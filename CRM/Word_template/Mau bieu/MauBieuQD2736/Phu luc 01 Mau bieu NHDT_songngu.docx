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7B" w:rsidRPr="007C163E" w:rsidRDefault="0090767B" w:rsidP="00C63EBA">
      <w:pPr>
        <w:ind w:left="574" w:right="615"/>
        <w:rPr>
          <w:rFonts w:eastAsia="Courier New"/>
          <w:b/>
          <w:szCs w:val="24"/>
        </w:rPr>
      </w:pPr>
    </w:p>
    <w:p w:rsidR="00A5223B" w:rsidRPr="007C163E" w:rsidRDefault="00A5223B" w:rsidP="0090767B">
      <w:pPr>
        <w:ind w:left="574" w:right="615"/>
        <w:jc w:val="center"/>
        <w:rPr>
          <w:rFonts w:eastAsia="Courier New"/>
          <w:b/>
          <w:sz w:val="28"/>
          <w:szCs w:val="28"/>
        </w:rPr>
      </w:pPr>
    </w:p>
    <w:p w:rsidR="0090767B" w:rsidRPr="007C163E" w:rsidRDefault="0090767B" w:rsidP="00EB4559">
      <w:pPr>
        <w:ind w:left="426" w:right="-421"/>
        <w:jc w:val="center"/>
        <w:rPr>
          <w:rFonts w:eastAsia="Courier New"/>
          <w:b/>
          <w:sz w:val="28"/>
          <w:szCs w:val="28"/>
        </w:rPr>
      </w:pPr>
      <w:r w:rsidRPr="007C163E">
        <w:rPr>
          <w:rFonts w:eastAsia="Courier New"/>
          <w:b/>
          <w:sz w:val="28"/>
          <w:szCs w:val="28"/>
        </w:rPr>
        <w:t>D</w:t>
      </w:r>
      <w:r w:rsidR="00EB4559" w:rsidRPr="007C163E">
        <w:rPr>
          <w:rFonts w:eastAsia="Courier New"/>
          <w:b/>
          <w:sz w:val="28"/>
          <w:szCs w:val="28"/>
        </w:rPr>
        <w:t>ANH MỤC MẪU BIỂU</w:t>
      </w:r>
    </w:p>
    <w:p w:rsidR="00EB4559" w:rsidRPr="007C163E" w:rsidRDefault="00EB4559" w:rsidP="00EB4559">
      <w:pPr>
        <w:ind w:left="426" w:right="-421"/>
        <w:jc w:val="center"/>
        <w:rPr>
          <w:rFonts w:eastAsia="Courier New"/>
          <w:i/>
          <w:sz w:val="28"/>
          <w:szCs w:val="28"/>
        </w:rPr>
      </w:pPr>
      <w:r w:rsidRPr="007C163E">
        <w:rPr>
          <w:rFonts w:eastAsia="Courier New"/>
          <w:i/>
          <w:sz w:val="28"/>
          <w:szCs w:val="28"/>
        </w:rPr>
        <w:t>(</w:t>
      </w:r>
      <w:r w:rsidR="00BA7007" w:rsidRPr="007C163E">
        <w:rPr>
          <w:rFonts w:eastAsia="Courier New"/>
          <w:i/>
          <w:sz w:val="28"/>
          <w:szCs w:val="28"/>
        </w:rPr>
        <w:t>Ban hành</w:t>
      </w:r>
      <w:r w:rsidRPr="007C163E">
        <w:rPr>
          <w:rFonts w:eastAsia="Courier New"/>
          <w:i/>
          <w:sz w:val="28"/>
          <w:szCs w:val="28"/>
        </w:rPr>
        <w:t xml:space="preserve"> kèm Quyết định số          /QĐ-NHNo-NCPT ngày      /      /2018)</w:t>
      </w:r>
    </w:p>
    <w:p w:rsidR="0090767B" w:rsidRPr="007C163E" w:rsidRDefault="0090767B" w:rsidP="0090767B">
      <w:pPr>
        <w:ind w:left="574" w:right="615"/>
        <w:jc w:val="center"/>
        <w:rPr>
          <w:rFonts w:eastAsia="Courier New"/>
          <w:b/>
          <w:sz w:val="28"/>
          <w:szCs w:val="28"/>
        </w:rPr>
      </w:pPr>
    </w:p>
    <w:tbl>
      <w:tblPr>
        <w:tblStyle w:val="TableGrid"/>
        <w:tblW w:w="9344" w:type="dxa"/>
        <w:tblInd w:w="574" w:type="dxa"/>
        <w:tblLayout w:type="fixed"/>
        <w:tblLook w:val="04A0" w:firstRow="1" w:lastRow="0" w:firstColumn="1" w:lastColumn="0" w:noHBand="0" w:noVBand="1"/>
      </w:tblPr>
      <w:tblGrid>
        <w:gridCol w:w="974"/>
        <w:gridCol w:w="2250"/>
        <w:gridCol w:w="6120"/>
      </w:tblGrid>
      <w:tr w:rsidR="007C163E" w:rsidRPr="007C163E" w:rsidTr="0090767B">
        <w:tc>
          <w:tcPr>
            <w:tcW w:w="974" w:type="dxa"/>
          </w:tcPr>
          <w:p w:rsidR="0090767B" w:rsidRPr="007C163E" w:rsidRDefault="0090767B" w:rsidP="0090767B">
            <w:pPr>
              <w:ind w:right="72"/>
              <w:jc w:val="center"/>
              <w:rPr>
                <w:rFonts w:eastAsia="Courier New"/>
                <w:b/>
                <w:sz w:val="28"/>
                <w:szCs w:val="28"/>
              </w:rPr>
            </w:pPr>
            <w:r w:rsidRPr="007C163E">
              <w:rPr>
                <w:rFonts w:eastAsia="Courier New"/>
                <w:b/>
                <w:sz w:val="28"/>
                <w:szCs w:val="28"/>
              </w:rPr>
              <w:t>STT</w:t>
            </w:r>
          </w:p>
        </w:tc>
        <w:tc>
          <w:tcPr>
            <w:tcW w:w="2250" w:type="dxa"/>
          </w:tcPr>
          <w:p w:rsidR="0090767B" w:rsidRPr="007C163E" w:rsidRDefault="0090767B" w:rsidP="0090767B">
            <w:pPr>
              <w:ind w:right="162"/>
              <w:jc w:val="center"/>
              <w:rPr>
                <w:rFonts w:eastAsia="Courier New"/>
                <w:b/>
                <w:sz w:val="28"/>
                <w:szCs w:val="28"/>
              </w:rPr>
            </w:pPr>
            <w:r w:rsidRPr="007C163E">
              <w:rPr>
                <w:rFonts w:eastAsia="Courier New"/>
                <w:b/>
                <w:sz w:val="28"/>
                <w:szCs w:val="28"/>
              </w:rPr>
              <w:t>Tên mẫu biểu</w:t>
            </w:r>
          </w:p>
        </w:tc>
        <w:tc>
          <w:tcPr>
            <w:tcW w:w="6120" w:type="dxa"/>
          </w:tcPr>
          <w:p w:rsidR="0090767B" w:rsidRPr="007C163E" w:rsidRDefault="0090767B" w:rsidP="0090767B">
            <w:pPr>
              <w:ind w:right="615"/>
              <w:jc w:val="center"/>
              <w:rPr>
                <w:rFonts w:eastAsia="Courier New"/>
                <w:b/>
                <w:sz w:val="28"/>
                <w:szCs w:val="28"/>
              </w:rPr>
            </w:pPr>
            <w:r w:rsidRPr="007C163E">
              <w:rPr>
                <w:rFonts w:eastAsia="Courier New"/>
                <w:b/>
                <w:sz w:val="28"/>
                <w:szCs w:val="28"/>
              </w:rPr>
              <w:t>Nội dung</w:t>
            </w:r>
          </w:p>
        </w:tc>
      </w:tr>
      <w:tr w:rsidR="007C163E" w:rsidRPr="007C163E" w:rsidTr="007F5EB2">
        <w:tc>
          <w:tcPr>
            <w:tcW w:w="974" w:type="dxa"/>
            <w:vAlign w:val="center"/>
          </w:tcPr>
          <w:p w:rsidR="0090767B" w:rsidRPr="007C163E" w:rsidRDefault="0090767B" w:rsidP="007F5EB2">
            <w:pPr>
              <w:pStyle w:val="ListParagraph"/>
              <w:numPr>
                <w:ilvl w:val="0"/>
                <w:numId w:val="61"/>
              </w:numPr>
              <w:ind w:right="72"/>
              <w:jc w:val="both"/>
              <w:rPr>
                <w:rFonts w:eastAsia="Courier New"/>
                <w:sz w:val="28"/>
                <w:szCs w:val="28"/>
              </w:rPr>
            </w:pPr>
          </w:p>
        </w:tc>
        <w:tc>
          <w:tcPr>
            <w:tcW w:w="2250" w:type="dxa"/>
            <w:vAlign w:val="center"/>
          </w:tcPr>
          <w:p w:rsidR="0090767B" w:rsidRPr="007C163E" w:rsidRDefault="0090767B" w:rsidP="007F5EB2">
            <w:pPr>
              <w:ind w:right="162"/>
              <w:jc w:val="both"/>
              <w:rPr>
                <w:rFonts w:eastAsia="Courier New"/>
                <w:sz w:val="28"/>
                <w:szCs w:val="28"/>
              </w:rPr>
            </w:pPr>
            <w:r w:rsidRPr="007C163E">
              <w:rPr>
                <w:rFonts w:eastAsia="Courier New"/>
                <w:sz w:val="28"/>
                <w:szCs w:val="28"/>
              </w:rPr>
              <w:t>Mẫu 01</w:t>
            </w:r>
            <w:r w:rsidR="00093FAA" w:rsidRPr="007C163E">
              <w:rPr>
                <w:rFonts w:eastAsia="Courier New"/>
                <w:sz w:val="28"/>
                <w:szCs w:val="28"/>
              </w:rPr>
              <w:t>a</w:t>
            </w:r>
            <w:r w:rsidRPr="007C163E">
              <w:rPr>
                <w:rFonts w:eastAsia="Courier New"/>
                <w:sz w:val="28"/>
                <w:szCs w:val="28"/>
              </w:rPr>
              <w:t>/NHĐT</w:t>
            </w:r>
          </w:p>
        </w:tc>
        <w:tc>
          <w:tcPr>
            <w:tcW w:w="6120" w:type="dxa"/>
            <w:vAlign w:val="center"/>
          </w:tcPr>
          <w:p w:rsidR="0090767B" w:rsidRPr="007C163E" w:rsidRDefault="0083128B" w:rsidP="00CD37D3">
            <w:pPr>
              <w:ind w:left="30" w:right="63"/>
              <w:jc w:val="both"/>
              <w:rPr>
                <w:rFonts w:eastAsia="Courier New"/>
                <w:sz w:val="28"/>
                <w:szCs w:val="28"/>
              </w:rPr>
            </w:pPr>
            <w:r w:rsidRPr="007C163E">
              <w:rPr>
                <w:rFonts w:eastAsia="Courier New"/>
                <w:sz w:val="28"/>
                <w:szCs w:val="28"/>
              </w:rPr>
              <w:t>Giấy</w:t>
            </w:r>
            <w:r w:rsidR="0090767B" w:rsidRPr="007C163E">
              <w:rPr>
                <w:rFonts w:eastAsia="Courier New"/>
                <w:sz w:val="28"/>
                <w:szCs w:val="28"/>
              </w:rPr>
              <w:t xml:space="preserve"> đăng ký sử dụng dịch vụ ngân hàng điện tử</w:t>
            </w:r>
            <w:r w:rsidR="005E31FE" w:rsidRPr="007C163E">
              <w:rPr>
                <w:rFonts w:eastAsia="Courier New"/>
                <w:sz w:val="28"/>
                <w:szCs w:val="28"/>
              </w:rPr>
              <w:t xml:space="preserve"> (đối với khách hàng cá nhân)</w:t>
            </w:r>
            <w:r w:rsidR="00093FAA" w:rsidRPr="007C163E">
              <w:rPr>
                <w:rFonts w:eastAsia="Courier New"/>
                <w:sz w:val="28"/>
                <w:szCs w:val="28"/>
              </w:rPr>
              <w:t xml:space="preserve"> – Tiếng Việt</w:t>
            </w:r>
          </w:p>
        </w:tc>
      </w:tr>
      <w:tr w:rsidR="007C163E" w:rsidRPr="007C163E" w:rsidTr="007F5EB2">
        <w:tc>
          <w:tcPr>
            <w:tcW w:w="974" w:type="dxa"/>
            <w:vAlign w:val="center"/>
          </w:tcPr>
          <w:p w:rsidR="00093FAA" w:rsidRPr="007C163E"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7C163E" w:rsidRDefault="00093FAA" w:rsidP="007F5EB2">
            <w:pPr>
              <w:ind w:right="162"/>
              <w:jc w:val="both"/>
              <w:rPr>
                <w:rFonts w:eastAsia="Courier New"/>
                <w:sz w:val="28"/>
                <w:szCs w:val="28"/>
              </w:rPr>
            </w:pPr>
            <w:r w:rsidRPr="007C163E">
              <w:rPr>
                <w:rFonts w:eastAsia="Courier New"/>
                <w:sz w:val="28"/>
                <w:szCs w:val="28"/>
              </w:rPr>
              <w:t>Mẫu 01b/NHĐT</w:t>
            </w:r>
          </w:p>
        </w:tc>
        <w:tc>
          <w:tcPr>
            <w:tcW w:w="6120" w:type="dxa"/>
            <w:vAlign w:val="center"/>
          </w:tcPr>
          <w:p w:rsidR="00093FAA" w:rsidRPr="007C163E" w:rsidRDefault="00093FAA" w:rsidP="00CD37D3">
            <w:pPr>
              <w:ind w:left="30" w:right="63"/>
              <w:jc w:val="both"/>
              <w:rPr>
                <w:rFonts w:eastAsia="Courier New"/>
                <w:sz w:val="28"/>
                <w:szCs w:val="28"/>
              </w:rPr>
            </w:pPr>
            <w:r w:rsidRPr="007C163E">
              <w:rPr>
                <w:rFonts w:eastAsia="Courier New"/>
                <w:sz w:val="28"/>
                <w:szCs w:val="28"/>
              </w:rPr>
              <w:t>Giấy đăng ký sử dụng dịch vụ ngân hàng điện tử (đối với khách hàng cá nhân) – Song ngữ (Tiếng Việt &amp; Tiếng Anh)</w:t>
            </w:r>
          </w:p>
        </w:tc>
      </w:tr>
      <w:tr w:rsidR="007C163E" w:rsidRPr="007C163E" w:rsidTr="007F5EB2">
        <w:tc>
          <w:tcPr>
            <w:tcW w:w="974" w:type="dxa"/>
            <w:vAlign w:val="center"/>
          </w:tcPr>
          <w:p w:rsidR="00093FAA" w:rsidRPr="007C163E"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7C163E" w:rsidRDefault="00093FAA" w:rsidP="007F5EB2">
            <w:pPr>
              <w:ind w:right="162"/>
              <w:jc w:val="both"/>
              <w:rPr>
                <w:rFonts w:eastAsia="Courier New"/>
                <w:sz w:val="28"/>
                <w:szCs w:val="28"/>
              </w:rPr>
            </w:pPr>
            <w:r w:rsidRPr="007C163E">
              <w:rPr>
                <w:rFonts w:eastAsia="Courier New"/>
                <w:sz w:val="28"/>
                <w:szCs w:val="28"/>
              </w:rPr>
              <w:t>Mẫu 02a/NHĐT</w:t>
            </w:r>
          </w:p>
        </w:tc>
        <w:tc>
          <w:tcPr>
            <w:tcW w:w="6120" w:type="dxa"/>
            <w:vAlign w:val="center"/>
          </w:tcPr>
          <w:p w:rsidR="00093FAA" w:rsidRPr="007C163E" w:rsidRDefault="00093FAA" w:rsidP="00CD37D3">
            <w:pPr>
              <w:ind w:left="30" w:right="63"/>
              <w:jc w:val="both"/>
              <w:rPr>
                <w:rFonts w:eastAsia="Courier New"/>
                <w:sz w:val="28"/>
                <w:szCs w:val="28"/>
              </w:rPr>
            </w:pPr>
            <w:r w:rsidRPr="007C163E">
              <w:rPr>
                <w:rFonts w:eastAsia="Courier New"/>
                <w:sz w:val="28"/>
                <w:szCs w:val="28"/>
              </w:rPr>
              <w:t>Hợp đồng cung cấp và sử dụng dịch vụ ngân hàng điện tử (đối với khách hàng tổ chức) – Tiếng Việt</w:t>
            </w:r>
          </w:p>
        </w:tc>
      </w:tr>
      <w:tr w:rsidR="007C163E" w:rsidRPr="007C163E" w:rsidTr="007F5EB2">
        <w:tc>
          <w:tcPr>
            <w:tcW w:w="974" w:type="dxa"/>
            <w:vAlign w:val="center"/>
          </w:tcPr>
          <w:p w:rsidR="00093FAA" w:rsidRPr="007C163E"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7C163E" w:rsidRDefault="00093FAA" w:rsidP="007F5EB2">
            <w:pPr>
              <w:ind w:right="162"/>
              <w:jc w:val="both"/>
              <w:rPr>
                <w:rFonts w:eastAsia="Courier New"/>
                <w:sz w:val="28"/>
                <w:szCs w:val="28"/>
              </w:rPr>
            </w:pPr>
            <w:r w:rsidRPr="007C163E">
              <w:rPr>
                <w:rFonts w:eastAsia="Courier New"/>
                <w:sz w:val="28"/>
                <w:szCs w:val="28"/>
              </w:rPr>
              <w:t>Mẫu 02</w:t>
            </w:r>
            <w:r w:rsidR="00CD4690" w:rsidRPr="007C163E">
              <w:rPr>
                <w:rFonts w:eastAsia="Courier New"/>
                <w:sz w:val="28"/>
                <w:szCs w:val="28"/>
              </w:rPr>
              <w:t>b</w:t>
            </w:r>
            <w:r w:rsidRPr="007C163E">
              <w:rPr>
                <w:rFonts w:eastAsia="Courier New"/>
                <w:sz w:val="28"/>
                <w:szCs w:val="28"/>
              </w:rPr>
              <w:t>/NHĐT</w:t>
            </w:r>
          </w:p>
        </w:tc>
        <w:tc>
          <w:tcPr>
            <w:tcW w:w="6120" w:type="dxa"/>
            <w:vAlign w:val="center"/>
          </w:tcPr>
          <w:p w:rsidR="00093FAA" w:rsidRPr="007C163E" w:rsidRDefault="00093FAA" w:rsidP="00CD37D3">
            <w:pPr>
              <w:ind w:left="30" w:right="63"/>
              <w:jc w:val="both"/>
              <w:rPr>
                <w:rFonts w:eastAsia="Courier New"/>
                <w:sz w:val="28"/>
                <w:szCs w:val="28"/>
              </w:rPr>
            </w:pPr>
            <w:r w:rsidRPr="007C163E">
              <w:rPr>
                <w:rFonts w:eastAsia="Courier New"/>
                <w:sz w:val="28"/>
                <w:szCs w:val="28"/>
              </w:rPr>
              <w:t>Hợp đồng cung cấp và sử dụng dịch vụ ngân hàng điện tử (đối với khách hàng tổ chức) – Song ngữ (Tiếng Việt &amp; Tiếng Anh)</w:t>
            </w:r>
          </w:p>
        </w:tc>
      </w:tr>
      <w:tr w:rsidR="007C163E" w:rsidRPr="007C163E" w:rsidTr="007F5EB2">
        <w:tc>
          <w:tcPr>
            <w:tcW w:w="974" w:type="dxa"/>
            <w:vAlign w:val="center"/>
          </w:tcPr>
          <w:p w:rsidR="00093FAA" w:rsidRPr="007C163E" w:rsidRDefault="00093FAA" w:rsidP="007F5EB2">
            <w:pPr>
              <w:pStyle w:val="ListParagraph"/>
              <w:numPr>
                <w:ilvl w:val="0"/>
                <w:numId w:val="61"/>
              </w:numPr>
              <w:ind w:right="72"/>
              <w:jc w:val="both"/>
              <w:rPr>
                <w:rFonts w:eastAsia="Courier New"/>
                <w:sz w:val="28"/>
                <w:szCs w:val="28"/>
              </w:rPr>
            </w:pPr>
          </w:p>
        </w:tc>
        <w:tc>
          <w:tcPr>
            <w:tcW w:w="2250" w:type="dxa"/>
            <w:vAlign w:val="center"/>
          </w:tcPr>
          <w:p w:rsidR="00093FAA" w:rsidRPr="007C163E" w:rsidRDefault="00093FAA" w:rsidP="00A776FA">
            <w:pPr>
              <w:ind w:right="162"/>
              <w:jc w:val="both"/>
              <w:rPr>
                <w:rFonts w:eastAsia="Courier New"/>
                <w:sz w:val="28"/>
                <w:szCs w:val="28"/>
              </w:rPr>
            </w:pPr>
            <w:r w:rsidRPr="007C163E">
              <w:rPr>
                <w:rFonts w:eastAsia="Courier New"/>
                <w:sz w:val="28"/>
                <w:szCs w:val="28"/>
              </w:rPr>
              <w:t>Mẫu 03</w:t>
            </w:r>
            <w:r w:rsidR="007A59BD" w:rsidRPr="007C163E">
              <w:rPr>
                <w:rFonts w:eastAsia="Courier New"/>
                <w:sz w:val="28"/>
                <w:szCs w:val="28"/>
              </w:rPr>
              <w:t>a</w:t>
            </w:r>
            <w:r w:rsidRPr="007C163E">
              <w:rPr>
                <w:rFonts w:eastAsia="Courier New"/>
                <w:sz w:val="28"/>
                <w:szCs w:val="28"/>
              </w:rPr>
              <w:t>/NHĐT</w:t>
            </w:r>
          </w:p>
        </w:tc>
        <w:tc>
          <w:tcPr>
            <w:tcW w:w="6120" w:type="dxa"/>
            <w:vAlign w:val="center"/>
          </w:tcPr>
          <w:p w:rsidR="00093FAA" w:rsidRPr="007C163E" w:rsidRDefault="00093FAA" w:rsidP="00CD37D3">
            <w:pPr>
              <w:ind w:left="30" w:right="63"/>
              <w:jc w:val="both"/>
              <w:rPr>
                <w:rFonts w:eastAsia="Courier New"/>
                <w:sz w:val="28"/>
                <w:szCs w:val="28"/>
              </w:rPr>
            </w:pPr>
            <w:r w:rsidRPr="007C163E">
              <w:rPr>
                <w:rFonts w:eastAsia="Courier New"/>
                <w:sz w:val="28"/>
                <w:szCs w:val="28"/>
              </w:rPr>
              <w:t>Giấy đăng ký sử dụng dịch vụ ngân hàng điện tử (đối với khách hàng tổ chức đăng ký dịch vụ phi tài chính)</w:t>
            </w:r>
            <w:r w:rsidR="007A59BD" w:rsidRPr="007C163E">
              <w:rPr>
                <w:rFonts w:eastAsia="Courier New"/>
                <w:sz w:val="28"/>
                <w:szCs w:val="28"/>
              </w:rPr>
              <w:t xml:space="preserve"> – Tiếng Việt</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A59BD">
            <w:pPr>
              <w:ind w:right="162"/>
              <w:jc w:val="both"/>
              <w:rPr>
                <w:rFonts w:eastAsia="Courier New"/>
                <w:sz w:val="28"/>
                <w:szCs w:val="28"/>
              </w:rPr>
            </w:pPr>
            <w:r w:rsidRPr="007C163E">
              <w:rPr>
                <w:rFonts w:eastAsia="Courier New"/>
                <w:sz w:val="28"/>
                <w:szCs w:val="28"/>
              </w:rPr>
              <w:t>Mẫu 03b/NHĐT</w:t>
            </w:r>
          </w:p>
        </w:tc>
        <w:tc>
          <w:tcPr>
            <w:tcW w:w="6120" w:type="dxa"/>
            <w:vAlign w:val="center"/>
          </w:tcPr>
          <w:p w:rsidR="007A59BD" w:rsidRPr="007C163E" w:rsidRDefault="007A59BD" w:rsidP="00A53985">
            <w:pPr>
              <w:ind w:left="30" w:right="63"/>
              <w:jc w:val="both"/>
              <w:rPr>
                <w:rFonts w:eastAsia="Courier New"/>
                <w:sz w:val="28"/>
                <w:szCs w:val="28"/>
              </w:rPr>
            </w:pPr>
            <w:r w:rsidRPr="007C163E">
              <w:rPr>
                <w:rFonts w:eastAsia="Courier New"/>
                <w:sz w:val="28"/>
                <w:szCs w:val="28"/>
              </w:rPr>
              <w:t>Giấy đăng ký sử dụng dịch vụ ngân hàng điện tử (đối với khách hàng tổ chức đăng ký dịch vụ phi tài chính) – Song ngữ (Tiếng Việt &amp; Tiếng Anh)</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F5EB2">
            <w:pPr>
              <w:ind w:right="162"/>
              <w:jc w:val="both"/>
              <w:rPr>
                <w:rFonts w:eastAsia="Courier New"/>
                <w:sz w:val="28"/>
                <w:szCs w:val="28"/>
              </w:rPr>
            </w:pPr>
            <w:r w:rsidRPr="007C163E">
              <w:rPr>
                <w:rFonts w:eastAsia="Courier New"/>
                <w:sz w:val="28"/>
                <w:szCs w:val="28"/>
              </w:rPr>
              <w:t>Mẫu 04/NHĐT</w:t>
            </w:r>
          </w:p>
        </w:tc>
        <w:tc>
          <w:tcPr>
            <w:tcW w:w="6120" w:type="dxa"/>
            <w:vAlign w:val="center"/>
          </w:tcPr>
          <w:p w:rsidR="007A59BD" w:rsidRPr="007C163E" w:rsidRDefault="007A59BD" w:rsidP="00CD37D3">
            <w:pPr>
              <w:ind w:left="30" w:right="63"/>
              <w:jc w:val="both"/>
              <w:rPr>
                <w:rFonts w:eastAsia="Courier New"/>
                <w:sz w:val="28"/>
                <w:szCs w:val="28"/>
              </w:rPr>
            </w:pPr>
            <w:r w:rsidRPr="007C163E">
              <w:rPr>
                <w:rFonts w:eastAsia="Courier New"/>
                <w:sz w:val="28"/>
                <w:szCs w:val="28"/>
              </w:rPr>
              <w:t>Giấy đề nghị thay đổi/bổ sung/khóa/hủy dịch vụ ngân hàng điện tử (đối với khách hàng cá nhân)</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F5EB2">
            <w:pPr>
              <w:ind w:right="162"/>
              <w:jc w:val="both"/>
              <w:rPr>
                <w:rFonts w:eastAsia="Courier New"/>
                <w:sz w:val="28"/>
                <w:szCs w:val="28"/>
              </w:rPr>
            </w:pPr>
            <w:r w:rsidRPr="007C163E">
              <w:rPr>
                <w:rFonts w:eastAsia="Courier New"/>
                <w:sz w:val="28"/>
                <w:szCs w:val="28"/>
              </w:rPr>
              <w:t>Mẫu 05/NHĐT</w:t>
            </w:r>
          </w:p>
        </w:tc>
        <w:tc>
          <w:tcPr>
            <w:tcW w:w="6120" w:type="dxa"/>
            <w:vAlign w:val="center"/>
          </w:tcPr>
          <w:p w:rsidR="007A59BD" w:rsidRPr="007C163E" w:rsidRDefault="007A59BD" w:rsidP="00CD37D3">
            <w:pPr>
              <w:ind w:left="30" w:right="63"/>
              <w:jc w:val="both"/>
              <w:rPr>
                <w:rFonts w:eastAsia="Courier New"/>
                <w:spacing w:val="-2"/>
                <w:sz w:val="28"/>
                <w:szCs w:val="28"/>
              </w:rPr>
            </w:pPr>
            <w:r w:rsidRPr="007C163E">
              <w:rPr>
                <w:rFonts w:eastAsia="Courier New"/>
                <w:spacing w:val="-2"/>
                <w:sz w:val="28"/>
                <w:szCs w:val="28"/>
              </w:rPr>
              <w:t>Giấy đề nghị thay đổi/bổ sung/</w:t>
            </w:r>
            <w:r w:rsidRPr="007C163E">
              <w:rPr>
                <w:rFonts w:eastAsia="Courier New"/>
                <w:sz w:val="28"/>
                <w:szCs w:val="28"/>
              </w:rPr>
              <w:t xml:space="preserve">khóa/hủy </w:t>
            </w:r>
            <w:r w:rsidRPr="007C163E">
              <w:rPr>
                <w:rFonts w:eastAsia="Courier New"/>
                <w:spacing w:val="-2"/>
                <w:sz w:val="28"/>
                <w:szCs w:val="28"/>
              </w:rPr>
              <w:t>dịch vụ ngân hàng điện tử (đối với khách hàng tổ chức)</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F5EB2">
            <w:pPr>
              <w:ind w:right="162"/>
              <w:jc w:val="both"/>
              <w:rPr>
                <w:rFonts w:eastAsia="Courier New"/>
                <w:sz w:val="28"/>
                <w:szCs w:val="28"/>
              </w:rPr>
            </w:pPr>
            <w:r w:rsidRPr="007C163E">
              <w:rPr>
                <w:rFonts w:eastAsia="Courier New"/>
                <w:sz w:val="28"/>
                <w:szCs w:val="28"/>
              </w:rPr>
              <w:t>Mẫu 06a/NHĐT</w:t>
            </w:r>
          </w:p>
        </w:tc>
        <w:tc>
          <w:tcPr>
            <w:tcW w:w="6120" w:type="dxa"/>
            <w:vAlign w:val="center"/>
          </w:tcPr>
          <w:p w:rsidR="007A59BD" w:rsidRPr="007C163E" w:rsidRDefault="007A59BD" w:rsidP="00CD37D3">
            <w:pPr>
              <w:ind w:left="30" w:right="63"/>
              <w:jc w:val="both"/>
              <w:rPr>
                <w:rFonts w:eastAsia="Courier New"/>
                <w:sz w:val="28"/>
                <w:szCs w:val="28"/>
              </w:rPr>
            </w:pPr>
            <w:r w:rsidRPr="007C163E">
              <w:rPr>
                <w:rFonts w:eastAsia="Courier New"/>
                <w:sz w:val="28"/>
                <w:szCs w:val="28"/>
              </w:rPr>
              <w:t>Biên bản bàn giao thiết bị xác thực – Tiếng Việt</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F5EB2">
            <w:pPr>
              <w:ind w:right="162"/>
              <w:jc w:val="both"/>
              <w:rPr>
                <w:rFonts w:eastAsia="Courier New"/>
                <w:sz w:val="28"/>
                <w:szCs w:val="28"/>
              </w:rPr>
            </w:pPr>
            <w:r w:rsidRPr="007C163E">
              <w:rPr>
                <w:rFonts w:eastAsia="Courier New"/>
                <w:sz w:val="28"/>
                <w:szCs w:val="28"/>
              </w:rPr>
              <w:t>Mẫu 06b/NHĐT</w:t>
            </w:r>
          </w:p>
        </w:tc>
        <w:tc>
          <w:tcPr>
            <w:tcW w:w="6120" w:type="dxa"/>
            <w:vAlign w:val="center"/>
          </w:tcPr>
          <w:p w:rsidR="007A59BD" w:rsidRPr="007C163E" w:rsidRDefault="007A59BD" w:rsidP="00CD37D3">
            <w:pPr>
              <w:ind w:left="30" w:right="63"/>
              <w:jc w:val="both"/>
              <w:rPr>
                <w:rFonts w:eastAsia="Courier New"/>
                <w:sz w:val="28"/>
                <w:szCs w:val="28"/>
              </w:rPr>
            </w:pPr>
            <w:r w:rsidRPr="007C163E">
              <w:rPr>
                <w:rFonts w:eastAsia="Courier New"/>
                <w:sz w:val="28"/>
                <w:szCs w:val="28"/>
              </w:rPr>
              <w:t>Biên bản bàn giao thiết bị xác thực – Song ngữ (Tiếng Việt &amp; Tiếng Anh)</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F5EB2">
            <w:pPr>
              <w:ind w:right="162"/>
              <w:jc w:val="both"/>
              <w:rPr>
                <w:rFonts w:eastAsia="Courier New"/>
                <w:sz w:val="28"/>
                <w:szCs w:val="28"/>
              </w:rPr>
            </w:pPr>
            <w:r w:rsidRPr="007C163E">
              <w:rPr>
                <w:rFonts w:eastAsia="Courier New"/>
                <w:sz w:val="28"/>
                <w:szCs w:val="28"/>
              </w:rPr>
              <w:t>Mẫu 07/NHĐT</w:t>
            </w:r>
          </w:p>
        </w:tc>
        <w:tc>
          <w:tcPr>
            <w:tcW w:w="6120" w:type="dxa"/>
            <w:vAlign w:val="center"/>
          </w:tcPr>
          <w:p w:rsidR="007A59BD" w:rsidRPr="007C163E" w:rsidRDefault="007A59BD" w:rsidP="00CD37D3">
            <w:pPr>
              <w:tabs>
                <w:tab w:val="left" w:pos="5904"/>
              </w:tabs>
              <w:ind w:left="30" w:right="63"/>
              <w:jc w:val="both"/>
              <w:rPr>
                <w:rFonts w:eastAsia="Courier New"/>
                <w:spacing w:val="-2"/>
                <w:sz w:val="28"/>
                <w:szCs w:val="28"/>
              </w:rPr>
            </w:pPr>
            <w:r w:rsidRPr="007C163E">
              <w:rPr>
                <w:rFonts w:eastAsia="Courier New"/>
                <w:spacing w:val="-2"/>
                <w:sz w:val="28"/>
                <w:szCs w:val="28"/>
              </w:rPr>
              <w:t>Giấy yêu cầu đăng ký và kích hoạt thiết bị xác thực/phần mềm sinh OTP</w:t>
            </w:r>
          </w:p>
        </w:tc>
      </w:tr>
      <w:tr w:rsidR="007C163E" w:rsidRPr="007C163E" w:rsidTr="007F5EB2">
        <w:tc>
          <w:tcPr>
            <w:tcW w:w="974" w:type="dxa"/>
            <w:vAlign w:val="center"/>
          </w:tcPr>
          <w:p w:rsidR="007A59BD" w:rsidRPr="007C163E" w:rsidRDefault="007A59BD" w:rsidP="007F5EB2">
            <w:pPr>
              <w:pStyle w:val="ListParagraph"/>
              <w:numPr>
                <w:ilvl w:val="0"/>
                <w:numId w:val="61"/>
              </w:numPr>
              <w:ind w:right="72"/>
              <w:jc w:val="both"/>
              <w:rPr>
                <w:rFonts w:eastAsia="Courier New"/>
                <w:sz w:val="28"/>
                <w:szCs w:val="28"/>
              </w:rPr>
            </w:pPr>
          </w:p>
        </w:tc>
        <w:tc>
          <w:tcPr>
            <w:tcW w:w="2250" w:type="dxa"/>
            <w:vAlign w:val="center"/>
          </w:tcPr>
          <w:p w:rsidR="007A59BD" w:rsidRPr="007C163E" w:rsidRDefault="007A59BD" w:rsidP="007F5EB2">
            <w:pPr>
              <w:ind w:right="162"/>
              <w:jc w:val="both"/>
              <w:rPr>
                <w:rFonts w:eastAsia="Courier New"/>
                <w:sz w:val="28"/>
                <w:szCs w:val="28"/>
              </w:rPr>
            </w:pPr>
            <w:r w:rsidRPr="007C163E">
              <w:rPr>
                <w:rFonts w:eastAsia="Courier New"/>
                <w:sz w:val="28"/>
                <w:szCs w:val="28"/>
              </w:rPr>
              <w:t>Mẫu 08/NHĐT</w:t>
            </w:r>
          </w:p>
        </w:tc>
        <w:tc>
          <w:tcPr>
            <w:tcW w:w="6120" w:type="dxa"/>
            <w:vAlign w:val="center"/>
          </w:tcPr>
          <w:p w:rsidR="007A59BD" w:rsidRPr="007C163E" w:rsidRDefault="007A59BD" w:rsidP="00E23086">
            <w:pPr>
              <w:ind w:left="30" w:right="63"/>
              <w:jc w:val="both"/>
              <w:rPr>
                <w:rFonts w:eastAsia="Courier New"/>
                <w:sz w:val="28"/>
                <w:szCs w:val="28"/>
              </w:rPr>
            </w:pPr>
            <w:r w:rsidRPr="007C163E">
              <w:rPr>
                <w:rFonts w:eastAsia="Courier New"/>
                <w:sz w:val="28"/>
                <w:szCs w:val="28"/>
              </w:rPr>
              <w:t>Giấy yêu cầu tra soát giao dịch</w:t>
            </w:r>
          </w:p>
        </w:tc>
      </w:tr>
    </w:tbl>
    <w:p w:rsidR="0090767B" w:rsidRPr="007C163E" w:rsidRDefault="0090767B" w:rsidP="0090767B">
      <w:pPr>
        <w:ind w:left="574" w:right="615"/>
        <w:jc w:val="center"/>
        <w:rPr>
          <w:rFonts w:eastAsia="Courier New"/>
          <w:b/>
          <w:sz w:val="28"/>
          <w:szCs w:val="28"/>
        </w:rPr>
      </w:pPr>
    </w:p>
    <w:p w:rsidR="00963427" w:rsidRPr="007C163E" w:rsidRDefault="00963427" w:rsidP="006D75CA">
      <w:pPr>
        <w:ind w:left="574" w:right="615"/>
        <w:jc w:val="right"/>
        <w:rPr>
          <w:rFonts w:eastAsia="Courier New"/>
          <w:b/>
          <w:szCs w:val="24"/>
        </w:rPr>
      </w:pPr>
    </w:p>
    <w:p w:rsidR="000F1FD2" w:rsidRPr="007C163E" w:rsidRDefault="000F1FD2" w:rsidP="006D75CA">
      <w:pPr>
        <w:ind w:left="574" w:right="615"/>
        <w:jc w:val="right"/>
        <w:rPr>
          <w:rFonts w:eastAsia="Courier New"/>
          <w:b/>
          <w:szCs w:val="24"/>
        </w:rPr>
      </w:pPr>
    </w:p>
    <w:p w:rsidR="000A22DB" w:rsidRPr="007C163E" w:rsidRDefault="000A22DB" w:rsidP="006D75CA">
      <w:pPr>
        <w:ind w:left="574" w:right="615"/>
        <w:jc w:val="right"/>
        <w:rPr>
          <w:rFonts w:eastAsia="Courier New"/>
          <w:b/>
          <w:szCs w:val="24"/>
        </w:rPr>
      </w:pPr>
    </w:p>
    <w:p w:rsidR="000A22DB" w:rsidRPr="007C163E" w:rsidRDefault="000A22DB" w:rsidP="006D75CA">
      <w:pPr>
        <w:ind w:left="574" w:right="615"/>
        <w:jc w:val="right"/>
        <w:rPr>
          <w:rFonts w:eastAsia="Courier New"/>
          <w:b/>
          <w:szCs w:val="24"/>
        </w:rPr>
      </w:pPr>
    </w:p>
    <w:p w:rsidR="000F1FD2" w:rsidRPr="007C163E" w:rsidRDefault="000F1FD2" w:rsidP="006D75CA">
      <w:pPr>
        <w:ind w:left="574" w:right="615"/>
        <w:jc w:val="right"/>
        <w:rPr>
          <w:rFonts w:eastAsia="Courier New"/>
          <w:b/>
          <w:szCs w:val="24"/>
        </w:rPr>
      </w:pPr>
    </w:p>
    <w:p w:rsidR="00AE6A87" w:rsidRPr="007C163E" w:rsidRDefault="00AE6A87" w:rsidP="00E35677">
      <w:pPr>
        <w:ind w:right="615"/>
        <w:rPr>
          <w:rFonts w:eastAsia="Courier New"/>
          <w:b/>
          <w:szCs w:val="24"/>
        </w:rPr>
      </w:pPr>
    </w:p>
    <w:p w:rsidR="00635B33" w:rsidRPr="007C163E" w:rsidRDefault="00635B33">
      <w:pPr>
        <w:spacing w:after="200" w:line="276" w:lineRule="auto"/>
        <w:rPr>
          <w:ins w:id="0" w:author="Phùng Nguyễn Minh Tâm" w:date="2018-12-18T08:45:00Z"/>
          <w:rFonts w:eastAsia="Courier New"/>
          <w:b/>
          <w:szCs w:val="24"/>
        </w:rPr>
      </w:pPr>
      <w:ins w:id="1" w:author="Phùng Nguyễn Minh Tâm" w:date="2018-12-18T08:45:00Z">
        <w:r w:rsidRPr="007C163E">
          <w:rPr>
            <w:rFonts w:eastAsia="Courier New"/>
            <w:b/>
            <w:szCs w:val="24"/>
          </w:rPr>
          <w:br w:type="page"/>
        </w:r>
      </w:ins>
    </w:p>
    <w:p w:rsidR="00635B33" w:rsidRPr="007C163E" w:rsidRDefault="00635B33">
      <w:pPr>
        <w:spacing w:after="200" w:line="276" w:lineRule="auto"/>
        <w:rPr>
          <w:ins w:id="2" w:author="Phùng Nguyễn Minh Tâm" w:date="2018-12-18T08:45:00Z"/>
          <w:rFonts w:eastAsia="Courier New"/>
          <w:b/>
          <w:szCs w:val="24"/>
        </w:rPr>
      </w:pPr>
      <w:ins w:id="3" w:author="Phùng Nguyễn Minh Tâm" w:date="2018-12-18T08:45:00Z">
        <w:r w:rsidRPr="007C163E">
          <w:rPr>
            <w:rFonts w:eastAsia="Courier New"/>
            <w:b/>
            <w:szCs w:val="24"/>
          </w:rPr>
          <w:lastRenderedPageBreak/>
          <w:br w:type="page"/>
        </w:r>
      </w:ins>
    </w:p>
    <w:p w:rsidR="00936920" w:rsidRPr="007C163E" w:rsidRDefault="00936920" w:rsidP="006D75CA">
      <w:pPr>
        <w:ind w:left="574" w:right="615"/>
        <w:jc w:val="right"/>
        <w:rPr>
          <w:rFonts w:eastAsia="Courier New"/>
          <w:b/>
          <w:szCs w:val="24"/>
        </w:rPr>
        <w:sectPr w:rsidR="00936920" w:rsidRPr="007C163E" w:rsidSect="00936920">
          <w:pgSz w:w="12240" w:h="15840"/>
          <w:pgMar w:top="284" w:right="1440" w:bottom="288" w:left="1440" w:header="720" w:footer="720" w:gutter="0"/>
          <w:cols w:space="720"/>
          <w:docGrid w:linePitch="360"/>
        </w:sectPr>
      </w:pPr>
    </w:p>
    <w:p w:rsidR="006D75CA" w:rsidRPr="007C163E" w:rsidRDefault="006D75CA" w:rsidP="006D75CA">
      <w:pPr>
        <w:ind w:left="574" w:right="615"/>
        <w:jc w:val="right"/>
        <w:rPr>
          <w:rFonts w:eastAsia="Courier New"/>
          <w:b/>
          <w:szCs w:val="24"/>
        </w:rPr>
      </w:pPr>
      <w:r w:rsidRPr="007C163E">
        <w:rPr>
          <w:rFonts w:eastAsia="Courier New"/>
          <w:b/>
          <w:szCs w:val="24"/>
        </w:rPr>
        <w:lastRenderedPageBreak/>
        <w:t>Mẫ</w:t>
      </w:r>
      <w:r w:rsidR="0090767B" w:rsidRPr="007C163E">
        <w:rPr>
          <w:rFonts w:eastAsia="Courier New"/>
          <w:b/>
          <w:szCs w:val="24"/>
        </w:rPr>
        <w:t>u</w:t>
      </w:r>
      <w:r w:rsidRPr="007C163E">
        <w:rPr>
          <w:rFonts w:eastAsia="Courier New"/>
          <w:b/>
          <w:szCs w:val="24"/>
        </w:rPr>
        <w:t xml:space="preserve"> 01</w:t>
      </w:r>
      <w:r w:rsidR="00975338" w:rsidRPr="007C163E">
        <w:rPr>
          <w:rFonts w:eastAsia="Courier New"/>
          <w:b/>
          <w:szCs w:val="24"/>
        </w:rPr>
        <w:t>b</w:t>
      </w:r>
      <w:r w:rsidRPr="007C163E">
        <w:rPr>
          <w:rFonts w:eastAsia="Courier New"/>
          <w:b/>
          <w:szCs w:val="24"/>
        </w:rPr>
        <w:t>/NHĐT</w:t>
      </w:r>
    </w:p>
    <w:tbl>
      <w:tblPr>
        <w:tblW w:w="10530" w:type="dxa"/>
        <w:tblInd w:w="-176" w:type="dxa"/>
        <w:tblLayout w:type="fixed"/>
        <w:tblLook w:val="04A0" w:firstRow="1" w:lastRow="0" w:firstColumn="1" w:lastColumn="0" w:noHBand="0" w:noVBand="1"/>
      </w:tblPr>
      <w:tblGrid>
        <w:gridCol w:w="3240"/>
        <w:gridCol w:w="7290"/>
      </w:tblGrid>
      <w:tr w:rsidR="007C163E" w:rsidRPr="007C163E" w:rsidTr="003B2B4C">
        <w:tc>
          <w:tcPr>
            <w:tcW w:w="3240" w:type="dxa"/>
            <w:shd w:val="clear" w:color="auto" w:fill="auto"/>
          </w:tcPr>
          <w:p w:rsidR="006D75CA" w:rsidRPr="007C163E" w:rsidRDefault="006D75CA" w:rsidP="00F46212">
            <w:pPr>
              <w:ind w:right="615"/>
              <w:rPr>
                <w:rFonts w:eastAsia="Courier New"/>
                <w:b/>
                <w:szCs w:val="24"/>
              </w:rPr>
            </w:pPr>
            <w:r w:rsidRPr="00005E37">
              <w:rPr>
                <w:rFonts w:ascii="Arial" w:hAnsi="Arial" w:cs="Arial"/>
                <w:noProof/>
              </w:rPr>
              <w:drawing>
                <wp:inline distT="0" distB="0" distL="0" distR="0" wp14:anchorId="41326ADA" wp14:editId="4639F859">
                  <wp:extent cx="1962150" cy="542925"/>
                  <wp:effectExtent l="0" t="0" r="0" b="9525"/>
                  <wp:docPr id="1" name="Picture 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6D75CA" w:rsidRPr="0051383C" w:rsidRDefault="00F36A2D" w:rsidP="00F46212">
            <w:pPr>
              <w:tabs>
                <w:tab w:val="left" w:pos="5832"/>
              </w:tabs>
              <w:ind w:right="318"/>
              <w:jc w:val="center"/>
              <w:rPr>
                <w:rFonts w:eastAsia="Courier New"/>
                <w:b/>
                <w:color w:val="FFFFFF" w:themeColor="background1"/>
                <w:sz w:val="24"/>
                <w:szCs w:val="24"/>
                <w:rPrChange w:id="4" w:author="Phùng Nguyễn Minh Tâm" w:date="2018-12-21T18:58:00Z">
                  <w:rPr>
                    <w:rFonts w:eastAsia="Courier New"/>
                    <w:b/>
                    <w:color w:val="FFFFFF"/>
                    <w:sz w:val="24"/>
                    <w:szCs w:val="24"/>
                  </w:rPr>
                </w:rPrChange>
              </w:rPr>
            </w:pPr>
            <w:r w:rsidRPr="0051383C">
              <w:rPr>
                <w:rFonts w:eastAsia="Courier New"/>
                <w:b/>
                <w:color w:val="FFFFFF" w:themeColor="background1"/>
                <w:sz w:val="24"/>
                <w:szCs w:val="24"/>
                <w:rPrChange w:id="5" w:author="Phùng Nguyễn Minh Tâm" w:date="2018-12-21T18:58:00Z">
                  <w:rPr>
                    <w:rFonts w:eastAsia="Courier New"/>
                    <w:b/>
                    <w:color w:val="FFFFFF"/>
                    <w:sz w:val="24"/>
                    <w:szCs w:val="24"/>
                  </w:rPr>
                </w:rPrChange>
              </w:rPr>
              <w:t>GIẤY</w:t>
            </w:r>
            <w:r w:rsidR="006D75CA" w:rsidRPr="0051383C">
              <w:rPr>
                <w:rFonts w:eastAsia="Courier New"/>
                <w:b/>
                <w:color w:val="FFFFFF" w:themeColor="background1"/>
                <w:sz w:val="24"/>
                <w:szCs w:val="24"/>
                <w:rPrChange w:id="6" w:author="Phùng Nguyễn Minh Tâm" w:date="2018-12-21T18:58:00Z">
                  <w:rPr>
                    <w:rFonts w:eastAsia="Courier New"/>
                    <w:b/>
                    <w:color w:val="FFFFFF"/>
                    <w:sz w:val="24"/>
                    <w:szCs w:val="24"/>
                  </w:rPr>
                </w:rPrChange>
              </w:rPr>
              <w:t xml:space="preserve"> ĐĂNG KÝ SỬ DỤNG DỊCH VỤ NGÂN HÀNG ĐIỆN TỬ</w:t>
            </w:r>
          </w:p>
          <w:p w:rsidR="000A22DB" w:rsidRPr="0051383C" w:rsidRDefault="000A22DB" w:rsidP="00F46212">
            <w:pPr>
              <w:tabs>
                <w:tab w:val="left" w:pos="5832"/>
              </w:tabs>
              <w:ind w:right="318"/>
              <w:jc w:val="center"/>
              <w:rPr>
                <w:rFonts w:eastAsia="Courier New"/>
                <w:b/>
                <w:i/>
                <w:color w:val="FFFFFF" w:themeColor="background1"/>
                <w:sz w:val="24"/>
                <w:szCs w:val="24"/>
                <w:rPrChange w:id="7" w:author="Phùng Nguyễn Minh Tâm" w:date="2018-12-21T18:58:00Z">
                  <w:rPr>
                    <w:rFonts w:eastAsia="Courier New"/>
                    <w:b/>
                    <w:i/>
                    <w:color w:val="FFFFFF"/>
                    <w:sz w:val="24"/>
                    <w:szCs w:val="24"/>
                  </w:rPr>
                </w:rPrChange>
              </w:rPr>
            </w:pPr>
            <w:r w:rsidRPr="0051383C">
              <w:rPr>
                <w:rFonts w:eastAsia="Courier New"/>
                <w:b/>
                <w:i/>
                <w:color w:val="FFFFFF" w:themeColor="background1"/>
                <w:sz w:val="24"/>
                <w:szCs w:val="24"/>
                <w:rPrChange w:id="8" w:author="Phùng Nguyễn Minh Tâm" w:date="2018-12-21T18:58:00Z">
                  <w:rPr>
                    <w:rFonts w:eastAsia="Courier New"/>
                    <w:b/>
                    <w:i/>
                    <w:color w:val="FFFFFF"/>
                    <w:sz w:val="24"/>
                    <w:szCs w:val="24"/>
                  </w:rPr>
                </w:rPrChange>
              </w:rPr>
              <w:t>Registration for Agribank E-Banking services</w:t>
            </w:r>
          </w:p>
          <w:p w:rsidR="006D75CA" w:rsidRPr="0051383C" w:rsidRDefault="00364236" w:rsidP="00364236">
            <w:pPr>
              <w:tabs>
                <w:tab w:val="left" w:pos="5832"/>
              </w:tabs>
              <w:ind w:right="318"/>
              <w:jc w:val="center"/>
              <w:rPr>
                <w:rFonts w:eastAsia="Courier New"/>
                <w:color w:val="FFFFFF" w:themeColor="background1"/>
                <w:szCs w:val="24"/>
                <w:rPrChange w:id="9" w:author="Phùng Nguyễn Minh Tâm" w:date="2018-12-21T18:58:00Z">
                  <w:rPr>
                    <w:rFonts w:eastAsia="Courier New"/>
                    <w:color w:val="FFFFFF"/>
                    <w:szCs w:val="24"/>
                  </w:rPr>
                </w:rPrChange>
              </w:rPr>
            </w:pPr>
            <w:r w:rsidRPr="0051383C">
              <w:rPr>
                <w:rFonts w:eastAsia="Courier New"/>
                <w:color w:val="FFFFFF" w:themeColor="background1"/>
                <w:sz w:val="24"/>
                <w:szCs w:val="24"/>
                <w:rPrChange w:id="10" w:author="Phùng Nguyễn Minh Tâm" w:date="2018-12-21T18:58:00Z">
                  <w:rPr>
                    <w:rFonts w:eastAsia="Courier New"/>
                    <w:color w:val="FFFFFF"/>
                    <w:sz w:val="24"/>
                    <w:szCs w:val="24"/>
                  </w:rPr>
                </w:rPrChange>
              </w:rPr>
              <w:t xml:space="preserve"> </w:t>
            </w:r>
            <w:r w:rsidR="006D75CA" w:rsidRPr="0051383C">
              <w:rPr>
                <w:rFonts w:eastAsia="Courier New"/>
                <w:color w:val="FFFFFF" w:themeColor="background1"/>
                <w:sz w:val="24"/>
                <w:szCs w:val="24"/>
                <w:rPrChange w:id="11" w:author="Phùng Nguyễn Minh Tâm" w:date="2018-12-21T18:58:00Z">
                  <w:rPr>
                    <w:rFonts w:eastAsia="Courier New"/>
                    <w:color w:val="FFFFFF"/>
                    <w:sz w:val="24"/>
                    <w:szCs w:val="24"/>
                  </w:rPr>
                </w:rPrChange>
              </w:rPr>
              <w:t>(Đối vớ</w:t>
            </w:r>
            <w:r w:rsidRPr="0051383C">
              <w:rPr>
                <w:rFonts w:eastAsia="Courier New"/>
                <w:color w:val="FFFFFF" w:themeColor="background1"/>
                <w:sz w:val="24"/>
                <w:szCs w:val="24"/>
                <w:rPrChange w:id="12" w:author="Phùng Nguyễn Minh Tâm" w:date="2018-12-21T18:58:00Z">
                  <w:rPr>
                    <w:rFonts w:eastAsia="Courier New"/>
                    <w:color w:val="FFFFFF"/>
                    <w:sz w:val="24"/>
                    <w:szCs w:val="24"/>
                  </w:rPr>
                </w:rPrChange>
              </w:rPr>
              <w:t>i khách hàng cá nhân</w:t>
            </w:r>
            <w:r w:rsidR="000A22DB" w:rsidRPr="0051383C">
              <w:rPr>
                <w:rFonts w:eastAsia="Courier New"/>
                <w:color w:val="FFFFFF" w:themeColor="background1"/>
                <w:sz w:val="24"/>
                <w:szCs w:val="24"/>
                <w:rPrChange w:id="13" w:author="Phùng Nguyễn Minh Tâm" w:date="2018-12-21T18:58:00Z">
                  <w:rPr>
                    <w:rFonts w:eastAsia="Courier New"/>
                    <w:color w:val="FFFFFF"/>
                    <w:sz w:val="24"/>
                    <w:szCs w:val="24"/>
                  </w:rPr>
                </w:rPrChange>
              </w:rPr>
              <w:t>/</w:t>
            </w:r>
            <w:r w:rsidR="000A22DB" w:rsidRPr="0051383C">
              <w:rPr>
                <w:rFonts w:eastAsia="Courier New"/>
                <w:i/>
                <w:color w:val="FFFFFF" w:themeColor="background1"/>
                <w:sz w:val="24"/>
                <w:szCs w:val="24"/>
                <w:rPrChange w:id="14" w:author="Phùng Nguyễn Minh Tâm" w:date="2018-12-21T18:58:00Z">
                  <w:rPr>
                    <w:rFonts w:eastAsia="Courier New"/>
                    <w:i/>
                    <w:color w:val="FFFFFF"/>
                    <w:sz w:val="24"/>
                    <w:szCs w:val="24"/>
                  </w:rPr>
                </w:rPrChange>
              </w:rPr>
              <w:t>For Individual customer</w:t>
            </w:r>
            <w:r w:rsidR="006D75CA" w:rsidRPr="0051383C">
              <w:rPr>
                <w:rFonts w:eastAsia="Courier New"/>
                <w:color w:val="FFFFFF" w:themeColor="background1"/>
                <w:sz w:val="24"/>
                <w:szCs w:val="24"/>
                <w:rPrChange w:id="15" w:author="Phùng Nguyễn Minh Tâm" w:date="2018-12-21T18:58:00Z">
                  <w:rPr>
                    <w:rFonts w:eastAsia="Courier New"/>
                    <w:color w:val="FFFFFF"/>
                    <w:sz w:val="24"/>
                    <w:szCs w:val="24"/>
                  </w:rPr>
                </w:rPrChange>
              </w:rPr>
              <w:t>)</w:t>
            </w:r>
          </w:p>
        </w:tc>
      </w:tr>
    </w:tbl>
    <w:p w:rsidR="006D75CA" w:rsidRPr="007C163E" w:rsidRDefault="006D75CA" w:rsidP="006D75CA">
      <w:pPr>
        <w:ind w:right="615"/>
        <w:rPr>
          <w:rFonts w:eastAsia="Courier New"/>
          <w:b/>
          <w:sz w:val="10"/>
          <w:szCs w:val="10"/>
        </w:rPr>
      </w:pPr>
    </w:p>
    <w:p w:rsidR="006D75CA" w:rsidRPr="007C163E" w:rsidRDefault="006D75CA" w:rsidP="006D75CA">
      <w:pPr>
        <w:ind w:left="574" w:right="615"/>
        <w:rPr>
          <w:rFonts w:ascii="Arial" w:hAnsi="Arial" w:cs="Arial"/>
          <w:sz w:val="8"/>
          <w:szCs w:val="8"/>
        </w:rPr>
      </w:pPr>
    </w:p>
    <w:p w:rsidR="006D75CA" w:rsidRPr="007C163E" w:rsidRDefault="006D75CA" w:rsidP="00364236">
      <w:pPr>
        <w:spacing w:line="279" w:lineRule="auto"/>
        <w:ind w:left="3100" w:right="619" w:hanging="1900"/>
        <w:jc w:val="center"/>
        <w:rPr>
          <w:rFonts w:eastAsia="Courier New"/>
          <w:position w:val="1"/>
          <w:sz w:val="24"/>
          <w:szCs w:val="24"/>
        </w:rPr>
      </w:pPr>
      <w:r w:rsidRPr="007C163E">
        <w:rPr>
          <w:rFonts w:eastAsia="Courier New"/>
          <w:b/>
          <w:sz w:val="24"/>
          <w:szCs w:val="24"/>
        </w:rPr>
        <w:t>Kính gửi</w:t>
      </w:r>
      <w:r w:rsidR="00AE6A87" w:rsidRPr="007C163E">
        <w:rPr>
          <w:rFonts w:eastAsia="Courier New"/>
          <w:b/>
          <w:sz w:val="24"/>
          <w:szCs w:val="24"/>
        </w:rPr>
        <w:t>:</w:t>
      </w:r>
      <w:r w:rsidRPr="007C163E">
        <w:rPr>
          <w:rFonts w:eastAsia="Courier New"/>
          <w:b/>
          <w:sz w:val="24"/>
          <w:szCs w:val="24"/>
        </w:rPr>
        <w:t xml:space="preserve"> Agribank </w:t>
      </w:r>
      <w:r w:rsidRPr="007C163E">
        <w:rPr>
          <w:rFonts w:eastAsia="Courier New"/>
          <w:b/>
          <w:position w:val="1"/>
          <w:sz w:val="24"/>
          <w:szCs w:val="24"/>
        </w:rPr>
        <w:t>Chi nhánh</w:t>
      </w:r>
      <w:r w:rsidR="000A22DB" w:rsidRPr="007C163E">
        <w:rPr>
          <w:rFonts w:eastAsia="Courier New"/>
          <w:b/>
          <w:position w:val="1"/>
          <w:sz w:val="24"/>
          <w:szCs w:val="24"/>
        </w:rPr>
        <w:t>/</w:t>
      </w:r>
      <w:r w:rsidR="000A22DB" w:rsidRPr="007C163E">
        <w:rPr>
          <w:rFonts w:eastAsia="Courier New"/>
          <w:i/>
          <w:position w:val="1"/>
          <w:sz w:val="24"/>
          <w:szCs w:val="24"/>
        </w:rPr>
        <w:t>To Agribank branch</w:t>
      </w:r>
      <w:r w:rsidR="00364236" w:rsidRPr="007C163E">
        <w:rPr>
          <w:rFonts w:eastAsia="Courier New"/>
          <w:position w:val="1"/>
          <w:sz w:val="24"/>
          <w:szCs w:val="24"/>
        </w:rPr>
        <w:t xml:space="preserve"> </w:t>
      </w:r>
      <w:r w:rsidRPr="007C163E">
        <w:rPr>
          <w:rFonts w:eastAsia="Courier New"/>
          <w:position w:val="1"/>
          <w:sz w:val="24"/>
          <w:szCs w:val="24"/>
        </w:rPr>
        <w:t>……………………….</w:t>
      </w:r>
    </w:p>
    <w:p w:rsidR="006D75CA" w:rsidRPr="007C163E" w:rsidRDefault="006D75CA" w:rsidP="006D75CA">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7C163E" w:rsidRPr="0051383C" w:rsidTr="00FE35D6">
        <w:tc>
          <w:tcPr>
            <w:tcW w:w="10481" w:type="dxa"/>
            <w:gridSpan w:val="5"/>
            <w:tcBorders>
              <w:top w:val="single" w:sz="4" w:space="0" w:color="auto"/>
              <w:bottom w:val="single" w:sz="4" w:space="0" w:color="auto"/>
            </w:tcBorders>
            <w:shd w:val="clear" w:color="auto" w:fill="943634"/>
          </w:tcPr>
          <w:p w:rsidR="006D75CA" w:rsidRPr="0051383C" w:rsidRDefault="006D75CA" w:rsidP="00F46212">
            <w:pPr>
              <w:spacing w:line="279" w:lineRule="auto"/>
              <w:ind w:right="619"/>
              <w:rPr>
                <w:rFonts w:eastAsia="Courier New"/>
                <w:i/>
                <w:color w:val="FFFFFF" w:themeColor="background1"/>
                <w:sz w:val="24"/>
                <w:szCs w:val="24"/>
                <w:rPrChange w:id="16" w:author="Phùng Nguyễn Minh Tâm" w:date="2018-12-21T18:58:00Z">
                  <w:rPr>
                    <w:rFonts w:eastAsia="Courier New"/>
                    <w:i/>
                    <w:color w:val="FFFFFF"/>
                    <w:sz w:val="24"/>
                    <w:szCs w:val="24"/>
                  </w:rPr>
                </w:rPrChange>
              </w:rPr>
            </w:pPr>
            <w:r w:rsidRPr="0051383C">
              <w:rPr>
                <w:rFonts w:eastAsia="Courier New"/>
                <w:b/>
                <w:color w:val="FFFFFF" w:themeColor="background1"/>
                <w:sz w:val="24"/>
                <w:szCs w:val="24"/>
                <w:rPrChange w:id="17" w:author="Phùng Nguyễn Minh Tâm" w:date="2018-12-21T18:58:00Z">
                  <w:rPr>
                    <w:rFonts w:eastAsia="Courier New"/>
                    <w:b/>
                    <w:color w:val="FFFFFF"/>
                    <w:sz w:val="24"/>
                    <w:szCs w:val="24"/>
                  </w:rPr>
                </w:rPrChange>
              </w:rPr>
              <w:t>I. Thông tin</w:t>
            </w:r>
            <w:r w:rsidR="00364236" w:rsidRPr="0051383C">
              <w:rPr>
                <w:rFonts w:eastAsia="Courier New"/>
                <w:b/>
                <w:color w:val="FFFFFF" w:themeColor="background1"/>
                <w:sz w:val="24"/>
                <w:szCs w:val="24"/>
                <w:rPrChange w:id="18" w:author="Phùng Nguyễn Minh Tâm" w:date="2018-12-21T18:58:00Z">
                  <w:rPr>
                    <w:rFonts w:eastAsia="Courier New"/>
                    <w:b/>
                    <w:color w:val="FFFFFF"/>
                    <w:sz w:val="24"/>
                    <w:szCs w:val="24"/>
                  </w:rPr>
                </w:rPrChange>
              </w:rPr>
              <w:t xml:space="preserve"> khách hàng</w:t>
            </w:r>
            <w:r w:rsidR="000A22DB" w:rsidRPr="0051383C">
              <w:rPr>
                <w:rFonts w:eastAsia="Courier New"/>
                <w:b/>
                <w:color w:val="FFFFFF" w:themeColor="background1"/>
                <w:sz w:val="24"/>
                <w:szCs w:val="24"/>
                <w:rPrChange w:id="19" w:author="Phùng Nguyễn Minh Tâm" w:date="2018-12-21T18:58:00Z">
                  <w:rPr>
                    <w:rFonts w:eastAsia="Courier New"/>
                    <w:b/>
                    <w:color w:val="FFFFFF"/>
                    <w:sz w:val="24"/>
                    <w:szCs w:val="24"/>
                  </w:rPr>
                </w:rPrChange>
              </w:rPr>
              <w:t>/</w:t>
            </w:r>
            <w:r w:rsidR="000A22DB" w:rsidRPr="0051383C">
              <w:rPr>
                <w:rFonts w:eastAsia="Courier New"/>
                <w:i/>
                <w:color w:val="FFFFFF" w:themeColor="background1"/>
                <w:sz w:val="24"/>
                <w:szCs w:val="24"/>
                <w:rPrChange w:id="20" w:author="Phùng Nguyễn Minh Tâm" w:date="2018-12-21T18:58:00Z">
                  <w:rPr>
                    <w:rFonts w:eastAsia="Courier New"/>
                    <w:i/>
                    <w:color w:val="FFFFFF"/>
                    <w:sz w:val="24"/>
                    <w:szCs w:val="24"/>
                  </w:rPr>
                </w:rPrChange>
              </w:rPr>
              <w:t>Customer information</w:t>
            </w:r>
          </w:p>
        </w:tc>
      </w:tr>
      <w:tr w:rsidR="007C163E" w:rsidRPr="007C163E" w:rsidTr="00FE35D6">
        <w:trPr>
          <w:trHeight w:val="669"/>
        </w:trPr>
        <w:tc>
          <w:tcPr>
            <w:tcW w:w="3869" w:type="dxa"/>
            <w:gridSpan w:val="2"/>
            <w:tcBorders>
              <w:top w:val="single" w:sz="4" w:space="0" w:color="auto"/>
              <w:bottom w:val="nil"/>
            </w:tcBorders>
            <w:shd w:val="clear" w:color="auto" w:fill="auto"/>
          </w:tcPr>
          <w:p w:rsidR="006D75CA" w:rsidRPr="007C163E" w:rsidRDefault="006D75CA" w:rsidP="0037196B">
            <w:pPr>
              <w:ind w:right="619"/>
              <w:rPr>
                <w:rFonts w:eastAsia="Courier New"/>
                <w:i/>
                <w:sz w:val="24"/>
                <w:szCs w:val="24"/>
                <w:u w:val="single"/>
              </w:rPr>
            </w:pPr>
            <w:r w:rsidRPr="007C163E">
              <w:rPr>
                <w:rFonts w:eastAsia="Courier New"/>
                <w:sz w:val="24"/>
                <w:szCs w:val="24"/>
              </w:rPr>
              <w:t>Họ</w:t>
            </w:r>
            <w:r w:rsidR="00364236" w:rsidRPr="007C163E">
              <w:rPr>
                <w:rFonts w:eastAsia="Courier New"/>
                <w:sz w:val="24"/>
                <w:szCs w:val="24"/>
              </w:rPr>
              <w:t xml:space="preserve"> và tên</w:t>
            </w:r>
            <w:r w:rsidR="000A22DB" w:rsidRPr="007C163E">
              <w:rPr>
                <w:rFonts w:eastAsia="Courier New"/>
                <w:sz w:val="24"/>
                <w:szCs w:val="24"/>
              </w:rPr>
              <w:t>/</w:t>
            </w:r>
            <w:r w:rsidR="000A22DB" w:rsidRPr="007C163E">
              <w:rPr>
                <w:rFonts w:eastAsia="Courier New"/>
                <w:i/>
                <w:sz w:val="24"/>
                <w:szCs w:val="24"/>
              </w:rPr>
              <w:t>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7C163E" w:rsidRPr="007C163E" w:rsidTr="009E42C8">
              <w:tc>
                <w:tcPr>
                  <w:tcW w:w="3667" w:type="dxa"/>
                  <w:shd w:val="clear" w:color="auto" w:fill="auto"/>
                </w:tcPr>
                <w:p w:rsidR="006D75CA" w:rsidRPr="007C163E" w:rsidRDefault="006D75CA" w:rsidP="0037196B">
                  <w:pPr>
                    <w:ind w:right="619"/>
                    <w:rPr>
                      <w:rFonts w:eastAsia="Courier New"/>
                      <w:i/>
                      <w:sz w:val="24"/>
                      <w:szCs w:val="24"/>
                    </w:rPr>
                  </w:pPr>
                </w:p>
              </w:tc>
            </w:tr>
          </w:tbl>
          <w:p w:rsidR="006D75CA" w:rsidRPr="007C163E" w:rsidRDefault="006D75CA" w:rsidP="0037196B">
            <w:pPr>
              <w:ind w:right="619"/>
              <w:rPr>
                <w:rFonts w:eastAsia="Courier New"/>
                <w:sz w:val="4"/>
                <w:szCs w:val="4"/>
              </w:rPr>
            </w:pPr>
          </w:p>
          <w:p w:rsidR="006D75CA" w:rsidRPr="007C163E" w:rsidRDefault="006D75CA" w:rsidP="0037196B">
            <w:pPr>
              <w:rPr>
                <w:rFonts w:eastAsia="Courier New"/>
                <w:sz w:val="24"/>
                <w:szCs w:val="24"/>
              </w:rPr>
            </w:pPr>
            <w:r w:rsidRPr="007C163E">
              <w:rPr>
                <w:rFonts w:eastAsia="Courier New"/>
                <w:sz w:val="24"/>
                <w:szCs w:val="24"/>
              </w:rPr>
              <w:t>Số CMND/CCCD/Hộ chiế</w:t>
            </w:r>
            <w:r w:rsidR="00364236" w:rsidRPr="007C163E">
              <w:rPr>
                <w:rFonts w:eastAsia="Courier New"/>
                <w:sz w:val="24"/>
                <w:szCs w:val="24"/>
              </w:rPr>
              <w:t>u</w:t>
            </w:r>
          </w:p>
          <w:p w:rsidR="000A22DB" w:rsidRPr="007C163E" w:rsidRDefault="00A53985" w:rsidP="0037196B">
            <w:pPr>
              <w:rPr>
                <w:rFonts w:eastAsia="Courier New"/>
                <w:i/>
                <w:sz w:val="24"/>
                <w:szCs w:val="24"/>
              </w:rPr>
            </w:pPr>
            <w:r w:rsidRPr="007C163E">
              <w:rPr>
                <w:rFonts w:eastAsia="Courier New"/>
                <w:i/>
                <w:sz w:val="24"/>
                <w:szCs w:val="24"/>
              </w:rPr>
              <w:t>ID/ Passport No.</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7C163E" w:rsidRPr="007C163E" w:rsidTr="00985AD8">
              <w:tc>
                <w:tcPr>
                  <w:tcW w:w="3706" w:type="dxa"/>
                  <w:shd w:val="clear" w:color="auto" w:fill="auto"/>
                </w:tcPr>
                <w:p w:rsidR="006D75CA" w:rsidRPr="007C163E" w:rsidRDefault="006D75CA" w:rsidP="0037196B">
                  <w:pPr>
                    <w:ind w:right="72"/>
                    <w:rPr>
                      <w:rFonts w:eastAsia="Courier New"/>
                      <w:i/>
                      <w:sz w:val="24"/>
                      <w:szCs w:val="24"/>
                    </w:rPr>
                  </w:pPr>
                </w:p>
              </w:tc>
            </w:tr>
          </w:tbl>
          <w:p w:rsidR="006D75CA" w:rsidRPr="007C163E" w:rsidRDefault="006D75CA" w:rsidP="0037196B">
            <w:pPr>
              <w:ind w:right="72"/>
              <w:rPr>
                <w:rFonts w:eastAsia="Courier New"/>
                <w:i/>
                <w:sz w:val="24"/>
                <w:szCs w:val="24"/>
              </w:rPr>
            </w:pPr>
          </w:p>
        </w:tc>
        <w:tc>
          <w:tcPr>
            <w:tcW w:w="3066" w:type="dxa"/>
            <w:gridSpan w:val="2"/>
            <w:tcBorders>
              <w:top w:val="single" w:sz="4" w:space="0" w:color="auto"/>
              <w:bottom w:val="nil"/>
            </w:tcBorders>
            <w:shd w:val="clear" w:color="auto" w:fill="auto"/>
          </w:tcPr>
          <w:p w:rsidR="006D75CA" w:rsidRPr="007C163E" w:rsidRDefault="00364236" w:rsidP="0037196B">
            <w:pPr>
              <w:tabs>
                <w:tab w:val="left" w:pos="1892"/>
                <w:tab w:val="left" w:pos="2090"/>
              </w:tabs>
              <w:ind w:right="-21"/>
              <w:rPr>
                <w:rFonts w:eastAsia="Courier New"/>
                <w:i/>
                <w:sz w:val="24"/>
                <w:szCs w:val="24"/>
              </w:rPr>
            </w:pPr>
            <w:r w:rsidRPr="007C163E">
              <w:rPr>
                <w:rFonts w:eastAsia="Courier New"/>
                <w:sz w:val="24"/>
                <w:szCs w:val="24"/>
              </w:rPr>
              <w:t>Ngày sinh</w:t>
            </w:r>
            <w:r w:rsidR="000A22DB" w:rsidRPr="007C163E">
              <w:rPr>
                <w:rFonts w:eastAsia="Courier New"/>
                <w:sz w:val="24"/>
                <w:szCs w:val="24"/>
              </w:rPr>
              <w:t>/</w:t>
            </w:r>
            <w:r w:rsidR="000A22DB" w:rsidRPr="007C163E">
              <w:rPr>
                <w:rFonts w:eastAsia="Courier New"/>
                <w:i/>
                <w:sz w:val="24"/>
                <w:szCs w:val="24"/>
              </w:rPr>
              <w:t>Date of birth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7C163E" w:rsidRPr="007C163E" w:rsidTr="00AB29DF">
              <w:tc>
                <w:tcPr>
                  <w:tcW w:w="360"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6D75CA" w:rsidRPr="007C163E" w:rsidRDefault="006D75CA" w:rsidP="0037196B">
                  <w:pPr>
                    <w:tabs>
                      <w:tab w:val="left" w:pos="1892"/>
                      <w:tab w:val="left" w:pos="2090"/>
                    </w:tabs>
                    <w:ind w:right="72"/>
                    <w:rPr>
                      <w:rFonts w:eastAsia="Courier New"/>
                      <w:i/>
                      <w:sz w:val="24"/>
                      <w:szCs w:val="24"/>
                    </w:rPr>
                  </w:pPr>
                </w:p>
              </w:tc>
              <w:tc>
                <w:tcPr>
                  <w:tcW w:w="360" w:type="dxa"/>
                  <w:tcBorders>
                    <w:left w:val="single" w:sz="4" w:space="0" w:color="auto"/>
                  </w:tcBorders>
                  <w:shd w:val="clear" w:color="auto" w:fill="auto"/>
                </w:tcPr>
                <w:p w:rsidR="006D75CA" w:rsidRPr="007C163E" w:rsidRDefault="006D75CA" w:rsidP="0037196B">
                  <w:pPr>
                    <w:tabs>
                      <w:tab w:val="left" w:pos="1892"/>
                      <w:tab w:val="left" w:pos="2090"/>
                    </w:tabs>
                    <w:ind w:right="162"/>
                    <w:rPr>
                      <w:rFonts w:eastAsia="Courier New"/>
                      <w:i/>
                      <w:sz w:val="24"/>
                      <w:szCs w:val="24"/>
                    </w:rPr>
                  </w:pPr>
                </w:p>
              </w:tc>
            </w:tr>
          </w:tbl>
          <w:p w:rsidR="006D75CA" w:rsidRPr="007C163E" w:rsidRDefault="006D75CA" w:rsidP="0037196B">
            <w:pPr>
              <w:tabs>
                <w:tab w:val="left" w:pos="1892"/>
                <w:tab w:val="left" w:pos="2090"/>
              </w:tabs>
              <w:ind w:right="162"/>
              <w:rPr>
                <w:rFonts w:eastAsia="Courier New"/>
                <w:i/>
                <w:sz w:val="4"/>
                <w:szCs w:val="4"/>
              </w:rPr>
            </w:pPr>
          </w:p>
          <w:p w:rsidR="006D75CA" w:rsidRPr="007C163E" w:rsidRDefault="006D75CA" w:rsidP="0037196B">
            <w:pPr>
              <w:tabs>
                <w:tab w:val="left" w:pos="1892"/>
                <w:tab w:val="left" w:pos="2090"/>
              </w:tabs>
              <w:ind w:right="162"/>
              <w:rPr>
                <w:rFonts w:eastAsia="Courier New"/>
                <w:sz w:val="24"/>
                <w:szCs w:val="24"/>
              </w:rPr>
            </w:pPr>
            <w:r w:rsidRPr="007C163E">
              <w:rPr>
                <w:rFonts w:eastAsia="Courier New"/>
                <w:sz w:val="24"/>
                <w:szCs w:val="24"/>
              </w:rPr>
              <w:t>Ngày cấp</w:t>
            </w:r>
          </w:p>
          <w:p w:rsidR="000A22DB" w:rsidRPr="007C163E" w:rsidRDefault="000A22DB" w:rsidP="0037196B">
            <w:pPr>
              <w:tabs>
                <w:tab w:val="left" w:pos="1892"/>
                <w:tab w:val="left" w:pos="2090"/>
              </w:tabs>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7C163E" w:rsidRPr="007C163E" w:rsidTr="009E42C8">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c>
                <w:tcPr>
                  <w:tcW w:w="360" w:type="dxa"/>
                  <w:shd w:val="clear" w:color="auto" w:fill="auto"/>
                </w:tcPr>
                <w:p w:rsidR="006D75CA" w:rsidRPr="007C163E" w:rsidRDefault="006D75CA" w:rsidP="0037196B">
                  <w:pPr>
                    <w:tabs>
                      <w:tab w:val="left" w:pos="1892"/>
                      <w:tab w:val="left" w:pos="2090"/>
                    </w:tabs>
                    <w:ind w:right="162"/>
                    <w:rPr>
                      <w:rFonts w:eastAsia="Courier New"/>
                      <w:i/>
                      <w:sz w:val="24"/>
                      <w:szCs w:val="24"/>
                    </w:rPr>
                  </w:pPr>
                </w:p>
              </w:tc>
            </w:tr>
          </w:tbl>
          <w:p w:rsidR="006D75CA" w:rsidRPr="007C163E" w:rsidRDefault="006D75CA" w:rsidP="0037196B">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6D75CA" w:rsidRPr="007C163E" w:rsidRDefault="006D75CA" w:rsidP="0037196B">
            <w:pPr>
              <w:ind w:left="-18" w:right="-288" w:firstLine="18"/>
              <w:rPr>
                <w:rFonts w:eastAsia="Courier New"/>
                <w:i/>
                <w:spacing w:val="-12"/>
                <w:sz w:val="24"/>
                <w:szCs w:val="24"/>
              </w:rPr>
            </w:pPr>
            <w:r w:rsidRPr="007C163E">
              <w:rPr>
                <w:rFonts w:eastAsia="Courier New"/>
                <w:spacing w:val="-12"/>
                <w:sz w:val="24"/>
                <w:szCs w:val="24"/>
              </w:rPr>
              <w:t>Mã số thuế</w:t>
            </w:r>
            <w:r w:rsidR="00364236" w:rsidRPr="007C163E">
              <w:rPr>
                <w:rFonts w:eastAsia="Courier New"/>
                <w:spacing w:val="-12"/>
                <w:sz w:val="24"/>
                <w:szCs w:val="24"/>
              </w:rPr>
              <w:t xml:space="preserve"> cá nhân</w:t>
            </w:r>
            <w:r w:rsidR="00A53985" w:rsidRPr="007C163E">
              <w:rPr>
                <w:rStyle w:val="FootnoteReference"/>
                <w:rFonts w:eastAsia="Courier New"/>
                <w:spacing w:val="-12"/>
                <w:sz w:val="24"/>
                <w:szCs w:val="24"/>
              </w:rPr>
              <w:footnoteReference w:id="1"/>
            </w:r>
            <w:r w:rsidR="000A22DB" w:rsidRPr="007C163E">
              <w:rPr>
                <w:rFonts w:eastAsia="Courier New"/>
                <w:spacing w:val="-12"/>
                <w:sz w:val="24"/>
                <w:szCs w:val="24"/>
              </w:rPr>
              <w:t>/</w:t>
            </w:r>
            <w:r w:rsidR="00A53985" w:rsidRPr="007C163E">
              <w:t xml:space="preserve"> </w:t>
            </w:r>
            <w:r w:rsidR="00A53985" w:rsidRPr="007C163E">
              <w:rPr>
                <w:rFonts w:eastAsia="Courier New"/>
                <w:i/>
                <w:spacing w:val="-12"/>
                <w:sz w:val="24"/>
                <w:szCs w:val="24"/>
              </w:rPr>
              <w:t>Personal tax no.</w:t>
            </w:r>
            <w:r w:rsidR="00A53985" w:rsidRPr="007C163E">
              <w:rPr>
                <w:rStyle w:val="FootnoteReference"/>
                <w:rFonts w:eastAsia="Courier New"/>
                <w:i/>
                <w:spacing w:val="-12"/>
                <w:sz w:val="24"/>
                <w:szCs w:val="24"/>
                <w:vertAlign w:val="baseline"/>
              </w:rPr>
              <w:t xml:space="preserve"> </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7C163E" w:rsidRPr="007C163E" w:rsidTr="00985AD8">
              <w:tc>
                <w:tcPr>
                  <w:tcW w:w="3158" w:type="dxa"/>
                  <w:shd w:val="clear" w:color="auto" w:fill="auto"/>
                </w:tcPr>
                <w:p w:rsidR="006D75CA" w:rsidRPr="007C163E" w:rsidRDefault="00AB29DF" w:rsidP="0037196B">
                  <w:pPr>
                    <w:ind w:right="-18"/>
                    <w:rPr>
                      <w:rFonts w:eastAsia="Courier New"/>
                      <w:i/>
                      <w:sz w:val="24"/>
                      <w:szCs w:val="24"/>
                    </w:rPr>
                  </w:pPr>
                  <w:r w:rsidRPr="007C163E">
                    <w:rPr>
                      <w:rFonts w:eastAsia="Courier New"/>
                      <w:i/>
                      <w:sz w:val="24"/>
                      <w:szCs w:val="24"/>
                    </w:rPr>
                    <w:t xml:space="preserve"> </w:t>
                  </w:r>
                </w:p>
              </w:tc>
            </w:tr>
          </w:tbl>
          <w:p w:rsidR="006D75CA" w:rsidRPr="007C163E" w:rsidRDefault="006D75CA" w:rsidP="0037196B">
            <w:pPr>
              <w:ind w:right="-18"/>
              <w:rPr>
                <w:rFonts w:eastAsia="Courier New"/>
                <w:i/>
                <w:sz w:val="4"/>
                <w:szCs w:val="4"/>
              </w:rPr>
            </w:pPr>
          </w:p>
          <w:p w:rsidR="006D75CA" w:rsidRPr="007C163E" w:rsidRDefault="006D75CA" w:rsidP="0037196B">
            <w:pPr>
              <w:ind w:right="-18"/>
              <w:rPr>
                <w:rFonts w:eastAsia="Courier New"/>
                <w:sz w:val="24"/>
                <w:szCs w:val="24"/>
              </w:rPr>
            </w:pPr>
            <w:r w:rsidRPr="007C163E">
              <w:rPr>
                <w:rFonts w:eastAsia="Courier New"/>
                <w:sz w:val="24"/>
                <w:szCs w:val="24"/>
              </w:rPr>
              <w:t>Nơi cấ</w:t>
            </w:r>
            <w:r w:rsidR="00364236" w:rsidRPr="007C163E">
              <w:rPr>
                <w:rFonts w:eastAsia="Courier New"/>
                <w:sz w:val="24"/>
                <w:szCs w:val="24"/>
              </w:rPr>
              <w:t>p</w:t>
            </w:r>
          </w:p>
          <w:p w:rsidR="000A22DB" w:rsidRPr="007C163E" w:rsidRDefault="000A22DB" w:rsidP="0037196B">
            <w:pPr>
              <w:ind w:right="-18"/>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7C163E" w:rsidRPr="007C163E" w:rsidTr="009E42C8">
              <w:tc>
                <w:tcPr>
                  <w:tcW w:w="3189" w:type="dxa"/>
                  <w:shd w:val="clear" w:color="auto" w:fill="auto"/>
                </w:tcPr>
                <w:p w:rsidR="006D75CA" w:rsidRPr="007C163E" w:rsidRDefault="006D75CA" w:rsidP="0037196B">
                  <w:pPr>
                    <w:ind w:right="-18"/>
                    <w:rPr>
                      <w:rFonts w:eastAsia="Courier New"/>
                      <w:i/>
                      <w:sz w:val="24"/>
                      <w:szCs w:val="24"/>
                    </w:rPr>
                  </w:pPr>
                </w:p>
              </w:tc>
            </w:tr>
          </w:tbl>
          <w:p w:rsidR="006D75CA" w:rsidRPr="007C163E" w:rsidRDefault="006D75CA" w:rsidP="0037196B">
            <w:pPr>
              <w:ind w:right="-18"/>
              <w:rPr>
                <w:rFonts w:eastAsia="Courier New"/>
                <w:i/>
                <w:sz w:val="24"/>
                <w:szCs w:val="24"/>
              </w:rPr>
            </w:pPr>
          </w:p>
        </w:tc>
      </w:tr>
      <w:tr w:rsidR="007C163E" w:rsidRPr="007C163E" w:rsidTr="00FE35D6">
        <w:trPr>
          <w:trHeight w:val="468"/>
        </w:trPr>
        <w:tc>
          <w:tcPr>
            <w:tcW w:w="10481" w:type="dxa"/>
            <w:gridSpan w:val="5"/>
            <w:tcBorders>
              <w:top w:val="nil"/>
              <w:bottom w:val="nil"/>
            </w:tcBorders>
            <w:shd w:val="clear" w:color="auto" w:fill="auto"/>
          </w:tcPr>
          <w:p w:rsidR="006D75CA" w:rsidRPr="007C163E" w:rsidRDefault="006D75CA" w:rsidP="00F46212">
            <w:pPr>
              <w:spacing w:line="279" w:lineRule="auto"/>
              <w:ind w:right="619"/>
              <w:rPr>
                <w:rFonts w:eastAsia="Courier New"/>
                <w:i/>
                <w:sz w:val="24"/>
                <w:szCs w:val="24"/>
              </w:rPr>
            </w:pPr>
            <w:r w:rsidRPr="007C163E">
              <w:rPr>
                <w:rFonts w:eastAsia="Courier New"/>
                <w:sz w:val="24"/>
                <w:szCs w:val="24"/>
              </w:rPr>
              <w:t>Địa chỉ liên hệ</w:t>
            </w:r>
            <w:r w:rsidR="000A22DB" w:rsidRPr="007C163E">
              <w:rPr>
                <w:rFonts w:eastAsia="Courier New"/>
                <w:sz w:val="24"/>
                <w:szCs w:val="24"/>
              </w:rPr>
              <w:t>/</w:t>
            </w:r>
            <w:r w:rsidR="000A22DB"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7C163E" w:rsidRPr="007C163E" w:rsidTr="00AB29DF">
              <w:tc>
                <w:tcPr>
                  <w:tcW w:w="10152" w:type="dxa"/>
                  <w:shd w:val="clear" w:color="auto" w:fill="auto"/>
                </w:tcPr>
                <w:p w:rsidR="006D75CA" w:rsidRPr="007C163E" w:rsidRDefault="006D75CA" w:rsidP="00F46212">
                  <w:pPr>
                    <w:spacing w:line="279" w:lineRule="auto"/>
                    <w:ind w:right="619"/>
                    <w:rPr>
                      <w:rFonts w:eastAsia="Courier New"/>
                      <w:i/>
                      <w:sz w:val="24"/>
                      <w:szCs w:val="24"/>
                    </w:rPr>
                  </w:pPr>
                </w:p>
              </w:tc>
            </w:tr>
          </w:tbl>
          <w:p w:rsidR="006D75CA" w:rsidRPr="007C163E" w:rsidRDefault="006D75CA" w:rsidP="00F46212">
            <w:pPr>
              <w:spacing w:line="279" w:lineRule="auto"/>
              <w:ind w:right="619"/>
              <w:rPr>
                <w:rFonts w:eastAsia="Courier New"/>
                <w:i/>
                <w:sz w:val="24"/>
                <w:szCs w:val="24"/>
              </w:rPr>
            </w:pPr>
          </w:p>
        </w:tc>
      </w:tr>
      <w:tr w:rsidR="007C163E" w:rsidRPr="007C163E" w:rsidTr="00FE35D6">
        <w:trPr>
          <w:trHeight w:val="669"/>
        </w:trPr>
        <w:tc>
          <w:tcPr>
            <w:tcW w:w="2916" w:type="dxa"/>
            <w:tcBorders>
              <w:top w:val="nil"/>
              <w:bottom w:val="nil"/>
            </w:tcBorders>
            <w:shd w:val="clear" w:color="auto" w:fill="auto"/>
          </w:tcPr>
          <w:p w:rsidR="006D75CA" w:rsidRPr="007C163E" w:rsidRDefault="006D75CA" w:rsidP="006E3A60">
            <w:pPr>
              <w:spacing w:line="279" w:lineRule="auto"/>
              <w:ind w:right="-77"/>
              <w:rPr>
                <w:rFonts w:eastAsia="Courier New"/>
                <w:i/>
                <w:spacing w:val="-4"/>
                <w:sz w:val="24"/>
                <w:szCs w:val="24"/>
              </w:rPr>
            </w:pPr>
            <w:r w:rsidRPr="007C163E">
              <w:rPr>
                <w:rFonts w:eastAsia="Courier New"/>
                <w:spacing w:val="-4"/>
                <w:sz w:val="24"/>
                <w:szCs w:val="24"/>
              </w:rPr>
              <w:t>Điện thoạ</w:t>
            </w:r>
            <w:r w:rsidR="00AB29DF" w:rsidRPr="007C163E">
              <w:rPr>
                <w:rFonts w:eastAsia="Courier New"/>
                <w:spacing w:val="-4"/>
                <w:sz w:val="24"/>
                <w:szCs w:val="24"/>
              </w:rPr>
              <w:t>i cố định</w:t>
            </w:r>
            <w:r w:rsidR="000A22DB" w:rsidRPr="007C163E">
              <w:rPr>
                <w:rFonts w:eastAsia="Courier New"/>
                <w:spacing w:val="-4"/>
                <w:sz w:val="24"/>
                <w:szCs w:val="24"/>
              </w:rPr>
              <w:t>/</w:t>
            </w:r>
            <w:r w:rsidR="000A22DB" w:rsidRPr="007C163E">
              <w:rPr>
                <w:rFonts w:eastAsia="Courier New"/>
                <w:i/>
                <w:spacing w:val="-4"/>
                <w:sz w:val="24"/>
                <w:szCs w:val="24"/>
              </w:rPr>
              <w:t>Telephone</w:t>
            </w:r>
          </w:p>
          <w:tbl>
            <w:tblPr>
              <w:tblStyle w:val="TableGrid"/>
              <w:tblW w:w="0" w:type="auto"/>
              <w:tblLayout w:type="fixed"/>
              <w:tblLook w:val="04A0" w:firstRow="1" w:lastRow="0" w:firstColumn="1" w:lastColumn="0" w:noHBand="0" w:noVBand="1"/>
            </w:tblPr>
            <w:tblGrid>
              <w:gridCol w:w="2685"/>
            </w:tblGrid>
            <w:tr w:rsidR="007C163E" w:rsidRPr="007C163E" w:rsidTr="00AB29DF">
              <w:tc>
                <w:tcPr>
                  <w:tcW w:w="2685" w:type="dxa"/>
                </w:tcPr>
                <w:p w:rsidR="00AB29DF" w:rsidRPr="007C163E" w:rsidRDefault="00AB29DF" w:rsidP="00F46212">
                  <w:pPr>
                    <w:spacing w:line="279" w:lineRule="auto"/>
                    <w:ind w:right="72"/>
                    <w:rPr>
                      <w:rFonts w:eastAsia="Courier New"/>
                      <w:i/>
                      <w:sz w:val="24"/>
                      <w:szCs w:val="24"/>
                    </w:rPr>
                  </w:pPr>
                </w:p>
              </w:tc>
            </w:tr>
          </w:tbl>
          <w:p w:rsidR="006D75CA" w:rsidRPr="007C163E" w:rsidRDefault="006D75CA" w:rsidP="00F46212">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6D75CA" w:rsidRPr="007C163E" w:rsidRDefault="006D75CA" w:rsidP="00F46212">
            <w:pPr>
              <w:tabs>
                <w:tab w:val="left" w:pos="1892"/>
                <w:tab w:val="left" w:pos="2090"/>
              </w:tabs>
              <w:spacing w:line="279" w:lineRule="auto"/>
              <w:ind w:right="162"/>
              <w:rPr>
                <w:rFonts w:eastAsia="Courier New"/>
                <w:i/>
                <w:sz w:val="24"/>
                <w:szCs w:val="24"/>
              </w:rPr>
            </w:pPr>
            <w:r w:rsidRPr="007C163E">
              <w:rPr>
                <w:rFonts w:eastAsia="Courier New"/>
                <w:sz w:val="24"/>
                <w:szCs w:val="24"/>
              </w:rPr>
              <w:t>Điện thoại di động</w:t>
            </w:r>
            <w:r w:rsidR="000A22DB" w:rsidRPr="007C163E">
              <w:rPr>
                <w:rFonts w:eastAsia="Courier New"/>
                <w:sz w:val="24"/>
                <w:szCs w:val="24"/>
              </w:rPr>
              <w:t>/</w:t>
            </w:r>
            <w:r w:rsidR="000A22DB" w:rsidRPr="007C163E">
              <w:rPr>
                <w:rFonts w:eastAsia="Courier New"/>
                <w:i/>
                <w:sz w:val="24"/>
                <w:szCs w:val="24"/>
              </w:rPr>
              <w:t>Mobile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7C163E" w:rsidRPr="007C163E" w:rsidTr="009E42C8">
              <w:tc>
                <w:tcPr>
                  <w:tcW w:w="2919" w:type="dxa"/>
                  <w:shd w:val="clear" w:color="auto" w:fill="auto"/>
                </w:tcPr>
                <w:p w:rsidR="006D75CA" w:rsidRPr="007C163E" w:rsidRDefault="006D75CA" w:rsidP="00F46212">
                  <w:pPr>
                    <w:tabs>
                      <w:tab w:val="left" w:pos="1892"/>
                      <w:tab w:val="left" w:pos="2090"/>
                    </w:tabs>
                    <w:spacing w:line="279" w:lineRule="auto"/>
                    <w:ind w:right="162"/>
                    <w:rPr>
                      <w:rFonts w:eastAsia="Courier New"/>
                      <w:i/>
                      <w:sz w:val="24"/>
                      <w:szCs w:val="24"/>
                    </w:rPr>
                  </w:pPr>
                </w:p>
              </w:tc>
            </w:tr>
          </w:tbl>
          <w:p w:rsidR="006D75CA" w:rsidRPr="007C163E" w:rsidRDefault="006D75CA" w:rsidP="00F46212">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6D75CA" w:rsidRPr="007C163E" w:rsidRDefault="000A22DB" w:rsidP="00F46212">
            <w:pPr>
              <w:spacing w:line="279" w:lineRule="auto"/>
              <w:ind w:right="619"/>
              <w:rPr>
                <w:rFonts w:eastAsia="Courier New"/>
                <w:i/>
                <w:sz w:val="24"/>
                <w:szCs w:val="24"/>
              </w:rPr>
            </w:pPr>
            <w:r w:rsidRPr="007C163E">
              <w:rPr>
                <w:rFonts w:eastAsia="Courier New"/>
                <w:sz w:val="24"/>
                <w:szCs w:val="24"/>
              </w:rPr>
              <w:t>Hộp thư điện tử/</w:t>
            </w:r>
            <w:r w:rsidRPr="007C163E">
              <w:rPr>
                <w:rFonts w:eastAsia="Courier New"/>
                <w:i/>
                <w:sz w:val="24"/>
                <w:szCs w:val="24"/>
              </w:rPr>
              <w:t>Email</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7C163E" w:rsidRPr="007C163E" w:rsidTr="00AB29DF">
              <w:tc>
                <w:tcPr>
                  <w:tcW w:w="4141" w:type="dxa"/>
                  <w:shd w:val="clear" w:color="auto" w:fill="auto"/>
                </w:tcPr>
                <w:p w:rsidR="006D75CA" w:rsidRPr="007C163E" w:rsidRDefault="006D75CA" w:rsidP="00F46212">
                  <w:pPr>
                    <w:spacing w:line="279" w:lineRule="auto"/>
                    <w:ind w:right="-18"/>
                    <w:rPr>
                      <w:rFonts w:eastAsia="Courier New"/>
                      <w:i/>
                      <w:sz w:val="24"/>
                      <w:szCs w:val="24"/>
                    </w:rPr>
                  </w:pPr>
                </w:p>
              </w:tc>
            </w:tr>
          </w:tbl>
          <w:p w:rsidR="006D75CA" w:rsidRPr="007C163E" w:rsidRDefault="006D75CA" w:rsidP="00F46212">
            <w:pPr>
              <w:spacing w:line="279" w:lineRule="auto"/>
              <w:ind w:right="-18"/>
              <w:rPr>
                <w:rFonts w:eastAsia="Courier New"/>
                <w:i/>
                <w:sz w:val="24"/>
                <w:szCs w:val="24"/>
              </w:rPr>
            </w:pPr>
          </w:p>
        </w:tc>
      </w:tr>
      <w:tr w:rsidR="007C163E" w:rsidRPr="007C163E" w:rsidTr="00FE35D6">
        <w:tc>
          <w:tcPr>
            <w:tcW w:w="10481" w:type="dxa"/>
            <w:gridSpan w:val="5"/>
            <w:tcBorders>
              <w:top w:val="nil"/>
              <w:bottom w:val="nil"/>
            </w:tcBorders>
            <w:shd w:val="clear" w:color="auto" w:fill="auto"/>
          </w:tcPr>
          <w:p w:rsidR="006D75CA" w:rsidRPr="007C163E" w:rsidRDefault="006D75CA" w:rsidP="0037196B">
            <w:pPr>
              <w:tabs>
                <w:tab w:val="left" w:pos="6510"/>
              </w:tabs>
              <w:rPr>
                <w:rFonts w:eastAsia="Courier New"/>
                <w:sz w:val="24"/>
                <w:szCs w:val="24"/>
              </w:rPr>
            </w:pPr>
            <w:r w:rsidRPr="007C163E">
              <w:rPr>
                <w:rFonts w:eastAsia="Courier New"/>
                <w:sz w:val="24"/>
                <w:szCs w:val="24"/>
              </w:rPr>
              <w:t xml:space="preserve">Ghi chú: </w:t>
            </w:r>
            <w:r w:rsidR="00735FAA" w:rsidRPr="007C163E">
              <w:rPr>
                <w:rFonts w:eastAsia="Courier New"/>
                <w:sz w:val="24"/>
                <w:szCs w:val="24"/>
              </w:rPr>
              <w:t>Các thông tin đăng ký phải trùng khớp với thông tin mở tài khoản</w:t>
            </w:r>
          </w:p>
          <w:p w:rsidR="006D75CA" w:rsidRPr="007C163E" w:rsidRDefault="00E23644" w:rsidP="0037196B">
            <w:pPr>
              <w:tabs>
                <w:tab w:val="left" w:pos="6510"/>
              </w:tabs>
              <w:rPr>
                <w:rFonts w:eastAsia="Courier New"/>
                <w:i/>
                <w:sz w:val="24"/>
                <w:szCs w:val="24"/>
              </w:rPr>
            </w:pPr>
            <w:r w:rsidRPr="007C163E">
              <w:rPr>
                <w:rFonts w:eastAsia="Courier New"/>
                <w:i/>
                <w:sz w:val="24"/>
                <w:szCs w:val="24"/>
              </w:rPr>
              <w:t>Note: Information must be identical to that in your account opening form</w:t>
            </w:r>
          </w:p>
        </w:tc>
      </w:tr>
    </w:tbl>
    <w:p w:rsidR="006D75CA" w:rsidRPr="007C163E" w:rsidRDefault="006D75CA" w:rsidP="006D75CA">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91"/>
        <w:gridCol w:w="3409"/>
      </w:tblGrid>
      <w:tr w:rsidR="007C163E" w:rsidRPr="0051383C" w:rsidTr="00FE35D6">
        <w:tc>
          <w:tcPr>
            <w:tcW w:w="10499" w:type="dxa"/>
            <w:gridSpan w:val="4"/>
            <w:tcBorders>
              <w:top w:val="single" w:sz="4" w:space="0" w:color="auto"/>
              <w:bottom w:val="single" w:sz="4" w:space="0" w:color="auto"/>
            </w:tcBorders>
            <w:shd w:val="clear" w:color="auto" w:fill="943634"/>
          </w:tcPr>
          <w:p w:rsidR="00E1182E" w:rsidRPr="0051383C" w:rsidRDefault="00D05B0D" w:rsidP="00FE35D6">
            <w:pPr>
              <w:spacing w:line="279" w:lineRule="auto"/>
              <w:ind w:right="619"/>
              <w:rPr>
                <w:rFonts w:eastAsia="Courier New"/>
                <w:i/>
                <w:color w:val="FFFFFF" w:themeColor="background1"/>
                <w:sz w:val="24"/>
                <w:szCs w:val="24"/>
                <w:rPrChange w:id="21" w:author="Phùng Nguyễn Minh Tâm" w:date="2018-12-21T18:58:00Z">
                  <w:rPr>
                    <w:rFonts w:eastAsia="Courier New"/>
                    <w:i/>
                    <w:color w:val="FFFFFF"/>
                    <w:sz w:val="24"/>
                    <w:szCs w:val="24"/>
                  </w:rPr>
                </w:rPrChange>
              </w:rPr>
            </w:pPr>
            <w:r w:rsidRPr="0051383C">
              <w:rPr>
                <w:rFonts w:eastAsia="Courier New"/>
                <w:b/>
                <w:color w:val="FFFFFF" w:themeColor="background1"/>
                <w:sz w:val="24"/>
                <w:szCs w:val="24"/>
                <w:rPrChange w:id="22" w:author="Phùng Nguyễn Minh Tâm" w:date="2018-12-21T18:58:00Z">
                  <w:rPr>
                    <w:rFonts w:eastAsia="Courier New"/>
                    <w:b/>
                    <w:color w:val="FFFFFF"/>
                    <w:sz w:val="24"/>
                    <w:szCs w:val="24"/>
                  </w:rPr>
                </w:rPrChange>
              </w:rPr>
              <w:t>I</w:t>
            </w:r>
            <w:r w:rsidR="00E1182E" w:rsidRPr="0051383C">
              <w:rPr>
                <w:rFonts w:eastAsia="Courier New"/>
                <w:b/>
                <w:color w:val="FFFFFF" w:themeColor="background1"/>
                <w:sz w:val="24"/>
                <w:szCs w:val="24"/>
                <w:rPrChange w:id="23" w:author="Phùng Nguyễn Minh Tâm" w:date="2018-12-21T18:58:00Z">
                  <w:rPr>
                    <w:rFonts w:eastAsia="Courier New"/>
                    <w:b/>
                    <w:color w:val="FFFFFF"/>
                    <w:sz w:val="24"/>
                    <w:szCs w:val="24"/>
                  </w:rPr>
                </w:rPrChange>
              </w:rPr>
              <w:t>I. Dịch vụ đăng ký</w:t>
            </w:r>
            <w:r w:rsidR="00735FAA" w:rsidRPr="0051383C">
              <w:rPr>
                <w:rFonts w:eastAsia="Courier New"/>
                <w:b/>
                <w:color w:val="FFFFFF" w:themeColor="background1"/>
                <w:sz w:val="24"/>
                <w:szCs w:val="24"/>
                <w:rPrChange w:id="24" w:author="Phùng Nguyễn Minh Tâm" w:date="2018-12-21T18:58:00Z">
                  <w:rPr>
                    <w:rFonts w:eastAsia="Courier New"/>
                    <w:b/>
                    <w:color w:val="FFFFFF"/>
                    <w:sz w:val="24"/>
                    <w:szCs w:val="24"/>
                  </w:rPr>
                </w:rPrChange>
              </w:rPr>
              <w:t>/</w:t>
            </w:r>
            <w:r w:rsidR="00735FAA" w:rsidRPr="0051383C">
              <w:rPr>
                <w:rFonts w:eastAsia="Courier New"/>
                <w:i/>
                <w:color w:val="FFFFFF" w:themeColor="background1"/>
                <w:sz w:val="24"/>
                <w:szCs w:val="24"/>
                <w:rPrChange w:id="25" w:author="Phùng Nguyễn Minh Tâm" w:date="2018-12-21T18:58:00Z">
                  <w:rPr>
                    <w:rFonts w:eastAsia="Courier New"/>
                    <w:i/>
                    <w:color w:val="FFFFFF"/>
                    <w:sz w:val="24"/>
                    <w:szCs w:val="24"/>
                  </w:rPr>
                </w:rPrChange>
              </w:rPr>
              <w:t>Services to register</w:t>
            </w:r>
          </w:p>
        </w:tc>
      </w:tr>
      <w:tr w:rsidR="007C163E" w:rsidRPr="007C163E" w:rsidTr="00FE35D6">
        <w:tc>
          <w:tcPr>
            <w:tcW w:w="10499" w:type="dxa"/>
            <w:gridSpan w:val="4"/>
            <w:tcBorders>
              <w:top w:val="single" w:sz="4" w:space="0" w:color="auto"/>
              <w:left w:val="single" w:sz="4" w:space="0" w:color="auto"/>
              <w:bottom w:val="nil"/>
              <w:right w:val="single" w:sz="4" w:space="0" w:color="auto"/>
            </w:tcBorders>
            <w:shd w:val="clear" w:color="auto" w:fill="auto"/>
          </w:tcPr>
          <w:p w:rsidR="00E1182E" w:rsidRPr="007C163E" w:rsidRDefault="00107E01" w:rsidP="00735FAA">
            <w:pPr>
              <w:ind w:right="-51"/>
              <w:rPr>
                <w:rFonts w:eastAsia="Courier New"/>
                <w:b/>
                <w:sz w:val="24"/>
                <w:szCs w:val="24"/>
                <w:rPrChange w:id="26" w:author="Phùng Nguyễn Minh Tâm" w:date="2018-12-19T17:03:00Z">
                  <w:rPr>
                    <w:rFonts w:eastAsia="Courier New"/>
                    <w:b/>
                    <w:color w:val="AA2242"/>
                    <w:sz w:val="24"/>
                    <w:szCs w:val="24"/>
                  </w:rPr>
                </w:rPrChange>
              </w:rPr>
            </w:pPr>
            <w:sdt>
              <w:sdtPr>
                <w:rPr>
                  <w:rFonts w:eastAsia="Courier New"/>
                </w:rPr>
                <w:id w:val="-1298296785"/>
                <w14:checkbox>
                  <w14:checked w14:val="0"/>
                  <w14:checkedState w14:val="00FE" w14:font="Wingdings"/>
                  <w14:uncheckedState w14:val="2610" w14:font="MS Gothic"/>
                </w14:checkbox>
              </w:sdtPr>
              <w:sdtEndPr/>
              <w:sdtContent>
                <w:r w:rsidR="00F54A30" w:rsidRPr="007C163E">
                  <w:rPr>
                    <w:rFonts w:ascii="MS Gothic" w:eastAsia="MS Gothic" w:hAnsi="MS Gothic"/>
                    <w:rPrChange w:id="27"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28" w:author="Phùng Nguyễn Minh Tâm" w:date="2018-12-19T17:03:00Z">
                  <w:rPr>
                    <w:rFonts w:eastAsia="Courier New"/>
                    <w:b/>
                    <w:color w:val="AA2242"/>
                    <w:sz w:val="24"/>
                    <w:szCs w:val="24"/>
                  </w:rPr>
                </w:rPrChange>
              </w:rPr>
              <w:t xml:space="preserve"> </w:t>
            </w:r>
            <w:r w:rsidR="00E1182E" w:rsidRPr="007C163E">
              <w:rPr>
                <w:rFonts w:eastAsia="Courier New"/>
                <w:b/>
                <w:sz w:val="24"/>
                <w:szCs w:val="24"/>
                <w:rPrChange w:id="29" w:author="Phùng Nguyễn Minh Tâm" w:date="2018-12-19T17:03:00Z">
                  <w:rPr>
                    <w:rFonts w:eastAsia="Courier New"/>
                    <w:b/>
                    <w:color w:val="AA2242"/>
                    <w:sz w:val="24"/>
                    <w:szCs w:val="24"/>
                  </w:rPr>
                </w:rPrChange>
              </w:rPr>
              <w:t xml:space="preserve">Internet Banking </w:t>
            </w:r>
            <w:r w:rsidR="00E1182E" w:rsidRPr="007C163E">
              <w:rPr>
                <w:rFonts w:eastAsia="Courier New"/>
                <w:sz w:val="24"/>
                <w:szCs w:val="24"/>
                <w:rPrChange w:id="30" w:author="Phùng Nguyễn Minh Tâm" w:date="2018-12-19T17:03:00Z">
                  <w:rPr>
                    <w:rFonts w:eastAsia="Courier New"/>
                    <w:color w:val="AA2242"/>
                    <w:sz w:val="24"/>
                    <w:szCs w:val="24"/>
                  </w:rPr>
                </w:rPrChange>
              </w:rPr>
              <w:t>(tại https://ibank.agribank.com.vn/ibank</w:t>
            </w:r>
            <w:r w:rsidR="00735FAA" w:rsidRPr="007C163E">
              <w:rPr>
                <w:rFonts w:eastAsia="Courier New"/>
                <w:i/>
                <w:sz w:val="24"/>
                <w:szCs w:val="24"/>
                <w:rPrChange w:id="31" w:author="Phùng Nguyễn Minh Tâm" w:date="2018-12-19T17:03:00Z">
                  <w:rPr>
                    <w:rFonts w:eastAsia="Courier New"/>
                    <w:i/>
                    <w:color w:val="AA2242"/>
                    <w:sz w:val="24"/>
                    <w:szCs w:val="24"/>
                  </w:rPr>
                </w:rPrChange>
              </w:rPr>
              <w:t>/ at https://ibank.agribank.com.vn/ibank</w:t>
            </w:r>
            <w:r w:rsidR="00E1182E" w:rsidRPr="007C163E">
              <w:rPr>
                <w:rFonts w:eastAsia="Courier New"/>
                <w:sz w:val="24"/>
                <w:szCs w:val="24"/>
                <w:rPrChange w:id="32" w:author="Phùng Nguyễn Minh Tâm" w:date="2018-12-19T17:03:00Z">
                  <w:rPr>
                    <w:rFonts w:eastAsia="Courier New"/>
                    <w:color w:val="AA2242"/>
                    <w:sz w:val="24"/>
                    <w:szCs w:val="24"/>
                  </w:rPr>
                </w:rPrChange>
              </w:rPr>
              <w:t>)</w:t>
            </w:r>
          </w:p>
        </w:tc>
      </w:tr>
      <w:tr w:rsidR="007C163E" w:rsidRPr="007C163E" w:rsidTr="00FE35D6">
        <w:trPr>
          <w:trHeight w:val="566"/>
        </w:trPr>
        <w:tc>
          <w:tcPr>
            <w:tcW w:w="3500" w:type="dxa"/>
            <w:tcBorders>
              <w:top w:val="nil"/>
              <w:left w:val="single" w:sz="4" w:space="0" w:color="auto"/>
              <w:bottom w:val="nil"/>
              <w:right w:val="nil"/>
            </w:tcBorders>
            <w:shd w:val="clear" w:color="auto" w:fill="auto"/>
          </w:tcPr>
          <w:p w:rsidR="00946FDE" w:rsidRPr="007C163E" w:rsidRDefault="00107E01" w:rsidP="009C1A14">
            <w:pPr>
              <w:ind w:right="-103"/>
              <w:jc w:val="both"/>
              <w:rPr>
                <w:rFonts w:eastAsia="Courier New"/>
                <w:sz w:val="24"/>
                <w:szCs w:val="24"/>
              </w:rPr>
            </w:pPr>
            <w:sdt>
              <w:sdtPr>
                <w:rPr>
                  <w:rFonts w:eastAsia="Courier New"/>
                </w:rPr>
                <w:id w:val="-150374395"/>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946FDE" w:rsidRPr="007C163E">
              <w:rPr>
                <w:rFonts w:eastAsia="Courier New"/>
                <w:sz w:val="24"/>
                <w:szCs w:val="24"/>
              </w:rPr>
              <w:t xml:space="preserve"> Dịch vụ phi tài chính</w:t>
            </w:r>
          </w:p>
          <w:p w:rsidR="00946FDE" w:rsidRPr="007C163E" w:rsidRDefault="009C1A14" w:rsidP="009C1A14">
            <w:pPr>
              <w:ind w:right="-103"/>
              <w:jc w:val="both"/>
              <w:rPr>
                <w:rFonts w:eastAsia="Courier New"/>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00946FDE" w:rsidRPr="007C163E">
              <w:rPr>
                <w:rFonts w:eastAsia="Courier New"/>
                <w:i/>
                <w:sz w:val="24"/>
                <w:szCs w:val="24"/>
              </w:rPr>
              <w:t>Non-financial services</w:t>
            </w:r>
            <w:r w:rsidR="00946FDE" w:rsidRPr="007C163E">
              <w:rPr>
                <w:rStyle w:val="FootnoteReference"/>
                <w:rFonts w:eastAsia="Courier New"/>
                <w:i/>
                <w:sz w:val="24"/>
                <w:szCs w:val="24"/>
              </w:rPr>
              <w:footnoteReference w:id="2"/>
            </w:r>
          </w:p>
        </w:tc>
        <w:tc>
          <w:tcPr>
            <w:tcW w:w="3499" w:type="dxa"/>
            <w:tcBorders>
              <w:top w:val="nil"/>
              <w:left w:val="nil"/>
              <w:bottom w:val="nil"/>
              <w:right w:val="nil"/>
            </w:tcBorders>
            <w:shd w:val="clear" w:color="auto" w:fill="auto"/>
          </w:tcPr>
          <w:p w:rsidR="00587A7C" w:rsidRPr="007C163E" w:rsidRDefault="00107E01" w:rsidP="009C1A14">
            <w:pPr>
              <w:ind w:right="-103"/>
              <w:jc w:val="both"/>
              <w:rPr>
                <w:rFonts w:eastAsia="Courier New"/>
                <w:sz w:val="24"/>
                <w:szCs w:val="24"/>
              </w:rPr>
            </w:pPr>
            <w:sdt>
              <w:sdtPr>
                <w:rPr>
                  <w:rFonts w:eastAsia="Courier New"/>
                </w:rPr>
                <w:id w:val="-845945033"/>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587A7C" w:rsidRPr="007C163E">
              <w:rPr>
                <w:rFonts w:eastAsia="Courier New"/>
                <w:sz w:val="24"/>
                <w:szCs w:val="24"/>
              </w:rPr>
              <w:t>Dịch vụ thanh  toán</w:t>
            </w:r>
          </w:p>
          <w:p w:rsidR="00946FDE" w:rsidRPr="007C163E" w:rsidRDefault="009C1A14" w:rsidP="009C1A14">
            <w:pPr>
              <w:ind w:right="-103"/>
              <w:jc w:val="both"/>
              <w:rPr>
                <w:rFonts w:eastAsia="Courier New"/>
                <w:i/>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587A7C" w:rsidRPr="007C163E">
              <w:rPr>
                <w:rFonts w:eastAsia="Courier New"/>
                <w:i/>
                <w:sz w:val="24"/>
                <w:szCs w:val="24"/>
              </w:rPr>
              <w:t>Payment services</w:t>
            </w:r>
          </w:p>
        </w:tc>
        <w:tc>
          <w:tcPr>
            <w:tcW w:w="3500" w:type="dxa"/>
            <w:gridSpan w:val="2"/>
            <w:tcBorders>
              <w:top w:val="nil"/>
              <w:left w:val="nil"/>
              <w:bottom w:val="nil"/>
              <w:right w:val="single" w:sz="4" w:space="0" w:color="auto"/>
            </w:tcBorders>
            <w:shd w:val="clear" w:color="auto" w:fill="auto"/>
          </w:tcPr>
          <w:p w:rsidR="00587A7C" w:rsidRPr="007C163E" w:rsidRDefault="00107E01" w:rsidP="009C1A14">
            <w:pPr>
              <w:ind w:right="39"/>
              <w:jc w:val="both"/>
              <w:rPr>
                <w:rFonts w:eastAsia="Courier New"/>
                <w:sz w:val="24"/>
                <w:szCs w:val="24"/>
              </w:rPr>
            </w:pPr>
            <w:sdt>
              <w:sdtPr>
                <w:rPr>
                  <w:rFonts w:eastAsia="Courier New"/>
                </w:rPr>
                <w:id w:val="307526744"/>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587A7C" w:rsidRPr="007C163E">
              <w:rPr>
                <w:rFonts w:eastAsia="Courier New"/>
                <w:sz w:val="24"/>
                <w:szCs w:val="24"/>
              </w:rPr>
              <w:t xml:space="preserve">Dịch vụ tài chính </w:t>
            </w:r>
          </w:p>
          <w:p w:rsidR="00946FDE" w:rsidRPr="007C163E" w:rsidRDefault="009C1A14" w:rsidP="009C1A14">
            <w:pPr>
              <w:ind w:right="619"/>
              <w:jc w:val="both"/>
              <w:rPr>
                <w:rFonts w:eastAsia="Courier New"/>
                <w:b/>
                <w:noProof/>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587A7C" w:rsidRPr="007C163E">
              <w:rPr>
                <w:rFonts w:eastAsia="Courier New"/>
                <w:i/>
                <w:sz w:val="24"/>
                <w:szCs w:val="24"/>
              </w:rPr>
              <w:t>Financial services</w:t>
            </w:r>
          </w:p>
        </w:tc>
      </w:tr>
      <w:tr w:rsidR="007C163E" w:rsidRPr="007C163E" w:rsidTr="00FE35D6">
        <w:trPr>
          <w:trHeight w:val="566"/>
        </w:trPr>
        <w:tc>
          <w:tcPr>
            <w:tcW w:w="10499" w:type="dxa"/>
            <w:gridSpan w:val="4"/>
            <w:tcBorders>
              <w:top w:val="nil"/>
              <w:left w:val="single" w:sz="4" w:space="0" w:color="auto"/>
              <w:bottom w:val="nil"/>
              <w:right w:val="single" w:sz="4" w:space="0" w:color="auto"/>
            </w:tcBorders>
            <w:shd w:val="clear" w:color="auto" w:fill="auto"/>
          </w:tcPr>
          <w:p w:rsidR="00036AF1" w:rsidRPr="007C163E" w:rsidRDefault="00DA0F3E" w:rsidP="00036AF1">
            <w:pPr>
              <w:ind w:right="58"/>
              <w:rPr>
                <w:rFonts w:eastAsia="Courier New"/>
                <w:b/>
                <w:noProof/>
                <w:spacing w:val="-4"/>
                <w:sz w:val="24"/>
                <w:szCs w:val="24"/>
              </w:rPr>
            </w:pPr>
            <w:r w:rsidRPr="007C163E">
              <w:rPr>
                <w:rFonts w:eastAsia="Courier New"/>
                <w:b/>
                <w:noProof/>
                <w:spacing w:val="-4"/>
                <w:sz w:val="24"/>
                <w:szCs w:val="24"/>
              </w:rPr>
              <w:t>Tài khoản sử dụng</w:t>
            </w:r>
          </w:p>
          <w:tbl>
            <w:tblPr>
              <w:tblStyle w:val="TableGrid"/>
              <w:tblW w:w="0" w:type="auto"/>
              <w:tblLook w:val="04A0" w:firstRow="1" w:lastRow="0" w:firstColumn="1" w:lastColumn="0" w:noHBand="0" w:noVBand="1"/>
            </w:tblPr>
            <w:tblGrid>
              <w:gridCol w:w="3573"/>
              <w:gridCol w:w="3325"/>
              <w:gridCol w:w="3325"/>
            </w:tblGrid>
            <w:tr w:rsidR="007C163E" w:rsidRPr="007C163E" w:rsidTr="00A53985">
              <w:tc>
                <w:tcPr>
                  <w:tcW w:w="3573" w:type="dxa"/>
                </w:tcPr>
                <w:p w:rsidR="00DA0F3E" w:rsidRPr="007C163E" w:rsidRDefault="00DA0F3E" w:rsidP="00A53985">
                  <w:pPr>
                    <w:pStyle w:val="ListParagraph"/>
                    <w:numPr>
                      <w:ilvl w:val="0"/>
                      <w:numId w:val="63"/>
                    </w:numPr>
                    <w:tabs>
                      <w:tab w:val="left" w:pos="306"/>
                    </w:tabs>
                    <w:ind w:left="0" w:right="-133" w:firstLine="0"/>
                    <w:rPr>
                      <w:rFonts w:eastAsia="Courier New"/>
                      <w:noProof/>
                      <w:spacing w:val="-4"/>
                    </w:rPr>
                  </w:pPr>
                  <w:r w:rsidRPr="007C163E">
                    <w:rPr>
                      <w:rFonts w:eastAsia="Courier New"/>
                      <w:noProof/>
                      <w:spacing w:val="-4"/>
                      <w:rPrChange w:id="33" w:author="Phùng Nguyễn Minh Tâm" w:date="2018-12-19T17:03:00Z">
                        <w:rPr>
                          <w:rFonts w:eastAsia="Courier New"/>
                          <w:noProof/>
                          <w:spacing w:val="-4"/>
                          <w:sz w:val="20"/>
                          <w:szCs w:val="20"/>
                        </w:rPr>
                      </w:rPrChange>
                    </w:rPr>
                    <w:t>Tài khoản mặc định</w:t>
                  </w:r>
                  <w:r w:rsidR="00A53985" w:rsidRPr="007C163E">
                    <w:rPr>
                      <w:rFonts w:eastAsia="Courier New"/>
                      <w:noProof/>
                      <w:spacing w:val="-4"/>
                      <w:rPrChange w:id="34" w:author="Phùng Nguyễn Minh Tâm" w:date="2018-12-19T17:03:00Z">
                        <w:rPr>
                          <w:rFonts w:eastAsia="Courier New"/>
                          <w:noProof/>
                          <w:spacing w:val="-4"/>
                          <w:sz w:val="20"/>
                          <w:szCs w:val="20"/>
                        </w:rPr>
                      </w:rPrChange>
                    </w:rPr>
                    <w:t>/</w:t>
                  </w:r>
                  <w:r w:rsidR="00A53985" w:rsidRPr="007C163E">
                    <w:rPr>
                      <w:rFonts w:eastAsia="Courier New"/>
                      <w:i/>
                      <w:noProof/>
                      <w:spacing w:val="-4"/>
                      <w:rPrChange w:id="35" w:author="Phùng Nguyễn Minh Tâm" w:date="2018-12-19T17:03:00Z">
                        <w:rPr>
                          <w:rFonts w:eastAsia="Courier New"/>
                          <w:i/>
                          <w:noProof/>
                          <w:spacing w:val="-4"/>
                          <w:sz w:val="20"/>
                          <w:szCs w:val="20"/>
                        </w:rPr>
                      </w:rPrChange>
                    </w:rPr>
                    <w:t>Default Acct.</w:t>
                  </w:r>
                </w:p>
                <w:p w:rsidR="00DA0F3E" w:rsidRPr="007C163E" w:rsidRDefault="00DA0F3E" w:rsidP="00DA0F3E">
                  <w:pPr>
                    <w:ind w:left="360" w:right="58"/>
                    <w:rPr>
                      <w:rFonts w:eastAsia="Courier New"/>
                      <w:b/>
                      <w:noProof/>
                      <w:spacing w:val="-4"/>
                    </w:rPr>
                  </w:pP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3.</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5.</w:t>
                  </w:r>
                </w:p>
              </w:tc>
            </w:tr>
            <w:tr w:rsidR="007C163E" w:rsidRPr="007C163E" w:rsidTr="00A53985">
              <w:tc>
                <w:tcPr>
                  <w:tcW w:w="3573"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2.</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4.</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6.</w:t>
                  </w:r>
                </w:p>
              </w:tc>
            </w:tr>
          </w:tbl>
          <w:p w:rsidR="00036AF1" w:rsidRPr="007C163E" w:rsidRDefault="00036AF1" w:rsidP="00036AF1">
            <w:pPr>
              <w:ind w:right="58"/>
              <w:rPr>
                <w:rFonts w:eastAsia="Courier New"/>
                <w:b/>
                <w:noProof/>
                <w:spacing w:val="-4"/>
                <w:sz w:val="4"/>
                <w:szCs w:val="4"/>
              </w:rPr>
            </w:pPr>
          </w:p>
          <w:p w:rsidR="00B262FA" w:rsidRPr="007C163E" w:rsidRDefault="00E9782A" w:rsidP="00FC354E">
            <w:pPr>
              <w:ind w:right="58"/>
              <w:rPr>
                <w:rFonts w:eastAsia="Courier New"/>
                <w:i/>
                <w:noProof/>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749888" behindDoc="0" locked="0" layoutInCell="1" allowOverlap="1" wp14:anchorId="6E282BFD" wp14:editId="162C7183">
                      <wp:simplePos x="0" y="0"/>
                      <wp:positionH relativeFrom="column">
                        <wp:posOffset>3061994</wp:posOffset>
                      </wp:positionH>
                      <wp:positionV relativeFrom="paragraph">
                        <wp:posOffset>344374</wp:posOffset>
                      </wp:positionV>
                      <wp:extent cx="1239472" cy="190500"/>
                      <wp:effectExtent l="0" t="0" r="18415" b="19050"/>
                      <wp:wrapNone/>
                      <wp:docPr id="11" name="Rectangle 11"/>
                      <wp:cNvGraphicFramePr/>
                      <a:graphic xmlns:a="http://schemas.openxmlformats.org/drawingml/2006/main">
                        <a:graphicData uri="http://schemas.microsoft.com/office/word/2010/wordprocessingShape">
                          <wps:wsp>
                            <wps:cNvSpPr/>
                            <wps:spPr>
                              <a:xfrm>
                                <a:off x="0" y="0"/>
                                <a:ext cx="1239472"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41.1pt;margin-top:27.1pt;width:97.6pt;height:1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" fillcolor="white [3212]" strokecolor="black [3213]" strokeweight=".25pt"/>
                  </w:pict>
                </mc:Fallback>
              </mc:AlternateContent>
            </w:r>
            <w:r w:rsidR="00B262FA" w:rsidRPr="007C163E">
              <w:rPr>
                <w:rFonts w:eastAsia="Courier New"/>
                <w:b/>
                <w:noProof/>
                <w:sz w:val="24"/>
                <w:szCs w:val="24"/>
              </w:rPr>
              <w:t>Phương thức xác thực giao dịch</w:t>
            </w:r>
            <w:r w:rsidR="00036AF1" w:rsidRPr="007C163E">
              <w:rPr>
                <w:rFonts w:eastAsia="Courier New"/>
                <w:b/>
                <w:noProof/>
                <w:sz w:val="24"/>
                <w:szCs w:val="24"/>
              </w:rPr>
              <w:t xml:space="preserve"> </w:t>
            </w:r>
            <w:r w:rsidR="00B262FA" w:rsidRPr="007C163E">
              <w:rPr>
                <w:rFonts w:eastAsia="Courier New"/>
                <w:noProof/>
                <w:sz w:val="24"/>
                <w:szCs w:val="24"/>
              </w:rPr>
              <w:t>(Áp dụng đối với dịch vụ tài chính, dịch vụ thanh toán)/</w:t>
            </w:r>
            <w:r w:rsidR="006668D9" w:rsidRPr="007C163E">
              <w:rPr>
                <w:rFonts w:eastAsia="Courier New"/>
                <w:i/>
                <w:noProof/>
                <w:sz w:val="24"/>
                <w:szCs w:val="24"/>
              </w:rPr>
              <w:t xml:space="preserve"> </w:t>
            </w:r>
            <w:r w:rsidR="009821E9" w:rsidRPr="007C163E">
              <w:rPr>
                <w:rFonts w:eastAsia="Courier New"/>
                <w:i/>
                <w:noProof/>
                <w:sz w:val="24"/>
                <w:szCs w:val="24"/>
              </w:rPr>
              <w:t>Authentication method (for financial &amp; payment services)</w:t>
            </w:r>
          </w:p>
        </w:tc>
      </w:tr>
      <w:tr w:rsidR="007C163E" w:rsidRPr="007C163E" w:rsidTr="00FE35D6">
        <w:trPr>
          <w:trHeight w:val="926"/>
        </w:trPr>
        <w:tc>
          <w:tcPr>
            <w:tcW w:w="3500" w:type="dxa"/>
            <w:tcBorders>
              <w:top w:val="nil"/>
              <w:left w:val="single" w:sz="4" w:space="0" w:color="auto"/>
              <w:bottom w:val="nil"/>
              <w:right w:val="nil"/>
            </w:tcBorders>
            <w:shd w:val="clear" w:color="auto" w:fill="auto"/>
          </w:tcPr>
          <w:p w:rsidR="00B262FA" w:rsidRPr="007C163E" w:rsidRDefault="00107E01" w:rsidP="0037196B">
            <w:pPr>
              <w:ind w:right="-103"/>
              <w:rPr>
                <w:rFonts w:eastAsia="Courier New"/>
                <w:sz w:val="24"/>
                <w:szCs w:val="24"/>
              </w:rPr>
            </w:pPr>
            <w:sdt>
              <w:sdtPr>
                <w:rPr>
                  <w:rFonts w:eastAsia="Courier New"/>
                </w:rPr>
                <w:id w:val="-1946217381"/>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B262FA" w:rsidRPr="007C163E">
              <w:rPr>
                <w:rFonts w:eastAsia="Courier New"/>
                <w:sz w:val="24"/>
                <w:szCs w:val="24"/>
              </w:rPr>
              <w:t>SMS OTP</w:t>
            </w:r>
          </w:p>
          <w:p w:rsidR="00B262FA" w:rsidRPr="007C163E" w:rsidRDefault="0026207F" w:rsidP="0026207F">
            <w:pPr>
              <w:spacing w:before="60"/>
              <w:ind w:right="-102"/>
              <w:rPr>
                <w:rFonts w:eastAsia="Courier New"/>
                <w:sz w:val="24"/>
                <w:szCs w:val="24"/>
              </w:rPr>
            </w:pPr>
            <w:r w:rsidRPr="007C163E">
              <w:rPr>
                <w:rFonts w:eastAsia="Courier New"/>
                <w:sz w:val="24"/>
                <w:szCs w:val="24"/>
              </w:rPr>
              <w:t>SĐT</w:t>
            </w:r>
            <w:r w:rsidR="00B262FA" w:rsidRPr="007C163E">
              <w:rPr>
                <w:rFonts w:eastAsia="Courier New"/>
                <w:sz w:val="24"/>
                <w:szCs w:val="24"/>
              </w:rPr>
              <w:t xml:space="preserve"> </w:t>
            </w:r>
            <w:r w:rsidRPr="007C163E">
              <w:rPr>
                <w:rFonts w:eastAsia="Courier New"/>
                <w:sz w:val="24"/>
                <w:szCs w:val="24"/>
              </w:rPr>
              <w:t>sử dụng</w:t>
            </w:r>
            <w:r w:rsidR="00D504C7" w:rsidRPr="007C163E">
              <w:rPr>
                <w:rFonts w:eastAsia="Courier New"/>
                <w:sz w:val="24"/>
                <w:szCs w:val="24"/>
              </w:rPr>
              <w:t>/</w:t>
            </w:r>
            <w:r w:rsidR="00D504C7" w:rsidRPr="007C163E">
              <w:rPr>
                <w:rFonts w:eastAsia="Courier New"/>
                <w:i/>
                <w:sz w:val="24"/>
                <w:szCs w:val="24"/>
              </w:rPr>
              <w:t>Mobile No.</w:t>
            </w:r>
          </w:p>
          <w:p w:rsidR="00B262FA" w:rsidRPr="007C163E" w:rsidRDefault="0026207F" w:rsidP="0037196B">
            <w:pPr>
              <w:ind w:right="-103"/>
              <w:rPr>
                <w:rFonts w:eastAsia="Courier New"/>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684352" behindDoc="0" locked="0" layoutInCell="1" allowOverlap="1" wp14:anchorId="420B77F2" wp14:editId="4D055216">
                      <wp:simplePos x="0" y="0"/>
                      <wp:positionH relativeFrom="column">
                        <wp:posOffset>-6985</wp:posOffset>
                      </wp:positionH>
                      <wp:positionV relativeFrom="paragraph">
                        <wp:posOffset>-7620</wp:posOffset>
                      </wp:positionV>
                      <wp:extent cx="2077720" cy="190500"/>
                      <wp:effectExtent l="0" t="0" r="17780" b="19050"/>
                      <wp:wrapNone/>
                      <wp:docPr id="6" name="Rectangle 6"/>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5pt;margin-top:-.6pt;width:163.6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" fillcolor="white [3212]" strokecolor="black [3213]" strokeweight=".25pt"/>
                  </w:pict>
                </mc:Fallback>
              </mc:AlternateContent>
            </w:r>
          </w:p>
        </w:tc>
        <w:tc>
          <w:tcPr>
            <w:tcW w:w="3499" w:type="dxa"/>
            <w:tcBorders>
              <w:top w:val="nil"/>
              <w:left w:val="nil"/>
              <w:bottom w:val="nil"/>
              <w:right w:val="nil"/>
            </w:tcBorders>
            <w:shd w:val="clear" w:color="auto" w:fill="auto"/>
          </w:tcPr>
          <w:p w:rsidR="00B262FA" w:rsidRPr="007C163E" w:rsidRDefault="00B262FA" w:rsidP="0037196B">
            <w:pPr>
              <w:ind w:right="-103"/>
              <w:rPr>
                <w:rFonts w:eastAsia="Courier New"/>
                <w:sz w:val="24"/>
                <w:szCs w:val="24"/>
              </w:rPr>
            </w:pPr>
            <w:r w:rsidRPr="007C163E">
              <w:rPr>
                <w:rFonts w:eastAsia="Courier New"/>
                <w:sz w:val="24"/>
                <w:szCs w:val="24"/>
              </w:rPr>
              <w:t xml:space="preserve"> </w:t>
            </w:r>
            <w:sdt>
              <w:sdtPr>
                <w:rPr>
                  <w:rFonts w:eastAsia="Courier New"/>
                </w:rPr>
                <w:id w:val="1559209353"/>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Pr="007C163E">
              <w:rPr>
                <w:rFonts w:eastAsia="Courier New"/>
                <w:sz w:val="24"/>
                <w:szCs w:val="24"/>
              </w:rPr>
              <w:t>Soft OTP</w:t>
            </w:r>
          </w:p>
          <w:p w:rsidR="00B262FA" w:rsidRPr="007C163E" w:rsidRDefault="0026207F" w:rsidP="0026207F">
            <w:pPr>
              <w:spacing w:before="60"/>
              <w:ind w:right="-102"/>
              <w:rPr>
                <w:rFonts w:eastAsia="Courier New"/>
                <w:i/>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747840" behindDoc="0" locked="0" layoutInCell="1" allowOverlap="1" wp14:anchorId="602AE14B" wp14:editId="6811E923">
                      <wp:simplePos x="0" y="0"/>
                      <wp:positionH relativeFrom="column">
                        <wp:posOffset>-1905</wp:posOffset>
                      </wp:positionH>
                      <wp:positionV relativeFrom="paragraph">
                        <wp:posOffset>205740</wp:posOffset>
                      </wp:positionV>
                      <wp:extent cx="2077720" cy="190500"/>
                      <wp:effectExtent l="0" t="0" r="17780" b="19050"/>
                      <wp:wrapNone/>
                      <wp:docPr id="7" name="Rectangle 7"/>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5pt;margin-top:16.2pt;width:163.6pt;height: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" fillcolor="white [3212]" strokecolor="black [3213]" strokeweight=".25pt"/>
                  </w:pict>
                </mc:Fallback>
              </mc:AlternateContent>
            </w:r>
            <w:r w:rsidR="00B262FA" w:rsidRPr="007C163E">
              <w:rPr>
                <w:rFonts w:eastAsia="Courier New"/>
                <w:i/>
                <w:sz w:val="24"/>
                <w:szCs w:val="24"/>
              </w:rPr>
              <w:t xml:space="preserve"> </w:t>
            </w:r>
            <w:r w:rsidRPr="007C163E">
              <w:rPr>
                <w:rFonts w:eastAsia="Courier New"/>
                <w:sz w:val="24"/>
                <w:szCs w:val="24"/>
              </w:rPr>
              <w:t>SĐT sử dụng/</w:t>
            </w:r>
            <w:r w:rsidRPr="007C163E">
              <w:rPr>
                <w:rFonts w:eastAsia="Courier New"/>
                <w:i/>
                <w:sz w:val="24"/>
                <w:szCs w:val="24"/>
              </w:rPr>
              <w:t>Mobile No.</w:t>
            </w:r>
            <w:r w:rsidR="00B262FA" w:rsidRPr="007C163E">
              <w:rPr>
                <w:rFonts w:eastAsia="Courier New"/>
                <w:i/>
                <w:sz w:val="24"/>
                <w:szCs w:val="24"/>
              </w:rPr>
              <w:t xml:space="preserve">               </w:t>
            </w:r>
          </w:p>
        </w:tc>
        <w:tc>
          <w:tcPr>
            <w:tcW w:w="3500" w:type="dxa"/>
            <w:gridSpan w:val="2"/>
            <w:tcBorders>
              <w:top w:val="nil"/>
              <w:left w:val="nil"/>
              <w:bottom w:val="nil"/>
              <w:right w:val="single" w:sz="4" w:space="0" w:color="auto"/>
            </w:tcBorders>
            <w:shd w:val="clear" w:color="auto" w:fill="auto"/>
          </w:tcPr>
          <w:p w:rsidR="00B262FA" w:rsidRPr="007C163E" w:rsidRDefault="00107E01" w:rsidP="0037196B">
            <w:pPr>
              <w:ind w:right="-103"/>
              <w:rPr>
                <w:rFonts w:eastAsia="Courier New"/>
                <w:sz w:val="24"/>
                <w:szCs w:val="24"/>
              </w:rPr>
            </w:pPr>
            <w:sdt>
              <w:sdtPr>
                <w:rPr>
                  <w:rFonts w:eastAsia="Courier New"/>
                </w:rPr>
                <w:id w:val="-10691818"/>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B262FA" w:rsidRPr="007C163E">
              <w:rPr>
                <w:rFonts w:eastAsia="Courier New"/>
                <w:sz w:val="24"/>
                <w:szCs w:val="24"/>
              </w:rPr>
              <w:t>Token OTP</w:t>
            </w:r>
          </w:p>
          <w:p w:rsidR="00B262FA" w:rsidRPr="007C163E" w:rsidRDefault="009C1A14" w:rsidP="00483FF2">
            <w:pPr>
              <w:spacing w:before="60"/>
              <w:ind w:right="-144"/>
              <w:rPr>
                <w:rFonts w:eastAsia="Courier New"/>
                <w:b/>
                <w:noProof/>
                <w:spacing w:val="-6"/>
                <w:sz w:val="24"/>
                <w:szCs w:val="24"/>
              </w:rPr>
            </w:pPr>
            <w:r w:rsidRPr="00005E37">
              <w:rPr>
                <w:rFonts w:eastAsia="Courier New"/>
                <w:b/>
                <w:noProof/>
                <w:spacing w:val="-6"/>
                <w:sz w:val="24"/>
                <w:szCs w:val="24"/>
                <w:highlight w:val="yellow"/>
              </w:rPr>
              <mc:AlternateContent>
                <mc:Choice Requires="wps">
                  <w:drawing>
                    <wp:anchor distT="0" distB="0" distL="114300" distR="114300" simplePos="0" relativeHeight="251688448" behindDoc="0" locked="0" layoutInCell="1" allowOverlap="1" wp14:anchorId="1229DD54" wp14:editId="6B1C8B6C">
                      <wp:simplePos x="0" y="0"/>
                      <wp:positionH relativeFrom="column">
                        <wp:posOffset>-14605</wp:posOffset>
                      </wp:positionH>
                      <wp:positionV relativeFrom="paragraph">
                        <wp:posOffset>205740</wp:posOffset>
                      </wp:positionV>
                      <wp:extent cx="2090057" cy="190055"/>
                      <wp:effectExtent l="0" t="0" r="24765" b="19685"/>
                      <wp:wrapNone/>
                      <wp:docPr id="9" name="Rectangle 9"/>
                      <wp:cNvGraphicFramePr/>
                      <a:graphic xmlns:a="http://schemas.openxmlformats.org/drawingml/2006/main">
                        <a:graphicData uri="http://schemas.microsoft.com/office/word/2010/wordprocessingShape">
                          <wps:wsp>
                            <wps:cNvSpPr/>
                            <wps:spPr>
                              <a:xfrm>
                                <a:off x="0" y="0"/>
                                <a:ext cx="2090057" cy="19005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15pt;margin-top:16.2pt;width:164.55pt;height:14.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" fillcolor="white [3212]" strokecolor="black [3213]" strokeweight=".25pt"/>
                  </w:pict>
                </mc:Fallback>
              </mc:AlternateContent>
            </w:r>
            <w:r w:rsidR="002361A7" w:rsidRPr="007C163E">
              <w:rPr>
                <w:rFonts w:eastAsia="Courier New"/>
                <w:spacing w:val="-6"/>
                <w:sz w:val="24"/>
                <w:szCs w:val="24"/>
              </w:rPr>
              <w:t>Loạ</w:t>
            </w:r>
            <w:r w:rsidR="00483FF2" w:rsidRPr="007C163E">
              <w:rPr>
                <w:rFonts w:eastAsia="Courier New"/>
                <w:spacing w:val="-6"/>
                <w:sz w:val="24"/>
                <w:szCs w:val="24"/>
              </w:rPr>
              <w:t>i</w:t>
            </w:r>
            <w:r w:rsidR="002361A7" w:rsidRPr="007C163E">
              <w:rPr>
                <w:rFonts w:eastAsia="Courier New"/>
                <w:spacing w:val="-6"/>
                <w:sz w:val="24"/>
                <w:szCs w:val="24"/>
              </w:rPr>
              <w:t>/</w:t>
            </w:r>
            <w:r w:rsidR="002361A7" w:rsidRPr="007C163E">
              <w:rPr>
                <w:rFonts w:eastAsia="Courier New"/>
                <w:i/>
                <w:spacing w:val="-6"/>
                <w:sz w:val="24"/>
                <w:szCs w:val="24"/>
              </w:rPr>
              <w:t>Type</w:t>
            </w:r>
            <w:r w:rsidR="0037196B" w:rsidRPr="007C163E">
              <w:rPr>
                <w:rFonts w:eastAsia="Courier New"/>
                <w:i/>
                <w:spacing w:val="-6"/>
                <w:sz w:val="24"/>
                <w:szCs w:val="24"/>
              </w:rPr>
              <w:t xml:space="preserve">            </w:t>
            </w:r>
          </w:p>
        </w:tc>
      </w:tr>
      <w:tr w:rsidR="007C163E" w:rsidRPr="007C163E" w:rsidTr="00FE35D6">
        <w:trPr>
          <w:trHeight w:val="369"/>
        </w:trPr>
        <w:tc>
          <w:tcPr>
            <w:tcW w:w="10499" w:type="dxa"/>
            <w:gridSpan w:val="4"/>
            <w:tcBorders>
              <w:top w:val="nil"/>
              <w:left w:val="single" w:sz="4" w:space="0" w:color="auto"/>
              <w:bottom w:val="nil"/>
              <w:right w:val="single" w:sz="4" w:space="0" w:color="auto"/>
            </w:tcBorders>
            <w:shd w:val="clear" w:color="auto" w:fill="auto"/>
          </w:tcPr>
          <w:p w:rsidR="00DA0F3E" w:rsidRPr="007C163E" w:rsidRDefault="00DA0F3E" w:rsidP="00DA0F3E">
            <w:pPr>
              <w:ind w:right="-103"/>
              <w:rPr>
                <w:rFonts w:eastAsia="Courier New"/>
                <w:i/>
                <w:sz w:val="24"/>
                <w:szCs w:val="24"/>
              </w:rPr>
            </w:pPr>
            <w:r w:rsidRPr="007C163E">
              <w:rPr>
                <w:rFonts w:eastAsia="Courier New"/>
                <w:b/>
                <w:sz w:val="24"/>
                <w:szCs w:val="24"/>
              </w:rPr>
              <w:t>Hạn mức chuyển khoản đặc biệt/</w:t>
            </w:r>
            <w:r w:rsidRPr="007C163E">
              <w:rPr>
                <w:rFonts w:eastAsia="Courier New"/>
                <w:i/>
                <w:sz w:val="24"/>
                <w:szCs w:val="24"/>
              </w:rPr>
              <w:t>Special limit for transfer</w:t>
            </w:r>
          </w:p>
        </w:tc>
      </w:tr>
      <w:tr w:rsidR="007C163E" w:rsidRPr="007C163E" w:rsidTr="00FE35D6">
        <w:trPr>
          <w:trHeight w:val="936"/>
        </w:trPr>
        <w:tc>
          <w:tcPr>
            <w:tcW w:w="3500" w:type="dxa"/>
            <w:tcBorders>
              <w:top w:val="nil"/>
              <w:left w:val="single" w:sz="4" w:space="0" w:color="auto"/>
              <w:bottom w:val="single" w:sz="4" w:space="0" w:color="auto"/>
              <w:right w:val="nil"/>
            </w:tcBorders>
            <w:shd w:val="clear" w:color="auto" w:fill="auto"/>
          </w:tcPr>
          <w:p w:rsidR="00A30B05" w:rsidRPr="007C163E" w:rsidRDefault="00F5408D" w:rsidP="00DA0F3E">
            <w:pPr>
              <w:ind w:right="-51"/>
              <w:rPr>
                <w:rFonts w:eastAsia="Courier New"/>
                <w:spacing w:val="-6"/>
                <w:sz w:val="24"/>
                <w:szCs w:val="24"/>
              </w:rPr>
            </w:pPr>
            <w:r w:rsidRPr="007C163E">
              <w:rPr>
                <w:rFonts w:eastAsia="Courier New"/>
                <w:spacing w:val="-6"/>
                <w:sz w:val="24"/>
                <w:szCs w:val="24"/>
              </w:rPr>
              <w:t>Tài khoản</w:t>
            </w:r>
            <w:r w:rsidR="00A30B05" w:rsidRPr="007C163E">
              <w:rPr>
                <w:rFonts w:eastAsia="Courier New"/>
                <w:spacing w:val="-6"/>
                <w:sz w:val="24"/>
                <w:szCs w:val="24"/>
              </w:rPr>
              <w:t xml:space="preserve"> sử dụng hạn mức đặc biệt</w:t>
            </w:r>
          </w:p>
          <w:p w:rsidR="00A30B05" w:rsidRPr="007C163E" w:rsidRDefault="00A30B05" w:rsidP="00141D37">
            <w:pPr>
              <w:ind w:right="-103"/>
              <w:rPr>
                <w:rFonts w:eastAsia="Courier New"/>
                <w:i/>
                <w:sz w:val="24"/>
                <w:szCs w:val="24"/>
              </w:rPr>
            </w:pPr>
            <w:r w:rsidRPr="007C163E">
              <w:rPr>
                <w:rFonts w:eastAsia="Courier New"/>
                <w:i/>
                <w:sz w:val="24"/>
                <w:szCs w:val="24"/>
              </w:rPr>
              <w:t>Account using special limit</w:t>
            </w:r>
          </w:p>
          <w:tbl>
            <w:tblPr>
              <w:tblStyle w:val="TableGrid"/>
              <w:tblW w:w="3274" w:type="dxa"/>
              <w:tblLook w:val="04A0" w:firstRow="1" w:lastRow="0" w:firstColumn="1" w:lastColumn="0" w:noHBand="0" w:noVBand="1"/>
            </w:tblPr>
            <w:tblGrid>
              <w:gridCol w:w="3274"/>
            </w:tblGrid>
            <w:tr w:rsidR="007C163E" w:rsidRPr="007C163E" w:rsidTr="00A30B05">
              <w:trPr>
                <w:trHeight w:val="289"/>
              </w:trPr>
              <w:tc>
                <w:tcPr>
                  <w:tcW w:w="3274" w:type="dxa"/>
                </w:tcPr>
                <w:p w:rsidR="00A30B05" w:rsidRPr="007C163E" w:rsidRDefault="00A30B05" w:rsidP="00141D37">
                  <w:pPr>
                    <w:ind w:right="-103"/>
                    <w:rPr>
                      <w:rFonts w:eastAsia="Courier New"/>
                      <w:i/>
                      <w:sz w:val="24"/>
                      <w:szCs w:val="24"/>
                    </w:rPr>
                  </w:pPr>
                </w:p>
              </w:tc>
            </w:tr>
          </w:tbl>
          <w:p w:rsidR="00A30B05" w:rsidRPr="007C163E" w:rsidRDefault="00A30B05" w:rsidP="00141D3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A30B05" w:rsidRPr="007C163E" w:rsidRDefault="00A30B05" w:rsidP="00DA0F3E">
            <w:pPr>
              <w:ind w:right="-103"/>
              <w:rPr>
                <w:rFonts w:eastAsia="Courier New"/>
                <w:sz w:val="24"/>
                <w:szCs w:val="24"/>
              </w:rPr>
            </w:pPr>
            <w:r w:rsidRPr="007C163E">
              <w:rPr>
                <w:rFonts w:eastAsia="Courier New"/>
                <w:sz w:val="24"/>
                <w:szCs w:val="24"/>
              </w:rPr>
              <w:t>Hạn mức giao dịch l</w:t>
            </w:r>
            <w:r w:rsidR="00E9782A" w:rsidRPr="007C163E">
              <w:rPr>
                <w:rFonts w:eastAsia="Courier New"/>
                <w:sz w:val="24"/>
                <w:szCs w:val="24"/>
              </w:rPr>
              <w:t>ần</w:t>
            </w:r>
          </w:p>
          <w:p w:rsidR="00A30B05" w:rsidRPr="007C163E" w:rsidRDefault="00A30B05" w:rsidP="00DA0F3E">
            <w:pPr>
              <w:ind w:right="-103"/>
              <w:rPr>
                <w:rFonts w:eastAsia="Courier New"/>
                <w:i/>
                <w:sz w:val="24"/>
                <w:szCs w:val="24"/>
              </w:rPr>
            </w:pPr>
            <w:r w:rsidRPr="007C163E">
              <w:rPr>
                <w:rFonts w:eastAsia="Courier New"/>
                <w:i/>
                <w:sz w:val="24"/>
                <w:szCs w:val="24"/>
              </w:rPr>
              <w:t>Entry limit</w:t>
            </w:r>
          </w:p>
          <w:tbl>
            <w:tblPr>
              <w:tblStyle w:val="TableGrid"/>
              <w:tblW w:w="3273" w:type="dxa"/>
              <w:tblLook w:val="04A0" w:firstRow="1" w:lastRow="0" w:firstColumn="1" w:lastColumn="0" w:noHBand="0" w:noVBand="1"/>
            </w:tblPr>
            <w:tblGrid>
              <w:gridCol w:w="3273"/>
            </w:tblGrid>
            <w:tr w:rsidR="007C163E" w:rsidRPr="007C163E" w:rsidTr="00A30B05">
              <w:trPr>
                <w:trHeight w:val="289"/>
              </w:trPr>
              <w:tc>
                <w:tcPr>
                  <w:tcW w:w="3273" w:type="dxa"/>
                </w:tcPr>
                <w:p w:rsidR="00A30B05" w:rsidRPr="007C163E" w:rsidRDefault="00A30B05" w:rsidP="00F9443D">
                  <w:pPr>
                    <w:ind w:right="-66"/>
                    <w:rPr>
                      <w:rFonts w:eastAsia="Courier New"/>
                      <w:sz w:val="24"/>
                      <w:szCs w:val="24"/>
                    </w:rPr>
                  </w:pPr>
                  <w:r w:rsidRPr="007C163E">
                    <w:rPr>
                      <w:rFonts w:eastAsia="Courier New"/>
                      <w:sz w:val="24"/>
                      <w:szCs w:val="24"/>
                    </w:rPr>
                    <w:t xml:space="preserve">VND   </w:t>
                  </w:r>
                </w:p>
              </w:tc>
            </w:tr>
          </w:tbl>
          <w:p w:rsidR="00A30B05" w:rsidRPr="007C163E" w:rsidRDefault="00A30B05" w:rsidP="00DA0F3E">
            <w:pPr>
              <w:ind w:right="619"/>
              <w:rPr>
                <w:rFonts w:eastAsia="Courier New"/>
                <w:b/>
                <w:noProof/>
                <w:sz w:val="24"/>
                <w:szCs w:val="24"/>
              </w:rPr>
            </w:pPr>
          </w:p>
        </w:tc>
        <w:tc>
          <w:tcPr>
            <w:tcW w:w="3500" w:type="dxa"/>
            <w:gridSpan w:val="2"/>
            <w:tcBorders>
              <w:top w:val="nil"/>
              <w:left w:val="nil"/>
              <w:bottom w:val="single" w:sz="4" w:space="0" w:color="auto"/>
              <w:right w:val="single" w:sz="4" w:space="0" w:color="auto"/>
            </w:tcBorders>
            <w:shd w:val="clear" w:color="auto" w:fill="auto"/>
          </w:tcPr>
          <w:p w:rsidR="00A30B05" w:rsidRPr="007C163E" w:rsidRDefault="00F5408D" w:rsidP="00D65170">
            <w:pPr>
              <w:ind w:right="-51"/>
              <w:rPr>
                <w:rFonts w:eastAsia="Courier New"/>
                <w:sz w:val="24"/>
                <w:szCs w:val="24"/>
              </w:rPr>
            </w:pPr>
            <w:r w:rsidRPr="007C163E">
              <w:rPr>
                <w:rFonts w:eastAsia="Courier New"/>
                <w:sz w:val="24"/>
                <w:szCs w:val="24"/>
              </w:rPr>
              <w:t>Hạn mức giao dịch ngày</w:t>
            </w:r>
          </w:p>
          <w:p w:rsidR="00A30B05" w:rsidRPr="007C163E" w:rsidRDefault="00F5408D" w:rsidP="00D65170">
            <w:pPr>
              <w:ind w:right="-103"/>
              <w:rPr>
                <w:rFonts w:eastAsia="Courier New"/>
                <w:i/>
                <w:sz w:val="24"/>
                <w:szCs w:val="24"/>
              </w:rPr>
            </w:pPr>
            <w:r w:rsidRPr="007C163E">
              <w:rPr>
                <w:rFonts w:eastAsia="Courier New"/>
                <w:i/>
                <w:sz w:val="24"/>
                <w:szCs w:val="24"/>
              </w:rPr>
              <w:t xml:space="preserve">Day </w:t>
            </w:r>
            <w:r w:rsidR="00A30B05" w:rsidRPr="007C163E">
              <w:rPr>
                <w:rFonts w:eastAsia="Courier New"/>
                <w:i/>
                <w:sz w:val="24"/>
                <w:szCs w:val="24"/>
              </w:rPr>
              <w:t>limit</w:t>
            </w:r>
          </w:p>
          <w:tbl>
            <w:tblPr>
              <w:tblStyle w:val="TableGrid"/>
              <w:tblW w:w="3274" w:type="dxa"/>
              <w:tblLook w:val="04A0" w:firstRow="1" w:lastRow="0" w:firstColumn="1" w:lastColumn="0" w:noHBand="0" w:noVBand="1"/>
            </w:tblPr>
            <w:tblGrid>
              <w:gridCol w:w="3274"/>
            </w:tblGrid>
            <w:tr w:rsidR="007C163E" w:rsidRPr="007C163E" w:rsidTr="00D65170">
              <w:trPr>
                <w:trHeight w:val="289"/>
              </w:trPr>
              <w:tc>
                <w:tcPr>
                  <w:tcW w:w="3274" w:type="dxa"/>
                </w:tcPr>
                <w:p w:rsidR="00A30B05" w:rsidRPr="007C163E" w:rsidRDefault="00902C72" w:rsidP="00F9443D">
                  <w:pPr>
                    <w:rPr>
                      <w:rFonts w:eastAsia="Courier New"/>
                      <w:i/>
                      <w:sz w:val="24"/>
                      <w:szCs w:val="24"/>
                    </w:rPr>
                  </w:pPr>
                  <w:r w:rsidRPr="007C163E">
                    <w:rPr>
                      <w:rFonts w:eastAsia="Courier New"/>
                      <w:sz w:val="24"/>
                      <w:szCs w:val="24"/>
                    </w:rPr>
                    <w:t>VND</w:t>
                  </w:r>
                </w:p>
              </w:tc>
            </w:tr>
          </w:tbl>
          <w:p w:rsidR="00A30B05" w:rsidRPr="007C163E" w:rsidRDefault="00A30B05" w:rsidP="00D65170">
            <w:pPr>
              <w:ind w:right="-103"/>
              <w:rPr>
                <w:rFonts w:eastAsia="Courier New"/>
                <w:i/>
                <w:sz w:val="4"/>
                <w:szCs w:val="4"/>
              </w:rPr>
            </w:pP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7C163E" w:rsidRDefault="00107E01" w:rsidP="00141D37">
            <w:pPr>
              <w:ind w:right="-51"/>
              <w:rPr>
                <w:rFonts w:eastAsia="Courier New"/>
                <w:b/>
                <w:sz w:val="24"/>
                <w:szCs w:val="24"/>
                <w:rPrChange w:id="36" w:author="Phùng Nguyễn Minh Tâm" w:date="2018-12-19T17:03:00Z">
                  <w:rPr>
                    <w:rFonts w:eastAsia="Courier New"/>
                    <w:b/>
                    <w:color w:val="AA2242"/>
                    <w:sz w:val="24"/>
                    <w:szCs w:val="24"/>
                  </w:rPr>
                </w:rPrChange>
              </w:rPr>
            </w:pPr>
            <w:sdt>
              <w:sdtPr>
                <w:rPr>
                  <w:rFonts w:eastAsia="Courier New"/>
                </w:rPr>
                <w:id w:val="-1824659734"/>
                <w14:checkbox>
                  <w14:checked w14:val="0"/>
                  <w14:checkedState w14:val="00FE" w14:font="Wingdings"/>
                  <w14:uncheckedState w14:val="2610" w14:font="MS Gothic"/>
                </w14:checkbox>
              </w:sdtPr>
              <w:sdtEndPr/>
              <w:sdtContent>
                <w:r w:rsidR="00F54A30" w:rsidRPr="007C163E">
                  <w:rPr>
                    <w:rFonts w:ascii="MS Gothic" w:eastAsia="MS Gothic" w:hAnsi="MS Gothic"/>
                    <w:rPrChange w:id="37"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38" w:author="Phùng Nguyễn Minh Tâm" w:date="2018-12-19T17:03:00Z">
                  <w:rPr>
                    <w:rFonts w:eastAsia="Courier New"/>
                    <w:b/>
                    <w:color w:val="AA2242"/>
                    <w:sz w:val="24"/>
                    <w:szCs w:val="24"/>
                  </w:rPr>
                </w:rPrChange>
              </w:rPr>
              <w:t xml:space="preserve"> </w:t>
            </w:r>
            <w:r w:rsidR="00A30B05" w:rsidRPr="007C163E">
              <w:rPr>
                <w:rFonts w:eastAsia="Courier New"/>
                <w:b/>
                <w:sz w:val="24"/>
                <w:szCs w:val="24"/>
                <w:rPrChange w:id="39" w:author="Phùng Nguyễn Minh Tâm" w:date="2018-12-19T17:03:00Z">
                  <w:rPr>
                    <w:rFonts w:eastAsia="Courier New"/>
                    <w:b/>
                    <w:color w:val="AA2242"/>
                    <w:sz w:val="24"/>
                    <w:szCs w:val="24"/>
                  </w:rPr>
                </w:rPrChange>
              </w:rPr>
              <w:t xml:space="preserve">Agribank E-Mobile Banking                                </w:t>
            </w:r>
          </w:p>
          <w:p w:rsidR="00A30B05" w:rsidRPr="007C163E" w:rsidRDefault="00A30B05" w:rsidP="00141D37">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57056" behindDoc="0" locked="0" layoutInCell="1" allowOverlap="1" wp14:anchorId="411D9902" wp14:editId="2783B56C">
                      <wp:simplePos x="0" y="0"/>
                      <wp:positionH relativeFrom="column">
                        <wp:posOffset>4644003</wp:posOffset>
                      </wp:positionH>
                      <wp:positionV relativeFrom="paragraph">
                        <wp:posOffset>32247</wp:posOffset>
                      </wp:positionV>
                      <wp:extent cx="1678223" cy="241300"/>
                      <wp:effectExtent l="0" t="0" r="17780" b="25400"/>
                      <wp:wrapNone/>
                      <wp:docPr id="12" name="Rectangle 12"/>
                      <wp:cNvGraphicFramePr/>
                      <a:graphic xmlns:a="http://schemas.openxmlformats.org/drawingml/2006/main">
                        <a:graphicData uri="http://schemas.microsoft.com/office/word/2010/wordprocessingShape">
                          <wps:wsp>
                            <wps:cNvSpPr/>
                            <wps:spPr>
                              <a:xfrm>
                                <a:off x="0" y="0"/>
                                <a:ext cx="1678223"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65.65pt;margin-top:2.55pt;width:132.15pt;height:19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" fillcolor="white [3212]" strokecolor="black [3213]" strokeweight=".25pt"/>
                  </w:pict>
                </mc:Fallback>
              </mc:AlternateContent>
            </w:r>
            <w:r w:rsidRPr="007C163E">
              <w:rPr>
                <w:rFonts w:eastAsia="Courier New"/>
                <w:b/>
                <w:noProof/>
                <w:spacing w:val="-4"/>
                <w:sz w:val="24"/>
                <w:szCs w:val="24"/>
                <w:rPrChange w:id="40" w:author="Phùng Nguyễn Minh Tâm" w:date="2018-12-19T17:03:00Z">
                  <w:rPr>
                    <w:rFonts w:eastAsia="Courier New"/>
                    <w:b/>
                    <w:noProof/>
                    <w:spacing w:val="-4"/>
                    <w:sz w:val="24"/>
                    <w:szCs w:val="24"/>
                  </w:rPr>
                </w:rPrChange>
              </w:rPr>
              <mc:AlternateContent>
                <mc:Choice Requires="wps">
                  <w:drawing>
                    <wp:anchor distT="0" distB="0" distL="114300" distR="114300" simplePos="0" relativeHeight="251756032" behindDoc="0" locked="0" layoutInCell="1" allowOverlap="1" wp14:anchorId="02D3C5F5" wp14:editId="115DF3B1">
                      <wp:simplePos x="0" y="0"/>
                      <wp:positionH relativeFrom="column">
                        <wp:posOffset>1311909</wp:posOffset>
                      </wp:positionH>
                      <wp:positionV relativeFrom="paragraph">
                        <wp:posOffset>19685</wp:posOffset>
                      </wp:positionV>
                      <wp:extent cx="1666875" cy="254000"/>
                      <wp:effectExtent l="0" t="0" r="28575" b="12700"/>
                      <wp:wrapNone/>
                      <wp:docPr id="16" name="Rectangle 16"/>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03.3pt;margin-top:1.55pt;width:131.25pt;height:20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" fillcolor="white [3212]" strokecolor="black [3213]" strokeweight=".25pt"/>
                  </w:pict>
                </mc:Fallback>
              </mc:AlternateContent>
            </w:r>
            <w:r w:rsidRPr="007C163E">
              <w:rPr>
                <w:rFonts w:eastAsia="Courier New"/>
                <w:sz w:val="24"/>
                <w:szCs w:val="24"/>
              </w:rPr>
              <w:t>Tài khoản mặc định                                                                  Số điện thoại</w:t>
            </w:r>
          </w:p>
          <w:p w:rsidR="00A30B05" w:rsidRPr="007C163E" w:rsidRDefault="00A30B05" w:rsidP="00141D37">
            <w:pPr>
              <w:ind w:right="-51"/>
              <w:rPr>
                <w:rFonts w:eastAsia="Courier New"/>
                <w:sz w:val="24"/>
                <w:szCs w:val="24"/>
                <w:rPrChange w:id="41" w:author="Phùng Nguyễn Minh Tâm" w:date="2018-12-19T17:03:00Z">
                  <w:rPr>
                    <w:rFonts w:eastAsia="Courier New"/>
                    <w:color w:val="AA2242"/>
                    <w:sz w:val="24"/>
                    <w:szCs w:val="24"/>
                  </w:rPr>
                </w:rPrChange>
              </w:rPr>
            </w:pPr>
            <w:r w:rsidRPr="007C163E">
              <w:rPr>
                <w:rFonts w:eastAsia="Courier New"/>
                <w:i/>
                <w:sz w:val="24"/>
                <w:szCs w:val="24"/>
              </w:rPr>
              <w:t>Default Account                                                                        Mobile No.</w:t>
            </w:r>
          </w:p>
        </w:tc>
      </w:tr>
      <w:tr w:rsidR="007C163E" w:rsidRPr="007C163E" w:rsidTr="006B324D">
        <w:trPr>
          <w:trHeight w:val="841"/>
        </w:trPr>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7C163E" w:rsidRDefault="00107E01" w:rsidP="00E1182E">
            <w:pPr>
              <w:ind w:right="-51"/>
              <w:rPr>
                <w:rFonts w:eastAsia="Courier New"/>
                <w:b/>
                <w:sz w:val="24"/>
                <w:szCs w:val="24"/>
                <w:rPrChange w:id="42" w:author="Phùng Nguyễn Minh Tâm" w:date="2018-12-19T17:03:00Z">
                  <w:rPr>
                    <w:rFonts w:eastAsia="Courier New"/>
                    <w:b/>
                    <w:color w:val="AA2242"/>
                    <w:sz w:val="24"/>
                    <w:szCs w:val="24"/>
                  </w:rPr>
                </w:rPrChange>
              </w:rPr>
            </w:pPr>
            <w:sdt>
              <w:sdtPr>
                <w:rPr>
                  <w:rFonts w:eastAsia="Courier New"/>
                </w:rPr>
                <w:id w:val="-1969893203"/>
                <w14:checkbox>
                  <w14:checked w14:val="0"/>
                  <w14:checkedState w14:val="00FE" w14:font="Wingdings"/>
                  <w14:uncheckedState w14:val="2610" w14:font="MS Gothic"/>
                </w14:checkbox>
              </w:sdtPr>
              <w:sdtEndPr/>
              <w:sdtContent>
                <w:r w:rsidR="00F54A30" w:rsidRPr="007C163E">
                  <w:rPr>
                    <w:rFonts w:ascii="MS Gothic" w:eastAsia="MS Gothic" w:hAnsi="MS Gothic"/>
                    <w:rPrChange w:id="43"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44" w:author="Phùng Nguyễn Minh Tâm" w:date="2018-12-19T17:03:00Z">
                  <w:rPr>
                    <w:rFonts w:eastAsia="Courier New"/>
                    <w:b/>
                    <w:color w:val="AA2242"/>
                    <w:sz w:val="24"/>
                    <w:szCs w:val="24"/>
                  </w:rPr>
                </w:rPrChange>
              </w:rPr>
              <w:t xml:space="preserve"> </w:t>
            </w:r>
            <w:r w:rsidR="00A30B05" w:rsidRPr="007C163E">
              <w:rPr>
                <w:rFonts w:eastAsia="Courier New"/>
                <w:b/>
                <w:sz w:val="24"/>
                <w:szCs w:val="24"/>
                <w:rPrChange w:id="45" w:author="Phùng Nguyễn Minh Tâm" w:date="2018-12-19T17:03:00Z">
                  <w:rPr>
                    <w:rFonts w:eastAsia="Courier New"/>
                    <w:b/>
                    <w:color w:val="AA2242"/>
                    <w:sz w:val="24"/>
                    <w:szCs w:val="24"/>
                  </w:rPr>
                </w:rPrChange>
              </w:rPr>
              <w:t>SMS Banking</w:t>
            </w:r>
          </w:p>
          <w:p w:rsidR="00A30B05" w:rsidRPr="007C163E" w:rsidRDefault="00A30B05" w:rsidP="00E1182E">
            <w:pPr>
              <w:ind w:right="-51"/>
              <w:rPr>
                <w:rFonts w:eastAsia="Courier New"/>
                <w:b/>
                <w:sz w:val="4"/>
                <w:szCs w:val="24"/>
                <w:rPrChange w:id="46" w:author="Phùng Nguyễn Minh Tâm" w:date="2018-12-19T17:03:00Z">
                  <w:rPr>
                    <w:rFonts w:eastAsia="Courier New"/>
                    <w:b/>
                    <w:color w:val="AA2242"/>
                    <w:sz w:val="4"/>
                    <w:szCs w:val="24"/>
                  </w:rPr>
                </w:rPrChange>
              </w:rPr>
            </w:pP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7C163E" w:rsidRPr="007C163E" w:rsidTr="001E58B9">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A30B05" w:rsidRPr="007C163E" w:rsidRDefault="00A30B05" w:rsidP="00BC1EC0">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A30B05" w:rsidRPr="007C163E" w:rsidRDefault="00A30B05" w:rsidP="00BC1EC0">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A30B05" w:rsidRPr="007C163E" w:rsidRDefault="00A30B05">
                  <w:pPr>
                    <w:ind w:right="-51"/>
                    <w:rPr>
                      <w:rFonts w:eastAsia="Courier New"/>
                      <w:sz w:val="16"/>
                    </w:rPr>
                  </w:pPr>
                </w:p>
                <w:p w:rsidR="00A30B05" w:rsidRPr="007C163E" w:rsidRDefault="00A30B05">
                  <w:pPr>
                    <w:ind w:right="-51"/>
                    <w:rPr>
                      <w:rFonts w:eastAsia="Courier New"/>
                    </w:rPr>
                  </w:pPr>
                  <w:r w:rsidRPr="007C163E">
                    <w:rPr>
                      <w:rFonts w:eastAsia="Courier New"/>
                    </w:rPr>
                    <w:t>Số Tài khoản</w:t>
                  </w:r>
                </w:p>
                <w:p w:rsidR="00A30B05" w:rsidRPr="007C163E" w:rsidRDefault="00A30B05">
                  <w:pPr>
                    <w:ind w:right="-51"/>
                    <w:rPr>
                      <w:rFonts w:eastAsia="Courier New"/>
                      <w:i/>
                    </w:rPr>
                  </w:pPr>
                  <w:r w:rsidRPr="007C163E">
                    <w:rPr>
                      <w:rFonts w:eastAsia="Courier New"/>
                      <w:i/>
                    </w:rPr>
                    <w:t>Account No.</w:t>
                  </w:r>
                </w:p>
              </w:tc>
              <w:tc>
                <w:tcPr>
                  <w:tcW w:w="1268"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A30B05" w:rsidRPr="007C163E" w:rsidRDefault="00A30B05">
                  <w:pPr>
                    <w:ind w:right="-51"/>
                    <w:jc w:val="center"/>
                    <w:rPr>
                      <w:rFonts w:eastAsia="Courier New"/>
                    </w:rPr>
                  </w:pPr>
                  <w:r w:rsidRPr="007C163E">
                    <w:rPr>
                      <w:rFonts w:eastAsia="Courier New"/>
                    </w:rPr>
                    <w:t>Tài khoản mặc định/</w:t>
                  </w:r>
                </w:p>
                <w:p w:rsidR="00A30B05" w:rsidRPr="007C163E" w:rsidRDefault="00A30B05">
                  <w:pPr>
                    <w:ind w:right="-51"/>
                    <w:jc w:val="center"/>
                    <w:rPr>
                      <w:rFonts w:eastAsia="Courier New"/>
                      <w:i/>
                    </w:rPr>
                  </w:pPr>
                  <w:r w:rsidRPr="007C163E">
                    <w:rPr>
                      <w:rFonts w:eastAsia="Courier New"/>
                      <w:i/>
                    </w:rPr>
                    <w:t>Default Account</w:t>
                  </w:r>
                </w:p>
              </w:tc>
            </w:tr>
            <w:tr w:rsidR="007C163E" w:rsidRPr="007C163E" w:rsidTr="001E58B9">
              <w:tc>
                <w:tcPr>
                  <w:tcW w:w="1881" w:type="dxa"/>
                  <w:tcBorders>
                    <w:top w:val="single" w:sz="4" w:space="0" w:color="auto"/>
                    <w:left w:val="single" w:sz="4" w:space="0" w:color="auto"/>
                    <w:bottom w:val="single" w:sz="4" w:space="0" w:color="auto"/>
                    <w:right w:val="single" w:sz="4" w:space="0" w:color="auto"/>
                  </w:tcBorders>
                </w:tcPr>
                <w:p w:rsidR="00A30B05" w:rsidRPr="007C163E" w:rsidRDefault="00A30B05" w:rsidP="00431493">
                  <w:pPr>
                    <w:pStyle w:val="ListParagraph"/>
                    <w:numPr>
                      <w:ilvl w:val="0"/>
                      <w:numId w:val="62"/>
                    </w:numPr>
                    <w:ind w:left="0" w:right="-51" w:firstLine="0"/>
                    <w:rPr>
                      <w:rFonts w:eastAsia="Courier New"/>
                    </w:rPr>
                  </w:pPr>
                </w:p>
              </w:tc>
              <w:sdt>
                <w:sdtPr>
                  <w:rPr>
                    <w:rFonts w:eastAsia="Courier New"/>
                  </w:rPr>
                  <w:id w:val="-1978221180"/>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A30B05" w:rsidRPr="007C163E" w:rsidRDefault="00F54A30">
                      <w:pPr>
                        <w:ind w:right="-51"/>
                        <w:jc w:val="center"/>
                        <w:rPr>
                          <w:rFonts w:eastAsia="Courier New"/>
                        </w:rPr>
                      </w:pPr>
                      <w:r w:rsidRPr="007C163E">
                        <w:rPr>
                          <w:rFonts w:ascii="MS Gothic" w:eastAsia="MS Gothic" w:hAnsi="MS Gothic"/>
                        </w:rPr>
                        <w:t>☐</w:t>
                      </w:r>
                    </w:p>
                  </w:tc>
                </w:sdtContent>
              </w:sdt>
              <w:sdt>
                <w:sdtPr>
                  <w:rPr>
                    <w:rFonts w:eastAsia="Courier New"/>
                  </w:rPr>
                  <w:id w:val="54125094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210710197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207179790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1088616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1387923984"/>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tr>
            <w:tr w:rsidR="007C163E" w:rsidRPr="007C163E" w:rsidTr="00EC7EE7">
              <w:tc>
                <w:tcPr>
                  <w:tcW w:w="1881" w:type="dxa"/>
                  <w:tcBorders>
                    <w:top w:val="single" w:sz="4" w:space="0" w:color="auto"/>
                    <w:left w:val="single" w:sz="4" w:space="0" w:color="auto"/>
                    <w:bottom w:val="single" w:sz="4" w:space="0" w:color="auto"/>
                    <w:right w:val="single" w:sz="4" w:space="0" w:color="auto"/>
                  </w:tcBorders>
                </w:tcPr>
                <w:p w:rsidR="00F54A30" w:rsidRPr="007C163E" w:rsidRDefault="00F54A30" w:rsidP="00431493">
                  <w:pPr>
                    <w:pStyle w:val="ListParagraph"/>
                    <w:numPr>
                      <w:ilvl w:val="0"/>
                      <w:numId w:val="62"/>
                    </w:numPr>
                    <w:ind w:left="0" w:right="-51" w:firstLine="0"/>
                    <w:rPr>
                      <w:rFonts w:eastAsia="Courier New"/>
                    </w:rPr>
                  </w:pPr>
                </w:p>
              </w:tc>
              <w:sdt>
                <w:sdtPr>
                  <w:rPr>
                    <w:rFonts w:eastAsia="Courier New"/>
                  </w:rPr>
                  <w:id w:val="-285580387"/>
                  <w14:checkbox>
                    <w14:checked w14:val="0"/>
                    <w14:checkedState w14:val="2612" w14:font="MS Gothic"/>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967885819"/>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744725844"/>
                  <w14:checkbox>
                    <w14:checked w14:val="0"/>
                    <w14:checkedState w14:val="2612" w14:font="MS Gothic"/>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425647069"/>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249767336"/>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661273660"/>
                  <w14:checkbox>
                    <w14:checked w14:val="0"/>
                    <w14:checkedState w14:val="2612" w14:font="MS Gothic"/>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tr>
            <w:tr w:rsidR="007C163E" w:rsidRPr="007C163E" w:rsidTr="00EC7EE7">
              <w:tc>
                <w:tcPr>
                  <w:tcW w:w="1881" w:type="dxa"/>
                  <w:tcBorders>
                    <w:top w:val="single" w:sz="4" w:space="0" w:color="auto"/>
                    <w:left w:val="single" w:sz="4" w:space="0" w:color="auto"/>
                    <w:bottom w:val="single" w:sz="4" w:space="0" w:color="auto"/>
                    <w:right w:val="single" w:sz="4" w:space="0" w:color="auto"/>
                  </w:tcBorders>
                </w:tcPr>
                <w:p w:rsidR="00F54A30" w:rsidRPr="007C163E" w:rsidRDefault="00F54A30" w:rsidP="00431493">
                  <w:pPr>
                    <w:pStyle w:val="ListParagraph"/>
                    <w:numPr>
                      <w:ilvl w:val="0"/>
                      <w:numId w:val="62"/>
                    </w:numPr>
                    <w:ind w:left="0" w:right="-51" w:firstLine="0"/>
                    <w:rPr>
                      <w:rFonts w:eastAsia="Courier New"/>
                    </w:rPr>
                  </w:pPr>
                </w:p>
              </w:tc>
              <w:sdt>
                <w:sdtPr>
                  <w:rPr>
                    <w:rFonts w:eastAsia="Courier New"/>
                  </w:rPr>
                  <w:id w:val="1755165953"/>
                  <w14:checkbox>
                    <w14:checked w14:val="0"/>
                    <w14:checkedState w14:val="2612" w14:font="MS Gothic"/>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032463579"/>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795798306"/>
                  <w14:checkbox>
                    <w14:checked w14:val="0"/>
                    <w14:checkedState w14:val="2612" w14:font="MS Gothic"/>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580138045"/>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530070800"/>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309128937"/>
                  <w14:checkbox>
                    <w14:checked w14:val="0"/>
                    <w14:checkedState w14:val="2612" w14:font="MS Gothic"/>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tr>
          </w:tbl>
          <w:p w:rsidR="00A30B05" w:rsidRPr="007C163E" w:rsidRDefault="00A30B05" w:rsidP="00C63EBA">
            <w:pPr>
              <w:ind w:right="-51"/>
              <w:rPr>
                <w:rFonts w:eastAsia="Courier New"/>
                <w:b/>
                <w:sz w:val="24"/>
                <w:szCs w:val="24"/>
              </w:rPr>
            </w:pPr>
          </w:p>
        </w:tc>
      </w:tr>
      <w:tr w:rsidR="007C163E" w:rsidRPr="0051383C" w:rsidTr="00F9443D">
        <w:tc>
          <w:tcPr>
            <w:tcW w:w="10499" w:type="dxa"/>
            <w:gridSpan w:val="4"/>
            <w:tcBorders>
              <w:top w:val="single" w:sz="4" w:space="0" w:color="auto"/>
              <w:bottom w:val="single" w:sz="4" w:space="0" w:color="auto"/>
            </w:tcBorders>
            <w:shd w:val="clear" w:color="auto" w:fill="943634"/>
          </w:tcPr>
          <w:p w:rsidR="0014058E" w:rsidRPr="0051383C" w:rsidRDefault="0014058E" w:rsidP="00F9443D">
            <w:pPr>
              <w:spacing w:line="279" w:lineRule="auto"/>
              <w:ind w:right="619"/>
              <w:rPr>
                <w:rFonts w:eastAsia="Courier New"/>
                <w:i/>
                <w:color w:val="FFFFFF" w:themeColor="background1"/>
                <w:sz w:val="24"/>
                <w:szCs w:val="24"/>
                <w:rPrChange w:id="47" w:author="Phùng Nguyễn Minh Tâm" w:date="2018-12-21T18:58:00Z">
                  <w:rPr>
                    <w:rFonts w:eastAsia="Courier New"/>
                    <w:i/>
                    <w:color w:val="FFFFFF"/>
                    <w:sz w:val="24"/>
                    <w:szCs w:val="24"/>
                  </w:rPr>
                </w:rPrChange>
              </w:rPr>
            </w:pPr>
            <w:r w:rsidRPr="0051383C">
              <w:rPr>
                <w:rFonts w:eastAsia="Courier New"/>
                <w:b/>
                <w:color w:val="FFFFFF" w:themeColor="background1"/>
                <w:sz w:val="24"/>
                <w:szCs w:val="24"/>
                <w:rPrChange w:id="48" w:author="Phùng Nguyễn Minh Tâm" w:date="2018-12-21T18:58:00Z">
                  <w:rPr>
                    <w:rFonts w:eastAsia="Courier New"/>
                    <w:b/>
                    <w:color w:val="FFFFFF"/>
                    <w:sz w:val="24"/>
                    <w:szCs w:val="24"/>
                  </w:rPr>
                </w:rPrChange>
              </w:rPr>
              <w:lastRenderedPageBreak/>
              <w:t>II. Dịch vụ đăng ký/</w:t>
            </w:r>
            <w:r w:rsidRPr="0051383C">
              <w:rPr>
                <w:rFonts w:eastAsia="Courier New"/>
                <w:i/>
                <w:color w:val="FFFFFF" w:themeColor="background1"/>
                <w:sz w:val="24"/>
                <w:szCs w:val="24"/>
                <w:rPrChange w:id="49" w:author="Phùng Nguyễn Minh Tâm" w:date="2018-12-21T18:58:00Z">
                  <w:rPr>
                    <w:rFonts w:eastAsia="Courier New"/>
                    <w:i/>
                    <w:color w:val="FFFFFF"/>
                    <w:sz w:val="24"/>
                    <w:szCs w:val="24"/>
                  </w:rPr>
                </w:rPrChange>
              </w:rPr>
              <w:t>Services to register</w:t>
            </w: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7C163E" w:rsidRDefault="00107E01" w:rsidP="00C63EBA">
            <w:pPr>
              <w:ind w:right="-51"/>
              <w:rPr>
                <w:rFonts w:eastAsia="Courier New"/>
                <w:b/>
                <w:sz w:val="24"/>
                <w:szCs w:val="24"/>
                <w:rPrChange w:id="50" w:author="Phùng Nguyễn Minh Tâm" w:date="2018-12-19T17:03:00Z">
                  <w:rPr>
                    <w:rFonts w:eastAsia="Courier New"/>
                    <w:b/>
                    <w:color w:val="AA2242"/>
                    <w:sz w:val="24"/>
                    <w:szCs w:val="24"/>
                  </w:rPr>
                </w:rPrChange>
              </w:rPr>
            </w:pPr>
            <w:sdt>
              <w:sdtPr>
                <w:rPr>
                  <w:rFonts w:eastAsia="Courier New"/>
                </w:rPr>
                <w:id w:val="-1466966376"/>
                <w14:checkbox>
                  <w14:checked w14:val="0"/>
                  <w14:checkedState w14:val="00FE" w14:font="Wingdings"/>
                  <w14:uncheckedState w14:val="2610" w14:font="MS Gothic"/>
                </w14:checkbox>
              </w:sdtPr>
              <w:sdtEndPr/>
              <w:sdtContent>
                <w:r w:rsidR="0014058E" w:rsidRPr="007C163E">
                  <w:rPr>
                    <w:rFonts w:ascii="MS Gothic" w:eastAsia="MS Gothic" w:hAnsi="MS Gothic"/>
                    <w:rPrChange w:id="51"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52" w:author="Phùng Nguyễn Minh Tâm" w:date="2018-12-19T17:03:00Z">
                  <w:rPr>
                    <w:rFonts w:eastAsia="Courier New"/>
                    <w:b/>
                    <w:color w:val="AA2242"/>
                    <w:sz w:val="24"/>
                    <w:szCs w:val="24"/>
                  </w:rPr>
                </w:rPrChange>
              </w:rPr>
              <w:t xml:space="preserve"> </w:t>
            </w:r>
            <w:r w:rsidR="00A30B05" w:rsidRPr="007C163E">
              <w:rPr>
                <w:rFonts w:eastAsia="Courier New"/>
                <w:b/>
                <w:sz w:val="24"/>
                <w:szCs w:val="24"/>
                <w:rPrChange w:id="53" w:author="Phùng Nguyễn Minh Tâm" w:date="2018-12-19T17:03:00Z">
                  <w:rPr>
                    <w:rFonts w:eastAsia="Courier New"/>
                    <w:b/>
                    <w:color w:val="AA2242"/>
                    <w:sz w:val="24"/>
                    <w:szCs w:val="24"/>
                  </w:rPr>
                </w:rPrChange>
              </w:rPr>
              <w:t xml:space="preserve">Agribank Mplus                                </w:t>
            </w:r>
          </w:p>
          <w:p w:rsidR="00A30B05" w:rsidRPr="007C163E" w:rsidRDefault="00A30B05" w:rsidP="00C63EBA">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52960" behindDoc="0" locked="0" layoutInCell="1" allowOverlap="1" wp14:anchorId="026C05D5" wp14:editId="05287794">
                      <wp:simplePos x="0" y="0"/>
                      <wp:positionH relativeFrom="column">
                        <wp:posOffset>4779010</wp:posOffset>
                      </wp:positionH>
                      <wp:positionV relativeFrom="paragraph">
                        <wp:posOffset>29210</wp:posOffset>
                      </wp:positionV>
                      <wp:extent cx="1543050" cy="24130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543050"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76.3pt;margin-top:2.3pt;width:121.5pt;height:19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" fillcolor="white [3212]" strokecolor="black [3213]" strokeweight=".25pt"/>
                  </w:pict>
                </mc:Fallback>
              </mc:AlternateContent>
            </w:r>
            <w:r w:rsidRPr="007C163E">
              <w:rPr>
                <w:rFonts w:eastAsia="Courier New"/>
                <w:b/>
                <w:noProof/>
                <w:spacing w:val="-4"/>
                <w:sz w:val="24"/>
                <w:szCs w:val="24"/>
                <w:rPrChange w:id="54" w:author="Phùng Nguyễn Minh Tâm" w:date="2018-12-19T17:03:00Z">
                  <w:rPr>
                    <w:rFonts w:eastAsia="Courier New"/>
                    <w:b/>
                    <w:noProof/>
                    <w:spacing w:val="-4"/>
                    <w:sz w:val="24"/>
                    <w:szCs w:val="24"/>
                  </w:rPr>
                </w:rPrChange>
              </w:rPr>
              <mc:AlternateContent>
                <mc:Choice Requires="wps">
                  <w:drawing>
                    <wp:anchor distT="0" distB="0" distL="114300" distR="114300" simplePos="0" relativeHeight="251751936" behindDoc="0" locked="0" layoutInCell="1" allowOverlap="1" wp14:anchorId="7C8008E9" wp14:editId="56E2C08E">
                      <wp:simplePos x="0" y="0"/>
                      <wp:positionH relativeFrom="column">
                        <wp:posOffset>1311909</wp:posOffset>
                      </wp:positionH>
                      <wp:positionV relativeFrom="paragraph">
                        <wp:posOffset>19685</wp:posOffset>
                      </wp:positionV>
                      <wp:extent cx="1666875" cy="254000"/>
                      <wp:effectExtent l="0" t="0" r="28575" b="12700"/>
                      <wp:wrapNone/>
                      <wp:docPr id="30" name="Rectangle 30"/>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03.3pt;margin-top:1.55pt;width:131.25pt;height:20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" fillcolor="white [3212]" strokecolor="black [3213]" strokeweight=".25pt"/>
                  </w:pict>
                </mc:Fallback>
              </mc:AlternateContent>
            </w:r>
            <w:r w:rsidRPr="007C163E">
              <w:rPr>
                <w:rFonts w:eastAsia="Courier New"/>
                <w:sz w:val="24"/>
                <w:szCs w:val="24"/>
              </w:rPr>
              <w:t>Tài khoản mặc định                                                                   Số điện thoại</w:t>
            </w:r>
          </w:p>
          <w:p w:rsidR="00A30B05" w:rsidRPr="007C163E" w:rsidRDefault="00A30B05" w:rsidP="00FA44B4">
            <w:pPr>
              <w:ind w:right="-51"/>
              <w:rPr>
                <w:rFonts w:eastAsia="Courier New"/>
                <w:sz w:val="24"/>
                <w:szCs w:val="24"/>
                <w:rPrChange w:id="55" w:author="Phùng Nguyễn Minh Tâm" w:date="2018-12-19T17:03:00Z">
                  <w:rPr>
                    <w:rFonts w:eastAsia="Courier New"/>
                    <w:color w:val="AA2242"/>
                    <w:sz w:val="24"/>
                    <w:szCs w:val="24"/>
                  </w:rPr>
                </w:rPrChange>
              </w:rPr>
            </w:pPr>
            <w:r w:rsidRPr="007C163E">
              <w:rPr>
                <w:rFonts w:eastAsia="Courier New"/>
                <w:i/>
                <w:sz w:val="24"/>
                <w:szCs w:val="24"/>
              </w:rPr>
              <w:t>Default Account                                                                          Mobile No.</w:t>
            </w: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7C163E" w:rsidRDefault="00107E01" w:rsidP="00A52812">
            <w:pPr>
              <w:ind w:right="-51"/>
              <w:rPr>
                <w:rFonts w:eastAsia="Courier New"/>
                <w:b/>
                <w:sz w:val="24"/>
                <w:szCs w:val="24"/>
                <w:rPrChange w:id="56" w:author="Phùng Nguyễn Minh Tâm" w:date="2018-12-19T17:03:00Z">
                  <w:rPr>
                    <w:rFonts w:eastAsia="Courier New"/>
                    <w:b/>
                    <w:color w:val="AA2242"/>
                    <w:sz w:val="24"/>
                    <w:szCs w:val="24"/>
                  </w:rPr>
                </w:rPrChange>
              </w:rPr>
            </w:pPr>
            <w:sdt>
              <w:sdtPr>
                <w:rPr>
                  <w:rFonts w:eastAsia="Courier New"/>
                </w:rPr>
                <w:id w:val="-507675392"/>
                <w14:checkbox>
                  <w14:checked w14:val="0"/>
                  <w14:checkedState w14:val="00FE" w14:font="Wingdings"/>
                  <w14:uncheckedState w14:val="2610" w14:font="MS Gothic"/>
                </w14:checkbox>
              </w:sdtPr>
              <w:sdtEndPr/>
              <w:sdtContent>
                <w:r w:rsidR="00F54A30" w:rsidRPr="007C163E">
                  <w:rPr>
                    <w:rFonts w:ascii="MS Gothic" w:eastAsia="MS Gothic" w:hAnsi="MS Gothic"/>
                    <w:rPrChange w:id="57"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58" w:author="Phùng Nguyễn Minh Tâm" w:date="2018-12-19T17:03:00Z">
                  <w:rPr>
                    <w:rFonts w:eastAsia="Courier New"/>
                    <w:b/>
                    <w:color w:val="AA2242"/>
                    <w:sz w:val="24"/>
                    <w:szCs w:val="24"/>
                  </w:rPr>
                </w:rPrChange>
              </w:rPr>
              <w:t xml:space="preserve"> </w:t>
            </w:r>
            <w:r w:rsidR="00A30B05" w:rsidRPr="007C163E">
              <w:rPr>
                <w:rFonts w:eastAsia="Courier New"/>
                <w:b/>
                <w:sz w:val="24"/>
                <w:szCs w:val="24"/>
                <w:rPrChange w:id="59" w:author="Phùng Nguyễn Minh Tâm" w:date="2018-12-19T17:03:00Z">
                  <w:rPr>
                    <w:rFonts w:eastAsia="Courier New"/>
                    <w:b/>
                    <w:color w:val="AA2242"/>
                    <w:sz w:val="24"/>
                    <w:szCs w:val="24"/>
                  </w:rPr>
                </w:rPrChange>
              </w:rPr>
              <w:t xml:space="preserve">Bankplus </w:t>
            </w:r>
            <w:r w:rsidR="00A30B05" w:rsidRPr="007C163E">
              <w:rPr>
                <w:rFonts w:eastAsia="Courier New"/>
                <w:sz w:val="24"/>
                <w:szCs w:val="24"/>
                <w:rPrChange w:id="60" w:author="Phùng Nguyễn Minh Tâm" w:date="2018-12-19T17:03:00Z">
                  <w:rPr>
                    <w:rFonts w:eastAsia="Courier New"/>
                    <w:color w:val="AA2242"/>
                    <w:sz w:val="24"/>
                    <w:szCs w:val="24"/>
                  </w:rPr>
                </w:rPrChange>
              </w:rPr>
              <w:t>(</w:t>
            </w:r>
            <w:r w:rsidR="00D05B0D" w:rsidRPr="007C163E">
              <w:rPr>
                <w:rFonts w:eastAsia="Courier New"/>
                <w:sz w:val="24"/>
                <w:szCs w:val="24"/>
                <w:rPrChange w:id="61" w:author="Phùng Nguyễn Minh Tâm" w:date="2018-12-19T17:03:00Z">
                  <w:rPr>
                    <w:rFonts w:eastAsia="Courier New"/>
                    <w:color w:val="AA2242"/>
                    <w:sz w:val="24"/>
                    <w:szCs w:val="24"/>
                  </w:rPr>
                </w:rPrChange>
              </w:rPr>
              <w:t xml:space="preserve">áp dụng đối với thuê bao </w:t>
            </w:r>
            <w:r w:rsidR="00A30B05" w:rsidRPr="007C163E">
              <w:rPr>
                <w:rFonts w:eastAsia="Courier New"/>
                <w:sz w:val="24"/>
                <w:szCs w:val="24"/>
                <w:rPrChange w:id="62" w:author="Phùng Nguyễn Minh Tâm" w:date="2018-12-19T17:03:00Z">
                  <w:rPr>
                    <w:rFonts w:eastAsia="Courier New"/>
                    <w:color w:val="AA2242"/>
                    <w:sz w:val="24"/>
                    <w:szCs w:val="24"/>
                  </w:rPr>
                </w:rPrChange>
              </w:rPr>
              <w:t>Viettel</w:t>
            </w:r>
            <w:r w:rsidR="00D05B0D" w:rsidRPr="007C163E">
              <w:rPr>
                <w:rFonts w:eastAsia="Courier New"/>
                <w:sz w:val="24"/>
                <w:szCs w:val="24"/>
                <w:rPrChange w:id="63" w:author="Phùng Nguyễn Minh Tâm" w:date="2018-12-19T17:03:00Z">
                  <w:rPr>
                    <w:rFonts w:eastAsia="Courier New"/>
                    <w:color w:val="AA2242"/>
                    <w:sz w:val="24"/>
                    <w:szCs w:val="24"/>
                  </w:rPr>
                </w:rPrChange>
              </w:rPr>
              <w:t xml:space="preserve">/ </w:t>
            </w:r>
            <w:r w:rsidR="00D05B0D" w:rsidRPr="007C163E">
              <w:rPr>
                <w:rFonts w:eastAsia="Courier New"/>
                <w:i/>
                <w:sz w:val="24"/>
                <w:szCs w:val="24"/>
                <w:rPrChange w:id="64" w:author="Phùng Nguyễn Minh Tâm" w:date="2018-12-19T17:03:00Z">
                  <w:rPr>
                    <w:rFonts w:eastAsia="Courier New"/>
                    <w:i/>
                    <w:color w:val="AA2242"/>
                    <w:sz w:val="24"/>
                    <w:szCs w:val="24"/>
                  </w:rPr>
                </w:rPrChange>
              </w:rPr>
              <w:t>For Viettel</w:t>
            </w:r>
            <w:r w:rsidR="003970CF" w:rsidRPr="007C163E">
              <w:rPr>
                <w:rFonts w:eastAsia="Courier New"/>
                <w:i/>
                <w:sz w:val="24"/>
                <w:szCs w:val="24"/>
                <w:rPrChange w:id="65" w:author="Phùng Nguyễn Minh Tâm" w:date="2018-12-19T17:03:00Z">
                  <w:rPr>
                    <w:rFonts w:eastAsia="Courier New"/>
                    <w:i/>
                    <w:color w:val="AA2242"/>
                    <w:sz w:val="24"/>
                    <w:szCs w:val="24"/>
                  </w:rPr>
                </w:rPrChange>
              </w:rPr>
              <w:t xml:space="preserve"> subcriber</w:t>
            </w:r>
            <w:r w:rsidR="00A30B05" w:rsidRPr="007C163E">
              <w:rPr>
                <w:rFonts w:eastAsia="Courier New"/>
                <w:sz w:val="24"/>
                <w:szCs w:val="24"/>
                <w:rPrChange w:id="66" w:author="Phùng Nguyễn Minh Tâm" w:date="2018-12-19T17:03:00Z">
                  <w:rPr>
                    <w:rFonts w:eastAsia="Courier New"/>
                    <w:color w:val="AA2242"/>
                    <w:sz w:val="24"/>
                    <w:szCs w:val="24"/>
                  </w:rPr>
                </w:rPrChange>
              </w:rPr>
              <w:t xml:space="preserve">)   </w:t>
            </w:r>
            <w:r w:rsidR="00A30B05" w:rsidRPr="007C163E">
              <w:rPr>
                <w:rFonts w:eastAsia="Courier New"/>
                <w:b/>
                <w:sz w:val="24"/>
                <w:szCs w:val="24"/>
                <w:rPrChange w:id="67" w:author="Phùng Nguyễn Minh Tâm" w:date="2018-12-19T17:03:00Z">
                  <w:rPr>
                    <w:rFonts w:eastAsia="Courier New"/>
                    <w:b/>
                    <w:color w:val="AA2242"/>
                    <w:sz w:val="24"/>
                    <w:szCs w:val="24"/>
                  </w:rPr>
                </w:rPrChange>
              </w:rPr>
              <w:t xml:space="preserve">         </w:t>
            </w:r>
          </w:p>
          <w:p w:rsidR="00A30B05" w:rsidRPr="007C163E" w:rsidRDefault="00A30B05" w:rsidP="00A52812">
            <w:pPr>
              <w:ind w:right="-51"/>
              <w:rPr>
                <w:rFonts w:eastAsia="Courier New"/>
                <w:i/>
                <w:sz w:val="24"/>
                <w:szCs w:val="24"/>
              </w:rPr>
            </w:pPr>
            <w:r w:rsidRPr="00005E37">
              <w:rPr>
                <w:rFonts w:eastAsia="Courier New"/>
                <w:b/>
                <w:noProof/>
                <w:spacing w:val="-4"/>
                <w:sz w:val="24"/>
                <w:szCs w:val="24"/>
              </w:rPr>
              <mc:AlternateContent>
                <mc:Choice Requires="wps">
                  <w:drawing>
                    <wp:anchor distT="0" distB="0" distL="114300" distR="114300" simplePos="0" relativeHeight="251755008" behindDoc="0" locked="0" layoutInCell="1" allowOverlap="1" wp14:anchorId="5401E41F" wp14:editId="67995F9D">
                      <wp:simplePos x="0" y="0"/>
                      <wp:positionH relativeFrom="column">
                        <wp:posOffset>4779294</wp:posOffset>
                      </wp:positionH>
                      <wp:positionV relativeFrom="paragraph">
                        <wp:posOffset>22708</wp:posOffset>
                      </wp:positionV>
                      <wp:extent cx="1547315" cy="2667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1547315" cy="2667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376.3pt;margin-top:1.8pt;width:121.85pt;height:21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" fillcolor="white [3212]" strokecolor="black [3213]" strokeweight=".25pt"/>
                  </w:pict>
                </mc:Fallback>
              </mc:AlternateContent>
            </w:r>
            <w:r w:rsidRPr="007C163E">
              <w:rPr>
                <w:rFonts w:eastAsia="Courier New"/>
                <w:b/>
                <w:noProof/>
                <w:spacing w:val="-4"/>
                <w:sz w:val="24"/>
                <w:szCs w:val="24"/>
                <w:rPrChange w:id="68" w:author="Phùng Nguyễn Minh Tâm" w:date="2018-12-19T17:03:00Z">
                  <w:rPr>
                    <w:rFonts w:eastAsia="Courier New"/>
                    <w:b/>
                    <w:noProof/>
                    <w:spacing w:val="-4"/>
                    <w:sz w:val="24"/>
                    <w:szCs w:val="24"/>
                  </w:rPr>
                </w:rPrChange>
              </w:rPr>
              <mc:AlternateContent>
                <mc:Choice Requires="wps">
                  <w:drawing>
                    <wp:anchor distT="0" distB="0" distL="114300" distR="114300" simplePos="0" relativeHeight="251753984" behindDoc="0" locked="0" layoutInCell="1" allowOverlap="1" wp14:anchorId="01F5E886" wp14:editId="51E61207">
                      <wp:simplePos x="0" y="0"/>
                      <wp:positionH relativeFrom="column">
                        <wp:posOffset>1311909</wp:posOffset>
                      </wp:positionH>
                      <wp:positionV relativeFrom="paragraph">
                        <wp:posOffset>29210</wp:posOffset>
                      </wp:positionV>
                      <wp:extent cx="1666875" cy="241300"/>
                      <wp:effectExtent l="0" t="0" r="28575" b="25400"/>
                      <wp:wrapNone/>
                      <wp:docPr id="26" name="Rectangle 26"/>
                      <wp:cNvGraphicFramePr/>
                      <a:graphic xmlns:a="http://schemas.openxmlformats.org/drawingml/2006/main">
                        <a:graphicData uri="http://schemas.microsoft.com/office/word/2010/wordprocessingShape">
                          <wps:wsp>
                            <wps:cNvSpPr/>
                            <wps:spPr>
                              <a:xfrm>
                                <a:off x="0" y="0"/>
                                <a:ext cx="1666875"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03.3pt;margin-top:2.3pt;width:131.25pt;height:19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" fillcolor="white [3212]" strokecolor="black [3213]" strokeweight=".25pt"/>
                  </w:pict>
                </mc:Fallback>
              </mc:AlternateContent>
            </w:r>
            <w:r w:rsidRPr="007C163E">
              <w:rPr>
                <w:rFonts w:eastAsia="Courier New"/>
                <w:sz w:val="24"/>
                <w:szCs w:val="24"/>
              </w:rPr>
              <w:t>Tài khoản mặc định                                                                    Số điện thoại</w:t>
            </w:r>
            <w:r w:rsidRPr="007C163E">
              <w:rPr>
                <w:rFonts w:eastAsia="Courier New"/>
                <w:i/>
                <w:sz w:val="24"/>
                <w:szCs w:val="24"/>
              </w:rPr>
              <w:t xml:space="preserve"> </w:t>
            </w:r>
          </w:p>
          <w:p w:rsidR="00A30B05" w:rsidRPr="007C163E" w:rsidRDefault="00A30B05" w:rsidP="00A52812">
            <w:pPr>
              <w:ind w:right="-51"/>
              <w:rPr>
                <w:rFonts w:eastAsia="Courier New"/>
                <w:sz w:val="24"/>
                <w:szCs w:val="24"/>
              </w:rPr>
            </w:pPr>
            <w:r w:rsidRPr="007C163E">
              <w:rPr>
                <w:rFonts w:eastAsia="Courier New"/>
                <w:i/>
                <w:sz w:val="24"/>
                <w:szCs w:val="24"/>
              </w:rPr>
              <w:t>Default Account                                                                          Mobile No.</w:t>
            </w:r>
          </w:p>
        </w:tc>
      </w:tr>
      <w:tr w:rsidR="007C163E" w:rsidRPr="0051383C" w:rsidTr="00D05B0D">
        <w:tc>
          <w:tcPr>
            <w:tcW w:w="10499" w:type="dxa"/>
            <w:gridSpan w:val="4"/>
            <w:tcBorders>
              <w:top w:val="single" w:sz="4" w:space="0" w:color="auto"/>
              <w:left w:val="single" w:sz="4" w:space="0" w:color="auto"/>
              <w:bottom w:val="nil"/>
              <w:right w:val="single" w:sz="4" w:space="0" w:color="auto"/>
            </w:tcBorders>
            <w:shd w:val="clear" w:color="auto" w:fill="943634"/>
          </w:tcPr>
          <w:p w:rsidR="00A30B05" w:rsidRPr="0051383C" w:rsidRDefault="00A30B05" w:rsidP="00E1182E">
            <w:pPr>
              <w:ind w:right="619"/>
              <w:rPr>
                <w:rFonts w:eastAsia="Courier New"/>
                <w:i/>
                <w:noProof/>
                <w:color w:val="FFFFFF" w:themeColor="background1"/>
                <w:sz w:val="24"/>
                <w:szCs w:val="24"/>
                <w:rPrChange w:id="69" w:author="Phùng Nguyễn Minh Tâm" w:date="2018-12-21T18:58:00Z">
                  <w:rPr>
                    <w:rFonts w:eastAsia="Courier New"/>
                    <w:i/>
                    <w:noProof/>
                    <w:color w:val="FFFFFF"/>
                    <w:sz w:val="24"/>
                    <w:szCs w:val="24"/>
                  </w:rPr>
                </w:rPrChange>
              </w:rPr>
            </w:pPr>
            <w:r w:rsidRPr="0051383C">
              <w:rPr>
                <w:rFonts w:eastAsia="Courier New"/>
                <w:b/>
                <w:noProof/>
                <w:color w:val="FFFFFF" w:themeColor="background1"/>
                <w:sz w:val="24"/>
                <w:szCs w:val="24"/>
                <w:rPrChange w:id="70" w:author="Phùng Nguyễn Minh Tâm" w:date="2018-12-21T18:58:00Z">
                  <w:rPr>
                    <w:rFonts w:eastAsia="Courier New"/>
                    <w:b/>
                    <w:noProof/>
                    <w:color w:val="FFFFFF"/>
                    <w:sz w:val="24"/>
                    <w:szCs w:val="24"/>
                  </w:rPr>
                </w:rPrChange>
              </w:rPr>
              <w:t>III. Xác nhận của khách hàng/</w:t>
            </w:r>
            <w:r w:rsidRPr="0051383C">
              <w:rPr>
                <w:rFonts w:eastAsia="Courier New"/>
                <w:i/>
                <w:noProof/>
                <w:color w:val="FFFFFF" w:themeColor="background1"/>
                <w:sz w:val="24"/>
                <w:szCs w:val="24"/>
                <w:rPrChange w:id="71" w:author="Phùng Nguyễn Minh Tâm" w:date="2018-12-21T18:58:00Z">
                  <w:rPr>
                    <w:rFonts w:eastAsia="Courier New"/>
                    <w:i/>
                    <w:noProof/>
                    <w:color w:val="FFFFFF"/>
                    <w:sz w:val="24"/>
                    <w:szCs w:val="24"/>
                  </w:rPr>
                </w:rPrChange>
              </w:rPr>
              <w:t>Customer’s confirmation</w:t>
            </w:r>
          </w:p>
        </w:tc>
      </w:tr>
      <w:tr w:rsidR="007C163E" w:rsidRPr="007C163E" w:rsidTr="00D05B0D">
        <w:tc>
          <w:tcPr>
            <w:tcW w:w="7090" w:type="dxa"/>
            <w:gridSpan w:val="3"/>
            <w:tcBorders>
              <w:top w:val="nil"/>
              <w:left w:val="single" w:sz="4" w:space="0" w:color="auto"/>
              <w:bottom w:val="single" w:sz="4" w:space="0" w:color="auto"/>
              <w:right w:val="nil"/>
            </w:tcBorders>
            <w:shd w:val="clear" w:color="auto" w:fill="auto"/>
          </w:tcPr>
          <w:p w:rsidR="00A30B05" w:rsidRPr="007C163E" w:rsidRDefault="00A30B05" w:rsidP="007A65FF">
            <w:pPr>
              <w:ind w:left="-4"/>
              <w:jc w:val="both"/>
              <w:rPr>
                <w:rFonts w:eastAsia="Courier New"/>
                <w:sz w:val="24"/>
                <w:szCs w:val="24"/>
              </w:rPr>
            </w:pPr>
            <w:r w:rsidRPr="007C163E">
              <w:rPr>
                <w:rFonts w:eastAsia="Courier New"/>
                <w:sz w:val="24"/>
                <w:szCs w:val="24"/>
              </w:rPr>
              <w:t>Bằng</w:t>
            </w:r>
            <w:r w:rsidRPr="007C163E">
              <w:rPr>
                <w:rFonts w:eastAsia="Courier New"/>
                <w:spacing w:val="-3"/>
                <w:sz w:val="24"/>
                <w:szCs w:val="24"/>
              </w:rPr>
              <w:t xml:space="preserve"> </w:t>
            </w:r>
            <w:r w:rsidRPr="007C163E">
              <w:rPr>
                <w:rFonts w:eastAsia="Courier New"/>
                <w:sz w:val="24"/>
                <w:szCs w:val="24"/>
              </w:rPr>
              <w:t>v</w:t>
            </w:r>
            <w:r w:rsidRPr="007C163E">
              <w:rPr>
                <w:rFonts w:eastAsia="Courier New"/>
                <w:spacing w:val="1"/>
                <w:sz w:val="24"/>
                <w:szCs w:val="24"/>
              </w:rPr>
              <w:t>i</w:t>
            </w:r>
            <w:r w:rsidRPr="007C163E">
              <w:rPr>
                <w:rFonts w:eastAsia="Courier New"/>
                <w:sz w:val="24"/>
                <w:szCs w:val="24"/>
              </w:rPr>
              <w:t>ệc</w:t>
            </w:r>
            <w:r w:rsidRPr="007C163E">
              <w:rPr>
                <w:rFonts w:eastAsia="Courier New"/>
                <w:spacing w:val="-3"/>
                <w:sz w:val="24"/>
                <w:szCs w:val="24"/>
              </w:rPr>
              <w:t xml:space="preserve"> </w:t>
            </w:r>
            <w:r w:rsidRPr="007C163E">
              <w:rPr>
                <w:rFonts w:eastAsia="Courier New"/>
                <w:sz w:val="24"/>
                <w:szCs w:val="24"/>
              </w:rPr>
              <w:t>ký</w:t>
            </w:r>
            <w:r w:rsidRPr="007C163E">
              <w:rPr>
                <w:rFonts w:eastAsia="Courier New"/>
                <w:spacing w:val="-2"/>
                <w:sz w:val="24"/>
                <w:szCs w:val="24"/>
              </w:rPr>
              <w:t xml:space="preserve"> </w:t>
            </w:r>
            <w:r w:rsidRPr="007C163E">
              <w:rPr>
                <w:rFonts w:eastAsia="Courier New"/>
                <w:sz w:val="24"/>
                <w:szCs w:val="24"/>
              </w:rPr>
              <w:t>vào</w:t>
            </w:r>
            <w:r w:rsidRPr="007C163E">
              <w:rPr>
                <w:rFonts w:eastAsia="Courier New"/>
                <w:spacing w:val="-3"/>
                <w:sz w:val="24"/>
                <w:szCs w:val="24"/>
              </w:rPr>
              <w:t xml:space="preserve"> </w:t>
            </w:r>
            <w:r w:rsidRPr="007C163E">
              <w:rPr>
                <w:rFonts w:eastAsia="Courier New"/>
                <w:sz w:val="24"/>
                <w:szCs w:val="24"/>
              </w:rPr>
              <w:t>Bản</w:t>
            </w:r>
            <w:r w:rsidRPr="007C163E">
              <w:rPr>
                <w:rFonts w:eastAsia="Courier New"/>
                <w:spacing w:val="-3"/>
                <w:sz w:val="24"/>
                <w:szCs w:val="24"/>
              </w:rPr>
              <w:t xml:space="preserve"> </w:t>
            </w:r>
            <w:r w:rsidRPr="007C163E">
              <w:rPr>
                <w:rFonts w:eastAsia="Courier New"/>
                <w:sz w:val="24"/>
                <w:szCs w:val="24"/>
              </w:rPr>
              <w:t>yêu</w:t>
            </w:r>
            <w:r w:rsidRPr="007C163E">
              <w:rPr>
                <w:rFonts w:eastAsia="Courier New"/>
                <w:spacing w:val="-3"/>
                <w:sz w:val="24"/>
                <w:szCs w:val="24"/>
              </w:rPr>
              <w:t xml:space="preserve"> </w:t>
            </w:r>
            <w:r w:rsidRPr="007C163E">
              <w:rPr>
                <w:rFonts w:eastAsia="Courier New"/>
                <w:sz w:val="24"/>
                <w:szCs w:val="24"/>
              </w:rPr>
              <w:t>cầu</w:t>
            </w:r>
            <w:r w:rsidRPr="007C163E">
              <w:rPr>
                <w:rFonts w:eastAsia="Courier New"/>
                <w:spacing w:val="-3"/>
                <w:sz w:val="24"/>
                <w:szCs w:val="24"/>
              </w:rPr>
              <w:t xml:space="preserve"> </w:t>
            </w:r>
            <w:r w:rsidRPr="007C163E">
              <w:rPr>
                <w:rFonts w:eastAsia="Courier New"/>
                <w:sz w:val="24"/>
                <w:szCs w:val="24"/>
              </w:rPr>
              <w:t>này,</w:t>
            </w:r>
            <w:r w:rsidRPr="007C163E">
              <w:rPr>
                <w:rFonts w:eastAsia="Courier New"/>
                <w:spacing w:val="-3"/>
                <w:sz w:val="24"/>
                <w:szCs w:val="24"/>
              </w:rPr>
              <w:t xml:space="preserve"> </w:t>
            </w:r>
            <w:r w:rsidRPr="007C163E">
              <w:rPr>
                <w:rFonts w:eastAsia="Courier New"/>
                <w:sz w:val="24"/>
                <w:szCs w:val="24"/>
              </w:rPr>
              <w:t>Tôi</w:t>
            </w:r>
            <w:r w:rsidRPr="007C163E">
              <w:rPr>
                <w:rFonts w:eastAsia="Courier New"/>
                <w:spacing w:val="-3"/>
                <w:sz w:val="24"/>
                <w:szCs w:val="24"/>
              </w:rPr>
              <w:t xml:space="preserve"> </w:t>
            </w:r>
            <w:r w:rsidRPr="007C163E">
              <w:rPr>
                <w:rFonts w:eastAsia="Courier New"/>
                <w:sz w:val="24"/>
                <w:szCs w:val="24"/>
              </w:rPr>
              <w:t>xác</w:t>
            </w:r>
            <w:r w:rsidRPr="007C163E">
              <w:rPr>
                <w:rFonts w:eastAsia="Courier New"/>
                <w:spacing w:val="-3"/>
                <w:sz w:val="24"/>
                <w:szCs w:val="24"/>
              </w:rPr>
              <w:t xml:space="preserve"> </w:t>
            </w: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ận:</w:t>
            </w:r>
          </w:p>
          <w:p w:rsidR="00A30B05" w:rsidRPr="007C163E" w:rsidRDefault="00A30B05" w:rsidP="00653533">
            <w:pPr>
              <w:numPr>
                <w:ilvl w:val="0"/>
                <w:numId w:val="92"/>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r w:rsidR="001D6AEA" w:rsidRPr="007C163E">
              <w:rPr>
                <w:rFonts w:eastAsia="Courier New"/>
                <w:sz w:val="24"/>
                <w:szCs w:val="24"/>
              </w:rPr>
              <w:t>.</w:t>
            </w:r>
          </w:p>
          <w:p w:rsidR="00A30B05" w:rsidRPr="007C163E" w:rsidRDefault="00A30B05" w:rsidP="00653533">
            <w:pPr>
              <w:numPr>
                <w:ilvl w:val="0"/>
                <w:numId w:val="92"/>
              </w:numPr>
              <w:tabs>
                <w:tab w:val="left" w:pos="266"/>
              </w:tabs>
              <w:ind w:left="0" w:right="80" w:hanging="4"/>
              <w:jc w:val="both"/>
              <w:rPr>
                <w:rFonts w:eastAsia="Courier New"/>
                <w:sz w:val="24"/>
                <w:szCs w:val="24"/>
              </w:rPr>
            </w:pPr>
            <w:r w:rsidRPr="007C163E">
              <w:rPr>
                <w:rFonts w:eastAsia="Courier New"/>
                <w:position w:val="1"/>
                <w:sz w:val="24"/>
                <w:szCs w:val="24"/>
              </w:rPr>
              <w:t>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p w:rsidR="009821E9" w:rsidRPr="007C163E" w:rsidRDefault="009821E9" w:rsidP="009821E9">
            <w:pPr>
              <w:tabs>
                <w:tab w:val="left" w:pos="266"/>
              </w:tabs>
              <w:ind w:left="-4" w:right="80"/>
              <w:jc w:val="both"/>
              <w:rPr>
                <w:rFonts w:eastAsia="Courier New"/>
                <w:i/>
                <w:sz w:val="24"/>
                <w:szCs w:val="24"/>
              </w:rPr>
            </w:pPr>
            <w:r w:rsidRPr="007C163E">
              <w:rPr>
                <w:rFonts w:eastAsia="Courier New"/>
                <w:i/>
                <w:sz w:val="24"/>
                <w:szCs w:val="24"/>
              </w:rPr>
              <w:t>By signing this form , I hereby confirm that:</w:t>
            </w:r>
          </w:p>
          <w:p w:rsidR="009821E9" w:rsidRPr="007C163E" w:rsidRDefault="009821E9" w:rsidP="00653533">
            <w:pPr>
              <w:pStyle w:val="ListParagraph"/>
              <w:numPr>
                <w:ilvl w:val="0"/>
                <w:numId w:val="96"/>
              </w:numPr>
              <w:tabs>
                <w:tab w:val="left" w:pos="266"/>
              </w:tabs>
              <w:ind w:left="-4" w:right="80" w:firstLine="0"/>
              <w:jc w:val="both"/>
              <w:rPr>
                <w:rFonts w:eastAsia="Courier New"/>
                <w:i/>
              </w:rPr>
            </w:pPr>
            <w:r w:rsidRPr="007C163E">
              <w:rPr>
                <w:rFonts w:eastAsia="Courier New"/>
                <w:i/>
                <w:rPrChange w:id="72" w:author="Phùng Nguyễn Minh Tâm" w:date="2018-12-19T17:03:00Z">
                  <w:rPr>
                    <w:rFonts w:eastAsia="Courier New"/>
                    <w:i/>
                    <w:sz w:val="20"/>
                    <w:szCs w:val="20"/>
                  </w:rPr>
                </w:rPrChange>
              </w:rPr>
              <w:t>The information provided above is complete, true and correct.</w:t>
            </w:r>
          </w:p>
          <w:p w:rsidR="00A30B05" w:rsidRPr="007C163E" w:rsidRDefault="009821E9" w:rsidP="00653533">
            <w:pPr>
              <w:pStyle w:val="ListParagraph"/>
              <w:numPr>
                <w:ilvl w:val="0"/>
                <w:numId w:val="96"/>
              </w:numPr>
              <w:tabs>
                <w:tab w:val="left" w:pos="266"/>
              </w:tabs>
              <w:ind w:left="-4" w:right="80" w:firstLine="0"/>
              <w:jc w:val="both"/>
              <w:rPr>
                <w:rFonts w:eastAsia="Courier New"/>
                <w:i/>
              </w:rPr>
            </w:pPr>
            <w:r w:rsidRPr="007C163E">
              <w:rPr>
                <w:rFonts w:eastAsia="Courier New"/>
                <w:i/>
                <w:rPrChange w:id="73" w:author="Phùng Nguyễn Minh Tâm" w:date="2018-12-19T17:03:00Z">
                  <w:rPr>
                    <w:rFonts w:eastAsia="Courier New"/>
                    <w:i/>
                    <w:sz w:val="20"/>
                    <w:szCs w:val="20"/>
                  </w:rPr>
                </w:rPrChange>
              </w:rPr>
              <w:t>I have read, understood and accepted the Terms and Conditions of Using Agribank E-Banking services enclosed with this registration and E-Banking services instruction posted on Agribank website at http://www.agribank.com.vn</w:t>
            </w:r>
          </w:p>
        </w:tc>
        <w:tc>
          <w:tcPr>
            <w:tcW w:w="3409" w:type="dxa"/>
            <w:tcBorders>
              <w:top w:val="nil"/>
              <w:left w:val="nil"/>
              <w:bottom w:val="single" w:sz="4" w:space="0" w:color="auto"/>
              <w:right w:val="single" w:sz="4" w:space="0" w:color="auto"/>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w:t>
            </w:r>
          </w:p>
          <w:p w:rsidR="00A30B05" w:rsidRPr="007C163E" w:rsidRDefault="00A30B05" w:rsidP="00985AD8">
            <w:pPr>
              <w:spacing w:line="200" w:lineRule="exact"/>
              <w:rPr>
                <w:rFonts w:eastAsia="Courier New"/>
                <w:b/>
                <w:position w:val="1"/>
                <w:sz w:val="24"/>
                <w:szCs w:val="24"/>
              </w:rPr>
            </w:pPr>
          </w:p>
          <w:p w:rsidR="00A30B05" w:rsidRPr="007C163E" w:rsidRDefault="00A30B05" w:rsidP="00DB6809">
            <w:pPr>
              <w:ind w:left="-85"/>
              <w:jc w:val="center"/>
              <w:rPr>
                <w:rFonts w:eastAsia="Courier New"/>
                <w:i/>
                <w:sz w:val="24"/>
                <w:szCs w:val="24"/>
              </w:rPr>
            </w:pPr>
            <w:r w:rsidRPr="007C163E">
              <w:rPr>
                <w:rFonts w:eastAsia="Courier New"/>
                <w:b/>
                <w:position w:val="1"/>
                <w:sz w:val="24"/>
                <w:szCs w:val="24"/>
              </w:rPr>
              <w:t>Khách hàng/</w:t>
            </w:r>
            <w:r w:rsidRPr="007C163E">
              <w:rPr>
                <w:rFonts w:eastAsia="Courier New"/>
                <w:i/>
                <w:position w:val="1"/>
                <w:sz w:val="24"/>
                <w:szCs w:val="24"/>
              </w:rPr>
              <w:t>Customer</w:t>
            </w:r>
          </w:p>
          <w:p w:rsidR="00A30B05" w:rsidRPr="007C163E" w:rsidRDefault="00A30B05" w:rsidP="00985AD8">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p>
          <w:p w:rsidR="00A30B05" w:rsidRPr="007C163E" w:rsidRDefault="00A30B05" w:rsidP="00985AD8">
            <w:pPr>
              <w:tabs>
                <w:tab w:val="left" w:pos="3672"/>
              </w:tabs>
              <w:ind w:right="-3"/>
              <w:jc w:val="center"/>
              <w:rPr>
                <w:rFonts w:eastAsia="Courier New"/>
                <w:i/>
                <w:sz w:val="24"/>
                <w:szCs w:val="24"/>
              </w:rPr>
            </w:pPr>
            <w:r w:rsidRPr="007C163E">
              <w:rPr>
                <w:rFonts w:eastAsia="Courier New"/>
                <w:i/>
                <w:sz w:val="24"/>
                <w:szCs w:val="24"/>
              </w:rPr>
              <w:t>(Signature and fullname)</w:t>
            </w:r>
          </w:p>
          <w:p w:rsidR="00A30B05" w:rsidRPr="007C163E" w:rsidRDefault="00A30B05" w:rsidP="00E1182E">
            <w:pPr>
              <w:tabs>
                <w:tab w:val="left" w:pos="3672"/>
              </w:tabs>
              <w:ind w:right="261"/>
              <w:rPr>
                <w:rFonts w:eastAsia="Courier New"/>
                <w:i/>
                <w:sz w:val="24"/>
                <w:szCs w:val="24"/>
              </w:rPr>
            </w:pPr>
          </w:p>
          <w:p w:rsidR="00A30B05" w:rsidRPr="007C163E" w:rsidRDefault="00A30B05" w:rsidP="00E1182E">
            <w:pPr>
              <w:tabs>
                <w:tab w:val="left" w:pos="3672"/>
              </w:tabs>
              <w:ind w:right="261"/>
              <w:rPr>
                <w:rFonts w:eastAsia="Courier New"/>
                <w:i/>
                <w:sz w:val="24"/>
                <w:szCs w:val="24"/>
              </w:rPr>
            </w:pPr>
          </w:p>
          <w:p w:rsidR="00A30B05" w:rsidRPr="007C163E" w:rsidRDefault="00A30B05" w:rsidP="00E1182E">
            <w:pPr>
              <w:tabs>
                <w:tab w:val="left" w:pos="3672"/>
              </w:tabs>
              <w:ind w:right="261"/>
              <w:rPr>
                <w:rFonts w:eastAsia="Courier New"/>
                <w:i/>
                <w:sz w:val="24"/>
                <w:szCs w:val="24"/>
              </w:rPr>
            </w:pPr>
          </w:p>
          <w:p w:rsidR="00A30B05" w:rsidRPr="007C163E" w:rsidRDefault="00A30B05" w:rsidP="00E1182E">
            <w:pPr>
              <w:tabs>
                <w:tab w:val="left" w:pos="3672"/>
              </w:tabs>
              <w:ind w:right="261"/>
              <w:rPr>
                <w:rFonts w:eastAsia="Courier New"/>
                <w:i/>
                <w:sz w:val="24"/>
                <w:szCs w:val="24"/>
              </w:rPr>
            </w:pPr>
          </w:p>
          <w:p w:rsidR="00A30B05" w:rsidRPr="007C163E" w:rsidRDefault="00A30B05" w:rsidP="00E1182E">
            <w:pPr>
              <w:tabs>
                <w:tab w:val="left" w:pos="3672"/>
              </w:tabs>
              <w:ind w:right="261"/>
              <w:rPr>
                <w:rFonts w:eastAsia="Courier New"/>
                <w:b/>
                <w:noProof/>
                <w:sz w:val="24"/>
                <w:szCs w:val="24"/>
              </w:rPr>
            </w:pPr>
          </w:p>
        </w:tc>
      </w:tr>
      <w:tr w:rsidR="007C163E" w:rsidRPr="0051383C" w:rsidTr="00D05B0D">
        <w:tc>
          <w:tcPr>
            <w:tcW w:w="10499" w:type="dxa"/>
            <w:gridSpan w:val="4"/>
            <w:tcBorders>
              <w:top w:val="nil"/>
              <w:left w:val="single" w:sz="4" w:space="0" w:color="auto"/>
              <w:bottom w:val="single" w:sz="4" w:space="0" w:color="auto"/>
              <w:right w:val="single" w:sz="4" w:space="0" w:color="auto"/>
            </w:tcBorders>
            <w:shd w:val="clear" w:color="auto" w:fill="943634"/>
          </w:tcPr>
          <w:p w:rsidR="00A30B05" w:rsidRPr="0051383C" w:rsidRDefault="00A30B05" w:rsidP="00E1182E">
            <w:pPr>
              <w:ind w:right="619"/>
              <w:rPr>
                <w:rFonts w:eastAsia="Courier New"/>
                <w:i/>
                <w:noProof/>
                <w:color w:val="FFFFFF" w:themeColor="background1"/>
                <w:sz w:val="24"/>
                <w:szCs w:val="24"/>
                <w:rPrChange w:id="74" w:author="Phùng Nguyễn Minh Tâm" w:date="2018-12-21T18:58:00Z">
                  <w:rPr>
                    <w:rFonts w:eastAsia="Courier New"/>
                    <w:i/>
                    <w:noProof/>
                    <w:color w:val="FFFFFF"/>
                    <w:sz w:val="24"/>
                    <w:szCs w:val="24"/>
                  </w:rPr>
                </w:rPrChange>
              </w:rPr>
            </w:pPr>
            <w:r w:rsidRPr="0051383C">
              <w:rPr>
                <w:rFonts w:eastAsia="Courier New"/>
                <w:b/>
                <w:noProof/>
                <w:color w:val="FFFFFF" w:themeColor="background1"/>
                <w:sz w:val="24"/>
                <w:szCs w:val="24"/>
                <w:rPrChange w:id="75" w:author="Phùng Nguyễn Minh Tâm" w:date="2018-12-21T18:58:00Z">
                  <w:rPr>
                    <w:rFonts w:eastAsia="Courier New"/>
                    <w:b/>
                    <w:noProof/>
                    <w:color w:val="FFFFFF"/>
                    <w:sz w:val="24"/>
                    <w:szCs w:val="24"/>
                  </w:rPr>
                </w:rPrChange>
              </w:rPr>
              <w:t>IV. Phần dành cho ngân hàng/</w:t>
            </w:r>
            <w:r w:rsidRPr="0051383C">
              <w:rPr>
                <w:rFonts w:eastAsia="Courier New"/>
                <w:i/>
                <w:noProof/>
                <w:color w:val="FFFFFF" w:themeColor="background1"/>
                <w:sz w:val="24"/>
                <w:szCs w:val="24"/>
                <w:rPrChange w:id="76" w:author="Phùng Nguyễn Minh Tâm" w:date="2018-12-21T18:58:00Z">
                  <w:rPr>
                    <w:rFonts w:eastAsia="Courier New"/>
                    <w:i/>
                    <w:noProof/>
                    <w:color w:val="FFFFFF"/>
                    <w:sz w:val="24"/>
                    <w:szCs w:val="24"/>
                  </w:rPr>
                </w:rPrChange>
              </w:rPr>
              <w:t>For bank only</w:t>
            </w:r>
          </w:p>
        </w:tc>
      </w:tr>
      <w:tr w:rsidR="007C163E" w:rsidRPr="007C163E" w:rsidTr="00D05B0D">
        <w:tc>
          <w:tcPr>
            <w:tcW w:w="3500" w:type="dxa"/>
            <w:tcBorders>
              <w:top w:val="single" w:sz="4" w:space="0" w:color="auto"/>
              <w:left w:val="single" w:sz="4" w:space="0" w:color="auto"/>
              <w:bottom w:val="single" w:sz="4" w:space="0" w:color="auto"/>
              <w:right w:val="nil"/>
            </w:tcBorders>
            <w:shd w:val="clear" w:color="auto" w:fill="auto"/>
          </w:tcPr>
          <w:p w:rsidR="00A30B05" w:rsidRPr="007C163E" w:rsidRDefault="00A30B05" w:rsidP="00E1182E">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ind w:left="102"/>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A30B05" w:rsidRPr="007C163E" w:rsidRDefault="00A30B05" w:rsidP="00AE6A8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Pr="007C163E" w:rsidRDefault="00A30B05" w:rsidP="003B2104">
            <w:pPr>
              <w:ind w:left="102"/>
              <w:jc w:val="center"/>
              <w:rPr>
                <w:rFonts w:eastAsia="Courier New"/>
                <w:i/>
                <w:sz w:val="24"/>
                <w:szCs w:val="24"/>
              </w:rPr>
            </w:pPr>
            <w:r w:rsidRPr="007C163E">
              <w:rPr>
                <w:rFonts w:eastAsia="Courier New"/>
                <w:i/>
                <w:sz w:val="24"/>
                <w:szCs w:val="24"/>
              </w:rPr>
              <w:t>(Signature and fullname)</w:t>
            </w:r>
          </w:p>
        </w:tc>
        <w:tc>
          <w:tcPr>
            <w:tcW w:w="3499" w:type="dxa"/>
            <w:tcBorders>
              <w:top w:val="single" w:sz="4" w:space="0" w:color="auto"/>
              <w:left w:val="nil"/>
              <w:bottom w:val="single" w:sz="4" w:space="0" w:color="auto"/>
              <w:right w:val="nil"/>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A30B05" w:rsidRPr="007C163E" w:rsidRDefault="00A30B05" w:rsidP="00985AD8">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Pr="007C163E" w:rsidRDefault="00A30B05" w:rsidP="00985AD8">
            <w:pPr>
              <w:jc w:val="center"/>
              <w:rPr>
                <w:rFonts w:eastAsia="Courier New"/>
                <w:sz w:val="24"/>
                <w:szCs w:val="24"/>
              </w:rPr>
            </w:pPr>
            <w:r w:rsidRPr="007C163E">
              <w:rPr>
                <w:rFonts w:eastAsia="Courier New"/>
                <w:i/>
                <w:sz w:val="24"/>
                <w:szCs w:val="24"/>
              </w:rPr>
              <w:t>(Signature and fullname)</w:t>
            </w:r>
          </w:p>
          <w:p w:rsidR="00A30B05" w:rsidRPr="007C163E" w:rsidRDefault="00A30B05" w:rsidP="00E1182E">
            <w:pPr>
              <w:spacing w:line="200" w:lineRule="exact"/>
              <w:ind w:left="-85" w:right="74"/>
              <w:jc w:val="center"/>
              <w:rPr>
                <w:rFonts w:eastAsia="Courier New"/>
                <w:i/>
                <w:sz w:val="24"/>
                <w:szCs w:val="24"/>
              </w:rPr>
            </w:pPr>
          </w:p>
          <w:p w:rsidR="00A30B05" w:rsidRPr="007C163E" w:rsidRDefault="00A30B05" w:rsidP="00E1182E">
            <w:pPr>
              <w:spacing w:line="200" w:lineRule="exact"/>
              <w:ind w:left="-85" w:right="74"/>
              <w:jc w:val="center"/>
              <w:rPr>
                <w:rFonts w:eastAsia="Courier New"/>
                <w:i/>
                <w:sz w:val="24"/>
                <w:szCs w:val="24"/>
              </w:rPr>
            </w:pPr>
          </w:p>
          <w:p w:rsidR="00A30B05" w:rsidRPr="007C163E" w:rsidRDefault="00A30B05" w:rsidP="00E1182E">
            <w:pPr>
              <w:spacing w:line="200" w:lineRule="exact"/>
              <w:ind w:left="-85" w:right="74"/>
              <w:jc w:val="center"/>
              <w:rPr>
                <w:rFonts w:eastAsia="Courier New"/>
                <w:i/>
                <w:sz w:val="24"/>
                <w:szCs w:val="24"/>
              </w:rPr>
            </w:pPr>
          </w:p>
          <w:p w:rsidR="00A30B05" w:rsidRPr="007C163E" w:rsidRDefault="00A30B05" w:rsidP="00E1182E">
            <w:pPr>
              <w:spacing w:line="200" w:lineRule="exact"/>
              <w:ind w:left="-85" w:right="74"/>
              <w:jc w:val="center"/>
              <w:rPr>
                <w:rFonts w:eastAsia="Courier New"/>
                <w:i/>
                <w:sz w:val="24"/>
                <w:szCs w:val="24"/>
              </w:rPr>
            </w:pPr>
          </w:p>
          <w:p w:rsidR="00A30B05" w:rsidRPr="007C163E" w:rsidRDefault="00A30B05" w:rsidP="00E1182E">
            <w:pPr>
              <w:spacing w:line="200" w:lineRule="exact"/>
              <w:ind w:left="-85" w:right="74"/>
              <w:jc w:val="center"/>
              <w:rPr>
                <w:rFonts w:eastAsia="Courier New"/>
                <w:i/>
                <w:sz w:val="24"/>
                <w:szCs w:val="24"/>
              </w:rPr>
            </w:pPr>
          </w:p>
          <w:p w:rsidR="00A30B05" w:rsidRPr="007C163E" w:rsidRDefault="00A30B05" w:rsidP="00E1182E">
            <w:pPr>
              <w:spacing w:line="200" w:lineRule="exact"/>
              <w:ind w:left="-85" w:right="74"/>
              <w:jc w:val="center"/>
              <w:rPr>
                <w:rFonts w:eastAsia="Courier New"/>
                <w:i/>
                <w:sz w:val="24"/>
                <w:szCs w:val="24"/>
              </w:rPr>
            </w:pPr>
          </w:p>
        </w:tc>
        <w:tc>
          <w:tcPr>
            <w:tcW w:w="3500" w:type="dxa"/>
            <w:gridSpan w:val="2"/>
            <w:tcBorders>
              <w:top w:val="single" w:sz="4" w:space="0" w:color="auto"/>
              <w:left w:val="nil"/>
              <w:bottom w:val="single" w:sz="4" w:space="0" w:color="auto"/>
              <w:right w:val="single" w:sz="4" w:space="0" w:color="auto"/>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A30B05" w:rsidRPr="007C163E" w:rsidRDefault="00A30B05" w:rsidP="00985AD8">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Pr="007C163E" w:rsidRDefault="00A30B05" w:rsidP="00985AD8">
            <w:pPr>
              <w:jc w:val="center"/>
              <w:rPr>
                <w:rFonts w:eastAsia="Courier New"/>
                <w:sz w:val="24"/>
                <w:szCs w:val="24"/>
              </w:rPr>
            </w:pPr>
            <w:r w:rsidRPr="007C163E">
              <w:rPr>
                <w:rFonts w:eastAsia="Courier New"/>
                <w:i/>
                <w:sz w:val="24"/>
                <w:szCs w:val="24"/>
              </w:rPr>
              <w:t>(Signature, stamp and fullname)</w:t>
            </w:r>
          </w:p>
          <w:p w:rsidR="00A30B05" w:rsidRPr="007C163E" w:rsidRDefault="00A30B05" w:rsidP="00E1182E">
            <w:pPr>
              <w:ind w:left="102"/>
              <w:jc w:val="center"/>
              <w:rPr>
                <w:rFonts w:eastAsia="Courier New"/>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tc>
      </w:tr>
    </w:tbl>
    <w:p w:rsidR="00302A19" w:rsidRPr="007C163E" w:rsidRDefault="00302A19"/>
    <w:p w:rsidR="00DA63C7" w:rsidRPr="007C163E" w:rsidRDefault="00302A19">
      <w:pPr>
        <w:spacing w:after="200" w:line="276" w:lineRule="auto"/>
        <w:sectPr w:rsidR="00DA63C7" w:rsidRPr="007C163E" w:rsidSect="00936920">
          <w:footerReference w:type="default" r:id="rId10"/>
          <w:footnotePr>
            <w:numRestart w:val="eachSect"/>
          </w:footnotePr>
          <w:pgSz w:w="12240" w:h="15840"/>
          <w:pgMar w:top="284" w:right="1440" w:bottom="288" w:left="1440" w:header="720" w:footer="720" w:gutter="0"/>
          <w:cols w:space="720"/>
          <w:docGrid w:linePitch="360"/>
        </w:sectPr>
      </w:pPr>
      <w:r w:rsidRPr="007C163E">
        <w:br w:type="page"/>
      </w:r>
    </w:p>
    <w:tbl>
      <w:tblPr>
        <w:tblW w:w="10440" w:type="dxa"/>
        <w:tblInd w:w="-342" w:type="dxa"/>
        <w:tblLayout w:type="fixed"/>
        <w:tblLook w:val="04A0" w:firstRow="1" w:lastRow="0" w:firstColumn="1" w:lastColumn="0" w:noHBand="0" w:noVBand="1"/>
      </w:tblPr>
      <w:tblGrid>
        <w:gridCol w:w="3330"/>
        <w:gridCol w:w="7110"/>
      </w:tblGrid>
      <w:tr w:rsidR="007C163E" w:rsidRPr="007C163E" w:rsidTr="00853506">
        <w:tc>
          <w:tcPr>
            <w:tcW w:w="3330" w:type="dxa"/>
            <w:shd w:val="clear" w:color="auto" w:fill="auto"/>
          </w:tcPr>
          <w:p w:rsidR="006D75CA" w:rsidRPr="007C163E" w:rsidRDefault="006D75CA" w:rsidP="00F46212">
            <w:pPr>
              <w:ind w:right="615"/>
              <w:rPr>
                <w:rFonts w:eastAsia="Courier New"/>
                <w:b/>
                <w:szCs w:val="24"/>
              </w:rPr>
            </w:pPr>
            <w:r w:rsidRPr="00005E37">
              <w:rPr>
                <w:rFonts w:ascii="Arial" w:hAnsi="Arial" w:cs="Arial"/>
                <w:noProof/>
              </w:rPr>
              <w:lastRenderedPageBreak/>
              <w:drawing>
                <wp:inline distT="0" distB="0" distL="0" distR="0" wp14:anchorId="72724699" wp14:editId="250B5365">
                  <wp:extent cx="1494155" cy="340995"/>
                  <wp:effectExtent l="0" t="0" r="0" b="1905"/>
                  <wp:docPr id="5" name="Picture 5"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340995"/>
                          </a:xfrm>
                          <a:prstGeom prst="rect">
                            <a:avLst/>
                          </a:prstGeom>
                          <a:noFill/>
                          <a:ln>
                            <a:noFill/>
                          </a:ln>
                        </pic:spPr>
                      </pic:pic>
                    </a:graphicData>
                  </a:graphic>
                </wp:inline>
              </w:drawing>
            </w:r>
          </w:p>
        </w:tc>
        <w:tc>
          <w:tcPr>
            <w:tcW w:w="7110" w:type="dxa"/>
            <w:shd w:val="clear" w:color="auto" w:fill="943634"/>
            <w:vAlign w:val="center"/>
          </w:tcPr>
          <w:p w:rsidR="006D75CA" w:rsidRPr="0051383C" w:rsidRDefault="006D75CA" w:rsidP="00CC2815">
            <w:pPr>
              <w:tabs>
                <w:tab w:val="left" w:pos="5832"/>
              </w:tabs>
              <w:ind w:right="162"/>
              <w:jc w:val="center"/>
              <w:rPr>
                <w:rFonts w:eastAsia="Courier New"/>
                <w:b/>
                <w:color w:val="FFFFFF" w:themeColor="background1"/>
                <w:sz w:val="24"/>
                <w:szCs w:val="24"/>
                <w:rPrChange w:id="77" w:author="Phùng Nguyễn Minh Tâm" w:date="2018-12-21T18:58:00Z">
                  <w:rPr>
                    <w:rFonts w:eastAsia="Courier New"/>
                    <w:b/>
                    <w:color w:val="FFFFFF"/>
                    <w:sz w:val="24"/>
                    <w:szCs w:val="24"/>
                  </w:rPr>
                </w:rPrChange>
              </w:rPr>
            </w:pPr>
            <w:r w:rsidRPr="0051383C">
              <w:rPr>
                <w:rFonts w:eastAsia="Courier New"/>
                <w:b/>
                <w:color w:val="FFFFFF" w:themeColor="background1"/>
                <w:sz w:val="24"/>
                <w:szCs w:val="24"/>
                <w:rPrChange w:id="78" w:author="Phùng Nguyễn Minh Tâm" w:date="2018-12-21T18:58:00Z">
                  <w:rPr>
                    <w:rFonts w:eastAsia="Courier New"/>
                    <w:b/>
                    <w:color w:val="FFFFFF"/>
                    <w:sz w:val="24"/>
                    <w:szCs w:val="24"/>
                  </w:rPr>
                </w:rPrChange>
              </w:rPr>
              <w:t xml:space="preserve">ĐIỀU KIỆN, ĐIỀU KHOẢN </w:t>
            </w:r>
            <w:r w:rsidR="00CC2815" w:rsidRPr="0051383C">
              <w:rPr>
                <w:rFonts w:eastAsia="Courier New"/>
                <w:b/>
                <w:color w:val="FFFFFF" w:themeColor="background1"/>
                <w:sz w:val="24"/>
                <w:szCs w:val="24"/>
                <w:rPrChange w:id="79" w:author="Phùng Nguyễn Minh Tâm" w:date="2018-12-21T18:58:00Z">
                  <w:rPr>
                    <w:rFonts w:eastAsia="Courier New"/>
                    <w:b/>
                    <w:color w:val="FFFFFF"/>
                    <w:sz w:val="24"/>
                    <w:szCs w:val="24"/>
                  </w:rPr>
                </w:rPrChange>
              </w:rPr>
              <w:t xml:space="preserve">SỬ DỤNG                                                  </w:t>
            </w:r>
            <w:r w:rsidRPr="0051383C">
              <w:rPr>
                <w:rFonts w:eastAsia="Courier New"/>
                <w:b/>
                <w:color w:val="FFFFFF" w:themeColor="background1"/>
                <w:sz w:val="24"/>
                <w:szCs w:val="24"/>
                <w:rPrChange w:id="80" w:author="Phùng Nguyễn Minh Tâm" w:date="2018-12-21T18:58:00Z">
                  <w:rPr>
                    <w:rFonts w:eastAsia="Courier New"/>
                    <w:b/>
                    <w:color w:val="FFFFFF"/>
                    <w:sz w:val="24"/>
                    <w:szCs w:val="24"/>
                  </w:rPr>
                </w:rPrChange>
              </w:rPr>
              <w:t>DỊCH VỤ NGÂN HÀNG ĐIỆN TỬ</w:t>
            </w:r>
          </w:p>
          <w:p w:rsidR="00A90F58" w:rsidRPr="0051383C" w:rsidRDefault="00C22B05" w:rsidP="00A90F58">
            <w:pPr>
              <w:tabs>
                <w:tab w:val="left" w:pos="5832"/>
              </w:tabs>
              <w:ind w:right="318"/>
              <w:jc w:val="center"/>
              <w:rPr>
                <w:rFonts w:eastAsia="Courier New"/>
                <w:i/>
                <w:color w:val="FFFFFF" w:themeColor="background1"/>
                <w:sz w:val="24"/>
                <w:szCs w:val="24"/>
                <w:rPrChange w:id="81" w:author="Phùng Nguyễn Minh Tâm" w:date="2018-12-21T18:58:00Z">
                  <w:rPr>
                    <w:rFonts w:eastAsia="Courier New"/>
                    <w:i/>
                    <w:color w:val="FFFFFF"/>
                    <w:sz w:val="24"/>
                    <w:szCs w:val="24"/>
                  </w:rPr>
                </w:rPrChange>
              </w:rPr>
            </w:pPr>
            <w:r w:rsidRPr="0051383C">
              <w:rPr>
                <w:rFonts w:eastAsia="Courier New"/>
                <w:i/>
                <w:color w:val="FFFFFF" w:themeColor="background1"/>
                <w:sz w:val="24"/>
                <w:szCs w:val="24"/>
                <w:rPrChange w:id="82" w:author="Phùng Nguyễn Minh Tâm" w:date="2018-12-21T18:58:00Z">
                  <w:rPr>
                    <w:rFonts w:eastAsia="Courier New"/>
                    <w:i/>
                    <w:color w:val="FFFFFF"/>
                    <w:sz w:val="24"/>
                    <w:szCs w:val="24"/>
                  </w:rPr>
                </w:rPrChange>
              </w:rPr>
              <w:t>Terms and C</w:t>
            </w:r>
            <w:r w:rsidR="00DD6A08" w:rsidRPr="0051383C">
              <w:rPr>
                <w:rFonts w:eastAsia="Courier New"/>
                <w:i/>
                <w:color w:val="FFFFFF" w:themeColor="background1"/>
                <w:sz w:val="24"/>
                <w:szCs w:val="24"/>
                <w:rPrChange w:id="83" w:author="Phùng Nguyễn Minh Tâm" w:date="2018-12-21T18:58:00Z">
                  <w:rPr>
                    <w:rFonts w:eastAsia="Courier New"/>
                    <w:i/>
                    <w:color w:val="FFFFFF"/>
                    <w:sz w:val="24"/>
                    <w:szCs w:val="24"/>
                  </w:rPr>
                </w:rPrChange>
              </w:rPr>
              <w:t xml:space="preserve">onditions of </w:t>
            </w:r>
            <w:r w:rsidR="00CC2815" w:rsidRPr="0051383C">
              <w:rPr>
                <w:rFonts w:eastAsia="Courier New"/>
                <w:i/>
                <w:color w:val="FFFFFF" w:themeColor="background1"/>
                <w:sz w:val="24"/>
                <w:szCs w:val="24"/>
                <w:rPrChange w:id="84" w:author="Phùng Nguyễn Minh Tâm" w:date="2018-12-21T18:58:00Z">
                  <w:rPr>
                    <w:rFonts w:eastAsia="Courier New"/>
                    <w:i/>
                    <w:color w:val="FFFFFF"/>
                    <w:sz w:val="24"/>
                    <w:szCs w:val="24"/>
                  </w:rPr>
                </w:rPrChange>
              </w:rPr>
              <w:t xml:space="preserve">Using </w:t>
            </w:r>
            <w:r w:rsidR="00DD6A08" w:rsidRPr="0051383C">
              <w:rPr>
                <w:rFonts w:eastAsia="Courier New"/>
                <w:i/>
                <w:color w:val="FFFFFF" w:themeColor="background1"/>
                <w:sz w:val="24"/>
                <w:szCs w:val="24"/>
                <w:rPrChange w:id="85" w:author="Phùng Nguyễn Minh Tâm" w:date="2018-12-21T18:58:00Z">
                  <w:rPr>
                    <w:rFonts w:eastAsia="Courier New"/>
                    <w:i/>
                    <w:color w:val="FFFFFF"/>
                    <w:sz w:val="24"/>
                    <w:szCs w:val="24"/>
                  </w:rPr>
                </w:rPrChange>
              </w:rPr>
              <w:t xml:space="preserve">Agribank </w:t>
            </w:r>
            <w:r w:rsidR="00A90F58" w:rsidRPr="0051383C">
              <w:rPr>
                <w:rFonts w:eastAsia="Courier New"/>
                <w:i/>
                <w:color w:val="FFFFFF" w:themeColor="background1"/>
                <w:sz w:val="24"/>
                <w:szCs w:val="24"/>
                <w:rPrChange w:id="86" w:author="Phùng Nguyễn Minh Tâm" w:date="2018-12-21T18:58:00Z">
                  <w:rPr>
                    <w:rFonts w:eastAsia="Courier New"/>
                    <w:i/>
                    <w:color w:val="FFFFFF"/>
                    <w:sz w:val="24"/>
                    <w:szCs w:val="24"/>
                  </w:rPr>
                </w:rPrChange>
              </w:rPr>
              <w:t>E-Banking services</w:t>
            </w:r>
          </w:p>
        </w:tc>
      </w:tr>
    </w:tbl>
    <w:p w:rsidR="006D75CA" w:rsidRPr="007C163E" w:rsidRDefault="006D75CA" w:rsidP="008A781E">
      <w:pPr>
        <w:rPr>
          <w:b/>
          <w:sz w:val="4"/>
          <w:szCs w:val="4"/>
        </w:rPr>
      </w:pPr>
    </w:p>
    <w:p w:rsidR="0011670E" w:rsidRPr="007C163E" w:rsidRDefault="0011670E" w:rsidP="008A781E">
      <w:pPr>
        <w:rPr>
          <w:b/>
          <w:sz w:val="4"/>
          <w:szCs w:val="4"/>
        </w:rPr>
      </w:pPr>
    </w:p>
    <w:p w:rsidR="0011670E" w:rsidRPr="007C163E" w:rsidRDefault="0011670E" w:rsidP="008A781E">
      <w:pPr>
        <w:rPr>
          <w:b/>
          <w:sz w:val="4"/>
          <w:szCs w:val="4"/>
        </w:rPr>
      </w:pPr>
    </w:p>
    <w:p w:rsidR="00E56A45" w:rsidRPr="007C163E" w:rsidRDefault="00E56A45" w:rsidP="0011670E">
      <w:pPr>
        <w:pStyle w:val="Default"/>
        <w:spacing w:before="30" w:after="30"/>
        <w:ind w:left="72"/>
        <w:jc w:val="both"/>
        <w:rPr>
          <w:rFonts w:ascii="Times New Roman" w:hAnsi="Times New Roman" w:cs="Times New Roman"/>
          <w:b/>
          <w:color w:val="auto"/>
        </w:rPr>
        <w:sectPr w:rsidR="00E56A45" w:rsidRPr="007C163E" w:rsidSect="00C1532F">
          <w:footerReference w:type="default" r:id="rId11"/>
          <w:pgSz w:w="12240" w:h="15840" w:code="1"/>
          <w:pgMar w:top="284" w:right="1440" w:bottom="289" w:left="1440" w:header="57" w:footer="57" w:gutter="0"/>
          <w:pgNumType w:start="1"/>
          <w:cols w:space="720"/>
          <w:docGrid w:linePitch="360"/>
        </w:sectPr>
      </w:pPr>
    </w:p>
    <w:p w:rsidR="00E56A45" w:rsidRPr="007C163E" w:rsidRDefault="0011670E" w:rsidP="002F7F96">
      <w:pPr>
        <w:pStyle w:val="Default"/>
        <w:widowControl w:val="0"/>
        <w:ind w:left="142"/>
        <w:jc w:val="both"/>
        <w:rPr>
          <w:rFonts w:ascii="Times New Roman" w:hAnsi="Times New Roman" w:cs="Times New Roman"/>
          <w:b/>
          <w:color w:val="auto"/>
        </w:rPr>
      </w:pPr>
      <w:proofErr w:type="gramStart"/>
      <w:r w:rsidRPr="007C163E">
        <w:rPr>
          <w:rFonts w:ascii="Times New Roman" w:hAnsi="Times New Roman" w:cs="Times New Roman"/>
          <w:b/>
          <w:color w:val="auto"/>
          <w:rPrChange w:id="87" w:author="Phùng Nguyễn Minh Tâm" w:date="2018-12-19T17:03:00Z">
            <w:rPr>
              <w:rFonts w:ascii="Times New Roman" w:hAnsi="Times New Roman" w:cs="Times New Roman"/>
              <w:b/>
              <w:color w:val="auto"/>
              <w:sz w:val="20"/>
              <w:szCs w:val="20"/>
            </w:rPr>
          </w:rPrChange>
        </w:rPr>
        <w:lastRenderedPageBreak/>
        <w:t>Điều 1.</w:t>
      </w:r>
      <w:proofErr w:type="gramEnd"/>
      <w:r w:rsidRPr="007C163E">
        <w:rPr>
          <w:rFonts w:ascii="Times New Roman" w:hAnsi="Times New Roman" w:cs="Times New Roman"/>
          <w:b/>
          <w:color w:val="auto"/>
          <w:rPrChange w:id="88" w:author="Phùng Nguyễn Minh Tâm" w:date="2018-12-19T17:03:00Z">
            <w:rPr>
              <w:rFonts w:ascii="Times New Roman" w:hAnsi="Times New Roman" w:cs="Times New Roman"/>
              <w:b/>
              <w:color w:val="auto"/>
              <w:sz w:val="20"/>
              <w:szCs w:val="20"/>
            </w:rPr>
          </w:rPrChange>
        </w:rPr>
        <w:t xml:space="preserve"> Cung cấp và sử dụng dịch vụ</w:t>
      </w:r>
    </w:p>
    <w:p w:rsidR="0011670E" w:rsidRPr="007C163E" w:rsidRDefault="0011670E" w:rsidP="002F7F96">
      <w:pPr>
        <w:pStyle w:val="Default"/>
        <w:widowControl w:val="0"/>
        <w:ind w:left="142"/>
        <w:jc w:val="both"/>
        <w:rPr>
          <w:rFonts w:ascii="Times New Roman" w:hAnsi="Times New Roman" w:cs="Times New Roman"/>
          <w:b/>
          <w:i/>
          <w:color w:val="auto"/>
        </w:rPr>
      </w:pPr>
      <w:proofErr w:type="gramStart"/>
      <w:r w:rsidRPr="007C163E">
        <w:rPr>
          <w:rFonts w:ascii="Times New Roman" w:hAnsi="Times New Roman" w:cs="Times New Roman"/>
          <w:b/>
          <w:i/>
          <w:color w:val="auto"/>
          <w:rPrChange w:id="89" w:author="Phùng Nguyễn Minh Tâm" w:date="2018-12-19T17:03:00Z">
            <w:rPr>
              <w:rFonts w:ascii="Times New Roman" w:hAnsi="Times New Roman" w:cs="Times New Roman"/>
              <w:b/>
              <w:i/>
              <w:color w:val="auto"/>
              <w:sz w:val="20"/>
              <w:szCs w:val="20"/>
            </w:rPr>
          </w:rPrChange>
        </w:rPr>
        <w:t>Article 1.</w:t>
      </w:r>
      <w:proofErr w:type="gramEnd"/>
      <w:r w:rsidRPr="007C163E">
        <w:rPr>
          <w:rFonts w:ascii="Times New Roman" w:hAnsi="Times New Roman" w:cs="Times New Roman"/>
          <w:b/>
          <w:i/>
          <w:color w:val="auto"/>
          <w:rPrChange w:id="90" w:author="Phùng Nguyễn Minh Tâm" w:date="2018-12-19T17:03:00Z">
            <w:rPr>
              <w:rFonts w:ascii="Times New Roman" w:hAnsi="Times New Roman" w:cs="Times New Roman"/>
              <w:b/>
              <w:i/>
              <w:color w:val="auto"/>
              <w:sz w:val="20"/>
              <w:szCs w:val="20"/>
            </w:rPr>
          </w:rPrChange>
        </w:rPr>
        <w:t xml:space="preserve"> Provision and use of services</w:t>
      </w:r>
    </w:p>
    <w:p w:rsidR="0011670E" w:rsidRPr="007C163E" w:rsidRDefault="0011670E" w:rsidP="002F7F96">
      <w:pPr>
        <w:pStyle w:val="Default"/>
        <w:widowControl w:val="0"/>
        <w:numPr>
          <w:ilvl w:val="1"/>
          <w:numId w:val="64"/>
        </w:numPr>
        <w:tabs>
          <w:tab w:val="left" w:pos="231"/>
          <w:tab w:val="left" w:pos="342"/>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91" w:author="Phùng Nguyễn Minh Tâm" w:date="2018-12-19T17:03:00Z">
            <w:rPr>
              <w:rFonts w:ascii="Times New Roman" w:hAnsi="Times New Roman" w:cs="Times New Roman"/>
              <w:color w:val="auto"/>
              <w:sz w:val="20"/>
              <w:szCs w:val="20"/>
            </w:rPr>
          </w:rPrChange>
        </w:rPr>
        <w:t>Dịch v</w:t>
      </w:r>
      <w:r w:rsidR="00853506" w:rsidRPr="007C163E">
        <w:rPr>
          <w:rFonts w:ascii="Times New Roman" w:hAnsi="Times New Roman" w:cs="Times New Roman"/>
          <w:color w:val="auto"/>
          <w:rPrChange w:id="92" w:author="Phùng Nguyễn Minh Tâm" w:date="2018-12-19T17:03:00Z">
            <w:rPr>
              <w:rFonts w:ascii="Times New Roman" w:hAnsi="Times New Roman" w:cs="Times New Roman"/>
              <w:color w:val="auto"/>
              <w:sz w:val="20"/>
              <w:szCs w:val="20"/>
            </w:rPr>
          </w:rPrChange>
        </w:rPr>
        <w:t xml:space="preserve">ụ ngân hàng điện tử (E-Banking) (sau đây gọi là Dịch vụ) </w:t>
      </w:r>
      <w:r w:rsidRPr="007C163E">
        <w:rPr>
          <w:rFonts w:ascii="Times New Roman" w:hAnsi="Times New Roman" w:cs="Times New Roman"/>
          <w:color w:val="auto"/>
          <w:rPrChange w:id="93" w:author="Phùng Nguyễn Minh Tâm" w:date="2018-12-19T17:03:00Z">
            <w:rPr>
              <w:rFonts w:ascii="Times New Roman" w:hAnsi="Times New Roman" w:cs="Times New Roman"/>
              <w:color w:val="auto"/>
              <w:sz w:val="20"/>
              <w:szCs w:val="20"/>
            </w:rPr>
          </w:rPrChange>
        </w:rPr>
        <w:t>do Agribank cung cấp cho khách hàng qua kênh phân phối điện tử, bao gồm nhưng không giới hạn bởi: Internet Banking, Agribank E-Mobile Banking,</w:t>
      </w:r>
      <w:r w:rsidR="00FD3DF8" w:rsidRPr="007C163E">
        <w:rPr>
          <w:rFonts w:ascii="Times New Roman" w:hAnsi="Times New Roman" w:cs="Times New Roman"/>
          <w:color w:val="auto"/>
          <w:rPrChange w:id="94" w:author="Phùng Nguyễn Minh Tâm" w:date="2018-12-19T17:03:00Z">
            <w:rPr>
              <w:rFonts w:ascii="Times New Roman" w:hAnsi="Times New Roman" w:cs="Times New Roman"/>
              <w:color w:val="auto"/>
              <w:sz w:val="20"/>
              <w:szCs w:val="20"/>
            </w:rPr>
          </w:rPrChange>
        </w:rPr>
        <w:t xml:space="preserve"> </w:t>
      </w:r>
      <w:r w:rsidRPr="007C163E">
        <w:rPr>
          <w:rFonts w:ascii="Times New Roman" w:hAnsi="Times New Roman" w:cs="Times New Roman"/>
          <w:color w:val="auto"/>
          <w:rPrChange w:id="95" w:author="Phùng Nguyễn Minh Tâm" w:date="2018-12-19T17:03:00Z">
            <w:rPr>
              <w:rFonts w:ascii="Times New Roman" w:hAnsi="Times New Roman" w:cs="Times New Roman"/>
              <w:color w:val="auto"/>
              <w:sz w:val="20"/>
              <w:szCs w:val="20"/>
            </w:rPr>
          </w:rPrChange>
        </w:rPr>
        <w:t xml:space="preserve">SMS Banking, Agribank Mplus, </w:t>
      </w:r>
      <w:proofErr w:type="gramStart"/>
      <w:r w:rsidRPr="007C163E">
        <w:rPr>
          <w:rFonts w:ascii="Times New Roman" w:hAnsi="Times New Roman" w:cs="Times New Roman"/>
          <w:color w:val="auto"/>
          <w:rPrChange w:id="96" w:author="Phùng Nguyễn Minh Tâm" w:date="2018-12-19T17:03:00Z">
            <w:rPr>
              <w:rFonts w:ascii="Times New Roman" w:hAnsi="Times New Roman" w:cs="Times New Roman"/>
              <w:color w:val="auto"/>
              <w:sz w:val="20"/>
              <w:szCs w:val="20"/>
            </w:rPr>
          </w:rPrChange>
        </w:rPr>
        <w:t>Bankplus</w:t>
      </w:r>
      <w:proofErr w:type="gramEnd"/>
      <w:r w:rsidRPr="007C163E">
        <w:rPr>
          <w:rFonts w:ascii="Times New Roman" w:hAnsi="Times New Roman" w:cs="Times New Roman"/>
          <w:color w:val="auto"/>
          <w:rPrChange w:id="97" w:author="Phùng Nguyễn Minh Tâm" w:date="2018-12-19T17:03:00Z">
            <w:rPr>
              <w:rFonts w:ascii="Times New Roman" w:hAnsi="Times New Roman" w:cs="Times New Roman"/>
              <w:color w:val="auto"/>
              <w:sz w:val="20"/>
              <w:szCs w:val="20"/>
            </w:rPr>
          </w:rPrChange>
        </w:rPr>
        <w:t xml:space="preserve">. Agribank không áp dụng dịch vụ tài chính, thanh toán đối với tài khoản thanh toán </w:t>
      </w:r>
      <w:proofErr w:type="gramStart"/>
      <w:r w:rsidRPr="007C163E">
        <w:rPr>
          <w:rFonts w:ascii="Times New Roman" w:hAnsi="Times New Roman" w:cs="Times New Roman"/>
          <w:color w:val="auto"/>
          <w:rPrChange w:id="98" w:author="Phùng Nguyễn Minh Tâm" w:date="2018-12-19T17:03:00Z">
            <w:rPr>
              <w:rFonts w:ascii="Times New Roman" w:hAnsi="Times New Roman" w:cs="Times New Roman"/>
              <w:color w:val="auto"/>
              <w:sz w:val="20"/>
              <w:szCs w:val="20"/>
            </w:rPr>
          </w:rPrChange>
        </w:rPr>
        <w:t>chung</w:t>
      </w:r>
      <w:proofErr w:type="gramEnd"/>
      <w:r w:rsidRPr="007C163E">
        <w:rPr>
          <w:rFonts w:ascii="Times New Roman" w:hAnsi="Times New Roman" w:cs="Times New Roman"/>
          <w:color w:val="auto"/>
          <w:rPrChange w:id="99" w:author="Phùng Nguyễn Minh Tâm" w:date="2018-12-19T17:03:00Z">
            <w:rPr>
              <w:rFonts w:ascii="Times New Roman" w:hAnsi="Times New Roman" w:cs="Times New Roman"/>
              <w:color w:val="auto"/>
              <w:sz w:val="20"/>
              <w:szCs w:val="20"/>
            </w:rPr>
          </w:rPrChange>
        </w:rPr>
        <w:t>, tài khoản tiền gửi khách hàng đã sử dụng để cầm cố, tài khoản thanh toán/tiền gửi bằng ngoại tệ.</w:t>
      </w:r>
    </w:p>
    <w:p w:rsidR="0011670E" w:rsidRPr="007C163E" w:rsidRDefault="009821E9" w:rsidP="002F7F96">
      <w:pPr>
        <w:pStyle w:val="Default"/>
        <w:widowControl w:val="0"/>
        <w:ind w:left="142"/>
        <w:jc w:val="both"/>
        <w:rPr>
          <w:rFonts w:ascii="Times New Roman" w:hAnsi="Times New Roman" w:cs="Times New Roman"/>
          <w:i/>
          <w:color w:val="auto"/>
          <w:spacing w:val="-3"/>
        </w:rPr>
      </w:pPr>
      <w:r w:rsidRPr="007C163E">
        <w:rPr>
          <w:rFonts w:ascii="Times New Roman" w:hAnsi="Times New Roman" w:cs="Times New Roman"/>
          <w:i/>
          <w:color w:val="auto"/>
          <w:spacing w:val="-3"/>
          <w:rPrChange w:id="100" w:author="Phùng Nguyễn Minh Tâm" w:date="2018-12-19T17:03:00Z">
            <w:rPr>
              <w:rFonts w:ascii="Times New Roman" w:hAnsi="Times New Roman" w:cs="Times New Roman"/>
              <w:i/>
              <w:color w:val="auto"/>
              <w:spacing w:val="-3"/>
              <w:sz w:val="20"/>
              <w:szCs w:val="20"/>
            </w:rPr>
          </w:rPrChange>
        </w:rPr>
        <w:t>Electronic Banking (E-Banking) services (hereinafter referred to as the Services) provided by Agribank to Customers via electronic distribution channels, include</w:t>
      </w:r>
      <w:del w:id="101" w:author="Dao Khanh Hoa - 1050" w:date="2018-12-13T15:16:00Z">
        <w:r w:rsidRPr="007C163E" w:rsidDel="000C61BC">
          <w:rPr>
            <w:rFonts w:ascii="Times New Roman" w:hAnsi="Times New Roman" w:cs="Times New Roman"/>
            <w:i/>
            <w:color w:val="auto"/>
            <w:spacing w:val="-3"/>
            <w:rPrChange w:id="102" w:author="Phùng Nguyễn Minh Tâm" w:date="2018-12-19T17:03:00Z">
              <w:rPr>
                <w:rFonts w:ascii="Times New Roman" w:hAnsi="Times New Roman" w:cs="Times New Roman"/>
                <w:i/>
                <w:color w:val="auto"/>
                <w:spacing w:val="-3"/>
                <w:sz w:val="20"/>
                <w:szCs w:val="20"/>
              </w:rPr>
            </w:rPrChange>
          </w:rPr>
          <w:delText>s</w:delText>
        </w:r>
      </w:del>
      <w:r w:rsidRPr="007C163E">
        <w:rPr>
          <w:rFonts w:ascii="Times New Roman" w:hAnsi="Times New Roman" w:cs="Times New Roman"/>
          <w:i/>
          <w:color w:val="auto"/>
          <w:spacing w:val="-3"/>
          <w:rPrChange w:id="103" w:author="Phùng Nguyễn Minh Tâm" w:date="2018-12-19T17:03:00Z">
            <w:rPr>
              <w:rFonts w:ascii="Times New Roman" w:hAnsi="Times New Roman" w:cs="Times New Roman"/>
              <w:i/>
              <w:color w:val="auto"/>
              <w:spacing w:val="-3"/>
              <w:sz w:val="20"/>
              <w:szCs w:val="20"/>
            </w:rPr>
          </w:rPrChange>
        </w:rPr>
        <w:t xml:space="preserve"> but not limited to: Internet Banking, Agribank E-Mobile Banking, SMS Banking, Mplus, </w:t>
      </w:r>
      <w:proofErr w:type="gramStart"/>
      <w:r w:rsidRPr="007C163E">
        <w:rPr>
          <w:rFonts w:ascii="Times New Roman" w:hAnsi="Times New Roman" w:cs="Times New Roman"/>
          <w:i/>
          <w:color w:val="auto"/>
          <w:spacing w:val="-3"/>
          <w:rPrChange w:id="104" w:author="Phùng Nguyễn Minh Tâm" w:date="2018-12-19T17:03:00Z">
            <w:rPr>
              <w:rFonts w:ascii="Times New Roman" w:hAnsi="Times New Roman" w:cs="Times New Roman"/>
              <w:i/>
              <w:color w:val="auto"/>
              <w:spacing w:val="-3"/>
              <w:sz w:val="20"/>
              <w:szCs w:val="20"/>
            </w:rPr>
          </w:rPrChange>
        </w:rPr>
        <w:t>Bankplus</w:t>
      </w:r>
      <w:proofErr w:type="gramEnd"/>
      <w:r w:rsidRPr="007C163E">
        <w:rPr>
          <w:rFonts w:ascii="Times New Roman" w:hAnsi="Times New Roman" w:cs="Times New Roman"/>
          <w:i/>
          <w:color w:val="auto"/>
          <w:spacing w:val="-3"/>
          <w:rPrChange w:id="105" w:author="Phùng Nguyễn Minh Tâm" w:date="2018-12-19T17:03:00Z">
            <w:rPr>
              <w:rFonts w:ascii="Times New Roman" w:hAnsi="Times New Roman" w:cs="Times New Roman"/>
              <w:i/>
              <w:color w:val="auto"/>
              <w:spacing w:val="-3"/>
              <w:sz w:val="20"/>
              <w:szCs w:val="20"/>
            </w:rPr>
          </w:rPrChange>
        </w:rPr>
        <w:t>. Agribank do</w:t>
      </w:r>
      <w:ins w:id="106" w:author="Dao Khanh Hoa - 1050" w:date="2018-12-17T15:36:00Z">
        <w:r w:rsidR="00C47D15" w:rsidRPr="007C163E">
          <w:rPr>
            <w:rFonts w:ascii="Times New Roman" w:hAnsi="Times New Roman" w:cs="Times New Roman"/>
            <w:i/>
            <w:color w:val="auto"/>
            <w:spacing w:val="-3"/>
            <w:rPrChange w:id="107" w:author="Phùng Nguyễn Minh Tâm" w:date="2018-12-19T17:03:00Z">
              <w:rPr>
                <w:rFonts w:ascii="Times New Roman" w:hAnsi="Times New Roman" w:cs="Times New Roman"/>
                <w:i/>
                <w:color w:val="auto"/>
                <w:spacing w:val="-3"/>
                <w:sz w:val="20"/>
                <w:szCs w:val="20"/>
              </w:rPr>
            </w:rPrChange>
          </w:rPr>
          <w:t>es</w:t>
        </w:r>
      </w:ins>
      <w:r w:rsidRPr="007C163E">
        <w:rPr>
          <w:rFonts w:ascii="Times New Roman" w:hAnsi="Times New Roman" w:cs="Times New Roman"/>
          <w:i/>
          <w:color w:val="auto"/>
          <w:spacing w:val="-3"/>
          <w:rPrChange w:id="108" w:author="Phùng Nguyễn Minh Tâm" w:date="2018-12-19T17:03:00Z">
            <w:rPr>
              <w:rFonts w:ascii="Times New Roman" w:hAnsi="Times New Roman" w:cs="Times New Roman"/>
              <w:i/>
              <w:color w:val="auto"/>
              <w:spacing w:val="-3"/>
              <w:sz w:val="20"/>
              <w:szCs w:val="20"/>
            </w:rPr>
          </w:rPrChange>
        </w:rPr>
        <w:t xml:space="preserve"> not provide financial and payment services for joint payment account, deposit account that customer has pledged for loan</w:t>
      </w:r>
      <w:del w:id="109" w:author="Dao Khanh Hoa - 1050" w:date="2018-12-17T15:38:00Z">
        <w:r w:rsidRPr="007C163E" w:rsidDel="00C47D15">
          <w:rPr>
            <w:rFonts w:ascii="Times New Roman" w:hAnsi="Times New Roman" w:cs="Times New Roman"/>
            <w:i/>
            <w:color w:val="auto"/>
            <w:spacing w:val="-3"/>
            <w:rPrChange w:id="110" w:author="Phùng Nguyễn Minh Tâm" w:date="2018-12-19T17:03:00Z">
              <w:rPr>
                <w:rFonts w:ascii="Times New Roman" w:hAnsi="Times New Roman" w:cs="Times New Roman"/>
                <w:i/>
                <w:color w:val="auto"/>
                <w:spacing w:val="-3"/>
                <w:sz w:val="20"/>
                <w:szCs w:val="20"/>
              </w:rPr>
            </w:rPrChange>
          </w:rPr>
          <w:delText xml:space="preserve"> </w:delText>
        </w:r>
      </w:del>
      <w:del w:id="111" w:author="Dao Khanh Hoa - 1050" w:date="2018-12-17T15:37:00Z">
        <w:r w:rsidRPr="007C163E" w:rsidDel="00C47D15">
          <w:rPr>
            <w:rFonts w:ascii="Times New Roman" w:hAnsi="Times New Roman" w:cs="Times New Roman"/>
            <w:i/>
            <w:color w:val="auto"/>
            <w:spacing w:val="-3"/>
            <w:rPrChange w:id="112" w:author="Phùng Nguyễn Minh Tâm" w:date="2018-12-19T17:03:00Z">
              <w:rPr>
                <w:rFonts w:ascii="Times New Roman" w:hAnsi="Times New Roman" w:cs="Times New Roman"/>
                <w:i/>
                <w:color w:val="auto"/>
                <w:spacing w:val="-3"/>
                <w:sz w:val="20"/>
                <w:szCs w:val="20"/>
              </w:rPr>
            </w:rPrChange>
          </w:rPr>
          <w:delText>at bank</w:delText>
        </w:r>
      </w:del>
      <w:r w:rsidRPr="007C163E">
        <w:rPr>
          <w:rFonts w:ascii="Times New Roman" w:hAnsi="Times New Roman" w:cs="Times New Roman"/>
          <w:i/>
          <w:color w:val="auto"/>
          <w:spacing w:val="-3"/>
          <w:rPrChange w:id="113" w:author="Phùng Nguyễn Minh Tâm" w:date="2018-12-19T17:03:00Z">
            <w:rPr>
              <w:rFonts w:ascii="Times New Roman" w:hAnsi="Times New Roman" w:cs="Times New Roman"/>
              <w:i/>
              <w:color w:val="auto"/>
              <w:spacing w:val="-3"/>
              <w:sz w:val="20"/>
              <w:szCs w:val="20"/>
            </w:rPr>
          </w:rPrChange>
        </w:rPr>
        <w:t xml:space="preserve">, payment/deposit account in </w:t>
      </w:r>
      <w:ins w:id="114" w:author="Dao Khanh Hoa - 1050" w:date="2018-12-17T15:38:00Z">
        <w:r w:rsidR="00C47D15" w:rsidRPr="007C163E">
          <w:rPr>
            <w:rFonts w:ascii="Times New Roman" w:hAnsi="Times New Roman" w:cs="Times New Roman"/>
            <w:i/>
            <w:color w:val="auto"/>
            <w:spacing w:val="-3"/>
            <w:rPrChange w:id="115" w:author="Phùng Nguyễn Minh Tâm" w:date="2018-12-19T17:03:00Z">
              <w:rPr>
                <w:rFonts w:ascii="Times New Roman" w:hAnsi="Times New Roman" w:cs="Times New Roman"/>
                <w:i/>
                <w:color w:val="auto"/>
                <w:spacing w:val="-3"/>
                <w:sz w:val="20"/>
                <w:szCs w:val="20"/>
              </w:rPr>
            </w:rPrChange>
          </w:rPr>
          <w:t xml:space="preserve">a </w:t>
        </w:r>
      </w:ins>
      <w:r w:rsidRPr="007C163E">
        <w:rPr>
          <w:rFonts w:ascii="Times New Roman" w:hAnsi="Times New Roman" w:cs="Times New Roman"/>
          <w:i/>
          <w:color w:val="auto"/>
          <w:spacing w:val="-3"/>
          <w:rPrChange w:id="116" w:author="Phùng Nguyễn Minh Tâm" w:date="2018-12-19T17:03:00Z">
            <w:rPr>
              <w:rFonts w:ascii="Times New Roman" w:hAnsi="Times New Roman" w:cs="Times New Roman"/>
              <w:i/>
              <w:color w:val="auto"/>
              <w:spacing w:val="-3"/>
              <w:sz w:val="20"/>
              <w:szCs w:val="20"/>
            </w:rPr>
          </w:rPrChange>
        </w:rPr>
        <w:t>foreign currency.</w:t>
      </w:r>
    </w:p>
    <w:p w:rsidR="0011670E" w:rsidRPr="007C163E" w:rsidRDefault="0011670E" w:rsidP="002F7F96">
      <w:pPr>
        <w:pStyle w:val="Default"/>
        <w:widowControl w:val="0"/>
        <w:numPr>
          <w:ilvl w:val="1"/>
          <w:numId w:val="64"/>
        </w:numPr>
        <w:tabs>
          <w:tab w:val="left" w:pos="231"/>
          <w:tab w:val="left" w:pos="341"/>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117" w:author="Phùng Nguyễn Minh Tâm" w:date="2018-12-19T17:03:00Z">
            <w:rPr>
              <w:rFonts w:ascii="Times New Roman" w:hAnsi="Times New Roman" w:cs="Times New Roman"/>
              <w:color w:val="auto"/>
              <w:sz w:val="20"/>
              <w:szCs w:val="20"/>
            </w:rPr>
          </w:rPrChange>
        </w:rPr>
        <w:t xml:space="preserve">Khách hàng chấp nhận </w:t>
      </w:r>
      <w:r w:rsidR="00AE77C6" w:rsidRPr="007C163E">
        <w:rPr>
          <w:rFonts w:ascii="Times New Roman" w:hAnsi="Times New Roman" w:cs="Times New Roman"/>
          <w:color w:val="auto"/>
          <w:rPrChange w:id="118" w:author="Phùng Nguyễn Minh Tâm" w:date="2018-12-19T17:03:00Z">
            <w:rPr>
              <w:rFonts w:ascii="Times New Roman" w:hAnsi="Times New Roman" w:cs="Times New Roman"/>
              <w:color w:val="auto"/>
              <w:sz w:val="20"/>
              <w:szCs w:val="20"/>
            </w:rPr>
          </w:rPrChange>
        </w:rPr>
        <w:t xml:space="preserve">có thời điểm </w:t>
      </w:r>
      <w:r w:rsidRPr="007C163E">
        <w:rPr>
          <w:rFonts w:ascii="Times New Roman" w:hAnsi="Times New Roman" w:cs="Times New Roman"/>
          <w:color w:val="auto"/>
          <w:rPrChange w:id="119" w:author="Phùng Nguyễn Minh Tâm" w:date="2018-12-19T17:03:00Z">
            <w:rPr>
              <w:rFonts w:ascii="Times New Roman" w:hAnsi="Times New Roman" w:cs="Times New Roman"/>
              <w:color w:val="auto"/>
              <w:sz w:val="20"/>
              <w:szCs w:val="20"/>
            </w:rPr>
          </w:rPrChange>
        </w:rPr>
        <w:t xml:space="preserve">các thông tin về giao dịch, số dư tài khoản của khách hàng qua dịch vụ E-Banking của Agribank chưa phải là thông tin chính xác cuối cùng tại thời điểm thông báo do </w:t>
      </w:r>
      <w:r w:rsidR="00AE77C6" w:rsidRPr="007C163E">
        <w:rPr>
          <w:rFonts w:ascii="Times New Roman" w:hAnsi="Times New Roman" w:cs="Times New Roman"/>
          <w:color w:val="auto"/>
          <w:rPrChange w:id="120" w:author="Phùng Nguyễn Minh Tâm" w:date="2018-12-19T17:03:00Z">
            <w:rPr>
              <w:rFonts w:ascii="Times New Roman" w:hAnsi="Times New Roman" w:cs="Times New Roman"/>
              <w:color w:val="auto"/>
              <w:sz w:val="20"/>
              <w:szCs w:val="20"/>
            </w:rPr>
          </w:rPrChange>
        </w:rPr>
        <w:t>lỗi hệ thống.</w:t>
      </w:r>
    </w:p>
    <w:p w:rsidR="0011670E" w:rsidRPr="007C163E" w:rsidRDefault="009821E9" w:rsidP="002F7F96">
      <w:pPr>
        <w:pStyle w:val="Default"/>
        <w:widowControl w:val="0"/>
        <w:tabs>
          <w:tab w:val="left" w:pos="231"/>
          <w:tab w:val="left" w:pos="341"/>
        </w:tabs>
        <w:ind w:left="142"/>
        <w:jc w:val="both"/>
        <w:rPr>
          <w:rFonts w:ascii="Times New Roman" w:hAnsi="Times New Roman" w:cs="Times New Roman"/>
          <w:i/>
          <w:color w:val="auto"/>
          <w:spacing w:val="-3"/>
        </w:rPr>
      </w:pPr>
      <w:r w:rsidRPr="007C163E">
        <w:rPr>
          <w:rFonts w:ascii="Times New Roman" w:hAnsi="Times New Roman" w:cs="Times New Roman"/>
          <w:i/>
          <w:color w:val="auto"/>
          <w:spacing w:val="-3"/>
          <w:rPrChange w:id="121" w:author="Phùng Nguyễn Minh Tâm" w:date="2018-12-19T17:03:00Z">
            <w:rPr>
              <w:rFonts w:ascii="Times New Roman" w:hAnsi="Times New Roman" w:cs="Times New Roman"/>
              <w:i/>
              <w:color w:val="auto"/>
              <w:spacing w:val="-3"/>
              <w:sz w:val="20"/>
              <w:szCs w:val="20"/>
            </w:rPr>
          </w:rPrChange>
        </w:rPr>
        <w:t>Customers specifically accept that in some case, the information on transactions and account balances of customers reported through E-Banking services of Agribank may not be the final accurate information at the time of notification due to system errors.</w:t>
      </w:r>
      <w:r w:rsidR="0011670E" w:rsidRPr="007C163E">
        <w:rPr>
          <w:rFonts w:ascii="Times New Roman" w:hAnsi="Times New Roman" w:cs="Times New Roman"/>
          <w:i/>
          <w:color w:val="auto"/>
          <w:spacing w:val="-3"/>
          <w:rPrChange w:id="122" w:author="Phùng Nguyễn Minh Tâm" w:date="2018-12-19T17:03:00Z">
            <w:rPr>
              <w:rFonts w:ascii="Times New Roman" w:hAnsi="Times New Roman" w:cs="Times New Roman"/>
              <w:i/>
              <w:color w:val="auto"/>
              <w:spacing w:val="-3"/>
              <w:sz w:val="20"/>
              <w:szCs w:val="20"/>
            </w:rPr>
          </w:rPrChange>
        </w:rPr>
        <w:t xml:space="preserve"> </w:t>
      </w:r>
    </w:p>
    <w:p w:rsidR="0011670E" w:rsidRPr="007C163E" w:rsidRDefault="0011670E" w:rsidP="002F7F96">
      <w:pPr>
        <w:pStyle w:val="Default"/>
        <w:widowControl w:val="0"/>
        <w:numPr>
          <w:ilvl w:val="1"/>
          <w:numId w:val="64"/>
        </w:numPr>
        <w:tabs>
          <w:tab w:val="left" w:pos="231"/>
          <w:tab w:val="left" w:pos="341"/>
          <w:tab w:val="left" w:pos="450"/>
        </w:tabs>
        <w:ind w:left="142" w:firstLine="0"/>
        <w:jc w:val="both"/>
        <w:rPr>
          <w:rFonts w:ascii="Times New Roman" w:hAnsi="Times New Roman" w:cs="Times New Roman"/>
          <w:color w:val="auto"/>
        </w:rPr>
      </w:pPr>
      <w:r w:rsidRPr="007C163E">
        <w:rPr>
          <w:rFonts w:ascii="Times New Roman" w:hAnsi="Times New Roman" w:cs="Times New Roman"/>
          <w:color w:val="auto"/>
          <w:rPrChange w:id="123" w:author="Phùng Nguyễn Minh Tâm" w:date="2018-12-19T17:03:00Z">
            <w:rPr>
              <w:rFonts w:ascii="Times New Roman" w:hAnsi="Times New Roman" w:cs="Times New Roman"/>
              <w:color w:val="auto"/>
              <w:sz w:val="20"/>
              <w:szCs w:val="20"/>
            </w:rPr>
          </w:rPrChange>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11670E" w:rsidRPr="007C163E" w:rsidRDefault="009821E9" w:rsidP="002F7F96">
      <w:pPr>
        <w:pStyle w:val="Default"/>
        <w:widowControl w:val="0"/>
        <w:tabs>
          <w:tab w:val="left" w:pos="231"/>
          <w:tab w:val="left" w:pos="341"/>
        </w:tabs>
        <w:ind w:left="142"/>
        <w:jc w:val="both"/>
        <w:rPr>
          <w:rFonts w:ascii="Times New Roman" w:hAnsi="Times New Roman" w:cs="Times New Roman"/>
          <w:i/>
          <w:color w:val="auto"/>
        </w:rPr>
      </w:pPr>
      <w:r w:rsidRPr="007C163E">
        <w:rPr>
          <w:rFonts w:ascii="Times New Roman" w:hAnsi="Times New Roman" w:cs="Times New Roman"/>
          <w:i/>
          <w:color w:val="auto"/>
          <w:rPrChange w:id="124" w:author="Phùng Nguyễn Minh Tâm" w:date="2018-12-19T17:03:00Z">
            <w:rPr>
              <w:rFonts w:ascii="Times New Roman" w:hAnsi="Times New Roman" w:cs="Times New Roman"/>
              <w:i/>
              <w:color w:val="auto"/>
              <w:sz w:val="20"/>
              <w:szCs w:val="20"/>
            </w:rPr>
          </w:rPrChange>
        </w:rPr>
        <w:t>Customer can not use E-Banking services if Customer’s account is put in the status of temporar</w:t>
      </w:r>
      <w:ins w:id="125" w:author="Dao Khanh Hoa - 1050" w:date="2018-12-14T12:53:00Z">
        <w:r w:rsidR="0051657E" w:rsidRPr="007C163E">
          <w:rPr>
            <w:rFonts w:ascii="Times New Roman" w:hAnsi="Times New Roman" w:cs="Times New Roman"/>
            <w:i/>
            <w:color w:val="auto"/>
            <w:rPrChange w:id="126" w:author="Phùng Nguyễn Minh Tâm" w:date="2018-12-19T17:03:00Z">
              <w:rPr>
                <w:rFonts w:ascii="Times New Roman" w:hAnsi="Times New Roman" w:cs="Times New Roman"/>
                <w:i/>
                <w:color w:val="auto"/>
                <w:sz w:val="20"/>
                <w:szCs w:val="20"/>
              </w:rPr>
            </w:rPrChange>
          </w:rPr>
          <w:t>il</w:t>
        </w:r>
      </w:ins>
      <w:r w:rsidRPr="007C163E">
        <w:rPr>
          <w:rFonts w:ascii="Times New Roman" w:hAnsi="Times New Roman" w:cs="Times New Roman"/>
          <w:i/>
          <w:color w:val="auto"/>
          <w:rPrChange w:id="127" w:author="Phùng Nguyễn Minh Tâm" w:date="2018-12-19T17:03:00Z">
            <w:rPr>
              <w:rFonts w:ascii="Times New Roman" w:hAnsi="Times New Roman" w:cs="Times New Roman"/>
              <w:i/>
              <w:color w:val="auto"/>
              <w:sz w:val="20"/>
              <w:szCs w:val="20"/>
            </w:rPr>
          </w:rPrChange>
        </w:rPr>
        <w:t xml:space="preserve">y </w:t>
      </w:r>
      <w:ins w:id="128" w:author="Dao Khanh Hoa - 1050" w:date="2018-12-14T12:53:00Z">
        <w:r w:rsidR="00A451B3" w:rsidRPr="007C163E">
          <w:rPr>
            <w:rFonts w:ascii="Times New Roman" w:hAnsi="Times New Roman" w:cs="Times New Roman"/>
            <w:i/>
            <w:color w:val="auto"/>
            <w:rPrChange w:id="129" w:author="Phùng Nguyễn Minh Tâm" w:date="2018-12-19T17:03:00Z">
              <w:rPr>
                <w:rFonts w:ascii="Times New Roman" w:hAnsi="Times New Roman" w:cs="Times New Roman"/>
                <w:i/>
                <w:color w:val="auto"/>
                <w:sz w:val="20"/>
                <w:szCs w:val="20"/>
              </w:rPr>
            </w:rPrChange>
          </w:rPr>
          <w:t xml:space="preserve">being </w:t>
        </w:r>
      </w:ins>
      <w:r w:rsidRPr="007C163E">
        <w:rPr>
          <w:rFonts w:ascii="Times New Roman" w:hAnsi="Times New Roman" w:cs="Times New Roman"/>
          <w:i/>
          <w:color w:val="auto"/>
          <w:rPrChange w:id="130" w:author="Phùng Nguyễn Minh Tâm" w:date="2018-12-19T17:03:00Z">
            <w:rPr>
              <w:rFonts w:ascii="Times New Roman" w:hAnsi="Times New Roman" w:cs="Times New Roman"/>
              <w:i/>
              <w:color w:val="auto"/>
              <w:sz w:val="20"/>
              <w:szCs w:val="20"/>
            </w:rPr>
          </w:rPrChange>
        </w:rPr>
        <w:t>suspen</w:t>
      </w:r>
      <w:ins w:id="131" w:author="Dao Khanh Hoa - 1050" w:date="2018-12-14T12:53:00Z">
        <w:r w:rsidR="0051657E" w:rsidRPr="007C163E">
          <w:rPr>
            <w:rFonts w:ascii="Times New Roman" w:hAnsi="Times New Roman" w:cs="Times New Roman"/>
            <w:i/>
            <w:color w:val="auto"/>
            <w:rPrChange w:id="132" w:author="Phùng Nguyễn Minh Tâm" w:date="2018-12-19T17:03:00Z">
              <w:rPr>
                <w:rFonts w:ascii="Times New Roman" w:hAnsi="Times New Roman" w:cs="Times New Roman"/>
                <w:i/>
                <w:color w:val="auto"/>
                <w:sz w:val="20"/>
                <w:szCs w:val="20"/>
              </w:rPr>
            </w:rPrChange>
          </w:rPr>
          <w:t>ded</w:t>
        </w:r>
      </w:ins>
      <w:del w:id="133" w:author="Dao Khanh Hoa - 1050" w:date="2018-12-14T12:53:00Z">
        <w:r w:rsidRPr="007C163E" w:rsidDel="0051657E">
          <w:rPr>
            <w:rFonts w:ascii="Times New Roman" w:hAnsi="Times New Roman" w:cs="Times New Roman"/>
            <w:i/>
            <w:color w:val="auto"/>
            <w:rPrChange w:id="134" w:author="Phùng Nguyễn Minh Tâm" w:date="2018-12-19T17:03:00Z">
              <w:rPr>
                <w:rFonts w:ascii="Times New Roman" w:hAnsi="Times New Roman" w:cs="Times New Roman"/>
                <w:i/>
                <w:color w:val="auto"/>
                <w:sz w:val="20"/>
                <w:szCs w:val="20"/>
              </w:rPr>
            </w:rPrChange>
          </w:rPr>
          <w:delText>se</w:delText>
        </w:r>
      </w:del>
      <w:r w:rsidRPr="007C163E">
        <w:rPr>
          <w:rFonts w:ascii="Times New Roman" w:hAnsi="Times New Roman" w:cs="Times New Roman"/>
          <w:i/>
          <w:color w:val="auto"/>
          <w:rPrChange w:id="135" w:author="Phùng Nguyễn Minh Tâm" w:date="2018-12-19T17:03:00Z">
            <w:rPr>
              <w:rFonts w:ascii="Times New Roman" w:hAnsi="Times New Roman" w:cs="Times New Roman"/>
              <w:i/>
              <w:color w:val="auto"/>
              <w:sz w:val="20"/>
              <w:szCs w:val="20"/>
            </w:rPr>
          </w:rPrChange>
        </w:rPr>
        <w:t>, block</w:t>
      </w:r>
      <w:del w:id="136" w:author="Dao Khanh Hoa - 1050" w:date="2018-12-14T12:53:00Z">
        <w:r w:rsidRPr="007C163E" w:rsidDel="0051657E">
          <w:rPr>
            <w:rFonts w:ascii="Times New Roman" w:hAnsi="Times New Roman" w:cs="Times New Roman"/>
            <w:i/>
            <w:color w:val="auto"/>
            <w:rPrChange w:id="137" w:author="Phùng Nguyễn Minh Tâm" w:date="2018-12-19T17:03:00Z">
              <w:rPr>
                <w:rFonts w:ascii="Times New Roman" w:hAnsi="Times New Roman" w:cs="Times New Roman"/>
                <w:i/>
                <w:color w:val="auto"/>
                <w:sz w:val="20"/>
                <w:szCs w:val="20"/>
              </w:rPr>
            </w:rPrChange>
          </w:rPr>
          <w:delText>ag</w:delText>
        </w:r>
      </w:del>
      <w:ins w:id="138" w:author="Dao Khanh Hoa - 1050" w:date="2018-12-14T12:53:00Z">
        <w:r w:rsidR="0051657E" w:rsidRPr="007C163E">
          <w:rPr>
            <w:rFonts w:ascii="Times New Roman" w:hAnsi="Times New Roman" w:cs="Times New Roman"/>
            <w:i/>
            <w:color w:val="auto"/>
            <w:rPrChange w:id="139" w:author="Phùng Nguyễn Minh Tâm" w:date="2018-12-19T17:03:00Z">
              <w:rPr>
                <w:rFonts w:ascii="Times New Roman" w:hAnsi="Times New Roman" w:cs="Times New Roman"/>
                <w:i/>
                <w:color w:val="auto"/>
                <w:sz w:val="20"/>
                <w:szCs w:val="20"/>
              </w:rPr>
            </w:rPrChange>
          </w:rPr>
          <w:t>ed</w:t>
        </w:r>
      </w:ins>
      <w:del w:id="140" w:author="Dao Khanh Hoa - 1050" w:date="2018-12-14T12:53:00Z">
        <w:r w:rsidRPr="007C163E" w:rsidDel="0051657E">
          <w:rPr>
            <w:rFonts w:ascii="Times New Roman" w:hAnsi="Times New Roman" w:cs="Times New Roman"/>
            <w:i/>
            <w:color w:val="auto"/>
            <w:rPrChange w:id="141" w:author="Phùng Nguyễn Minh Tâm" w:date="2018-12-19T17:03:00Z">
              <w:rPr>
                <w:rFonts w:ascii="Times New Roman" w:hAnsi="Times New Roman" w:cs="Times New Roman"/>
                <w:i/>
                <w:color w:val="auto"/>
                <w:sz w:val="20"/>
                <w:szCs w:val="20"/>
              </w:rPr>
            </w:rPrChange>
          </w:rPr>
          <w:delText>e</w:delText>
        </w:r>
      </w:del>
      <w:r w:rsidRPr="007C163E">
        <w:rPr>
          <w:rFonts w:ascii="Times New Roman" w:hAnsi="Times New Roman" w:cs="Times New Roman"/>
          <w:i/>
          <w:color w:val="auto"/>
          <w:rPrChange w:id="142" w:author="Phùng Nguyễn Minh Tâm" w:date="2018-12-19T17:03:00Z">
            <w:rPr>
              <w:rFonts w:ascii="Times New Roman" w:hAnsi="Times New Roman" w:cs="Times New Roman"/>
              <w:i/>
              <w:color w:val="auto"/>
              <w:sz w:val="20"/>
              <w:szCs w:val="20"/>
            </w:rPr>
          </w:rPrChange>
        </w:rPr>
        <w:t xml:space="preserve"> of all amounts in the account, inactiv</w:t>
      </w:r>
      <w:ins w:id="143" w:author="Dao Khanh Hoa - 1050" w:date="2018-12-14T12:54:00Z">
        <w:r w:rsidR="00A451B3" w:rsidRPr="007C163E">
          <w:rPr>
            <w:rFonts w:ascii="Times New Roman" w:hAnsi="Times New Roman" w:cs="Times New Roman"/>
            <w:i/>
            <w:color w:val="auto"/>
            <w:rPrChange w:id="144" w:author="Phùng Nguyễn Minh Tâm" w:date="2018-12-19T17:03:00Z">
              <w:rPr>
                <w:rFonts w:ascii="Times New Roman" w:hAnsi="Times New Roman" w:cs="Times New Roman"/>
                <w:i/>
                <w:color w:val="auto"/>
                <w:sz w:val="20"/>
                <w:szCs w:val="20"/>
              </w:rPr>
            </w:rPrChange>
          </w:rPr>
          <w:t>ated</w:t>
        </w:r>
      </w:ins>
      <w:del w:id="145" w:author="Dao Khanh Hoa - 1050" w:date="2018-12-14T12:54:00Z">
        <w:r w:rsidRPr="007C163E" w:rsidDel="00A451B3">
          <w:rPr>
            <w:rFonts w:ascii="Times New Roman" w:hAnsi="Times New Roman" w:cs="Times New Roman"/>
            <w:i/>
            <w:color w:val="auto"/>
            <w:rPrChange w:id="146" w:author="Phùng Nguyễn Minh Tâm" w:date="2018-12-19T17:03:00Z">
              <w:rPr>
                <w:rFonts w:ascii="Times New Roman" w:hAnsi="Times New Roman" w:cs="Times New Roman"/>
                <w:i/>
                <w:color w:val="auto"/>
                <w:sz w:val="20"/>
                <w:szCs w:val="20"/>
              </w:rPr>
            </w:rPrChange>
          </w:rPr>
          <w:delText>e</w:delText>
        </w:r>
      </w:del>
      <w:r w:rsidRPr="007C163E">
        <w:rPr>
          <w:rFonts w:ascii="Times New Roman" w:hAnsi="Times New Roman" w:cs="Times New Roman"/>
          <w:i/>
          <w:color w:val="auto"/>
          <w:rPrChange w:id="147" w:author="Phùng Nguyễn Minh Tâm" w:date="2018-12-19T17:03:00Z">
            <w:rPr>
              <w:rFonts w:ascii="Times New Roman" w:hAnsi="Times New Roman" w:cs="Times New Roman"/>
              <w:i/>
              <w:color w:val="auto"/>
              <w:sz w:val="20"/>
              <w:szCs w:val="20"/>
            </w:rPr>
          </w:rPrChange>
        </w:rPr>
        <w:t>, block</w:t>
      </w:r>
      <w:ins w:id="148" w:author="Dao Khanh Hoa - 1050" w:date="2018-12-14T12:54:00Z">
        <w:r w:rsidR="00A451B3" w:rsidRPr="007C163E">
          <w:rPr>
            <w:rFonts w:ascii="Times New Roman" w:hAnsi="Times New Roman" w:cs="Times New Roman"/>
            <w:i/>
            <w:color w:val="auto"/>
            <w:rPrChange w:id="149" w:author="Phùng Nguyễn Minh Tâm" w:date="2018-12-19T17:03:00Z">
              <w:rPr>
                <w:rFonts w:ascii="Times New Roman" w:hAnsi="Times New Roman" w:cs="Times New Roman"/>
                <w:i/>
                <w:color w:val="auto"/>
                <w:sz w:val="20"/>
                <w:szCs w:val="20"/>
              </w:rPr>
            </w:rPrChange>
          </w:rPr>
          <w:t>ed</w:t>
        </w:r>
      </w:ins>
      <w:del w:id="150" w:author="Dao Khanh Hoa - 1050" w:date="2018-12-14T12:53:00Z">
        <w:r w:rsidRPr="007C163E" w:rsidDel="00A451B3">
          <w:rPr>
            <w:rFonts w:ascii="Times New Roman" w:hAnsi="Times New Roman" w:cs="Times New Roman"/>
            <w:i/>
            <w:color w:val="auto"/>
            <w:rPrChange w:id="151" w:author="Phùng Nguyễn Minh Tâm" w:date="2018-12-19T17:03:00Z">
              <w:rPr>
                <w:rFonts w:ascii="Times New Roman" w:hAnsi="Times New Roman" w:cs="Times New Roman"/>
                <w:i/>
                <w:color w:val="auto"/>
                <w:sz w:val="20"/>
                <w:szCs w:val="20"/>
              </w:rPr>
            </w:rPrChange>
          </w:rPr>
          <w:delText>age</w:delText>
        </w:r>
      </w:del>
      <w:r w:rsidRPr="007C163E">
        <w:rPr>
          <w:rFonts w:ascii="Times New Roman" w:hAnsi="Times New Roman" w:cs="Times New Roman"/>
          <w:i/>
          <w:color w:val="auto"/>
          <w:rPrChange w:id="152" w:author="Phùng Nguyễn Minh Tâm" w:date="2018-12-19T17:03:00Z">
            <w:rPr>
              <w:rFonts w:ascii="Times New Roman" w:hAnsi="Times New Roman" w:cs="Times New Roman"/>
              <w:i/>
              <w:color w:val="auto"/>
              <w:sz w:val="20"/>
              <w:szCs w:val="20"/>
            </w:rPr>
          </w:rPrChange>
        </w:rPr>
        <w:t xml:space="preserve"> of customer’s activities, etc.</w:t>
      </w:r>
    </w:p>
    <w:p w:rsidR="00DB0124" w:rsidRPr="007C163E" w:rsidRDefault="00DB0124" w:rsidP="002F7F96">
      <w:pPr>
        <w:pStyle w:val="Default"/>
        <w:widowControl w:val="0"/>
        <w:tabs>
          <w:tab w:val="left" w:pos="90"/>
          <w:tab w:val="left" w:pos="231"/>
          <w:tab w:val="left" w:pos="341"/>
          <w:tab w:val="left" w:pos="450"/>
        </w:tabs>
        <w:ind w:left="142"/>
        <w:jc w:val="both"/>
        <w:rPr>
          <w:rFonts w:ascii="Times New Roman" w:hAnsi="Times New Roman" w:cs="Times New Roman"/>
          <w:b/>
          <w:color w:val="auto"/>
        </w:rPr>
      </w:pPr>
      <w:proofErr w:type="gramStart"/>
      <w:r w:rsidRPr="007C163E">
        <w:rPr>
          <w:rFonts w:ascii="Times New Roman" w:hAnsi="Times New Roman" w:cs="Times New Roman"/>
          <w:b/>
          <w:color w:val="auto"/>
          <w:rPrChange w:id="153" w:author="Phùng Nguyễn Minh Tâm" w:date="2018-12-19T17:03:00Z">
            <w:rPr>
              <w:rFonts w:ascii="Times New Roman" w:hAnsi="Times New Roman" w:cs="Times New Roman"/>
              <w:b/>
              <w:color w:val="auto"/>
              <w:sz w:val="20"/>
              <w:szCs w:val="20"/>
            </w:rPr>
          </w:rPrChange>
        </w:rPr>
        <w:t>Điều 2.</w:t>
      </w:r>
      <w:proofErr w:type="gramEnd"/>
      <w:r w:rsidRPr="007C163E">
        <w:rPr>
          <w:rFonts w:ascii="Times New Roman" w:hAnsi="Times New Roman" w:cs="Times New Roman"/>
          <w:b/>
          <w:color w:val="auto"/>
          <w:rPrChange w:id="154" w:author="Phùng Nguyễn Minh Tâm" w:date="2018-12-19T17:03:00Z">
            <w:rPr>
              <w:rFonts w:ascii="Times New Roman" w:hAnsi="Times New Roman" w:cs="Times New Roman"/>
              <w:b/>
              <w:color w:val="auto"/>
              <w:sz w:val="20"/>
              <w:szCs w:val="20"/>
            </w:rPr>
          </w:rPrChange>
        </w:rPr>
        <w:t xml:space="preserve"> </w:t>
      </w:r>
      <w:r w:rsidR="0011670E" w:rsidRPr="007C163E">
        <w:rPr>
          <w:rFonts w:ascii="Times New Roman" w:hAnsi="Times New Roman" w:cs="Times New Roman"/>
          <w:b/>
          <w:color w:val="auto"/>
          <w:rPrChange w:id="155" w:author="Phùng Nguyễn Minh Tâm" w:date="2018-12-19T17:03:00Z">
            <w:rPr>
              <w:rFonts w:ascii="Times New Roman" w:hAnsi="Times New Roman" w:cs="Times New Roman"/>
              <w:b/>
              <w:color w:val="auto"/>
              <w:sz w:val="20"/>
              <w:szCs w:val="20"/>
            </w:rPr>
          </w:rPrChange>
        </w:rPr>
        <w:t>Giải thích từ ngữ</w:t>
      </w:r>
    </w:p>
    <w:p w:rsidR="0011670E" w:rsidRPr="007C163E" w:rsidRDefault="00DB0124" w:rsidP="002F7F96">
      <w:pPr>
        <w:pStyle w:val="Default"/>
        <w:widowControl w:val="0"/>
        <w:tabs>
          <w:tab w:val="left" w:pos="90"/>
          <w:tab w:val="left" w:pos="231"/>
          <w:tab w:val="left" w:pos="341"/>
          <w:tab w:val="left" w:pos="450"/>
        </w:tabs>
        <w:ind w:left="142"/>
        <w:jc w:val="both"/>
        <w:rPr>
          <w:rFonts w:ascii="Times New Roman" w:hAnsi="Times New Roman" w:cs="Times New Roman"/>
          <w:color w:val="auto"/>
          <w:rPrChange w:id="156" w:author="Phùng Nguyễn Minh Tâm" w:date="2018-12-19T17:03:00Z">
            <w:rPr>
              <w:rFonts w:ascii="Times New Roman" w:hAnsi="Times New Roman" w:cs="Times New Roman"/>
              <w:color w:val="FF0000"/>
            </w:rPr>
          </w:rPrChange>
        </w:rPr>
      </w:pPr>
      <w:proofErr w:type="gramStart"/>
      <w:r w:rsidRPr="007C163E">
        <w:rPr>
          <w:rFonts w:ascii="Times New Roman" w:hAnsi="Times New Roman" w:cs="Times New Roman"/>
          <w:b/>
          <w:i/>
          <w:color w:val="auto"/>
          <w:rPrChange w:id="157" w:author="Phùng Nguyễn Minh Tâm" w:date="2018-12-19T17:03:00Z">
            <w:rPr>
              <w:rFonts w:ascii="Times New Roman" w:hAnsi="Times New Roman" w:cs="Times New Roman"/>
              <w:b/>
              <w:i/>
              <w:color w:val="auto"/>
              <w:sz w:val="20"/>
              <w:szCs w:val="20"/>
            </w:rPr>
          </w:rPrChange>
        </w:rPr>
        <w:t>Article 2.</w:t>
      </w:r>
      <w:proofErr w:type="gramEnd"/>
      <w:r w:rsidRPr="007C163E">
        <w:rPr>
          <w:rFonts w:ascii="Times New Roman" w:hAnsi="Times New Roman" w:cs="Times New Roman"/>
          <w:b/>
          <w:i/>
          <w:color w:val="auto"/>
          <w:rPrChange w:id="158" w:author="Phùng Nguyễn Minh Tâm" w:date="2018-12-19T17:03:00Z">
            <w:rPr>
              <w:rFonts w:ascii="Times New Roman" w:hAnsi="Times New Roman" w:cs="Times New Roman"/>
              <w:b/>
              <w:i/>
              <w:color w:val="auto"/>
              <w:sz w:val="20"/>
              <w:szCs w:val="20"/>
            </w:rPr>
          </w:rPrChange>
        </w:rPr>
        <w:t xml:space="preserve"> </w:t>
      </w:r>
      <w:r w:rsidR="009821E9" w:rsidRPr="007C163E">
        <w:rPr>
          <w:rFonts w:ascii="Times New Roman" w:hAnsi="Times New Roman" w:cs="Times New Roman"/>
          <w:b/>
          <w:i/>
          <w:color w:val="auto"/>
          <w:rPrChange w:id="159" w:author="Phùng Nguyễn Minh Tâm" w:date="2018-12-19T17:03:00Z">
            <w:rPr>
              <w:rFonts w:ascii="Times New Roman" w:hAnsi="Times New Roman" w:cs="Times New Roman"/>
              <w:b/>
              <w:i/>
              <w:color w:val="auto"/>
              <w:sz w:val="20"/>
              <w:szCs w:val="20"/>
            </w:rPr>
          </w:rPrChange>
        </w:rPr>
        <w:t>Terminology</w:t>
      </w:r>
    </w:p>
    <w:p w:rsidR="0011670E"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7C163E">
        <w:rPr>
          <w:rFonts w:ascii="Times New Roman" w:hAnsi="Times New Roman" w:cs="Times New Roman"/>
          <w:color w:val="auto"/>
          <w:spacing w:val="-2"/>
          <w:rPrChange w:id="160" w:author="Phùng Nguyễn Minh Tâm" w:date="2018-12-19T17:03:00Z">
            <w:rPr>
              <w:rFonts w:ascii="Times New Roman" w:hAnsi="Times New Roman" w:cs="Times New Roman"/>
              <w:color w:val="auto"/>
              <w:spacing w:val="-2"/>
              <w:sz w:val="20"/>
              <w:szCs w:val="20"/>
            </w:rPr>
          </w:rPrChange>
        </w:rPr>
        <w:t xml:space="preserve">Dịch vụ tài chính: </w:t>
      </w:r>
      <w:r w:rsidR="00E55AA0" w:rsidRPr="007C163E">
        <w:rPr>
          <w:rFonts w:ascii="Times New Roman" w:hAnsi="Times New Roman" w:cs="Times New Roman"/>
          <w:color w:val="auto"/>
          <w:spacing w:val="-2"/>
          <w:rPrChange w:id="161" w:author="Phùng Nguyễn Minh Tâm" w:date="2018-12-19T17:03:00Z">
            <w:rPr>
              <w:rFonts w:ascii="Times New Roman" w:hAnsi="Times New Roman" w:cs="Times New Roman"/>
              <w:color w:val="auto"/>
              <w:spacing w:val="-2"/>
              <w:sz w:val="20"/>
              <w:szCs w:val="20"/>
            </w:rPr>
          </w:rPrChange>
        </w:rPr>
        <w:t>Là dịch vụ cho phép thực hiện các giao dịch làm thay đổi số dư tài khoản của khách hàng tại Agribank như: chuyển khoản trong hệ thống Agribank, chuyển khoản liên ngân hàng, gửi tiền có kỳ hạn…</w:t>
      </w:r>
      <w:r w:rsidRPr="007C163E">
        <w:rPr>
          <w:rFonts w:ascii="Times New Roman" w:hAnsi="Times New Roman" w:cs="Times New Roman"/>
          <w:color w:val="auto"/>
          <w:spacing w:val="-2"/>
          <w:rPrChange w:id="162" w:author="Phùng Nguyễn Minh Tâm" w:date="2018-12-19T17:03:00Z">
            <w:rPr>
              <w:rFonts w:ascii="Times New Roman" w:hAnsi="Times New Roman" w:cs="Times New Roman"/>
              <w:color w:val="auto"/>
              <w:spacing w:val="-2"/>
              <w:sz w:val="20"/>
              <w:szCs w:val="20"/>
            </w:rPr>
          </w:rPrChange>
        </w:rPr>
        <w:t>/</w:t>
      </w:r>
      <w:r w:rsidR="009821E9" w:rsidRPr="007C163E">
        <w:rPr>
          <w:rFonts w:ascii="Times New Roman" w:hAnsi="Times New Roman" w:cs="Times New Roman"/>
          <w:i/>
          <w:color w:val="auto"/>
          <w:rPrChange w:id="163" w:author="Phùng Nguyễn Minh Tâm" w:date="2018-12-19T17:03:00Z">
            <w:rPr>
              <w:rFonts w:ascii="Times New Roman" w:hAnsi="Times New Roman" w:cs="Times New Roman"/>
              <w:i/>
              <w:color w:val="auto"/>
              <w:sz w:val="20"/>
              <w:szCs w:val="20"/>
            </w:rPr>
          </w:rPrChange>
        </w:rPr>
        <w:t xml:space="preserve">Financial services: </w:t>
      </w:r>
      <w:del w:id="164" w:author="Dao Khanh Hoa - 1050" w:date="2018-12-14T12:51:00Z">
        <w:r w:rsidR="009821E9" w:rsidRPr="007C163E" w:rsidDel="0051657E">
          <w:rPr>
            <w:rFonts w:ascii="Times New Roman" w:hAnsi="Times New Roman" w:cs="Times New Roman"/>
            <w:i/>
            <w:color w:val="auto"/>
            <w:rPrChange w:id="165" w:author="Phùng Nguyễn Minh Tâm" w:date="2018-12-19T17:03:00Z">
              <w:rPr>
                <w:rFonts w:ascii="Times New Roman" w:hAnsi="Times New Roman" w:cs="Times New Roman"/>
                <w:i/>
                <w:color w:val="auto"/>
                <w:sz w:val="20"/>
                <w:szCs w:val="20"/>
              </w:rPr>
            </w:rPrChange>
          </w:rPr>
          <w:delText>Services that</w:delText>
        </w:r>
      </w:del>
      <w:r w:rsidR="009821E9" w:rsidRPr="007C163E">
        <w:rPr>
          <w:rFonts w:ascii="Times New Roman" w:hAnsi="Times New Roman" w:cs="Times New Roman"/>
          <w:i/>
          <w:color w:val="auto"/>
          <w:rPrChange w:id="166" w:author="Phùng Nguyễn Minh Tâm" w:date="2018-12-19T17:03:00Z">
            <w:rPr>
              <w:rFonts w:ascii="Times New Roman" w:hAnsi="Times New Roman" w:cs="Times New Roman"/>
              <w:i/>
              <w:color w:val="auto"/>
              <w:sz w:val="20"/>
              <w:szCs w:val="20"/>
            </w:rPr>
          </w:rPrChange>
        </w:rPr>
        <w:t xml:space="preserve"> allow Customers to proceed transactions that change the account balance of Customers at Agribank, specifically: </w:t>
      </w:r>
      <w:r w:rsidR="009821E9" w:rsidRPr="007C163E">
        <w:rPr>
          <w:rFonts w:ascii="Times New Roman" w:hAnsi="Times New Roman" w:cs="Times New Roman"/>
          <w:i/>
          <w:color w:val="auto"/>
          <w:rPrChange w:id="167" w:author="Phùng Nguyễn Minh Tâm" w:date="2018-12-19T17:03:00Z">
            <w:rPr>
              <w:rFonts w:ascii="Times New Roman" w:hAnsi="Times New Roman" w:cs="Times New Roman"/>
              <w:i/>
              <w:color w:val="auto"/>
              <w:sz w:val="20"/>
              <w:szCs w:val="20"/>
            </w:rPr>
          </w:rPrChange>
        </w:rPr>
        <w:lastRenderedPageBreak/>
        <w:t>Agribank internal transfer, interbank transfer, online deposit, etc.</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Change w:id="168"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spacing w:val="-2"/>
          <w:rPrChange w:id="169" w:author="Phùng Nguyễn Minh Tâm" w:date="2018-12-19T17:03:00Z">
            <w:rPr>
              <w:rFonts w:ascii="Times New Roman" w:hAnsi="Times New Roman" w:cs="Times New Roman"/>
              <w:color w:val="FF0000"/>
              <w:spacing w:val="-2"/>
              <w:sz w:val="20"/>
              <w:szCs w:val="20"/>
            </w:rPr>
          </w:rPrChange>
        </w:rPr>
        <w:t>Dịch vụ thanh toán:</w:t>
      </w:r>
      <w:r w:rsidR="00853506" w:rsidRPr="007C163E">
        <w:rPr>
          <w:rFonts w:ascii="Times New Roman" w:hAnsi="Times New Roman" w:cs="Times New Roman"/>
          <w:bCs/>
          <w:color w:val="auto"/>
          <w:sz w:val="28"/>
          <w:szCs w:val="28"/>
          <w:rPrChange w:id="170" w:author="Phùng Nguyễn Minh Tâm" w:date="2018-12-19T17:03:00Z">
            <w:rPr>
              <w:rFonts w:ascii="Times New Roman" w:hAnsi="Times New Roman" w:cs="Times New Roman"/>
              <w:bCs/>
              <w:color w:val="FF0000"/>
              <w:sz w:val="28"/>
              <w:szCs w:val="28"/>
            </w:rPr>
          </w:rPrChange>
        </w:rPr>
        <w:t xml:space="preserve"> </w:t>
      </w:r>
      <w:r w:rsidR="001D6AEA" w:rsidRPr="007C163E">
        <w:rPr>
          <w:rFonts w:ascii="Times New Roman" w:hAnsi="Times New Roman" w:cs="Times New Roman"/>
          <w:bCs/>
          <w:color w:val="auto"/>
          <w:spacing w:val="-2"/>
          <w:rPrChange w:id="171" w:author="Phùng Nguyễn Minh Tâm" w:date="2018-12-19T17:03:00Z">
            <w:rPr>
              <w:rFonts w:ascii="Times New Roman" w:hAnsi="Times New Roman" w:cs="Times New Roman"/>
              <w:bCs/>
              <w:color w:val="FF0000"/>
              <w:spacing w:val="-2"/>
              <w:sz w:val="20"/>
              <w:szCs w:val="20"/>
            </w:rPr>
          </w:rPrChange>
        </w:rPr>
        <w:t>Là dịch vụ cho phép thực hiện các giao dịch thanh toán cho đơn vị thụ hưởng mở tài khoản tại Agribank như: thanh toán hóa đơn, nộp thuế điện tử, nạp tiền ví điện tử…</w:t>
      </w:r>
      <w:r w:rsidRPr="007C163E">
        <w:rPr>
          <w:rFonts w:ascii="Times New Roman" w:hAnsi="Times New Roman" w:cs="Times New Roman"/>
          <w:color w:val="auto"/>
          <w:spacing w:val="-2"/>
          <w:rPrChange w:id="172" w:author="Phùng Nguyễn Minh Tâm" w:date="2018-12-19T17:03:00Z">
            <w:rPr>
              <w:rFonts w:ascii="Times New Roman" w:hAnsi="Times New Roman" w:cs="Times New Roman"/>
              <w:color w:val="FF0000"/>
              <w:spacing w:val="-2"/>
              <w:sz w:val="20"/>
              <w:szCs w:val="20"/>
            </w:rPr>
          </w:rPrChange>
        </w:rPr>
        <w:t>/</w:t>
      </w:r>
      <w:r w:rsidR="009821E9" w:rsidRPr="007C163E">
        <w:rPr>
          <w:rFonts w:ascii="Times New Roman" w:hAnsi="Times New Roman" w:cs="Times New Roman"/>
          <w:i/>
          <w:color w:val="auto"/>
          <w:rPrChange w:id="173" w:author="Phùng Nguyễn Minh Tâm" w:date="2018-12-19T17:03:00Z">
            <w:rPr>
              <w:rFonts w:ascii="Times New Roman" w:hAnsi="Times New Roman" w:cs="Times New Roman"/>
              <w:i/>
              <w:color w:val="FF0000"/>
              <w:sz w:val="20"/>
              <w:szCs w:val="20"/>
            </w:rPr>
          </w:rPrChange>
        </w:rPr>
        <w:t xml:space="preserve">Payment services: </w:t>
      </w:r>
      <w:del w:id="174" w:author="Dao Khanh Hoa - 1050" w:date="2018-12-13T09:25:00Z">
        <w:r w:rsidR="009821E9" w:rsidRPr="007C163E" w:rsidDel="00566DBC">
          <w:rPr>
            <w:rFonts w:ascii="Times New Roman" w:hAnsi="Times New Roman" w:cs="Times New Roman"/>
            <w:i/>
            <w:color w:val="auto"/>
            <w:rPrChange w:id="175" w:author="Phùng Nguyễn Minh Tâm" w:date="2018-12-19T17:03:00Z">
              <w:rPr>
                <w:rFonts w:ascii="Times New Roman" w:hAnsi="Times New Roman" w:cs="Times New Roman"/>
                <w:i/>
                <w:color w:val="FF0000"/>
                <w:sz w:val="20"/>
                <w:szCs w:val="20"/>
              </w:rPr>
            </w:rPrChange>
          </w:rPr>
          <w:delText>S</w:delText>
        </w:r>
      </w:del>
      <w:del w:id="176" w:author="Dao Khanh Hoa - 1050" w:date="2018-12-13T11:07:00Z">
        <w:r w:rsidR="009821E9" w:rsidRPr="007C163E" w:rsidDel="00B70912">
          <w:rPr>
            <w:rFonts w:ascii="Times New Roman" w:hAnsi="Times New Roman" w:cs="Times New Roman"/>
            <w:i/>
            <w:color w:val="auto"/>
            <w:rPrChange w:id="177" w:author="Phùng Nguyễn Minh Tâm" w:date="2018-12-19T17:03:00Z">
              <w:rPr>
                <w:rFonts w:ascii="Times New Roman" w:hAnsi="Times New Roman" w:cs="Times New Roman"/>
                <w:i/>
                <w:color w:val="FF0000"/>
                <w:sz w:val="20"/>
                <w:szCs w:val="20"/>
              </w:rPr>
            </w:rPrChange>
          </w:rPr>
          <w:delText>ervices</w:delText>
        </w:r>
      </w:del>
      <w:r w:rsidR="009821E9" w:rsidRPr="007C163E">
        <w:rPr>
          <w:rFonts w:ascii="Times New Roman" w:hAnsi="Times New Roman" w:cs="Times New Roman"/>
          <w:i/>
          <w:color w:val="auto"/>
          <w:rPrChange w:id="178" w:author="Phùng Nguyễn Minh Tâm" w:date="2018-12-19T17:03:00Z">
            <w:rPr>
              <w:rFonts w:ascii="Times New Roman" w:hAnsi="Times New Roman" w:cs="Times New Roman"/>
              <w:i/>
              <w:color w:val="FF0000"/>
              <w:sz w:val="20"/>
              <w:szCs w:val="20"/>
            </w:rPr>
          </w:rPrChange>
        </w:rPr>
        <w:t xml:space="preserve"> </w:t>
      </w:r>
      <w:del w:id="179" w:author="Dao Khanh Hoa - 1050" w:date="2018-12-13T09:20:00Z">
        <w:r w:rsidR="009821E9" w:rsidRPr="007C163E" w:rsidDel="00FF6FD8">
          <w:rPr>
            <w:rFonts w:ascii="Times New Roman" w:hAnsi="Times New Roman" w:cs="Times New Roman"/>
            <w:i/>
            <w:color w:val="auto"/>
            <w:rPrChange w:id="180" w:author="Phùng Nguyễn Minh Tâm" w:date="2018-12-19T17:03:00Z">
              <w:rPr>
                <w:rFonts w:ascii="Times New Roman" w:hAnsi="Times New Roman" w:cs="Times New Roman"/>
                <w:i/>
                <w:color w:val="FF0000"/>
                <w:sz w:val="20"/>
                <w:szCs w:val="20"/>
              </w:rPr>
            </w:rPrChange>
          </w:rPr>
          <w:delText xml:space="preserve">that </w:delText>
        </w:r>
      </w:del>
      <w:r w:rsidR="009821E9" w:rsidRPr="007C163E">
        <w:rPr>
          <w:rFonts w:ascii="Times New Roman" w:hAnsi="Times New Roman" w:cs="Times New Roman"/>
          <w:i/>
          <w:color w:val="auto"/>
          <w:rPrChange w:id="181" w:author="Phùng Nguyễn Minh Tâm" w:date="2018-12-19T17:03:00Z">
            <w:rPr>
              <w:rFonts w:ascii="Times New Roman" w:hAnsi="Times New Roman" w:cs="Times New Roman"/>
              <w:i/>
              <w:color w:val="FF0000"/>
              <w:sz w:val="20"/>
              <w:szCs w:val="20"/>
            </w:rPr>
          </w:rPrChange>
        </w:rPr>
        <w:t xml:space="preserve">allow Customers to proceed payment transactions </w:t>
      </w:r>
      <w:del w:id="182" w:author="Dao Khanh Hoa - 1050" w:date="2018-12-13T09:21:00Z">
        <w:r w:rsidR="009821E9" w:rsidRPr="007C163E" w:rsidDel="00566DBC">
          <w:rPr>
            <w:rFonts w:ascii="Times New Roman" w:hAnsi="Times New Roman" w:cs="Times New Roman"/>
            <w:i/>
            <w:color w:val="auto"/>
            <w:rPrChange w:id="183" w:author="Phùng Nguyễn Minh Tâm" w:date="2018-12-19T17:03:00Z">
              <w:rPr>
                <w:rFonts w:ascii="Times New Roman" w:hAnsi="Times New Roman" w:cs="Times New Roman"/>
                <w:i/>
                <w:color w:val="FF0000"/>
                <w:sz w:val="20"/>
                <w:szCs w:val="20"/>
              </w:rPr>
            </w:rPrChange>
          </w:rPr>
          <w:delText>for</w:delText>
        </w:r>
      </w:del>
      <w:ins w:id="184" w:author="Dao Khanh Hoa - 1050" w:date="2018-12-13T09:21:00Z">
        <w:r w:rsidR="00566DBC" w:rsidRPr="007C163E">
          <w:rPr>
            <w:rFonts w:ascii="Times New Roman" w:hAnsi="Times New Roman" w:cs="Times New Roman"/>
            <w:i/>
            <w:color w:val="auto"/>
            <w:rPrChange w:id="185" w:author="Phùng Nguyễn Minh Tâm" w:date="2018-12-19T17:03:00Z">
              <w:rPr>
                <w:rFonts w:ascii="Times New Roman" w:hAnsi="Times New Roman" w:cs="Times New Roman"/>
                <w:i/>
                <w:color w:val="FF0000"/>
                <w:sz w:val="20"/>
                <w:szCs w:val="20"/>
              </w:rPr>
            </w:rPrChange>
          </w:rPr>
          <w:t>to</w:t>
        </w:r>
      </w:ins>
      <w:r w:rsidR="009821E9" w:rsidRPr="007C163E">
        <w:rPr>
          <w:rFonts w:ascii="Times New Roman" w:hAnsi="Times New Roman" w:cs="Times New Roman"/>
          <w:i/>
          <w:color w:val="auto"/>
          <w:rPrChange w:id="186" w:author="Phùng Nguyễn Minh Tâm" w:date="2018-12-19T17:03:00Z">
            <w:rPr>
              <w:rFonts w:ascii="Times New Roman" w:hAnsi="Times New Roman" w:cs="Times New Roman"/>
              <w:i/>
              <w:color w:val="FF0000"/>
              <w:sz w:val="20"/>
              <w:szCs w:val="20"/>
            </w:rPr>
          </w:rPrChange>
        </w:rPr>
        <w:t xml:space="preserve"> certain beneficiaries’ account</w:t>
      </w:r>
      <w:ins w:id="187" w:author="Dao Khanh Hoa - 1050" w:date="2018-12-13T09:20:00Z">
        <w:r w:rsidR="00FF6FD8" w:rsidRPr="007C163E">
          <w:rPr>
            <w:rFonts w:ascii="Times New Roman" w:hAnsi="Times New Roman" w:cs="Times New Roman"/>
            <w:i/>
            <w:color w:val="auto"/>
            <w:rPrChange w:id="188" w:author="Phùng Nguyễn Minh Tâm" w:date="2018-12-19T17:03:00Z">
              <w:rPr>
                <w:rFonts w:ascii="Times New Roman" w:hAnsi="Times New Roman" w:cs="Times New Roman"/>
                <w:i/>
                <w:color w:val="FF0000"/>
                <w:sz w:val="20"/>
                <w:szCs w:val="20"/>
              </w:rPr>
            </w:rPrChange>
          </w:rPr>
          <w:t>s</w:t>
        </w:r>
      </w:ins>
      <w:r w:rsidR="009821E9" w:rsidRPr="007C163E">
        <w:rPr>
          <w:rFonts w:ascii="Times New Roman" w:hAnsi="Times New Roman" w:cs="Times New Roman"/>
          <w:i/>
          <w:color w:val="auto"/>
          <w:rPrChange w:id="189" w:author="Phùng Nguyễn Minh Tâm" w:date="2018-12-19T17:03:00Z">
            <w:rPr>
              <w:rFonts w:ascii="Times New Roman" w:hAnsi="Times New Roman" w:cs="Times New Roman"/>
              <w:i/>
              <w:color w:val="FF0000"/>
              <w:sz w:val="20"/>
              <w:szCs w:val="20"/>
            </w:rPr>
          </w:rPrChange>
        </w:rPr>
        <w:t xml:space="preserve"> at Agribank, such as bill payment, tax payment, E-wallet top-up, etc.</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7C163E">
        <w:rPr>
          <w:rFonts w:ascii="Times New Roman" w:hAnsi="Times New Roman" w:cs="Times New Roman"/>
          <w:color w:val="auto"/>
          <w:spacing w:val="-2"/>
          <w:rPrChange w:id="190" w:author="Phùng Nguyễn Minh Tâm" w:date="2018-12-19T17:03:00Z">
            <w:rPr>
              <w:rFonts w:ascii="Times New Roman" w:hAnsi="Times New Roman" w:cs="Times New Roman"/>
              <w:color w:val="auto"/>
              <w:spacing w:val="-2"/>
              <w:sz w:val="20"/>
              <w:szCs w:val="20"/>
            </w:rPr>
          </w:rPrChange>
        </w:rPr>
        <w:t xml:space="preserve">Dịch vụ phi tài chính: </w:t>
      </w:r>
      <w:r w:rsidR="00853506" w:rsidRPr="007C163E">
        <w:rPr>
          <w:rFonts w:ascii="Times New Roman" w:hAnsi="Times New Roman" w:cs="Times New Roman"/>
          <w:bCs/>
          <w:color w:val="auto"/>
          <w:spacing w:val="-2"/>
          <w:rPrChange w:id="191" w:author="Phùng Nguyễn Minh Tâm" w:date="2018-12-19T17:03:00Z">
            <w:rPr>
              <w:rFonts w:ascii="Times New Roman" w:hAnsi="Times New Roman" w:cs="Times New Roman"/>
              <w:bCs/>
              <w:color w:val="auto"/>
              <w:spacing w:val="-2"/>
              <w:sz w:val="20"/>
              <w:szCs w:val="20"/>
            </w:rPr>
          </w:rPrChange>
        </w:rPr>
        <w:t>Là dịch vụ cho phép thực hiện truy vấn các thông tin liên quan đến tài khoản của khách hàng tại Agribank như: vấn tin tài khoản, vấn tin lịch sử giao dịch</w:t>
      </w:r>
      <w:r w:rsidRPr="007C163E">
        <w:rPr>
          <w:rFonts w:ascii="Times New Roman" w:hAnsi="Times New Roman" w:cs="Times New Roman"/>
          <w:color w:val="auto"/>
          <w:spacing w:val="-2"/>
          <w:rPrChange w:id="192" w:author="Phùng Nguyễn Minh Tâm" w:date="2018-12-19T17:03:00Z">
            <w:rPr>
              <w:rFonts w:ascii="Times New Roman" w:hAnsi="Times New Roman" w:cs="Times New Roman"/>
              <w:color w:val="auto"/>
              <w:spacing w:val="-2"/>
              <w:sz w:val="20"/>
              <w:szCs w:val="20"/>
            </w:rPr>
          </w:rPrChange>
        </w:rPr>
        <w:t>…</w:t>
      </w:r>
      <w:r w:rsidR="00CC2815" w:rsidRPr="007C163E">
        <w:rPr>
          <w:rFonts w:ascii="Times New Roman" w:hAnsi="Times New Roman" w:cs="Times New Roman"/>
          <w:color w:val="auto"/>
          <w:spacing w:val="-2"/>
          <w:rPrChange w:id="193" w:author="Phùng Nguyễn Minh Tâm" w:date="2018-12-19T17:03:00Z">
            <w:rPr>
              <w:rFonts w:ascii="Times New Roman" w:hAnsi="Times New Roman" w:cs="Times New Roman"/>
              <w:color w:val="auto"/>
              <w:spacing w:val="-2"/>
              <w:sz w:val="20"/>
              <w:szCs w:val="20"/>
            </w:rPr>
          </w:rPrChange>
        </w:rPr>
        <w:t>. mặc định cung c</w:t>
      </w:r>
      <w:r w:rsidR="00FD3DF8" w:rsidRPr="007C163E">
        <w:rPr>
          <w:rFonts w:ascii="Times New Roman" w:hAnsi="Times New Roman" w:cs="Times New Roman"/>
          <w:color w:val="auto"/>
          <w:spacing w:val="-2"/>
          <w:rPrChange w:id="194" w:author="Phùng Nguyễn Minh Tâm" w:date="2018-12-19T17:03:00Z">
            <w:rPr>
              <w:rFonts w:ascii="Times New Roman" w:hAnsi="Times New Roman" w:cs="Times New Roman"/>
              <w:color w:val="auto"/>
              <w:spacing w:val="-2"/>
              <w:sz w:val="20"/>
              <w:szCs w:val="20"/>
            </w:rPr>
          </w:rPrChange>
        </w:rPr>
        <w:t>ấ</w:t>
      </w:r>
      <w:r w:rsidR="00CC2815" w:rsidRPr="007C163E">
        <w:rPr>
          <w:rFonts w:ascii="Times New Roman" w:hAnsi="Times New Roman" w:cs="Times New Roman"/>
          <w:color w:val="auto"/>
          <w:spacing w:val="-2"/>
          <w:rPrChange w:id="195" w:author="Phùng Nguyễn Minh Tâm" w:date="2018-12-19T17:03:00Z">
            <w:rPr>
              <w:rFonts w:ascii="Times New Roman" w:hAnsi="Times New Roman" w:cs="Times New Roman"/>
              <w:color w:val="auto"/>
              <w:spacing w:val="-2"/>
              <w:sz w:val="20"/>
              <w:szCs w:val="20"/>
            </w:rPr>
          </w:rPrChange>
        </w:rPr>
        <w:t>p khi khách hàng đăng ký dịch vụ</w:t>
      </w:r>
      <w:r w:rsidRPr="007C163E">
        <w:rPr>
          <w:rFonts w:ascii="Times New Roman" w:hAnsi="Times New Roman" w:cs="Times New Roman"/>
          <w:color w:val="auto"/>
          <w:spacing w:val="-2"/>
          <w:rPrChange w:id="196" w:author="Phùng Nguyễn Minh Tâm" w:date="2018-12-19T17:03:00Z">
            <w:rPr>
              <w:rFonts w:ascii="Times New Roman" w:hAnsi="Times New Roman" w:cs="Times New Roman"/>
              <w:color w:val="auto"/>
              <w:spacing w:val="-2"/>
              <w:sz w:val="20"/>
              <w:szCs w:val="20"/>
            </w:rPr>
          </w:rPrChange>
        </w:rPr>
        <w:t>/</w:t>
      </w:r>
      <w:r w:rsidR="009821E9" w:rsidRPr="007C163E">
        <w:rPr>
          <w:color w:val="auto"/>
          <w:rPrChange w:id="197" w:author="Phùng Nguyễn Minh Tâm" w:date="2018-12-19T17:03:00Z">
            <w:rPr>
              <w:rFonts w:ascii="Times New Roman" w:hAnsi="Times New Roman" w:cs="Times New Roman"/>
              <w:color w:val="auto"/>
              <w:sz w:val="20"/>
              <w:szCs w:val="20"/>
            </w:rPr>
          </w:rPrChange>
        </w:rPr>
        <w:t xml:space="preserve"> </w:t>
      </w:r>
      <w:r w:rsidR="005A652E" w:rsidRPr="007C163E">
        <w:rPr>
          <w:rFonts w:ascii="Times New Roman" w:hAnsi="Times New Roman" w:cs="Times New Roman"/>
          <w:i/>
          <w:color w:val="auto"/>
          <w:rPrChange w:id="198" w:author="Phùng Nguyễn Minh Tâm" w:date="2018-12-19T17:03:00Z">
            <w:rPr>
              <w:rFonts w:ascii="Times New Roman" w:hAnsi="Times New Roman" w:cs="Times New Roman"/>
              <w:i/>
              <w:color w:val="auto"/>
              <w:sz w:val="20"/>
              <w:szCs w:val="20"/>
            </w:rPr>
          </w:rPrChange>
        </w:rPr>
        <w:t xml:space="preserve">Non-financial services: </w:t>
      </w:r>
      <w:del w:id="199" w:author="Dao Khanh Hoa - 1050" w:date="2018-12-13T15:18:00Z">
        <w:r w:rsidR="005A652E" w:rsidRPr="007C163E" w:rsidDel="000C61BC">
          <w:rPr>
            <w:rFonts w:ascii="Times New Roman" w:hAnsi="Times New Roman" w:cs="Times New Roman"/>
            <w:i/>
            <w:color w:val="auto"/>
            <w:rPrChange w:id="200" w:author="Phùng Nguyễn Minh Tâm" w:date="2018-12-19T17:03:00Z">
              <w:rPr>
                <w:rFonts w:ascii="Times New Roman" w:hAnsi="Times New Roman" w:cs="Times New Roman"/>
                <w:i/>
                <w:color w:val="auto"/>
                <w:sz w:val="20"/>
                <w:szCs w:val="20"/>
              </w:rPr>
            </w:rPrChange>
          </w:rPr>
          <w:delText>Services that</w:delText>
        </w:r>
      </w:del>
      <w:r w:rsidR="005A652E" w:rsidRPr="007C163E">
        <w:rPr>
          <w:rFonts w:ascii="Times New Roman" w:hAnsi="Times New Roman" w:cs="Times New Roman"/>
          <w:i/>
          <w:color w:val="auto"/>
          <w:rPrChange w:id="201" w:author="Phùng Nguyễn Minh Tâm" w:date="2018-12-19T17:03:00Z">
            <w:rPr>
              <w:rFonts w:ascii="Times New Roman" w:hAnsi="Times New Roman" w:cs="Times New Roman"/>
              <w:i/>
              <w:color w:val="auto"/>
              <w:sz w:val="20"/>
              <w:szCs w:val="20"/>
            </w:rPr>
          </w:rPrChange>
        </w:rPr>
        <w:t xml:space="preserve"> allow Customers to query the information related to their account opened at Agribank, specifically: payment account information, transaction history, etc. provided by default when customers register the Services.</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7C163E">
        <w:rPr>
          <w:rFonts w:ascii="Times New Roman" w:hAnsi="Times New Roman" w:cs="Times New Roman"/>
          <w:color w:val="auto"/>
          <w:spacing w:val="-2"/>
          <w:rPrChange w:id="202" w:author="Phùng Nguyễn Minh Tâm" w:date="2018-12-19T17:03:00Z">
            <w:rPr>
              <w:rFonts w:ascii="Times New Roman" w:hAnsi="Times New Roman" w:cs="Times New Roman"/>
              <w:color w:val="auto"/>
              <w:spacing w:val="-2"/>
              <w:sz w:val="20"/>
              <w:szCs w:val="20"/>
            </w:rPr>
          </w:rPrChange>
        </w:rPr>
        <w:t xml:space="preserve">Tên đăng nhập (User ID): </w:t>
      </w:r>
      <w:r w:rsidRPr="007C163E">
        <w:rPr>
          <w:rFonts w:ascii="Times New Roman" w:hAnsi="Times New Roman" w:cs="Times New Roman"/>
          <w:color w:val="auto"/>
          <w:rPrChange w:id="203" w:author="Phùng Nguyễn Minh Tâm" w:date="2018-12-19T17:03:00Z">
            <w:rPr>
              <w:rFonts w:ascii="Times New Roman" w:hAnsi="Times New Roman" w:cs="Times New Roman"/>
              <w:color w:val="auto"/>
              <w:sz w:val="20"/>
              <w:szCs w:val="20"/>
            </w:rPr>
          </w:rPrChange>
        </w:rPr>
        <w:t xml:space="preserve">Là chuỗi ký tự/số điện thoại khách hàng sử dụng </w:t>
      </w:r>
      <w:r w:rsidRPr="007C163E">
        <w:rPr>
          <w:rFonts w:ascii="Times New Roman" w:hAnsi="Times New Roman" w:cs="Times New Roman"/>
          <w:color w:val="auto"/>
          <w:spacing w:val="-2"/>
          <w:rPrChange w:id="204" w:author="Phùng Nguyễn Minh Tâm" w:date="2018-12-19T17:03:00Z">
            <w:rPr>
              <w:rFonts w:ascii="Times New Roman" w:hAnsi="Times New Roman" w:cs="Times New Roman"/>
              <w:color w:val="auto"/>
              <w:spacing w:val="-2"/>
              <w:sz w:val="20"/>
              <w:szCs w:val="20"/>
            </w:rPr>
          </w:rPrChange>
        </w:rPr>
        <w:t>để đăng nhập vào hệ thống Ngân hàng điện tử</w:t>
      </w:r>
      <w:r w:rsidR="00A81DE9" w:rsidRPr="007C163E">
        <w:rPr>
          <w:rFonts w:ascii="Times New Roman" w:hAnsi="Times New Roman" w:cs="Times New Roman"/>
          <w:color w:val="auto"/>
          <w:spacing w:val="-2"/>
          <w:rPrChange w:id="205" w:author="Phùng Nguyễn Minh Tâm" w:date="2018-12-19T17:03:00Z">
            <w:rPr>
              <w:rFonts w:ascii="Times New Roman" w:hAnsi="Times New Roman" w:cs="Times New Roman"/>
              <w:color w:val="auto"/>
              <w:spacing w:val="-2"/>
              <w:sz w:val="20"/>
              <w:szCs w:val="20"/>
            </w:rPr>
          </w:rPrChange>
        </w:rPr>
        <w:t xml:space="preserve"> của Agribank</w:t>
      </w:r>
      <w:r w:rsidRPr="007C163E">
        <w:rPr>
          <w:rFonts w:ascii="Times New Roman" w:hAnsi="Times New Roman" w:cs="Times New Roman"/>
          <w:color w:val="auto"/>
          <w:spacing w:val="-2"/>
          <w:rPrChange w:id="206" w:author="Phùng Nguyễn Minh Tâm" w:date="2018-12-19T17:03:00Z">
            <w:rPr>
              <w:rFonts w:ascii="Times New Roman" w:hAnsi="Times New Roman" w:cs="Times New Roman"/>
              <w:color w:val="auto"/>
              <w:spacing w:val="-2"/>
              <w:sz w:val="20"/>
              <w:szCs w:val="20"/>
            </w:rPr>
          </w:rPrChange>
        </w:rPr>
        <w:t>/</w:t>
      </w:r>
      <w:r w:rsidR="009821E9" w:rsidRPr="007C163E">
        <w:rPr>
          <w:color w:val="auto"/>
          <w:rPrChange w:id="207" w:author="Phùng Nguyễn Minh Tâm" w:date="2018-12-19T17:03:00Z">
            <w:rPr>
              <w:rFonts w:ascii="Times New Roman" w:hAnsi="Times New Roman" w:cs="Times New Roman"/>
              <w:color w:val="auto"/>
              <w:sz w:val="20"/>
              <w:szCs w:val="20"/>
            </w:rPr>
          </w:rPrChange>
        </w:rPr>
        <w:t xml:space="preserve"> </w:t>
      </w:r>
      <w:r w:rsidR="009821E9" w:rsidRPr="007C163E">
        <w:rPr>
          <w:rFonts w:ascii="Times New Roman" w:hAnsi="Times New Roman" w:cs="Times New Roman"/>
          <w:i/>
          <w:color w:val="auto"/>
          <w:spacing w:val="-2"/>
          <w:rPrChange w:id="208" w:author="Phùng Nguyễn Minh Tâm" w:date="2018-12-19T17:03:00Z">
            <w:rPr>
              <w:rFonts w:ascii="Times New Roman" w:hAnsi="Times New Roman" w:cs="Times New Roman"/>
              <w:i/>
              <w:color w:val="auto"/>
              <w:spacing w:val="-2"/>
              <w:sz w:val="20"/>
              <w:szCs w:val="20"/>
            </w:rPr>
          </w:rPrChange>
        </w:rPr>
        <w:t>Username (User ID): a sequence of characters/mobile phone number which Customers use to log on the Agribank E-Banking system.</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6"/>
        </w:rPr>
      </w:pPr>
      <w:r w:rsidRPr="007C163E">
        <w:rPr>
          <w:rFonts w:ascii="Times New Roman" w:hAnsi="Times New Roman" w:cs="Times New Roman"/>
          <w:color w:val="auto"/>
          <w:spacing w:val="-6"/>
          <w:rPrChange w:id="209" w:author="Phùng Nguyễn Minh Tâm" w:date="2018-12-19T17:03:00Z">
            <w:rPr>
              <w:rFonts w:ascii="Times New Roman" w:hAnsi="Times New Roman" w:cs="Times New Roman"/>
              <w:color w:val="auto"/>
              <w:spacing w:val="-6"/>
              <w:sz w:val="20"/>
              <w:szCs w:val="20"/>
            </w:rPr>
          </w:rPrChange>
        </w:rPr>
        <w:t xml:space="preserve">Mật khẩu đăng nhập: Là chuỗi ký tự </w:t>
      </w:r>
      <w:r w:rsidR="00C20294" w:rsidRPr="007C163E">
        <w:rPr>
          <w:rFonts w:ascii="Times New Roman" w:hAnsi="Times New Roman" w:cs="Times New Roman"/>
          <w:color w:val="auto"/>
          <w:spacing w:val="-6"/>
          <w:rPrChange w:id="210" w:author="Phùng Nguyễn Minh Tâm" w:date="2018-12-19T17:03:00Z">
            <w:rPr>
              <w:rFonts w:ascii="Times New Roman" w:hAnsi="Times New Roman" w:cs="Times New Roman"/>
              <w:color w:val="auto"/>
              <w:spacing w:val="-6"/>
              <w:sz w:val="20"/>
              <w:szCs w:val="20"/>
            </w:rPr>
          </w:rPrChange>
        </w:rPr>
        <w:t>bí mật</w:t>
      </w:r>
      <w:r w:rsidRPr="007C163E">
        <w:rPr>
          <w:rFonts w:ascii="Times New Roman" w:hAnsi="Times New Roman" w:cs="Times New Roman"/>
          <w:color w:val="auto"/>
          <w:spacing w:val="-6"/>
          <w:rPrChange w:id="211" w:author="Phùng Nguyễn Minh Tâm" w:date="2018-12-19T17:03:00Z">
            <w:rPr>
              <w:rFonts w:ascii="Times New Roman" w:hAnsi="Times New Roman" w:cs="Times New Roman"/>
              <w:color w:val="auto"/>
              <w:spacing w:val="-6"/>
              <w:sz w:val="20"/>
              <w:szCs w:val="20"/>
            </w:rPr>
          </w:rPrChange>
        </w:rPr>
        <w:t xml:space="preserve"> khách hàng sử dụ</w:t>
      </w:r>
      <w:r w:rsidR="00E3141D" w:rsidRPr="007C163E">
        <w:rPr>
          <w:rFonts w:ascii="Times New Roman" w:hAnsi="Times New Roman" w:cs="Times New Roman"/>
          <w:color w:val="auto"/>
          <w:spacing w:val="-6"/>
          <w:rPrChange w:id="212" w:author="Phùng Nguyễn Minh Tâm" w:date="2018-12-19T17:03:00Z">
            <w:rPr>
              <w:rFonts w:ascii="Times New Roman" w:hAnsi="Times New Roman" w:cs="Times New Roman"/>
              <w:color w:val="auto"/>
              <w:spacing w:val="-6"/>
              <w:sz w:val="20"/>
              <w:szCs w:val="20"/>
            </w:rPr>
          </w:rPrChange>
        </w:rPr>
        <w:t>ng để đăng nhập/sử dụng Dịch vụ</w:t>
      </w:r>
      <w:r w:rsidRPr="007C163E">
        <w:rPr>
          <w:rFonts w:ascii="Times New Roman" w:hAnsi="Times New Roman" w:cs="Times New Roman"/>
          <w:color w:val="auto"/>
          <w:spacing w:val="-6"/>
          <w:rPrChange w:id="213" w:author="Phùng Nguyễn Minh Tâm" w:date="2018-12-19T17:03:00Z">
            <w:rPr>
              <w:rFonts w:ascii="Times New Roman" w:hAnsi="Times New Roman" w:cs="Times New Roman"/>
              <w:color w:val="auto"/>
              <w:spacing w:val="-6"/>
              <w:sz w:val="20"/>
              <w:szCs w:val="20"/>
            </w:rPr>
          </w:rPrChange>
        </w:rPr>
        <w:t>/</w:t>
      </w:r>
      <w:r w:rsidR="009821E9" w:rsidRPr="007C163E">
        <w:rPr>
          <w:rFonts w:ascii="Times New Roman" w:hAnsi="Times New Roman" w:cs="Times New Roman"/>
          <w:i/>
          <w:color w:val="auto"/>
          <w:spacing w:val="-6"/>
          <w:rPrChange w:id="214" w:author="Phùng Nguyễn Minh Tâm" w:date="2018-12-19T17:03:00Z">
            <w:rPr>
              <w:rFonts w:ascii="Times New Roman" w:hAnsi="Times New Roman" w:cs="Times New Roman"/>
              <w:i/>
              <w:color w:val="auto"/>
              <w:spacing w:val="-6"/>
              <w:sz w:val="20"/>
              <w:szCs w:val="20"/>
            </w:rPr>
          </w:rPrChange>
        </w:rPr>
        <w:t>Password: a personally secret sequence of characters that Customers use to log on/use the Services.</w:t>
      </w:r>
    </w:p>
    <w:p w:rsidR="009E1B14" w:rsidRPr="007C163E" w:rsidRDefault="009E1B14"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color w:val="auto"/>
          <w:spacing w:val="-4"/>
          <w:rPrChange w:id="215" w:author="Phùng Nguyễn Minh Tâm" w:date="2018-12-19T17:03:00Z">
            <w:rPr>
              <w:rFonts w:ascii="Times New Roman" w:hAnsi="Times New Roman" w:cs="Times New Roman"/>
              <w:color w:val="FF0000"/>
              <w:spacing w:val="-4"/>
            </w:rPr>
          </w:rPrChange>
        </w:rPr>
      </w:pPr>
      <w:r w:rsidRPr="007C163E">
        <w:rPr>
          <w:rFonts w:ascii="Times New Roman" w:hAnsi="Times New Roman" w:cs="Times New Roman"/>
          <w:color w:val="auto"/>
          <w:rPrChange w:id="216" w:author="Phùng Nguyễn Minh Tâm" w:date="2018-12-19T17:03:00Z">
            <w:rPr>
              <w:rFonts w:ascii="Times New Roman" w:hAnsi="Times New Roman" w:cs="Times New Roman"/>
              <w:color w:val="FF0000"/>
              <w:sz w:val="20"/>
              <w:szCs w:val="20"/>
            </w:rPr>
          </w:rPrChange>
        </w:rPr>
        <w:t>Phương</w:t>
      </w:r>
      <w:r w:rsidRPr="007C163E">
        <w:rPr>
          <w:rFonts w:ascii="Times New Roman" w:hAnsi="Times New Roman" w:cs="Times New Roman"/>
          <w:color w:val="auto"/>
          <w:spacing w:val="-4"/>
          <w:rPrChange w:id="217" w:author="Phùng Nguyễn Minh Tâm" w:date="2018-12-19T17:03:00Z">
            <w:rPr>
              <w:rFonts w:ascii="Times New Roman" w:hAnsi="Times New Roman" w:cs="Times New Roman"/>
              <w:color w:val="FF0000"/>
              <w:spacing w:val="-4"/>
              <w:sz w:val="20"/>
              <w:szCs w:val="20"/>
            </w:rPr>
          </w:rPrChange>
        </w:rPr>
        <w:t xml:space="preserve"> thức xác thực: Là các phương pháp được áp dụng để định danh người dùng và/hoặc chứng minh tính đúng đắn của một giao dịch được khởi tạo trên hệ thống ngân hàng điện tử</w:t>
      </w:r>
      <w:proofErr w:type="gramStart"/>
      <w:r w:rsidRPr="007C163E">
        <w:rPr>
          <w:rFonts w:ascii="Times New Roman" w:hAnsi="Times New Roman" w:cs="Times New Roman"/>
          <w:color w:val="auto"/>
          <w:spacing w:val="-4"/>
          <w:rPrChange w:id="218" w:author="Phùng Nguyễn Minh Tâm" w:date="2018-12-19T17:03:00Z">
            <w:rPr>
              <w:rFonts w:ascii="Times New Roman" w:hAnsi="Times New Roman" w:cs="Times New Roman"/>
              <w:color w:val="FF0000"/>
              <w:spacing w:val="-4"/>
              <w:sz w:val="20"/>
              <w:szCs w:val="20"/>
            </w:rPr>
          </w:rPrChange>
        </w:rPr>
        <w:t>./</w:t>
      </w:r>
      <w:proofErr w:type="gramEnd"/>
      <w:r w:rsidRPr="007C163E">
        <w:rPr>
          <w:rFonts w:ascii="Times New Roman" w:hAnsi="Times New Roman" w:cs="Times New Roman"/>
          <w:i/>
          <w:color w:val="auto"/>
          <w:spacing w:val="-4"/>
          <w:rPrChange w:id="219" w:author="Phùng Nguyễn Minh Tâm" w:date="2018-12-19T17:03:00Z">
            <w:rPr>
              <w:rFonts w:ascii="Times New Roman" w:hAnsi="Times New Roman" w:cs="Times New Roman"/>
              <w:i/>
              <w:color w:val="FF0000"/>
              <w:spacing w:val="-4"/>
              <w:sz w:val="20"/>
              <w:szCs w:val="20"/>
            </w:rPr>
          </w:rPrChange>
        </w:rPr>
        <w:t xml:space="preserve">Authentication method: </w:t>
      </w:r>
      <w:del w:id="220" w:author="Dao Khanh Hoa - 1050" w:date="2018-12-13T11:07:00Z">
        <w:r w:rsidRPr="007C163E" w:rsidDel="00B70912">
          <w:rPr>
            <w:rFonts w:ascii="Times New Roman" w:hAnsi="Times New Roman" w:cs="Times New Roman"/>
            <w:i/>
            <w:color w:val="auto"/>
            <w:spacing w:val="-4"/>
            <w:rPrChange w:id="221" w:author="Phùng Nguyễn Minh Tâm" w:date="2018-12-19T17:03:00Z">
              <w:rPr>
                <w:rFonts w:ascii="Times New Roman" w:hAnsi="Times New Roman" w:cs="Times New Roman"/>
                <w:i/>
                <w:color w:val="FF0000"/>
                <w:spacing w:val="-4"/>
                <w:sz w:val="20"/>
                <w:szCs w:val="20"/>
              </w:rPr>
            </w:rPrChange>
          </w:rPr>
          <w:delText xml:space="preserve">The methods </w:delText>
        </w:r>
      </w:del>
      <w:ins w:id="222" w:author="Dao Khanh Hoa - 1050" w:date="2018-12-13T11:07:00Z">
        <w:r w:rsidR="00B70912" w:rsidRPr="007C163E">
          <w:rPr>
            <w:rFonts w:ascii="Times New Roman" w:hAnsi="Times New Roman" w:cs="Times New Roman"/>
            <w:i/>
            <w:color w:val="auto"/>
            <w:spacing w:val="-4"/>
            <w:rPrChange w:id="223" w:author="Phùng Nguyễn Minh Tâm" w:date="2018-12-19T17:03:00Z">
              <w:rPr>
                <w:rFonts w:ascii="Times New Roman" w:hAnsi="Times New Roman" w:cs="Times New Roman"/>
                <w:i/>
                <w:color w:val="FF0000"/>
                <w:spacing w:val="-4"/>
                <w:sz w:val="20"/>
                <w:szCs w:val="20"/>
              </w:rPr>
            </w:rPrChange>
          </w:rPr>
          <w:t>is</w:t>
        </w:r>
      </w:ins>
      <w:ins w:id="224" w:author="Dao Khanh Hoa - 1050" w:date="2018-12-13T09:25:00Z">
        <w:r w:rsidR="00566DBC" w:rsidRPr="007C163E">
          <w:rPr>
            <w:rFonts w:ascii="Times New Roman" w:hAnsi="Times New Roman" w:cs="Times New Roman"/>
            <w:i/>
            <w:color w:val="auto"/>
            <w:spacing w:val="-4"/>
            <w:rPrChange w:id="225" w:author="Phùng Nguyễn Minh Tâm" w:date="2018-12-19T17:03:00Z">
              <w:rPr>
                <w:rFonts w:ascii="Times New Roman" w:hAnsi="Times New Roman" w:cs="Times New Roman"/>
                <w:i/>
                <w:color w:val="FF0000"/>
                <w:spacing w:val="-4"/>
                <w:sz w:val="20"/>
                <w:szCs w:val="20"/>
              </w:rPr>
            </w:rPrChange>
          </w:rPr>
          <w:t xml:space="preserve"> </w:t>
        </w:r>
      </w:ins>
      <w:r w:rsidRPr="007C163E">
        <w:rPr>
          <w:rFonts w:ascii="Times New Roman" w:hAnsi="Times New Roman" w:cs="Times New Roman"/>
          <w:i/>
          <w:color w:val="auto"/>
          <w:spacing w:val="-4"/>
          <w:rPrChange w:id="226" w:author="Phùng Nguyễn Minh Tâm" w:date="2018-12-19T17:03:00Z">
            <w:rPr>
              <w:rFonts w:ascii="Times New Roman" w:hAnsi="Times New Roman" w:cs="Times New Roman"/>
              <w:i/>
              <w:color w:val="FF0000"/>
              <w:spacing w:val="-4"/>
              <w:sz w:val="20"/>
              <w:szCs w:val="20"/>
            </w:rPr>
          </w:rPrChange>
        </w:rPr>
        <w:t xml:space="preserve">used to identify </w:t>
      </w:r>
      <w:del w:id="227" w:author="Dao Khanh Hoa - 1050" w:date="2018-12-13T09:26:00Z">
        <w:r w:rsidRPr="007C163E" w:rsidDel="00566DBC">
          <w:rPr>
            <w:rFonts w:ascii="Times New Roman" w:hAnsi="Times New Roman" w:cs="Times New Roman"/>
            <w:i/>
            <w:color w:val="auto"/>
            <w:spacing w:val="-4"/>
            <w:rPrChange w:id="228" w:author="Phùng Nguyễn Minh Tâm" w:date="2018-12-19T17:03:00Z">
              <w:rPr>
                <w:rFonts w:ascii="Times New Roman" w:hAnsi="Times New Roman" w:cs="Times New Roman"/>
                <w:i/>
                <w:color w:val="FF0000"/>
                <w:spacing w:val="-4"/>
                <w:sz w:val="20"/>
                <w:szCs w:val="20"/>
              </w:rPr>
            </w:rPrChange>
          </w:rPr>
          <w:delText>the</w:delText>
        </w:r>
      </w:del>
      <w:ins w:id="229" w:author="Dao Khanh Hoa - 1050" w:date="2018-12-13T09:26:00Z">
        <w:r w:rsidR="00566DBC" w:rsidRPr="007C163E">
          <w:rPr>
            <w:rFonts w:ascii="Times New Roman" w:hAnsi="Times New Roman" w:cs="Times New Roman"/>
            <w:i/>
            <w:color w:val="auto"/>
            <w:spacing w:val="-4"/>
            <w:rPrChange w:id="230" w:author="Phùng Nguyễn Minh Tâm" w:date="2018-12-19T17:03:00Z">
              <w:rPr>
                <w:rFonts w:ascii="Times New Roman" w:hAnsi="Times New Roman" w:cs="Times New Roman"/>
                <w:i/>
                <w:color w:val="FF0000"/>
                <w:spacing w:val="-4"/>
                <w:sz w:val="20"/>
                <w:szCs w:val="20"/>
              </w:rPr>
            </w:rPrChange>
          </w:rPr>
          <w:t>an</w:t>
        </w:r>
      </w:ins>
      <w:r w:rsidRPr="007C163E">
        <w:rPr>
          <w:rFonts w:ascii="Times New Roman" w:hAnsi="Times New Roman" w:cs="Times New Roman"/>
          <w:i/>
          <w:color w:val="auto"/>
          <w:spacing w:val="-4"/>
          <w:rPrChange w:id="231" w:author="Phùng Nguyễn Minh Tâm" w:date="2018-12-19T17:03:00Z">
            <w:rPr>
              <w:rFonts w:ascii="Times New Roman" w:hAnsi="Times New Roman" w:cs="Times New Roman"/>
              <w:i/>
              <w:color w:val="FF0000"/>
              <w:spacing w:val="-4"/>
              <w:sz w:val="20"/>
              <w:szCs w:val="20"/>
            </w:rPr>
          </w:rPrChange>
        </w:rPr>
        <w:t xml:space="preserve"> user and/or </w:t>
      </w:r>
      <w:del w:id="232" w:author="Dao Khanh Hoa - 1050" w:date="2018-12-13T15:20:00Z">
        <w:r w:rsidRPr="007C163E" w:rsidDel="000C61BC">
          <w:rPr>
            <w:rFonts w:ascii="Times New Roman" w:hAnsi="Times New Roman" w:cs="Times New Roman"/>
            <w:i/>
            <w:color w:val="auto"/>
            <w:spacing w:val="-4"/>
            <w:rPrChange w:id="233" w:author="Phùng Nguyễn Minh Tâm" w:date="2018-12-19T17:03:00Z">
              <w:rPr>
                <w:rFonts w:ascii="Times New Roman" w:hAnsi="Times New Roman" w:cs="Times New Roman"/>
                <w:i/>
                <w:color w:val="FF0000"/>
                <w:spacing w:val="-4"/>
                <w:sz w:val="20"/>
                <w:szCs w:val="20"/>
              </w:rPr>
            </w:rPrChange>
          </w:rPr>
          <w:delText>confirm</w:delText>
        </w:r>
      </w:del>
      <w:ins w:id="234" w:author="Dao Khanh Hoa - 1050" w:date="2018-12-13T15:21:00Z">
        <w:r w:rsidR="000C61BC" w:rsidRPr="007C163E">
          <w:rPr>
            <w:rFonts w:ascii="Times New Roman" w:hAnsi="Times New Roman" w:cs="Times New Roman"/>
            <w:i/>
            <w:color w:val="auto"/>
            <w:spacing w:val="-4"/>
            <w:rPrChange w:id="235" w:author="Phùng Nguyễn Minh Tâm" w:date="2018-12-19T17:03:00Z">
              <w:rPr>
                <w:rFonts w:ascii="Times New Roman" w:hAnsi="Times New Roman" w:cs="Times New Roman"/>
                <w:i/>
                <w:color w:val="FF0000"/>
                <w:spacing w:val="-4"/>
                <w:sz w:val="20"/>
                <w:szCs w:val="20"/>
              </w:rPr>
            </w:rPrChange>
          </w:rPr>
          <w:t>verify</w:t>
        </w:r>
      </w:ins>
      <w:r w:rsidRPr="007C163E">
        <w:rPr>
          <w:rFonts w:ascii="Times New Roman" w:hAnsi="Times New Roman" w:cs="Times New Roman"/>
          <w:i/>
          <w:color w:val="auto"/>
          <w:spacing w:val="-4"/>
          <w:rPrChange w:id="236" w:author="Phùng Nguyễn Minh Tâm" w:date="2018-12-19T17:03:00Z">
            <w:rPr>
              <w:rFonts w:ascii="Times New Roman" w:hAnsi="Times New Roman" w:cs="Times New Roman"/>
              <w:i/>
              <w:color w:val="FF0000"/>
              <w:spacing w:val="-4"/>
              <w:sz w:val="20"/>
              <w:szCs w:val="20"/>
            </w:rPr>
          </w:rPrChange>
        </w:rPr>
        <w:t xml:space="preserve"> a transaction </w:t>
      </w:r>
      <w:ins w:id="237" w:author="Dao Khanh Hoa - 1050" w:date="2018-12-13T09:28:00Z">
        <w:r w:rsidR="00566DBC" w:rsidRPr="007C163E">
          <w:rPr>
            <w:rFonts w:ascii="Times New Roman" w:hAnsi="Times New Roman" w:cs="Times New Roman"/>
            <w:i/>
            <w:color w:val="auto"/>
            <w:spacing w:val="-4"/>
            <w:rPrChange w:id="238" w:author="Phùng Nguyễn Minh Tâm" w:date="2018-12-19T17:03:00Z">
              <w:rPr>
                <w:rFonts w:ascii="Times New Roman" w:hAnsi="Times New Roman" w:cs="Times New Roman"/>
                <w:i/>
                <w:color w:val="FF0000"/>
                <w:spacing w:val="-4"/>
                <w:sz w:val="20"/>
                <w:szCs w:val="20"/>
              </w:rPr>
            </w:rPrChange>
          </w:rPr>
          <w:t xml:space="preserve">that is </w:t>
        </w:r>
      </w:ins>
      <w:r w:rsidRPr="007C163E">
        <w:rPr>
          <w:rFonts w:ascii="Times New Roman" w:hAnsi="Times New Roman" w:cs="Times New Roman"/>
          <w:i/>
          <w:color w:val="auto"/>
          <w:spacing w:val="-4"/>
          <w:rPrChange w:id="239" w:author="Phùng Nguyễn Minh Tâm" w:date="2018-12-19T17:03:00Z">
            <w:rPr>
              <w:rFonts w:ascii="Times New Roman" w:hAnsi="Times New Roman" w:cs="Times New Roman"/>
              <w:i/>
              <w:color w:val="FF0000"/>
              <w:spacing w:val="-4"/>
              <w:sz w:val="20"/>
              <w:szCs w:val="20"/>
            </w:rPr>
          </w:rPrChange>
        </w:rPr>
        <w:t>initiated on the e-banking system.</w:t>
      </w:r>
      <w:r w:rsidRPr="007C163E">
        <w:rPr>
          <w:rFonts w:ascii="Times New Roman" w:hAnsi="Times New Roman" w:cs="Times New Roman"/>
          <w:color w:val="auto"/>
          <w:spacing w:val="-4"/>
          <w:rPrChange w:id="240" w:author="Phùng Nguyễn Minh Tâm" w:date="2018-12-19T17:03:00Z">
            <w:rPr>
              <w:rFonts w:ascii="Times New Roman" w:hAnsi="Times New Roman" w:cs="Times New Roman"/>
              <w:color w:val="FF0000"/>
              <w:spacing w:val="-4"/>
              <w:sz w:val="20"/>
              <w:szCs w:val="20"/>
            </w:rPr>
          </w:rPrChange>
        </w:rPr>
        <w:t xml:space="preserve"> </w:t>
      </w:r>
    </w:p>
    <w:p w:rsidR="009E1B14" w:rsidRPr="007C163E" w:rsidRDefault="009E1B14"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color w:val="auto"/>
          <w:rPrChange w:id="241"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42" w:author="Phùng Nguyễn Minh Tâm" w:date="2018-12-19T17:03:00Z">
            <w:rPr>
              <w:rFonts w:ascii="Times New Roman" w:hAnsi="Times New Roman" w:cs="Times New Roman"/>
              <w:color w:val="FF0000"/>
              <w:sz w:val="20"/>
              <w:szCs w:val="20"/>
            </w:rPr>
          </w:rPrChange>
        </w:rPr>
        <w:t xml:space="preserve">Mã khóa bí mật dùng một lần (One Time Password - OTP): </w:t>
      </w:r>
      <w:r w:rsidR="009821E9" w:rsidRPr="007C163E">
        <w:rPr>
          <w:rFonts w:ascii="Times New Roman" w:hAnsi="Times New Roman" w:cs="Times New Roman"/>
          <w:color w:val="auto"/>
          <w:rPrChange w:id="243" w:author="Phùng Nguyễn Minh Tâm" w:date="2018-12-19T17:03:00Z">
            <w:rPr>
              <w:rFonts w:ascii="Times New Roman" w:hAnsi="Times New Roman" w:cs="Times New Roman"/>
              <w:color w:val="FF0000"/>
              <w:sz w:val="20"/>
              <w:szCs w:val="20"/>
            </w:rPr>
          </w:rPrChange>
        </w:rPr>
        <w:t>là mã khóa bí mật có giá trị sử dụng một lần được tạo ra ngẫu nhiên dưới dạng chuỗi ký tự/chữ số và có hiệu lực trong một khoảng thời gian nhất định để xác nhận thực hiện giao dịch ngân hàng điện tử</w:t>
      </w:r>
      <w:r w:rsidRPr="007C163E">
        <w:rPr>
          <w:rFonts w:ascii="Times New Roman" w:hAnsi="Times New Roman" w:cs="Times New Roman"/>
          <w:color w:val="auto"/>
          <w:rPrChange w:id="244" w:author="Phùng Nguyễn Minh Tâm" w:date="2018-12-19T17:03:00Z">
            <w:rPr>
              <w:rFonts w:ascii="Times New Roman" w:hAnsi="Times New Roman" w:cs="Times New Roman"/>
              <w:color w:val="FF0000"/>
              <w:sz w:val="20"/>
              <w:szCs w:val="20"/>
            </w:rPr>
          </w:rPrChange>
        </w:rPr>
        <w:t>.</w:t>
      </w:r>
      <w:r w:rsidRPr="007C163E">
        <w:rPr>
          <w:rFonts w:ascii="Times New Roman" w:hAnsi="Times New Roman" w:cs="Times New Roman"/>
          <w:color w:val="auto"/>
          <w:spacing w:val="-2"/>
          <w:rPrChange w:id="245" w:author="Phùng Nguyễn Minh Tâm" w:date="2018-12-19T17:03:00Z">
            <w:rPr>
              <w:rFonts w:ascii="Times New Roman" w:hAnsi="Times New Roman" w:cs="Times New Roman"/>
              <w:color w:val="FF0000"/>
              <w:spacing w:val="-2"/>
              <w:sz w:val="20"/>
              <w:szCs w:val="20"/>
            </w:rPr>
          </w:rPrChange>
        </w:rPr>
        <w:t>/</w:t>
      </w:r>
      <w:r w:rsidRPr="007C163E">
        <w:rPr>
          <w:rFonts w:ascii="Times New Roman" w:hAnsi="Times New Roman" w:cs="Times New Roman"/>
          <w:i/>
          <w:color w:val="auto"/>
          <w:spacing w:val="-2"/>
          <w:rPrChange w:id="246" w:author="Phùng Nguyễn Minh Tâm" w:date="2018-12-19T17:03:00Z">
            <w:rPr>
              <w:rFonts w:ascii="Times New Roman" w:hAnsi="Times New Roman" w:cs="Times New Roman"/>
              <w:i/>
              <w:color w:val="FF0000"/>
              <w:spacing w:val="-2"/>
              <w:sz w:val="20"/>
              <w:szCs w:val="20"/>
            </w:rPr>
          </w:rPrChange>
        </w:rPr>
        <w:t>One</w:t>
      </w:r>
      <w:ins w:id="247" w:author="Dao Khanh Hoa - 1050" w:date="2018-12-13T10:21:00Z">
        <w:r w:rsidR="00830A63" w:rsidRPr="007C163E">
          <w:rPr>
            <w:rFonts w:ascii="Times New Roman" w:hAnsi="Times New Roman" w:cs="Times New Roman"/>
            <w:i/>
            <w:color w:val="auto"/>
            <w:spacing w:val="-2"/>
            <w:rPrChange w:id="248" w:author="Phùng Nguyễn Minh Tâm" w:date="2018-12-19T17:03:00Z">
              <w:rPr>
                <w:rFonts w:ascii="Times New Roman" w:hAnsi="Times New Roman" w:cs="Times New Roman"/>
                <w:i/>
                <w:color w:val="FF0000"/>
                <w:spacing w:val="-2"/>
                <w:sz w:val="20"/>
                <w:szCs w:val="20"/>
              </w:rPr>
            </w:rPrChange>
          </w:rPr>
          <w:t>-</w:t>
        </w:r>
      </w:ins>
      <w:del w:id="249" w:author="Dao Khanh Hoa - 1050" w:date="2018-12-13T10:21:00Z">
        <w:r w:rsidRPr="007C163E" w:rsidDel="00830A63">
          <w:rPr>
            <w:rFonts w:ascii="Times New Roman" w:hAnsi="Times New Roman" w:cs="Times New Roman"/>
            <w:i/>
            <w:color w:val="auto"/>
            <w:spacing w:val="-2"/>
            <w:rPrChange w:id="250" w:author="Phùng Nguyễn Minh Tâm" w:date="2018-12-19T17:03:00Z">
              <w:rPr>
                <w:rFonts w:ascii="Times New Roman" w:hAnsi="Times New Roman" w:cs="Times New Roman"/>
                <w:i/>
                <w:color w:val="FF0000"/>
                <w:spacing w:val="-2"/>
                <w:sz w:val="20"/>
                <w:szCs w:val="20"/>
              </w:rPr>
            </w:rPrChange>
          </w:rPr>
          <w:delText xml:space="preserve"> T</w:delText>
        </w:r>
      </w:del>
      <w:ins w:id="251" w:author="Dao Khanh Hoa - 1050" w:date="2018-12-13T10:21:00Z">
        <w:r w:rsidR="00830A63" w:rsidRPr="007C163E">
          <w:rPr>
            <w:rFonts w:ascii="Times New Roman" w:hAnsi="Times New Roman" w:cs="Times New Roman"/>
            <w:i/>
            <w:color w:val="auto"/>
            <w:spacing w:val="-2"/>
            <w:rPrChange w:id="252" w:author="Phùng Nguyễn Minh Tâm" w:date="2018-12-19T17:03:00Z">
              <w:rPr>
                <w:rFonts w:ascii="Times New Roman" w:hAnsi="Times New Roman" w:cs="Times New Roman"/>
                <w:i/>
                <w:color w:val="FF0000"/>
                <w:spacing w:val="-2"/>
                <w:sz w:val="20"/>
                <w:szCs w:val="20"/>
              </w:rPr>
            </w:rPrChange>
          </w:rPr>
          <w:t>t</w:t>
        </w:r>
      </w:ins>
      <w:r w:rsidRPr="007C163E">
        <w:rPr>
          <w:rFonts w:ascii="Times New Roman" w:hAnsi="Times New Roman" w:cs="Times New Roman"/>
          <w:i/>
          <w:color w:val="auto"/>
          <w:spacing w:val="-2"/>
          <w:rPrChange w:id="253" w:author="Phùng Nguyễn Minh Tâm" w:date="2018-12-19T17:03:00Z">
            <w:rPr>
              <w:rFonts w:ascii="Times New Roman" w:hAnsi="Times New Roman" w:cs="Times New Roman"/>
              <w:i/>
              <w:color w:val="FF0000"/>
              <w:spacing w:val="-2"/>
              <w:sz w:val="20"/>
              <w:szCs w:val="20"/>
            </w:rPr>
          </w:rPrChange>
        </w:rPr>
        <w:t xml:space="preserve">ime Password (OTP): </w:t>
      </w:r>
      <w:del w:id="254" w:author="Dao Khanh Hoa - 1050" w:date="2018-12-13T11:07:00Z">
        <w:r w:rsidRPr="007C163E" w:rsidDel="00B70912">
          <w:rPr>
            <w:rFonts w:ascii="Times New Roman" w:hAnsi="Times New Roman" w:cs="Times New Roman"/>
            <w:i/>
            <w:color w:val="auto"/>
            <w:spacing w:val="-2"/>
            <w:rPrChange w:id="255" w:author="Phùng Nguyễn Minh Tâm" w:date="2018-12-19T17:03:00Z">
              <w:rPr>
                <w:rFonts w:ascii="Times New Roman" w:hAnsi="Times New Roman" w:cs="Times New Roman"/>
                <w:i/>
                <w:color w:val="FF0000"/>
                <w:spacing w:val="-2"/>
                <w:sz w:val="20"/>
                <w:szCs w:val="20"/>
              </w:rPr>
            </w:rPrChange>
          </w:rPr>
          <w:delText>Password</w:delText>
        </w:r>
      </w:del>
      <w:r w:rsidRPr="007C163E">
        <w:rPr>
          <w:rFonts w:ascii="Times New Roman" w:hAnsi="Times New Roman" w:cs="Times New Roman"/>
          <w:i/>
          <w:color w:val="auto"/>
          <w:spacing w:val="-2"/>
          <w:rPrChange w:id="256" w:author="Phùng Nguyễn Minh Tâm" w:date="2018-12-19T17:03:00Z">
            <w:rPr>
              <w:rFonts w:ascii="Times New Roman" w:hAnsi="Times New Roman" w:cs="Times New Roman"/>
              <w:i/>
              <w:color w:val="FF0000"/>
              <w:spacing w:val="-2"/>
              <w:sz w:val="20"/>
              <w:szCs w:val="20"/>
            </w:rPr>
          </w:rPrChange>
        </w:rPr>
        <w:t xml:space="preserve"> is randomly generated in the form of a string or digits</w:t>
      </w:r>
      <w:ins w:id="257" w:author="Dao Khanh Hoa - 1050" w:date="2018-12-13T09:31:00Z">
        <w:r w:rsidR="00566DBC" w:rsidRPr="007C163E">
          <w:rPr>
            <w:rFonts w:ascii="Times New Roman" w:hAnsi="Times New Roman" w:cs="Times New Roman"/>
            <w:i/>
            <w:color w:val="auto"/>
            <w:spacing w:val="-2"/>
            <w:rPrChange w:id="258" w:author="Phùng Nguyễn Minh Tâm" w:date="2018-12-19T17:03:00Z">
              <w:rPr>
                <w:rFonts w:ascii="Times New Roman" w:hAnsi="Times New Roman" w:cs="Times New Roman"/>
                <w:i/>
                <w:color w:val="FF0000"/>
                <w:spacing w:val="-2"/>
                <w:sz w:val="20"/>
                <w:szCs w:val="20"/>
              </w:rPr>
            </w:rPrChange>
          </w:rPr>
          <w:t>,</w:t>
        </w:r>
      </w:ins>
      <w:del w:id="259" w:author="Dao Khanh Hoa - 1050" w:date="2018-12-13T09:31:00Z">
        <w:r w:rsidRPr="007C163E" w:rsidDel="00566DBC">
          <w:rPr>
            <w:rFonts w:ascii="Times New Roman" w:hAnsi="Times New Roman" w:cs="Times New Roman"/>
            <w:i/>
            <w:color w:val="auto"/>
            <w:spacing w:val="-2"/>
            <w:rPrChange w:id="260" w:author="Phùng Nguyễn Minh Tâm" w:date="2018-12-19T17:03:00Z">
              <w:rPr>
                <w:rFonts w:ascii="Times New Roman" w:hAnsi="Times New Roman" w:cs="Times New Roman"/>
                <w:i/>
                <w:color w:val="FF0000"/>
                <w:spacing w:val="-2"/>
                <w:sz w:val="20"/>
                <w:szCs w:val="20"/>
              </w:rPr>
            </w:rPrChange>
          </w:rPr>
          <w:delText xml:space="preserve"> and is</w:delText>
        </w:r>
      </w:del>
      <w:r w:rsidRPr="007C163E">
        <w:rPr>
          <w:rFonts w:ascii="Times New Roman" w:hAnsi="Times New Roman" w:cs="Times New Roman"/>
          <w:i/>
          <w:color w:val="auto"/>
          <w:spacing w:val="-2"/>
          <w:rPrChange w:id="261" w:author="Phùng Nguyễn Minh Tâm" w:date="2018-12-19T17:03:00Z">
            <w:rPr>
              <w:rFonts w:ascii="Times New Roman" w:hAnsi="Times New Roman" w:cs="Times New Roman"/>
              <w:i/>
              <w:color w:val="FF0000"/>
              <w:spacing w:val="-2"/>
              <w:sz w:val="20"/>
              <w:szCs w:val="20"/>
            </w:rPr>
          </w:rPrChange>
        </w:rPr>
        <w:t xml:space="preserve"> valid for a period of time</w:t>
      </w:r>
      <w:ins w:id="262" w:author="Dao Khanh Hoa - 1050" w:date="2018-12-13T09:31:00Z">
        <w:r w:rsidR="009243E7" w:rsidRPr="007C163E">
          <w:rPr>
            <w:rFonts w:ascii="Times New Roman" w:hAnsi="Times New Roman" w:cs="Times New Roman"/>
            <w:i/>
            <w:color w:val="auto"/>
            <w:spacing w:val="-2"/>
            <w:rPrChange w:id="263" w:author="Phùng Nguyễn Minh Tâm" w:date="2018-12-19T17:03:00Z">
              <w:rPr>
                <w:rFonts w:ascii="Times New Roman" w:hAnsi="Times New Roman" w:cs="Times New Roman"/>
                <w:i/>
                <w:color w:val="FF0000"/>
                <w:spacing w:val="-2"/>
                <w:sz w:val="20"/>
                <w:szCs w:val="20"/>
              </w:rPr>
            </w:rPrChange>
          </w:rPr>
          <w:t xml:space="preserve"> and </w:t>
        </w:r>
      </w:ins>
      <w:del w:id="264" w:author="Dao Khanh Hoa - 1050" w:date="2018-12-13T09:30:00Z">
        <w:r w:rsidRPr="007C163E" w:rsidDel="00566DBC">
          <w:rPr>
            <w:rFonts w:ascii="Times New Roman" w:hAnsi="Times New Roman" w:cs="Times New Roman"/>
            <w:i/>
            <w:color w:val="auto"/>
            <w:spacing w:val="-2"/>
            <w:rPrChange w:id="265" w:author="Phùng Nguyễn Minh Tâm" w:date="2018-12-19T17:03:00Z">
              <w:rPr>
                <w:rFonts w:ascii="Times New Roman" w:hAnsi="Times New Roman" w:cs="Times New Roman"/>
                <w:i/>
                <w:color w:val="FF0000"/>
                <w:spacing w:val="-2"/>
                <w:sz w:val="20"/>
                <w:szCs w:val="20"/>
              </w:rPr>
            </w:rPrChange>
          </w:rPr>
          <w:delText>,</w:delText>
        </w:r>
      </w:del>
      <w:del w:id="266" w:author="Dao Khanh Hoa - 1050" w:date="2018-12-13T09:31:00Z">
        <w:r w:rsidRPr="007C163E" w:rsidDel="009243E7">
          <w:rPr>
            <w:rFonts w:ascii="Times New Roman" w:hAnsi="Times New Roman" w:cs="Times New Roman"/>
            <w:i/>
            <w:color w:val="auto"/>
            <w:spacing w:val="-2"/>
            <w:rPrChange w:id="267" w:author="Phùng Nguyễn Minh Tâm" w:date="2018-12-19T17:03:00Z">
              <w:rPr>
                <w:rFonts w:ascii="Times New Roman" w:hAnsi="Times New Roman" w:cs="Times New Roman"/>
                <w:i/>
                <w:color w:val="FF0000"/>
                <w:spacing w:val="-2"/>
                <w:sz w:val="20"/>
                <w:szCs w:val="20"/>
              </w:rPr>
            </w:rPrChange>
          </w:rPr>
          <w:delText xml:space="preserve"> used</w:delText>
        </w:r>
      </w:del>
      <w:r w:rsidRPr="007C163E">
        <w:rPr>
          <w:rFonts w:ascii="Times New Roman" w:hAnsi="Times New Roman" w:cs="Times New Roman"/>
          <w:i/>
          <w:color w:val="auto"/>
          <w:spacing w:val="-2"/>
          <w:rPrChange w:id="268" w:author="Phùng Nguyễn Minh Tâm" w:date="2018-12-19T17:03:00Z">
            <w:rPr>
              <w:rFonts w:ascii="Times New Roman" w:hAnsi="Times New Roman" w:cs="Times New Roman"/>
              <w:i/>
              <w:color w:val="FF0000"/>
              <w:spacing w:val="-2"/>
              <w:sz w:val="20"/>
              <w:szCs w:val="20"/>
            </w:rPr>
          </w:rPrChange>
        </w:rPr>
        <w:t xml:space="preserve"> one-time</w:t>
      </w:r>
      <w:ins w:id="269" w:author="Dao Khanh Hoa - 1050" w:date="2018-12-13T09:31:00Z">
        <w:r w:rsidR="009243E7" w:rsidRPr="007C163E">
          <w:rPr>
            <w:rFonts w:ascii="Times New Roman" w:hAnsi="Times New Roman" w:cs="Times New Roman"/>
            <w:i/>
            <w:color w:val="auto"/>
            <w:spacing w:val="-2"/>
            <w:rPrChange w:id="270" w:author="Phùng Nguyễn Minh Tâm" w:date="2018-12-19T17:03:00Z">
              <w:rPr>
                <w:rFonts w:ascii="Times New Roman" w:hAnsi="Times New Roman" w:cs="Times New Roman"/>
                <w:i/>
                <w:color w:val="FF0000"/>
                <w:spacing w:val="-2"/>
                <w:sz w:val="20"/>
                <w:szCs w:val="20"/>
              </w:rPr>
            </w:rPrChange>
          </w:rPr>
          <w:t xml:space="preserve"> use</w:t>
        </w:r>
      </w:ins>
      <w:r w:rsidRPr="007C163E">
        <w:rPr>
          <w:rFonts w:ascii="Times New Roman" w:hAnsi="Times New Roman" w:cs="Times New Roman"/>
          <w:i/>
          <w:color w:val="auto"/>
          <w:spacing w:val="-2"/>
          <w:rPrChange w:id="271" w:author="Phùng Nguyễn Minh Tâm" w:date="2018-12-19T17:03:00Z">
            <w:rPr>
              <w:rFonts w:ascii="Times New Roman" w:hAnsi="Times New Roman" w:cs="Times New Roman"/>
              <w:i/>
              <w:color w:val="FF0000"/>
              <w:spacing w:val="-2"/>
              <w:sz w:val="20"/>
              <w:szCs w:val="20"/>
            </w:rPr>
          </w:rPrChange>
        </w:rPr>
        <w:t xml:space="preserve"> only to </w:t>
      </w:r>
      <w:ins w:id="272" w:author="Dao Khanh Hoa - 1050" w:date="2018-12-13T15:23:00Z">
        <w:r w:rsidR="000C61BC" w:rsidRPr="007C163E">
          <w:rPr>
            <w:rFonts w:ascii="Times New Roman" w:hAnsi="Times New Roman" w:cs="Times New Roman"/>
            <w:i/>
            <w:color w:val="auto"/>
            <w:spacing w:val="-2"/>
            <w:rPrChange w:id="273" w:author="Phùng Nguyễn Minh Tâm" w:date="2018-12-19T17:03:00Z">
              <w:rPr>
                <w:rFonts w:ascii="Times New Roman" w:hAnsi="Times New Roman" w:cs="Times New Roman"/>
                <w:i/>
                <w:color w:val="FF0000"/>
                <w:spacing w:val="-2"/>
                <w:sz w:val="20"/>
                <w:szCs w:val="20"/>
              </w:rPr>
            </w:rPrChange>
          </w:rPr>
          <w:t>verify</w:t>
        </w:r>
      </w:ins>
      <w:del w:id="274" w:author="Dao Khanh Hoa - 1050" w:date="2018-12-13T15:22:00Z">
        <w:r w:rsidRPr="007C163E" w:rsidDel="000C61BC">
          <w:rPr>
            <w:rFonts w:ascii="Times New Roman" w:hAnsi="Times New Roman" w:cs="Times New Roman"/>
            <w:i/>
            <w:color w:val="auto"/>
            <w:spacing w:val="-2"/>
            <w:rPrChange w:id="275" w:author="Phùng Nguyễn Minh Tâm" w:date="2018-12-19T17:03:00Z">
              <w:rPr>
                <w:rFonts w:ascii="Times New Roman" w:hAnsi="Times New Roman" w:cs="Times New Roman"/>
                <w:i/>
                <w:color w:val="FF0000"/>
                <w:spacing w:val="-2"/>
                <w:sz w:val="20"/>
                <w:szCs w:val="20"/>
              </w:rPr>
            </w:rPrChange>
          </w:rPr>
          <w:delText>confirm the implementation of</w:delText>
        </w:r>
      </w:del>
      <w:r w:rsidRPr="007C163E">
        <w:rPr>
          <w:rFonts w:ascii="Times New Roman" w:hAnsi="Times New Roman" w:cs="Times New Roman"/>
          <w:i/>
          <w:color w:val="auto"/>
          <w:spacing w:val="-2"/>
          <w:rPrChange w:id="276" w:author="Phùng Nguyễn Minh Tâm" w:date="2018-12-19T17:03:00Z">
            <w:rPr>
              <w:rFonts w:ascii="Times New Roman" w:hAnsi="Times New Roman" w:cs="Times New Roman"/>
              <w:i/>
              <w:color w:val="FF0000"/>
              <w:spacing w:val="-2"/>
              <w:sz w:val="20"/>
              <w:szCs w:val="20"/>
            </w:rPr>
          </w:rPrChange>
        </w:rPr>
        <w:t xml:space="preserve"> e-banking transactions.</w:t>
      </w:r>
    </w:p>
    <w:p w:rsidR="00FD3DF8" w:rsidRPr="007C163E" w:rsidRDefault="00FD3DF8" w:rsidP="002F7F96">
      <w:pPr>
        <w:pStyle w:val="Default"/>
        <w:widowControl w:val="0"/>
        <w:numPr>
          <w:ilvl w:val="0"/>
          <w:numId w:val="42"/>
        </w:numPr>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277" w:author="Phùng Nguyễn Minh Tâm" w:date="2018-12-19T17:03:00Z">
            <w:rPr>
              <w:rFonts w:ascii="Times New Roman" w:hAnsi="Times New Roman" w:cs="Times New Roman"/>
              <w:color w:val="auto"/>
              <w:spacing w:val="-2"/>
              <w:sz w:val="20"/>
              <w:szCs w:val="20"/>
            </w:rPr>
          </w:rPrChange>
        </w:rPr>
        <w:t>SMS OTP:</w:t>
      </w:r>
      <w:r w:rsidRPr="007C163E">
        <w:rPr>
          <w:rFonts w:ascii="Times New Roman" w:hAnsi="Times New Roman" w:cs="Times New Roman"/>
          <w:bCs/>
          <w:color w:val="auto"/>
          <w:rPrChange w:id="278" w:author="Phùng Nguyễn Minh Tâm" w:date="2018-12-19T17:03:00Z">
            <w:rPr>
              <w:rFonts w:ascii="Times New Roman" w:hAnsi="Times New Roman" w:cs="Times New Roman"/>
              <w:bCs/>
              <w:color w:val="auto"/>
              <w:sz w:val="20"/>
              <w:szCs w:val="20"/>
            </w:rPr>
          </w:rPrChange>
        </w:rPr>
        <w:t xml:space="preserve"> </w:t>
      </w:r>
      <w:r w:rsidRPr="007C163E">
        <w:rPr>
          <w:rFonts w:ascii="Times New Roman" w:hAnsi="Times New Roman" w:cs="Times New Roman"/>
          <w:bCs/>
          <w:color w:val="auto"/>
          <w:spacing w:val="-2"/>
          <w:rPrChange w:id="279" w:author="Phùng Nguyễn Minh Tâm" w:date="2018-12-19T17:03:00Z">
            <w:rPr>
              <w:rFonts w:ascii="Times New Roman" w:hAnsi="Times New Roman" w:cs="Times New Roman"/>
              <w:bCs/>
              <w:color w:val="auto"/>
              <w:spacing w:val="-2"/>
              <w:sz w:val="20"/>
              <w:szCs w:val="20"/>
            </w:rPr>
          </w:rPrChange>
        </w:rPr>
        <w:t>Là OTP được máy chủ OTP của Agribank gửi tới số điện thoại đã đăng ký của khách hàng thông qua tin nhắn SMS</w:t>
      </w:r>
      <w:r w:rsidRPr="007C163E">
        <w:rPr>
          <w:rFonts w:ascii="Times New Roman" w:hAnsi="Times New Roman" w:cs="Times New Roman"/>
          <w:color w:val="auto"/>
          <w:spacing w:val="-2"/>
          <w:rPrChange w:id="280" w:author="Phùng Nguyễn Minh Tâm" w:date="2018-12-19T17:03:00Z">
            <w:rPr>
              <w:rFonts w:ascii="Times New Roman" w:hAnsi="Times New Roman" w:cs="Times New Roman"/>
              <w:color w:val="auto"/>
              <w:spacing w:val="-2"/>
              <w:sz w:val="20"/>
              <w:szCs w:val="20"/>
            </w:rPr>
          </w:rPrChange>
        </w:rPr>
        <w:t>/</w:t>
      </w:r>
      <w:r w:rsidRPr="007C163E">
        <w:rPr>
          <w:rFonts w:ascii="Times New Roman" w:hAnsi="Times New Roman" w:cs="Times New Roman"/>
          <w:i/>
          <w:color w:val="auto"/>
          <w:spacing w:val="-2"/>
          <w:rPrChange w:id="281" w:author="Phùng Nguyễn Minh Tâm" w:date="2018-12-19T17:03:00Z">
            <w:rPr>
              <w:rFonts w:ascii="Times New Roman" w:hAnsi="Times New Roman" w:cs="Times New Roman"/>
              <w:i/>
              <w:color w:val="auto"/>
              <w:spacing w:val="-2"/>
              <w:sz w:val="20"/>
              <w:szCs w:val="20"/>
            </w:rPr>
          </w:rPrChange>
        </w:rPr>
        <w:t xml:space="preserve"> </w:t>
      </w:r>
      <w:r w:rsidR="005A652E" w:rsidRPr="007C163E">
        <w:rPr>
          <w:rFonts w:ascii="Times New Roman" w:hAnsi="Times New Roman" w:cs="Times New Roman"/>
          <w:i/>
          <w:color w:val="auto"/>
          <w:spacing w:val="-2"/>
          <w:rPrChange w:id="282" w:author="Phùng Nguyễn Minh Tâm" w:date="2018-12-19T17:03:00Z">
            <w:rPr>
              <w:rFonts w:ascii="Times New Roman" w:hAnsi="Times New Roman" w:cs="Times New Roman"/>
              <w:i/>
              <w:color w:val="auto"/>
              <w:spacing w:val="-2"/>
              <w:sz w:val="20"/>
              <w:szCs w:val="20"/>
            </w:rPr>
          </w:rPrChange>
        </w:rPr>
        <w:t>SMS OTP: OTP that Agribank’s OTP generator sends to registered mobile phone number via SMS.</w:t>
      </w:r>
    </w:p>
    <w:p w:rsidR="00FD3DF8" w:rsidRPr="007C163E" w:rsidRDefault="00FD3DF8" w:rsidP="002F7F96">
      <w:pPr>
        <w:pStyle w:val="Default"/>
        <w:widowControl w:val="0"/>
        <w:numPr>
          <w:ilvl w:val="0"/>
          <w:numId w:val="42"/>
        </w:numPr>
        <w:ind w:left="142" w:firstLine="0"/>
        <w:jc w:val="both"/>
        <w:rPr>
          <w:rFonts w:ascii="Times New Roman" w:hAnsi="Times New Roman" w:cs="Times New Roman"/>
          <w:color w:val="auto"/>
          <w:spacing w:val="-2"/>
        </w:rPr>
      </w:pPr>
      <w:r w:rsidRPr="007C163E">
        <w:rPr>
          <w:rFonts w:ascii="Times New Roman" w:hAnsi="Times New Roman" w:cs="Times New Roman"/>
          <w:color w:val="auto"/>
          <w:spacing w:val="-2"/>
          <w:rPrChange w:id="283" w:author="Phùng Nguyễn Minh Tâm" w:date="2018-12-19T17:03:00Z">
            <w:rPr>
              <w:rFonts w:ascii="Times New Roman" w:hAnsi="Times New Roman" w:cs="Times New Roman"/>
              <w:color w:val="auto"/>
              <w:spacing w:val="-2"/>
              <w:sz w:val="20"/>
              <w:szCs w:val="20"/>
            </w:rPr>
          </w:rPrChange>
        </w:rPr>
        <w:lastRenderedPageBreak/>
        <w:t>Soft OTP:</w:t>
      </w:r>
      <w:r w:rsidRPr="007C163E">
        <w:rPr>
          <w:rFonts w:ascii="Times New Roman" w:hAnsi="Times New Roman" w:cs="Times New Roman"/>
          <w:bCs/>
          <w:color w:val="auto"/>
          <w:rPrChange w:id="284" w:author="Phùng Nguyễn Minh Tâm" w:date="2018-12-19T17:03:00Z">
            <w:rPr>
              <w:rFonts w:ascii="Times New Roman" w:hAnsi="Times New Roman" w:cs="Times New Roman"/>
              <w:bCs/>
              <w:color w:val="auto"/>
              <w:sz w:val="20"/>
              <w:szCs w:val="20"/>
            </w:rPr>
          </w:rPrChange>
        </w:rPr>
        <w:t xml:space="preserve"> </w:t>
      </w:r>
      <w:r w:rsidRPr="007C163E">
        <w:rPr>
          <w:rFonts w:ascii="Times New Roman" w:hAnsi="Times New Roman" w:cs="Times New Roman"/>
          <w:bCs/>
          <w:color w:val="auto"/>
          <w:spacing w:val="-2"/>
          <w:rPrChange w:id="285" w:author="Phùng Nguyễn Minh Tâm" w:date="2018-12-19T17:03:00Z">
            <w:rPr>
              <w:rFonts w:ascii="Times New Roman" w:hAnsi="Times New Roman" w:cs="Times New Roman"/>
              <w:bCs/>
              <w:color w:val="auto"/>
              <w:spacing w:val="-2"/>
              <w:sz w:val="20"/>
              <w:szCs w:val="20"/>
            </w:rPr>
          </w:rPrChange>
        </w:rPr>
        <w:t>Là OTP được tạo ra từ phần mềm sinh OTP cài đặt trên thiết bị di động/máy tính khách hàng đăng ký với Agribank</w:t>
      </w:r>
      <w:r w:rsidRPr="007C163E">
        <w:rPr>
          <w:rFonts w:ascii="Times New Roman" w:hAnsi="Times New Roman" w:cs="Times New Roman"/>
          <w:color w:val="auto"/>
          <w:spacing w:val="-2"/>
          <w:rPrChange w:id="286" w:author="Phùng Nguyễn Minh Tâm" w:date="2018-12-19T17:03:00Z">
            <w:rPr>
              <w:rFonts w:ascii="Times New Roman" w:hAnsi="Times New Roman" w:cs="Times New Roman"/>
              <w:color w:val="auto"/>
              <w:spacing w:val="-2"/>
              <w:sz w:val="20"/>
              <w:szCs w:val="20"/>
            </w:rPr>
          </w:rPrChange>
        </w:rPr>
        <w:t>/</w:t>
      </w:r>
      <w:r w:rsidRPr="007C163E">
        <w:rPr>
          <w:rFonts w:ascii="Times New Roman" w:hAnsi="Times New Roman" w:cs="Times New Roman"/>
          <w:i/>
          <w:color w:val="auto"/>
          <w:spacing w:val="-4"/>
          <w:rPrChange w:id="287" w:author="Phùng Nguyễn Minh Tâm" w:date="2018-12-19T17:03:00Z">
            <w:rPr>
              <w:rFonts w:ascii="Times New Roman" w:hAnsi="Times New Roman" w:cs="Times New Roman"/>
              <w:i/>
              <w:color w:val="auto"/>
              <w:spacing w:val="-4"/>
              <w:sz w:val="20"/>
              <w:szCs w:val="20"/>
            </w:rPr>
          </w:rPrChange>
        </w:rPr>
        <w:t xml:space="preserve"> </w:t>
      </w:r>
      <w:r w:rsidR="005A652E" w:rsidRPr="007C163E">
        <w:rPr>
          <w:rFonts w:ascii="Times New Roman" w:hAnsi="Times New Roman" w:cs="Times New Roman"/>
          <w:i/>
          <w:color w:val="auto"/>
          <w:spacing w:val="-4"/>
          <w:rPrChange w:id="288" w:author="Phùng Nguyễn Minh Tâm" w:date="2018-12-19T17:03:00Z">
            <w:rPr>
              <w:rFonts w:ascii="Times New Roman" w:hAnsi="Times New Roman" w:cs="Times New Roman"/>
              <w:i/>
              <w:color w:val="auto"/>
              <w:spacing w:val="-4"/>
              <w:sz w:val="20"/>
              <w:szCs w:val="20"/>
            </w:rPr>
          </w:rPrChange>
        </w:rPr>
        <w:t xml:space="preserve">Soft OTP: </w:t>
      </w:r>
      <w:del w:id="289" w:author="Dao Khanh Hoa - 1050" w:date="2018-12-14T12:56:00Z">
        <w:r w:rsidR="005A652E" w:rsidRPr="007C163E" w:rsidDel="00A451B3">
          <w:rPr>
            <w:rFonts w:ascii="Times New Roman" w:hAnsi="Times New Roman" w:cs="Times New Roman"/>
            <w:i/>
            <w:color w:val="auto"/>
            <w:spacing w:val="-4"/>
            <w:rPrChange w:id="290" w:author="Phùng Nguyễn Minh Tâm" w:date="2018-12-19T17:03:00Z">
              <w:rPr>
                <w:rFonts w:ascii="Times New Roman" w:hAnsi="Times New Roman" w:cs="Times New Roman"/>
                <w:i/>
                <w:color w:val="auto"/>
                <w:spacing w:val="-4"/>
                <w:sz w:val="20"/>
                <w:szCs w:val="20"/>
              </w:rPr>
            </w:rPrChange>
          </w:rPr>
          <w:delText xml:space="preserve">OTP </w:delText>
        </w:r>
      </w:del>
      <w:r w:rsidR="005A652E" w:rsidRPr="007C163E">
        <w:rPr>
          <w:rFonts w:ascii="Times New Roman" w:hAnsi="Times New Roman" w:cs="Times New Roman"/>
          <w:i/>
          <w:color w:val="auto"/>
          <w:spacing w:val="-4"/>
          <w:rPrChange w:id="291" w:author="Phùng Nguyễn Minh Tâm" w:date="2018-12-19T17:03:00Z">
            <w:rPr>
              <w:rFonts w:ascii="Times New Roman" w:hAnsi="Times New Roman" w:cs="Times New Roman"/>
              <w:i/>
              <w:color w:val="auto"/>
              <w:spacing w:val="-4"/>
              <w:sz w:val="20"/>
              <w:szCs w:val="20"/>
            </w:rPr>
          </w:rPrChange>
        </w:rPr>
        <w:t>generated by OTP generator software installed in mobile device/computer registered by Customer.</w:t>
      </w:r>
    </w:p>
    <w:p w:rsidR="00FD3DF8" w:rsidRPr="007C163E" w:rsidRDefault="00FD3DF8" w:rsidP="002F7F96">
      <w:pPr>
        <w:pStyle w:val="Default"/>
        <w:widowControl w:val="0"/>
        <w:numPr>
          <w:ilvl w:val="0"/>
          <w:numId w:val="42"/>
        </w:numPr>
        <w:ind w:left="142" w:firstLine="0"/>
        <w:jc w:val="both"/>
        <w:rPr>
          <w:rFonts w:ascii="Times New Roman" w:hAnsi="Times New Roman" w:cs="Times New Roman"/>
          <w:color w:val="auto"/>
          <w:spacing w:val="-4"/>
        </w:rPr>
      </w:pPr>
      <w:r w:rsidRPr="007C163E">
        <w:rPr>
          <w:rFonts w:ascii="Times New Roman" w:hAnsi="Times New Roman" w:cs="Times New Roman"/>
          <w:color w:val="auto"/>
          <w:spacing w:val="-4"/>
          <w:rPrChange w:id="292" w:author="Phùng Nguyễn Minh Tâm" w:date="2018-12-19T17:03:00Z">
            <w:rPr>
              <w:rFonts w:ascii="Times New Roman" w:hAnsi="Times New Roman" w:cs="Times New Roman"/>
              <w:color w:val="auto"/>
              <w:spacing w:val="-4"/>
              <w:sz w:val="20"/>
              <w:szCs w:val="20"/>
            </w:rPr>
          </w:rPrChange>
        </w:rPr>
        <w:t>Token OTP:</w:t>
      </w:r>
      <w:r w:rsidRPr="007C163E">
        <w:rPr>
          <w:rFonts w:ascii="Times New Roman" w:hAnsi="Times New Roman" w:cs="Times New Roman"/>
          <w:bCs/>
          <w:color w:val="auto"/>
          <w:spacing w:val="-4"/>
          <w:rPrChange w:id="293" w:author="Phùng Nguyễn Minh Tâm" w:date="2018-12-19T17:03:00Z">
            <w:rPr>
              <w:rFonts w:ascii="Times New Roman" w:hAnsi="Times New Roman" w:cs="Times New Roman"/>
              <w:bCs/>
              <w:color w:val="auto"/>
              <w:spacing w:val="-4"/>
              <w:sz w:val="20"/>
              <w:szCs w:val="20"/>
            </w:rPr>
          </w:rPrChange>
        </w:rPr>
        <w:t xml:space="preserve"> Là OTP được tạo ra từ thiết bị xác thực/</w:t>
      </w:r>
      <w:r w:rsidR="005A652E" w:rsidRPr="007C163E">
        <w:rPr>
          <w:rFonts w:ascii="Times New Roman" w:hAnsi="Times New Roman" w:cs="Times New Roman"/>
          <w:bCs/>
          <w:color w:val="auto"/>
          <w:spacing w:val="-4"/>
          <w:rPrChange w:id="294" w:author="Phùng Nguyễn Minh Tâm" w:date="2018-12-19T17:03:00Z">
            <w:rPr>
              <w:rFonts w:ascii="Times New Roman" w:hAnsi="Times New Roman" w:cs="Times New Roman"/>
              <w:bCs/>
              <w:color w:val="auto"/>
              <w:spacing w:val="-4"/>
              <w:sz w:val="20"/>
              <w:szCs w:val="20"/>
            </w:rPr>
          </w:rPrChange>
        </w:rPr>
        <w:t xml:space="preserve"> </w:t>
      </w:r>
      <w:r w:rsidR="005A652E" w:rsidRPr="007C163E">
        <w:rPr>
          <w:rFonts w:ascii="Times New Roman" w:hAnsi="Times New Roman" w:cs="Times New Roman"/>
          <w:i/>
          <w:color w:val="auto"/>
          <w:spacing w:val="-4"/>
          <w:rPrChange w:id="295" w:author="Phùng Nguyễn Minh Tâm" w:date="2018-12-19T17:03:00Z">
            <w:rPr>
              <w:rFonts w:ascii="Times New Roman" w:hAnsi="Times New Roman" w:cs="Times New Roman"/>
              <w:i/>
              <w:color w:val="auto"/>
              <w:spacing w:val="-4"/>
              <w:sz w:val="20"/>
              <w:szCs w:val="20"/>
            </w:rPr>
          </w:rPrChange>
        </w:rPr>
        <w:t xml:space="preserve">Token OTP: </w:t>
      </w:r>
      <w:del w:id="296" w:author="Dao Khanh Hoa - 1050" w:date="2018-12-14T12:56:00Z">
        <w:r w:rsidR="005A652E" w:rsidRPr="007C163E" w:rsidDel="00A451B3">
          <w:rPr>
            <w:rFonts w:ascii="Times New Roman" w:hAnsi="Times New Roman" w:cs="Times New Roman"/>
            <w:i/>
            <w:color w:val="auto"/>
            <w:spacing w:val="-4"/>
            <w:rPrChange w:id="297" w:author="Phùng Nguyễn Minh Tâm" w:date="2018-12-19T17:03:00Z">
              <w:rPr>
                <w:rFonts w:ascii="Times New Roman" w:hAnsi="Times New Roman" w:cs="Times New Roman"/>
                <w:i/>
                <w:color w:val="auto"/>
                <w:spacing w:val="-4"/>
                <w:sz w:val="20"/>
                <w:szCs w:val="20"/>
              </w:rPr>
            </w:rPrChange>
          </w:rPr>
          <w:delText>OTP</w:delText>
        </w:r>
      </w:del>
      <w:r w:rsidR="005A652E" w:rsidRPr="007C163E">
        <w:rPr>
          <w:rFonts w:ascii="Times New Roman" w:hAnsi="Times New Roman" w:cs="Times New Roman"/>
          <w:i/>
          <w:color w:val="auto"/>
          <w:spacing w:val="-4"/>
          <w:rPrChange w:id="298" w:author="Phùng Nguyễn Minh Tâm" w:date="2018-12-19T17:03:00Z">
            <w:rPr>
              <w:rFonts w:ascii="Times New Roman" w:hAnsi="Times New Roman" w:cs="Times New Roman"/>
              <w:i/>
              <w:color w:val="auto"/>
              <w:spacing w:val="-4"/>
              <w:sz w:val="20"/>
              <w:szCs w:val="20"/>
            </w:rPr>
          </w:rPrChange>
        </w:rPr>
        <w:t xml:space="preserve"> generated by authentication device</w:t>
      </w:r>
      <w:r w:rsidRPr="007C163E">
        <w:rPr>
          <w:rFonts w:ascii="Times New Roman" w:hAnsi="Times New Roman" w:cs="Times New Roman"/>
          <w:color w:val="auto"/>
          <w:spacing w:val="-4"/>
          <w:rPrChange w:id="299" w:author="Phùng Nguyễn Minh Tâm" w:date="2018-12-19T17:03:00Z">
            <w:rPr>
              <w:rFonts w:ascii="Times New Roman" w:hAnsi="Times New Roman" w:cs="Times New Roman"/>
              <w:color w:val="auto"/>
              <w:spacing w:val="-4"/>
              <w:sz w:val="20"/>
              <w:szCs w:val="20"/>
            </w:rPr>
          </w:rPrChange>
        </w:rPr>
        <w:t>.</w:t>
      </w:r>
    </w:p>
    <w:p w:rsidR="00C20294" w:rsidRPr="007C163E" w:rsidRDefault="00C20294" w:rsidP="002F7F96">
      <w:pPr>
        <w:pStyle w:val="Default"/>
        <w:widowControl w:val="0"/>
        <w:numPr>
          <w:ilvl w:val="1"/>
          <w:numId w:val="96"/>
        </w:numPr>
        <w:tabs>
          <w:tab w:val="left" w:pos="231"/>
          <w:tab w:val="left" w:pos="360"/>
          <w:tab w:val="left" w:pos="540"/>
        </w:tabs>
        <w:ind w:left="142" w:hanging="6"/>
        <w:jc w:val="both"/>
        <w:rPr>
          <w:rFonts w:ascii="Times New Roman" w:hAnsi="Times New Roman" w:cs="Times New Roman"/>
          <w:i/>
          <w:color w:val="auto"/>
        </w:rPr>
      </w:pPr>
      <w:r w:rsidRPr="007C163E">
        <w:rPr>
          <w:rFonts w:ascii="Times New Roman" w:hAnsi="Times New Roman" w:cs="Times New Roman"/>
          <w:color w:val="auto"/>
          <w:spacing w:val="-2"/>
          <w:rPrChange w:id="300" w:author="Phùng Nguyễn Minh Tâm" w:date="2018-12-19T17:03:00Z">
            <w:rPr>
              <w:rFonts w:ascii="Times New Roman" w:hAnsi="Times New Roman" w:cs="Times New Roman"/>
              <w:color w:val="auto"/>
              <w:spacing w:val="-2"/>
              <w:sz w:val="20"/>
              <w:szCs w:val="20"/>
            </w:rPr>
          </w:rPrChange>
        </w:rPr>
        <w:t>Thiết bị xác thực: Là thiết bị sinh OTP do Agribank cung cấp cho khách hàng có nhu cầu/</w:t>
      </w:r>
      <w:r w:rsidRPr="007C163E">
        <w:rPr>
          <w:rFonts w:ascii="Times New Roman" w:hAnsi="Times New Roman" w:cs="Times New Roman"/>
          <w:i/>
          <w:color w:val="auto"/>
          <w:spacing w:val="-2"/>
          <w:rPrChange w:id="301" w:author="Phùng Nguyễn Minh Tâm" w:date="2018-12-19T17:03:00Z">
            <w:rPr>
              <w:rFonts w:ascii="Times New Roman" w:hAnsi="Times New Roman" w:cs="Times New Roman"/>
              <w:i/>
              <w:color w:val="auto"/>
              <w:spacing w:val="-2"/>
              <w:sz w:val="20"/>
              <w:szCs w:val="20"/>
            </w:rPr>
          </w:rPrChange>
        </w:rPr>
        <w:t xml:space="preserve"> </w:t>
      </w:r>
      <w:r w:rsidR="005A652E" w:rsidRPr="007C163E">
        <w:rPr>
          <w:rFonts w:ascii="Times New Roman" w:hAnsi="Times New Roman" w:cs="Times New Roman"/>
          <w:i/>
          <w:color w:val="auto"/>
          <w:spacing w:val="-2"/>
          <w:rPrChange w:id="302" w:author="Phùng Nguyễn Minh Tâm" w:date="2018-12-19T17:03:00Z">
            <w:rPr>
              <w:rFonts w:ascii="Times New Roman" w:hAnsi="Times New Roman" w:cs="Times New Roman"/>
              <w:i/>
              <w:color w:val="auto"/>
              <w:spacing w:val="-2"/>
              <w:sz w:val="20"/>
              <w:szCs w:val="20"/>
            </w:rPr>
          </w:rPrChange>
        </w:rPr>
        <w:t xml:space="preserve">Authentication Device: </w:t>
      </w:r>
      <w:ins w:id="303" w:author="Dao Khanh Hoa - 1050" w:date="2018-12-14T12:56:00Z">
        <w:r w:rsidR="00A451B3" w:rsidRPr="007C163E">
          <w:rPr>
            <w:rFonts w:ascii="Times New Roman" w:hAnsi="Times New Roman" w:cs="Times New Roman"/>
            <w:i/>
            <w:color w:val="auto"/>
            <w:spacing w:val="-2"/>
            <w:rPrChange w:id="304" w:author="Phùng Nguyễn Minh Tâm" w:date="2018-12-19T17:03:00Z">
              <w:rPr>
                <w:rFonts w:ascii="Times New Roman" w:hAnsi="Times New Roman" w:cs="Times New Roman"/>
                <w:i/>
                <w:color w:val="auto"/>
                <w:spacing w:val="-2"/>
                <w:sz w:val="20"/>
                <w:szCs w:val="20"/>
              </w:rPr>
            </w:rPrChange>
          </w:rPr>
          <w:t xml:space="preserve">is </w:t>
        </w:r>
      </w:ins>
      <w:proofErr w:type="gramStart"/>
      <w:r w:rsidR="005A652E" w:rsidRPr="007C163E">
        <w:rPr>
          <w:rFonts w:ascii="Times New Roman" w:hAnsi="Times New Roman" w:cs="Times New Roman"/>
          <w:i/>
          <w:color w:val="auto"/>
          <w:spacing w:val="-2"/>
          <w:rPrChange w:id="305" w:author="Phùng Nguyễn Minh Tâm" w:date="2018-12-19T17:03:00Z">
            <w:rPr>
              <w:rFonts w:ascii="Times New Roman" w:hAnsi="Times New Roman" w:cs="Times New Roman"/>
              <w:i/>
              <w:color w:val="auto"/>
              <w:spacing w:val="-2"/>
              <w:sz w:val="20"/>
              <w:szCs w:val="20"/>
            </w:rPr>
          </w:rPrChange>
        </w:rPr>
        <w:t>an</w:t>
      </w:r>
      <w:proofErr w:type="gramEnd"/>
      <w:r w:rsidR="005A652E" w:rsidRPr="007C163E">
        <w:rPr>
          <w:rFonts w:ascii="Times New Roman" w:hAnsi="Times New Roman" w:cs="Times New Roman"/>
          <w:i/>
          <w:color w:val="auto"/>
          <w:spacing w:val="-2"/>
          <w:rPrChange w:id="306" w:author="Phùng Nguyễn Minh Tâm" w:date="2018-12-19T17:03:00Z">
            <w:rPr>
              <w:rFonts w:ascii="Times New Roman" w:hAnsi="Times New Roman" w:cs="Times New Roman"/>
              <w:i/>
              <w:color w:val="auto"/>
              <w:spacing w:val="-2"/>
              <w:sz w:val="20"/>
              <w:szCs w:val="20"/>
            </w:rPr>
          </w:rPrChange>
        </w:rPr>
        <w:t xml:space="preserve"> One-time password generator which Agribank provides </w:t>
      </w:r>
      <w:del w:id="307" w:author="Dao Khanh Hoa - 1050" w:date="2018-12-14T12:56:00Z">
        <w:r w:rsidR="005A652E" w:rsidRPr="007C163E" w:rsidDel="00A451B3">
          <w:rPr>
            <w:rFonts w:ascii="Times New Roman" w:hAnsi="Times New Roman" w:cs="Times New Roman"/>
            <w:i/>
            <w:color w:val="auto"/>
            <w:spacing w:val="-2"/>
            <w:rPrChange w:id="308" w:author="Phùng Nguyễn Minh Tâm" w:date="2018-12-19T17:03:00Z">
              <w:rPr>
                <w:rFonts w:ascii="Times New Roman" w:hAnsi="Times New Roman" w:cs="Times New Roman"/>
                <w:i/>
                <w:color w:val="auto"/>
                <w:spacing w:val="-2"/>
                <w:sz w:val="20"/>
                <w:szCs w:val="20"/>
              </w:rPr>
            </w:rPrChange>
          </w:rPr>
          <w:delText>t</w:delText>
        </w:r>
      </w:del>
      <w:del w:id="309" w:author="Dao Khanh Hoa - 1050" w:date="2018-12-14T12:57:00Z">
        <w:r w:rsidR="005A652E" w:rsidRPr="007C163E" w:rsidDel="00A451B3">
          <w:rPr>
            <w:rFonts w:ascii="Times New Roman" w:hAnsi="Times New Roman" w:cs="Times New Roman"/>
            <w:i/>
            <w:color w:val="auto"/>
            <w:spacing w:val="-2"/>
            <w:rPrChange w:id="310" w:author="Phùng Nguyễn Minh Tâm" w:date="2018-12-19T17:03:00Z">
              <w:rPr>
                <w:rFonts w:ascii="Times New Roman" w:hAnsi="Times New Roman" w:cs="Times New Roman"/>
                <w:i/>
                <w:color w:val="auto"/>
                <w:spacing w:val="-2"/>
                <w:sz w:val="20"/>
                <w:szCs w:val="20"/>
              </w:rPr>
            </w:rPrChange>
          </w:rPr>
          <w:delText>o</w:delText>
        </w:r>
      </w:del>
      <w:ins w:id="311" w:author="Dao Khanh Hoa - 1050" w:date="2018-12-14T12:57:00Z">
        <w:r w:rsidR="00A451B3" w:rsidRPr="007C163E">
          <w:rPr>
            <w:rFonts w:ascii="Times New Roman" w:hAnsi="Times New Roman" w:cs="Times New Roman"/>
            <w:i/>
            <w:color w:val="auto"/>
            <w:spacing w:val="-2"/>
            <w:rPrChange w:id="312" w:author="Phùng Nguyễn Minh Tâm" w:date="2018-12-19T17:03:00Z">
              <w:rPr>
                <w:rFonts w:ascii="Times New Roman" w:hAnsi="Times New Roman" w:cs="Times New Roman"/>
                <w:i/>
                <w:color w:val="auto"/>
                <w:spacing w:val="-2"/>
                <w:sz w:val="20"/>
                <w:szCs w:val="20"/>
              </w:rPr>
            </w:rPrChange>
          </w:rPr>
          <w:t>for</w:t>
        </w:r>
      </w:ins>
      <w:r w:rsidR="005A652E" w:rsidRPr="007C163E">
        <w:rPr>
          <w:rFonts w:ascii="Times New Roman" w:hAnsi="Times New Roman" w:cs="Times New Roman"/>
          <w:i/>
          <w:color w:val="auto"/>
          <w:spacing w:val="-2"/>
          <w:rPrChange w:id="313" w:author="Phùng Nguyễn Minh Tâm" w:date="2018-12-19T17:03:00Z">
            <w:rPr>
              <w:rFonts w:ascii="Times New Roman" w:hAnsi="Times New Roman" w:cs="Times New Roman"/>
              <w:i/>
              <w:color w:val="auto"/>
              <w:spacing w:val="-2"/>
              <w:sz w:val="20"/>
              <w:szCs w:val="20"/>
            </w:rPr>
          </w:rPrChange>
        </w:rPr>
        <w:t xml:space="preserve"> customer.</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314" w:author="Phùng Nguyễn Minh Tâm" w:date="2018-12-19T17:03:00Z">
            <w:rPr>
              <w:rFonts w:ascii="Times New Roman" w:hAnsi="Times New Roman" w:cs="Times New Roman"/>
              <w:color w:val="auto"/>
              <w:spacing w:val="-2"/>
              <w:sz w:val="20"/>
              <w:szCs w:val="20"/>
            </w:rPr>
          </w:rPrChange>
        </w:rPr>
        <w:t xml:space="preserve">Tài khoản mặc định: Là tài khoản thanh toán bằng VND của khách hàng mở tại Agribank. Tài khoản này dùng để trả phí duy trì dịch vụ ngân hàng điện tử và được sử dụng tất cả các dịch vụ ngân hàng </w:t>
      </w:r>
      <w:r w:rsidR="00C20294" w:rsidRPr="007C163E">
        <w:rPr>
          <w:rFonts w:ascii="Times New Roman" w:hAnsi="Times New Roman" w:cs="Times New Roman"/>
          <w:color w:val="auto"/>
          <w:spacing w:val="-2"/>
          <w:rPrChange w:id="315" w:author="Phùng Nguyễn Minh Tâm" w:date="2018-12-19T17:03:00Z">
            <w:rPr>
              <w:rFonts w:ascii="Times New Roman" w:hAnsi="Times New Roman" w:cs="Times New Roman"/>
              <w:color w:val="auto"/>
              <w:spacing w:val="-2"/>
              <w:sz w:val="20"/>
              <w:szCs w:val="20"/>
            </w:rPr>
          </w:rPrChange>
        </w:rPr>
        <w:t>điện tử đã đăng ký/</w:t>
      </w:r>
      <w:r w:rsidR="005A652E" w:rsidRPr="007C163E">
        <w:rPr>
          <w:rFonts w:ascii="Times New Roman" w:hAnsi="Times New Roman" w:cs="Times New Roman"/>
          <w:color w:val="auto"/>
          <w:spacing w:val="-2"/>
          <w:rPrChange w:id="316" w:author="Phùng Nguyễn Minh Tâm" w:date="2018-12-19T17:03:00Z">
            <w:rPr>
              <w:rFonts w:ascii="Times New Roman" w:hAnsi="Times New Roman" w:cs="Times New Roman"/>
              <w:color w:val="auto"/>
              <w:spacing w:val="-2"/>
              <w:sz w:val="20"/>
              <w:szCs w:val="20"/>
            </w:rPr>
          </w:rPrChange>
        </w:rPr>
        <w:t xml:space="preserve"> </w:t>
      </w:r>
      <w:r w:rsidR="005A652E" w:rsidRPr="007C163E">
        <w:rPr>
          <w:rFonts w:ascii="Times New Roman" w:hAnsi="Times New Roman" w:cs="Times New Roman"/>
          <w:i/>
          <w:color w:val="auto"/>
          <w:spacing w:val="-2"/>
          <w:rPrChange w:id="317" w:author="Phùng Nguyễn Minh Tâm" w:date="2018-12-19T17:03:00Z">
            <w:rPr>
              <w:rFonts w:ascii="Times New Roman" w:hAnsi="Times New Roman" w:cs="Times New Roman"/>
              <w:i/>
              <w:color w:val="auto"/>
              <w:spacing w:val="-2"/>
              <w:sz w:val="20"/>
              <w:szCs w:val="20"/>
            </w:rPr>
          </w:rPrChange>
        </w:rPr>
        <w:t xml:space="preserve">Default Acount: </w:t>
      </w:r>
      <w:ins w:id="318" w:author="Dao Khanh Hoa - 1050" w:date="2018-12-14T12:57:00Z">
        <w:r w:rsidR="00A451B3" w:rsidRPr="007C163E">
          <w:rPr>
            <w:rFonts w:ascii="Times New Roman" w:hAnsi="Times New Roman" w:cs="Times New Roman"/>
            <w:i/>
            <w:color w:val="auto"/>
            <w:spacing w:val="-2"/>
            <w:rPrChange w:id="319" w:author="Phùng Nguyễn Minh Tâm" w:date="2018-12-19T17:03:00Z">
              <w:rPr>
                <w:rFonts w:ascii="Times New Roman" w:hAnsi="Times New Roman" w:cs="Times New Roman"/>
                <w:i/>
                <w:color w:val="auto"/>
                <w:spacing w:val="-2"/>
                <w:sz w:val="20"/>
                <w:szCs w:val="20"/>
              </w:rPr>
            </w:rPrChange>
          </w:rPr>
          <w:t xml:space="preserve">is </w:t>
        </w:r>
      </w:ins>
      <w:r w:rsidR="005A652E" w:rsidRPr="007C163E">
        <w:rPr>
          <w:rFonts w:ascii="Times New Roman" w:hAnsi="Times New Roman" w:cs="Times New Roman"/>
          <w:i/>
          <w:color w:val="auto"/>
          <w:spacing w:val="-2"/>
          <w:rPrChange w:id="320" w:author="Phùng Nguyễn Minh Tâm" w:date="2018-12-19T17:03:00Z">
            <w:rPr>
              <w:rFonts w:ascii="Times New Roman" w:hAnsi="Times New Roman" w:cs="Times New Roman"/>
              <w:i/>
              <w:color w:val="auto"/>
              <w:spacing w:val="-2"/>
              <w:sz w:val="20"/>
              <w:szCs w:val="20"/>
            </w:rPr>
          </w:rPrChange>
        </w:rPr>
        <w:t>Customer’s current account in VND opened at Agribank. This account is used to pay the fee for maintaining the Services and can use all registered services</w:t>
      </w:r>
      <w:r w:rsidRPr="007C163E">
        <w:rPr>
          <w:rFonts w:ascii="Times New Roman" w:hAnsi="Times New Roman" w:cs="Times New Roman"/>
          <w:i/>
          <w:color w:val="auto"/>
          <w:spacing w:val="-2"/>
          <w:rPrChange w:id="321" w:author="Phùng Nguyễn Minh Tâm" w:date="2018-12-19T17:03:00Z">
            <w:rPr>
              <w:rFonts w:ascii="Times New Roman" w:hAnsi="Times New Roman" w:cs="Times New Roman"/>
              <w:i/>
              <w:color w:val="auto"/>
              <w:spacing w:val="-2"/>
              <w:sz w:val="20"/>
              <w:szCs w:val="20"/>
            </w:rPr>
          </w:rPrChange>
        </w:rPr>
        <w:t>.</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rPr>
      </w:pPr>
      <w:r w:rsidRPr="007C163E">
        <w:rPr>
          <w:rFonts w:ascii="Times New Roman" w:hAnsi="Times New Roman" w:cs="Times New Roman"/>
          <w:color w:val="auto"/>
          <w:rPrChange w:id="322" w:author="Phùng Nguyễn Minh Tâm" w:date="2018-12-19T17:03:00Z">
            <w:rPr>
              <w:rFonts w:ascii="Times New Roman" w:hAnsi="Times New Roman" w:cs="Times New Roman"/>
              <w:color w:val="auto"/>
              <w:sz w:val="20"/>
              <w:szCs w:val="20"/>
            </w:rPr>
          </w:rPrChange>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r w:rsidR="00C20294" w:rsidRPr="007C163E">
        <w:rPr>
          <w:rFonts w:ascii="Times New Roman" w:hAnsi="Times New Roman" w:cs="Times New Roman"/>
          <w:color w:val="auto"/>
          <w:rPrChange w:id="323" w:author="Phùng Nguyễn Minh Tâm" w:date="2018-12-19T17:03:00Z">
            <w:rPr>
              <w:rFonts w:ascii="Times New Roman" w:hAnsi="Times New Roman" w:cs="Times New Roman"/>
              <w:color w:val="auto"/>
              <w:sz w:val="20"/>
              <w:szCs w:val="20"/>
            </w:rPr>
          </w:rPrChange>
        </w:rPr>
        <w:t>/</w:t>
      </w:r>
      <w:r w:rsidR="005A652E" w:rsidRPr="007C163E">
        <w:rPr>
          <w:rFonts w:ascii="Times New Roman" w:hAnsi="Times New Roman" w:cs="Times New Roman"/>
          <w:color w:val="auto"/>
          <w:rPrChange w:id="324" w:author="Phùng Nguyễn Minh Tâm" w:date="2018-12-19T17:03:00Z">
            <w:rPr>
              <w:rFonts w:ascii="Times New Roman" w:hAnsi="Times New Roman" w:cs="Times New Roman"/>
              <w:color w:val="auto"/>
              <w:sz w:val="20"/>
              <w:szCs w:val="20"/>
            </w:rPr>
          </w:rPrChange>
        </w:rPr>
        <w:t xml:space="preserve"> </w:t>
      </w:r>
      <w:proofErr w:type="gramStart"/>
      <w:r w:rsidR="005A652E" w:rsidRPr="007C163E">
        <w:rPr>
          <w:rFonts w:ascii="Times New Roman" w:hAnsi="Times New Roman" w:cs="Times New Roman"/>
          <w:i/>
          <w:color w:val="auto"/>
          <w:rPrChange w:id="325" w:author="Phùng Nguyễn Minh Tâm" w:date="2018-12-19T17:03:00Z">
            <w:rPr>
              <w:rFonts w:ascii="Times New Roman" w:hAnsi="Times New Roman" w:cs="Times New Roman"/>
              <w:i/>
              <w:color w:val="auto"/>
              <w:sz w:val="20"/>
              <w:szCs w:val="20"/>
            </w:rPr>
          </w:rPrChange>
        </w:rPr>
        <w:t>Registered</w:t>
      </w:r>
      <w:proofErr w:type="gramEnd"/>
      <w:r w:rsidR="005A652E" w:rsidRPr="007C163E">
        <w:rPr>
          <w:rFonts w:ascii="Times New Roman" w:hAnsi="Times New Roman" w:cs="Times New Roman"/>
          <w:i/>
          <w:color w:val="auto"/>
          <w:rPrChange w:id="326" w:author="Phùng Nguyễn Minh Tâm" w:date="2018-12-19T17:03:00Z">
            <w:rPr>
              <w:rFonts w:ascii="Times New Roman" w:hAnsi="Times New Roman" w:cs="Times New Roman"/>
              <w:i/>
              <w:color w:val="auto"/>
              <w:sz w:val="20"/>
              <w:szCs w:val="20"/>
            </w:rPr>
          </w:rPrChange>
        </w:rPr>
        <w:t xml:space="preserve"> account: </w:t>
      </w:r>
      <w:ins w:id="327" w:author="Dao Khanh Hoa - 1050" w:date="2018-12-14T12:57:00Z">
        <w:r w:rsidR="00A451B3" w:rsidRPr="007C163E">
          <w:rPr>
            <w:rFonts w:ascii="Times New Roman" w:hAnsi="Times New Roman" w:cs="Times New Roman"/>
            <w:i/>
            <w:color w:val="auto"/>
            <w:rPrChange w:id="328" w:author="Phùng Nguyễn Minh Tâm" w:date="2018-12-19T17:03:00Z">
              <w:rPr>
                <w:rFonts w:ascii="Times New Roman" w:hAnsi="Times New Roman" w:cs="Times New Roman"/>
                <w:i/>
                <w:color w:val="auto"/>
                <w:sz w:val="20"/>
                <w:szCs w:val="20"/>
              </w:rPr>
            </w:rPrChange>
          </w:rPr>
          <w:t xml:space="preserve">is </w:t>
        </w:r>
      </w:ins>
      <w:r w:rsidR="005A652E" w:rsidRPr="007C163E">
        <w:rPr>
          <w:rFonts w:ascii="Times New Roman" w:hAnsi="Times New Roman" w:cs="Times New Roman"/>
          <w:i/>
          <w:color w:val="auto"/>
          <w:rPrChange w:id="329" w:author="Phùng Nguyễn Minh Tâm" w:date="2018-12-19T17:03:00Z">
            <w:rPr>
              <w:rFonts w:ascii="Times New Roman" w:hAnsi="Times New Roman" w:cs="Times New Roman"/>
              <w:i/>
              <w:color w:val="auto"/>
              <w:sz w:val="20"/>
              <w:szCs w:val="20"/>
            </w:rPr>
          </w:rPrChange>
        </w:rPr>
        <w:t>payment account, deposit account (</w:t>
      </w:r>
      <w:del w:id="330" w:author="Dao Khanh Hoa - 1050" w:date="2018-12-14T12:58:00Z">
        <w:r w:rsidR="005A652E" w:rsidRPr="007C163E" w:rsidDel="00A451B3">
          <w:rPr>
            <w:rFonts w:ascii="Times New Roman" w:hAnsi="Times New Roman" w:cs="Times New Roman"/>
            <w:i/>
            <w:color w:val="auto"/>
            <w:rPrChange w:id="331" w:author="Phùng Nguyễn Minh Tâm" w:date="2018-12-19T17:03:00Z">
              <w:rPr>
                <w:rFonts w:ascii="Times New Roman" w:hAnsi="Times New Roman" w:cs="Times New Roman"/>
                <w:i/>
                <w:color w:val="auto"/>
                <w:sz w:val="20"/>
                <w:szCs w:val="20"/>
              </w:rPr>
            </w:rPrChange>
          </w:rPr>
          <w:delText>non-term</w:delText>
        </w:r>
      </w:del>
      <w:ins w:id="332" w:author="Dao Khanh Hoa - 1050" w:date="2018-12-14T12:58:00Z">
        <w:r w:rsidR="00A451B3" w:rsidRPr="007C163E">
          <w:rPr>
            <w:rFonts w:ascii="Times New Roman" w:hAnsi="Times New Roman" w:cs="Times New Roman"/>
            <w:i/>
            <w:color w:val="auto"/>
            <w:rPrChange w:id="333" w:author="Phùng Nguyễn Minh Tâm" w:date="2018-12-19T17:03:00Z">
              <w:rPr>
                <w:rFonts w:ascii="Times New Roman" w:hAnsi="Times New Roman" w:cs="Times New Roman"/>
                <w:i/>
                <w:color w:val="auto"/>
                <w:sz w:val="20"/>
                <w:szCs w:val="20"/>
              </w:rPr>
            </w:rPrChange>
          </w:rPr>
          <w:t>demand</w:t>
        </w:r>
      </w:ins>
      <w:r w:rsidR="005A652E" w:rsidRPr="007C163E">
        <w:rPr>
          <w:rFonts w:ascii="Times New Roman" w:hAnsi="Times New Roman" w:cs="Times New Roman"/>
          <w:i/>
          <w:color w:val="auto"/>
          <w:rPrChange w:id="334" w:author="Phùng Nguyễn Minh Tâm" w:date="2018-12-19T17:03:00Z">
            <w:rPr>
              <w:rFonts w:ascii="Times New Roman" w:hAnsi="Times New Roman" w:cs="Times New Roman"/>
              <w:i/>
              <w:color w:val="auto"/>
              <w:sz w:val="20"/>
              <w:szCs w:val="20"/>
            </w:rPr>
          </w:rPrChange>
        </w:rPr>
        <w:t>, term</w:t>
      </w:r>
      <w:del w:id="335" w:author="Dao Khanh Hoa - 1050" w:date="2018-12-14T12:58:00Z">
        <w:r w:rsidR="005A652E" w:rsidRPr="007C163E" w:rsidDel="00A451B3">
          <w:rPr>
            <w:rFonts w:ascii="Times New Roman" w:hAnsi="Times New Roman" w:cs="Times New Roman"/>
            <w:i/>
            <w:color w:val="auto"/>
            <w:rPrChange w:id="336" w:author="Phùng Nguyễn Minh Tâm" w:date="2018-12-19T17:03:00Z">
              <w:rPr>
                <w:rFonts w:ascii="Times New Roman" w:hAnsi="Times New Roman" w:cs="Times New Roman"/>
                <w:i/>
                <w:color w:val="auto"/>
                <w:sz w:val="20"/>
                <w:szCs w:val="20"/>
              </w:rPr>
            </w:rPrChange>
          </w:rPr>
          <w:delText>ly</w:delText>
        </w:r>
      </w:del>
      <w:r w:rsidR="005A652E" w:rsidRPr="007C163E">
        <w:rPr>
          <w:rFonts w:ascii="Times New Roman" w:hAnsi="Times New Roman" w:cs="Times New Roman"/>
          <w:i/>
          <w:color w:val="auto"/>
          <w:rPrChange w:id="337" w:author="Phùng Nguyễn Minh Tâm" w:date="2018-12-19T17:03:00Z">
            <w:rPr>
              <w:rFonts w:ascii="Times New Roman" w:hAnsi="Times New Roman" w:cs="Times New Roman"/>
              <w:i/>
              <w:color w:val="auto"/>
              <w:sz w:val="20"/>
              <w:szCs w:val="20"/>
            </w:rPr>
          </w:rPrChange>
        </w:rPr>
        <w:t>), etc. of Customers of Agribank who register E-banking service with Agribank. These accounts can use financial services, payment services, non-financial services (of Internet Banking) or non-financial services (of other Services)</w:t>
      </w:r>
      <w:r w:rsidRPr="007C163E">
        <w:rPr>
          <w:rFonts w:ascii="Times New Roman" w:hAnsi="Times New Roman" w:cs="Times New Roman"/>
          <w:color w:val="auto"/>
          <w:rPrChange w:id="338" w:author="Phùng Nguyễn Minh Tâm" w:date="2018-12-19T17:03:00Z">
            <w:rPr>
              <w:rFonts w:ascii="Times New Roman" w:hAnsi="Times New Roman" w:cs="Times New Roman"/>
              <w:color w:val="auto"/>
              <w:sz w:val="20"/>
              <w:szCs w:val="20"/>
            </w:rPr>
          </w:rPrChange>
        </w:rPr>
        <w:t>.</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4"/>
          <w:rPrChange w:id="339" w:author="Phùng Nguyễn Minh Tâm" w:date="2018-12-19T17:03:00Z">
            <w:rPr>
              <w:rFonts w:ascii="Times New Roman" w:hAnsi="Times New Roman" w:cs="Times New Roman"/>
              <w:color w:val="auto"/>
              <w:spacing w:val="-4"/>
              <w:sz w:val="20"/>
              <w:szCs w:val="20"/>
            </w:rPr>
          </w:rPrChange>
        </w:rPr>
        <w:t>Hạn mức mặc định: Là số tiền hoặc số lần tối đa áp dụng đối với khách hàng do Agribank quy định/</w:t>
      </w:r>
      <w:r w:rsidR="005A652E" w:rsidRPr="007C163E">
        <w:rPr>
          <w:rFonts w:ascii="Times New Roman" w:hAnsi="Times New Roman" w:cs="Times New Roman"/>
          <w:color w:val="auto"/>
          <w:spacing w:val="-4"/>
          <w:rPrChange w:id="340" w:author="Phùng Nguyễn Minh Tâm" w:date="2018-12-19T17:03:00Z">
            <w:rPr>
              <w:rFonts w:ascii="Times New Roman" w:hAnsi="Times New Roman" w:cs="Times New Roman"/>
              <w:color w:val="auto"/>
              <w:spacing w:val="-4"/>
              <w:sz w:val="20"/>
              <w:szCs w:val="20"/>
            </w:rPr>
          </w:rPrChange>
        </w:rPr>
        <w:t xml:space="preserve"> </w:t>
      </w:r>
      <w:r w:rsidR="005A652E" w:rsidRPr="007C163E">
        <w:rPr>
          <w:rFonts w:ascii="Times New Roman" w:hAnsi="Times New Roman" w:cs="Times New Roman"/>
          <w:i/>
          <w:color w:val="auto"/>
          <w:spacing w:val="-2"/>
          <w:rPrChange w:id="341" w:author="Phùng Nguyễn Minh Tâm" w:date="2018-12-19T17:03:00Z">
            <w:rPr>
              <w:rFonts w:ascii="Times New Roman" w:hAnsi="Times New Roman" w:cs="Times New Roman"/>
              <w:i/>
              <w:color w:val="auto"/>
              <w:spacing w:val="-2"/>
              <w:sz w:val="20"/>
              <w:szCs w:val="20"/>
            </w:rPr>
          </w:rPrChange>
        </w:rPr>
        <w:t xml:space="preserve">Default transaction limit: </w:t>
      </w:r>
      <w:ins w:id="342" w:author="Dao Khanh Hoa - 1050" w:date="2018-12-14T12:58:00Z">
        <w:r w:rsidR="00A451B3" w:rsidRPr="007C163E">
          <w:rPr>
            <w:rFonts w:ascii="Times New Roman" w:hAnsi="Times New Roman" w:cs="Times New Roman"/>
            <w:i/>
            <w:color w:val="auto"/>
            <w:spacing w:val="-2"/>
            <w:rPrChange w:id="343" w:author="Phùng Nguyễn Minh Tâm" w:date="2018-12-19T17:03:00Z">
              <w:rPr>
                <w:rFonts w:ascii="Times New Roman" w:hAnsi="Times New Roman" w:cs="Times New Roman"/>
                <w:i/>
                <w:color w:val="auto"/>
                <w:spacing w:val="-2"/>
                <w:sz w:val="20"/>
                <w:szCs w:val="20"/>
              </w:rPr>
            </w:rPrChange>
          </w:rPr>
          <w:t xml:space="preserve">is </w:t>
        </w:r>
      </w:ins>
      <w:r w:rsidR="005A652E" w:rsidRPr="007C163E">
        <w:rPr>
          <w:rFonts w:ascii="Times New Roman" w:hAnsi="Times New Roman" w:cs="Times New Roman"/>
          <w:i/>
          <w:color w:val="auto"/>
          <w:spacing w:val="-2"/>
          <w:rPrChange w:id="344" w:author="Phùng Nguyễn Minh Tâm" w:date="2018-12-19T17:03:00Z">
            <w:rPr>
              <w:rFonts w:ascii="Times New Roman" w:hAnsi="Times New Roman" w:cs="Times New Roman"/>
              <w:i/>
              <w:color w:val="auto"/>
              <w:spacing w:val="-2"/>
              <w:sz w:val="20"/>
              <w:szCs w:val="20"/>
            </w:rPr>
          </w:rPrChange>
        </w:rPr>
        <w:t>the maximum transaction limit/times for transfer as prescribed by Agribank</w:t>
      </w:r>
      <w:r w:rsidRPr="007C163E">
        <w:rPr>
          <w:rFonts w:ascii="Times New Roman" w:hAnsi="Times New Roman" w:cs="Times New Roman"/>
          <w:i/>
          <w:color w:val="auto"/>
          <w:spacing w:val="-2"/>
          <w:rPrChange w:id="345" w:author="Phùng Nguyễn Minh Tâm" w:date="2018-12-19T17:03:00Z">
            <w:rPr>
              <w:rFonts w:ascii="Times New Roman" w:hAnsi="Times New Roman" w:cs="Times New Roman"/>
              <w:i/>
              <w:color w:val="auto"/>
              <w:spacing w:val="-2"/>
              <w:sz w:val="20"/>
              <w:szCs w:val="20"/>
            </w:rPr>
          </w:rPrChange>
        </w:rPr>
        <w:t xml:space="preserve">. </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346" w:author="Phùng Nguyễn Minh Tâm" w:date="2018-12-19T17:03:00Z">
            <w:rPr>
              <w:rFonts w:ascii="Times New Roman" w:hAnsi="Times New Roman" w:cs="Times New Roman"/>
              <w:color w:val="auto"/>
              <w:spacing w:val="-2"/>
              <w:sz w:val="20"/>
              <w:szCs w:val="20"/>
            </w:rPr>
          </w:rPrChange>
        </w:rPr>
        <w:t xml:space="preserve">Hạn mức giao dịch lần: Là số tiền tối đa khách hàng được phép thực hiện </w:t>
      </w:r>
      <w:r w:rsidR="0010350E" w:rsidRPr="007C163E">
        <w:rPr>
          <w:rFonts w:ascii="Times New Roman" w:hAnsi="Times New Roman" w:cs="Times New Roman"/>
          <w:color w:val="auto"/>
          <w:spacing w:val="-2"/>
          <w:rPrChange w:id="347" w:author="Phùng Nguyễn Minh Tâm" w:date="2018-12-19T17:03:00Z">
            <w:rPr>
              <w:rFonts w:ascii="Times New Roman" w:hAnsi="Times New Roman" w:cs="Times New Roman"/>
              <w:color w:val="auto"/>
              <w:spacing w:val="-2"/>
              <w:sz w:val="20"/>
              <w:szCs w:val="20"/>
            </w:rPr>
          </w:rPrChange>
        </w:rPr>
        <w:t>trong</w:t>
      </w:r>
      <w:r w:rsidRPr="007C163E">
        <w:rPr>
          <w:rFonts w:ascii="Times New Roman" w:hAnsi="Times New Roman" w:cs="Times New Roman"/>
          <w:color w:val="auto"/>
          <w:spacing w:val="-2"/>
          <w:rPrChange w:id="348" w:author="Phùng Nguyễn Minh Tâm" w:date="2018-12-19T17:03:00Z">
            <w:rPr>
              <w:rFonts w:ascii="Times New Roman" w:hAnsi="Times New Roman" w:cs="Times New Roman"/>
              <w:color w:val="auto"/>
              <w:spacing w:val="-2"/>
              <w:sz w:val="20"/>
              <w:szCs w:val="20"/>
            </w:rPr>
          </w:rPrChange>
        </w:rPr>
        <w:t xml:space="preserve"> một giao dịch/</w:t>
      </w:r>
      <w:r w:rsidR="005A652E" w:rsidRPr="007C163E">
        <w:rPr>
          <w:rFonts w:ascii="Times New Roman" w:hAnsi="Times New Roman" w:cs="Times New Roman"/>
          <w:color w:val="auto"/>
          <w:spacing w:val="-2"/>
          <w:rPrChange w:id="349" w:author="Phùng Nguyễn Minh Tâm" w:date="2018-12-19T17:03:00Z">
            <w:rPr>
              <w:rFonts w:ascii="Times New Roman" w:hAnsi="Times New Roman" w:cs="Times New Roman"/>
              <w:color w:val="auto"/>
              <w:spacing w:val="-2"/>
              <w:sz w:val="20"/>
              <w:szCs w:val="20"/>
            </w:rPr>
          </w:rPrChange>
        </w:rPr>
        <w:t xml:space="preserve"> </w:t>
      </w:r>
      <w:r w:rsidR="005A652E" w:rsidRPr="007C163E">
        <w:rPr>
          <w:rFonts w:ascii="Times New Roman" w:hAnsi="Times New Roman" w:cs="Times New Roman"/>
          <w:i/>
          <w:color w:val="auto"/>
          <w:spacing w:val="-2"/>
          <w:rPrChange w:id="350" w:author="Phùng Nguyễn Minh Tâm" w:date="2018-12-19T17:03:00Z">
            <w:rPr>
              <w:rFonts w:ascii="Times New Roman" w:hAnsi="Times New Roman" w:cs="Times New Roman"/>
              <w:i/>
              <w:color w:val="auto"/>
              <w:spacing w:val="-2"/>
              <w:sz w:val="20"/>
              <w:szCs w:val="20"/>
            </w:rPr>
          </w:rPrChange>
        </w:rPr>
        <w:t>Entry limit: the maximum amount that Customers are allowed to conduct a payment order</w:t>
      </w:r>
      <w:r w:rsidRPr="007C163E">
        <w:rPr>
          <w:rFonts w:ascii="Times New Roman" w:hAnsi="Times New Roman" w:cs="Times New Roman"/>
          <w:i/>
          <w:color w:val="auto"/>
          <w:spacing w:val="-2"/>
          <w:rPrChange w:id="351" w:author="Phùng Nguyễn Minh Tâm" w:date="2018-12-19T17:03:00Z">
            <w:rPr>
              <w:rFonts w:ascii="Times New Roman" w:hAnsi="Times New Roman" w:cs="Times New Roman"/>
              <w:i/>
              <w:color w:val="auto"/>
              <w:spacing w:val="-2"/>
              <w:sz w:val="20"/>
              <w:szCs w:val="20"/>
            </w:rPr>
          </w:rPrChange>
        </w:rPr>
        <w:t>.</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352" w:author="Phùng Nguyễn Minh Tâm" w:date="2018-12-19T17:03:00Z">
            <w:rPr>
              <w:rFonts w:ascii="Times New Roman" w:hAnsi="Times New Roman" w:cs="Times New Roman"/>
              <w:color w:val="auto"/>
              <w:spacing w:val="-2"/>
              <w:sz w:val="20"/>
              <w:szCs w:val="20"/>
            </w:rPr>
          </w:rPrChange>
        </w:rPr>
        <w:t xml:space="preserve">Hạn mức giao dịch ngày: Là tổng số tiền tối đa khách hàng được phép thực hiện </w:t>
      </w:r>
      <w:r w:rsidR="00FD3DF8" w:rsidRPr="007C163E">
        <w:rPr>
          <w:rFonts w:ascii="Times New Roman" w:hAnsi="Times New Roman" w:cs="Times New Roman"/>
          <w:color w:val="auto"/>
          <w:spacing w:val="-2"/>
          <w:rPrChange w:id="353" w:author="Phùng Nguyễn Minh Tâm" w:date="2018-12-19T17:03:00Z">
            <w:rPr>
              <w:rFonts w:ascii="Times New Roman" w:hAnsi="Times New Roman" w:cs="Times New Roman"/>
              <w:color w:val="auto"/>
              <w:spacing w:val="-2"/>
              <w:sz w:val="20"/>
              <w:szCs w:val="20"/>
            </w:rPr>
          </w:rPrChange>
        </w:rPr>
        <w:t xml:space="preserve">đối với </w:t>
      </w:r>
      <w:r w:rsidRPr="007C163E">
        <w:rPr>
          <w:rFonts w:ascii="Times New Roman" w:hAnsi="Times New Roman" w:cs="Times New Roman"/>
          <w:color w:val="auto"/>
          <w:spacing w:val="-2"/>
          <w:rPrChange w:id="354" w:author="Phùng Nguyễn Minh Tâm" w:date="2018-12-19T17:03:00Z">
            <w:rPr>
              <w:rFonts w:ascii="Times New Roman" w:hAnsi="Times New Roman" w:cs="Times New Roman"/>
              <w:color w:val="auto"/>
              <w:spacing w:val="-2"/>
              <w:sz w:val="20"/>
              <w:szCs w:val="20"/>
            </w:rPr>
          </w:rPrChange>
        </w:rPr>
        <w:t>các giao dịch trong một ngày/</w:t>
      </w:r>
      <w:r w:rsidR="005A652E" w:rsidRPr="007C163E">
        <w:rPr>
          <w:rFonts w:ascii="Times New Roman" w:hAnsi="Times New Roman" w:cs="Times New Roman"/>
          <w:color w:val="auto"/>
          <w:spacing w:val="-2"/>
          <w:rPrChange w:id="355" w:author="Phùng Nguyễn Minh Tâm" w:date="2018-12-19T17:03:00Z">
            <w:rPr>
              <w:rFonts w:ascii="Times New Roman" w:hAnsi="Times New Roman" w:cs="Times New Roman"/>
              <w:color w:val="auto"/>
              <w:spacing w:val="-2"/>
              <w:sz w:val="20"/>
              <w:szCs w:val="20"/>
            </w:rPr>
          </w:rPrChange>
        </w:rPr>
        <w:t xml:space="preserve"> </w:t>
      </w:r>
      <w:r w:rsidR="005A652E" w:rsidRPr="007C163E">
        <w:rPr>
          <w:rFonts w:ascii="Times New Roman" w:hAnsi="Times New Roman" w:cs="Times New Roman"/>
          <w:i/>
          <w:color w:val="auto"/>
          <w:spacing w:val="-2"/>
          <w:rPrChange w:id="356" w:author="Phùng Nguyễn Minh Tâm" w:date="2018-12-19T17:03:00Z">
            <w:rPr>
              <w:rFonts w:ascii="Times New Roman" w:hAnsi="Times New Roman" w:cs="Times New Roman"/>
              <w:i/>
              <w:color w:val="auto"/>
              <w:spacing w:val="-2"/>
              <w:sz w:val="20"/>
              <w:szCs w:val="20"/>
            </w:rPr>
          </w:rPrChange>
        </w:rPr>
        <w:t xml:space="preserve">Daily transaction limit: </w:t>
      </w:r>
      <w:ins w:id="357" w:author="Dao Khanh Hoa - 1050" w:date="2018-12-14T12:58:00Z">
        <w:r w:rsidR="00A451B3" w:rsidRPr="007C163E">
          <w:rPr>
            <w:rFonts w:ascii="Times New Roman" w:hAnsi="Times New Roman" w:cs="Times New Roman"/>
            <w:i/>
            <w:color w:val="auto"/>
            <w:spacing w:val="-2"/>
            <w:rPrChange w:id="358" w:author="Phùng Nguyễn Minh Tâm" w:date="2018-12-19T17:03:00Z">
              <w:rPr>
                <w:rFonts w:ascii="Times New Roman" w:hAnsi="Times New Roman" w:cs="Times New Roman"/>
                <w:i/>
                <w:color w:val="auto"/>
                <w:spacing w:val="-2"/>
                <w:sz w:val="20"/>
                <w:szCs w:val="20"/>
              </w:rPr>
            </w:rPrChange>
          </w:rPr>
          <w:t xml:space="preserve">is </w:t>
        </w:r>
      </w:ins>
      <w:r w:rsidR="005A652E" w:rsidRPr="007C163E">
        <w:rPr>
          <w:rFonts w:ascii="Times New Roman" w:hAnsi="Times New Roman" w:cs="Times New Roman"/>
          <w:i/>
          <w:color w:val="auto"/>
          <w:spacing w:val="-2"/>
          <w:rPrChange w:id="359" w:author="Phùng Nguyễn Minh Tâm" w:date="2018-12-19T17:03:00Z">
            <w:rPr>
              <w:rFonts w:ascii="Times New Roman" w:hAnsi="Times New Roman" w:cs="Times New Roman"/>
              <w:i/>
              <w:color w:val="auto"/>
              <w:spacing w:val="-2"/>
              <w:sz w:val="20"/>
              <w:szCs w:val="20"/>
            </w:rPr>
          </w:rPrChange>
        </w:rPr>
        <w:t>the maximum amount in total that Customers are allowed to make payment order in one day</w:t>
      </w:r>
      <w:r w:rsidRPr="007C163E">
        <w:rPr>
          <w:rFonts w:ascii="Times New Roman" w:hAnsi="Times New Roman" w:cs="Times New Roman"/>
          <w:i/>
          <w:color w:val="auto"/>
          <w:spacing w:val="-2"/>
          <w:rPrChange w:id="360" w:author="Phùng Nguyễn Minh Tâm" w:date="2018-12-19T17:03:00Z">
            <w:rPr>
              <w:rFonts w:ascii="Times New Roman" w:hAnsi="Times New Roman" w:cs="Times New Roman"/>
              <w:i/>
              <w:color w:val="auto"/>
              <w:spacing w:val="-2"/>
              <w:sz w:val="20"/>
              <w:szCs w:val="20"/>
            </w:rPr>
          </w:rPrChange>
        </w:rPr>
        <w:t>.</w:t>
      </w:r>
    </w:p>
    <w:p w:rsidR="00E56A45"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361" w:author="Phùng Nguyễn Minh Tâm" w:date="2018-12-19T17:03:00Z">
            <w:rPr>
              <w:rFonts w:ascii="Times New Roman" w:hAnsi="Times New Roman" w:cs="Times New Roman"/>
              <w:color w:val="auto"/>
              <w:spacing w:val="-2"/>
              <w:sz w:val="20"/>
              <w:szCs w:val="20"/>
            </w:rPr>
          </w:rPrChange>
        </w:rPr>
        <w:t>Hạn mức số lần: Là tổng số lần tối</w:t>
      </w:r>
      <w:r w:rsidR="002F2D9E" w:rsidRPr="007C163E">
        <w:rPr>
          <w:rFonts w:ascii="Times New Roman" w:hAnsi="Times New Roman" w:cs="Times New Roman"/>
          <w:color w:val="auto"/>
          <w:spacing w:val="-2"/>
          <w:rPrChange w:id="362" w:author="Phùng Nguyễn Minh Tâm" w:date="2018-12-19T17:03:00Z">
            <w:rPr>
              <w:rFonts w:ascii="Times New Roman" w:hAnsi="Times New Roman" w:cs="Times New Roman"/>
              <w:color w:val="auto"/>
              <w:spacing w:val="-2"/>
              <w:sz w:val="20"/>
              <w:szCs w:val="20"/>
            </w:rPr>
          </w:rPrChange>
        </w:rPr>
        <w:t xml:space="preserve"> đa</w:t>
      </w:r>
      <w:r w:rsidRPr="007C163E">
        <w:rPr>
          <w:rFonts w:ascii="Times New Roman" w:hAnsi="Times New Roman" w:cs="Times New Roman"/>
          <w:color w:val="auto"/>
          <w:spacing w:val="-2"/>
          <w:rPrChange w:id="363" w:author="Phùng Nguyễn Minh Tâm" w:date="2018-12-19T17:03:00Z">
            <w:rPr>
              <w:rFonts w:ascii="Times New Roman" w:hAnsi="Times New Roman" w:cs="Times New Roman"/>
              <w:color w:val="auto"/>
              <w:spacing w:val="-2"/>
              <w:sz w:val="20"/>
              <w:szCs w:val="20"/>
            </w:rPr>
          </w:rPrChange>
        </w:rPr>
        <w:t xml:space="preserve"> khách hàng được phép thực hiện các giao dịch trong một ngày/</w:t>
      </w:r>
      <w:r w:rsidR="005A652E" w:rsidRPr="007C163E">
        <w:rPr>
          <w:rFonts w:ascii="Times New Roman" w:hAnsi="Times New Roman" w:cs="Times New Roman"/>
          <w:color w:val="auto"/>
          <w:spacing w:val="-2"/>
          <w:rPrChange w:id="364" w:author="Phùng Nguyễn Minh Tâm" w:date="2018-12-19T17:03:00Z">
            <w:rPr>
              <w:rFonts w:ascii="Times New Roman" w:hAnsi="Times New Roman" w:cs="Times New Roman"/>
              <w:color w:val="auto"/>
              <w:spacing w:val="-2"/>
              <w:sz w:val="20"/>
              <w:szCs w:val="20"/>
            </w:rPr>
          </w:rPrChange>
        </w:rPr>
        <w:t xml:space="preserve"> </w:t>
      </w:r>
      <w:r w:rsidR="005A652E" w:rsidRPr="007C163E">
        <w:rPr>
          <w:rFonts w:ascii="Times New Roman" w:hAnsi="Times New Roman" w:cs="Times New Roman"/>
          <w:i/>
          <w:color w:val="auto"/>
          <w:spacing w:val="-2"/>
          <w:rPrChange w:id="365" w:author="Phùng Nguyễn Minh Tâm" w:date="2018-12-19T17:03:00Z">
            <w:rPr>
              <w:rFonts w:ascii="Times New Roman" w:hAnsi="Times New Roman" w:cs="Times New Roman"/>
              <w:i/>
              <w:color w:val="auto"/>
              <w:spacing w:val="-2"/>
              <w:sz w:val="20"/>
              <w:szCs w:val="20"/>
            </w:rPr>
          </w:rPrChange>
        </w:rPr>
        <w:t xml:space="preserve">Number of transaction limit: </w:t>
      </w:r>
      <w:ins w:id="366" w:author="Dao Khanh Hoa - 1050" w:date="2018-12-14T12:58:00Z">
        <w:r w:rsidR="00A451B3" w:rsidRPr="007C163E">
          <w:rPr>
            <w:rFonts w:ascii="Times New Roman" w:hAnsi="Times New Roman" w:cs="Times New Roman"/>
            <w:i/>
            <w:color w:val="auto"/>
            <w:spacing w:val="-2"/>
            <w:rPrChange w:id="367" w:author="Phùng Nguyễn Minh Tâm" w:date="2018-12-19T17:03:00Z">
              <w:rPr>
                <w:rFonts w:ascii="Times New Roman" w:hAnsi="Times New Roman" w:cs="Times New Roman"/>
                <w:i/>
                <w:color w:val="auto"/>
                <w:spacing w:val="-2"/>
                <w:sz w:val="20"/>
                <w:szCs w:val="20"/>
              </w:rPr>
            </w:rPrChange>
          </w:rPr>
          <w:t xml:space="preserve">is </w:t>
        </w:r>
      </w:ins>
      <w:ins w:id="368" w:author="Dao Khanh Hoa - 1050" w:date="2018-12-17T16:09:00Z">
        <w:r w:rsidR="001E60BA" w:rsidRPr="007C163E">
          <w:rPr>
            <w:rFonts w:ascii="Times New Roman" w:hAnsi="Times New Roman" w:cs="Times New Roman"/>
            <w:i/>
            <w:color w:val="auto"/>
            <w:spacing w:val="-2"/>
            <w:rPrChange w:id="369" w:author="Phùng Nguyễn Minh Tâm" w:date="2018-12-19T17:03:00Z">
              <w:rPr>
                <w:rFonts w:ascii="Times New Roman" w:hAnsi="Times New Roman" w:cs="Times New Roman"/>
                <w:i/>
                <w:color w:val="auto"/>
                <w:spacing w:val="-2"/>
                <w:sz w:val="20"/>
                <w:szCs w:val="20"/>
              </w:rPr>
            </w:rPrChange>
          </w:rPr>
          <w:t xml:space="preserve">the </w:t>
        </w:r>
      </w:ins>
      <w:r w:rsidR="005A652E" w:rsidRPr="007C163E">
        <w:rPr>
          <w:rFonts w:ascii="Times New Roman" w:hAnsi="Times New Roman" w:cs="Times New Roman"/>
          <w:i/>
          <w:color w:val="auto"/>
          <w:spacing w:val="-2"/>
          <w:rPrChange w:id="370" w:author="Phùng Nguyễn Minh Tâm" w:date="2018-12-19T17:03:00Z">
            <w:rPr>
              <w:rFonts w:ascii="Times New Roman" w:hAnsi="Times New Roman" w:cs="Times New Roman"/>
              <w:i/>
              <w:color w:val="auto"/>
              <w:spacing w:val="-2"/>
              <w:sz w:val="20"/>
              <w:szCs w:val="20"/>
            </w:rPr>
          </w:rPrChange>
        </w:rPr>
        <w:t>maximum number</w:t>
      </w:r>
      <w:del w:id="371" w:author="Dao Khanh Hoa - 1050" w:date="2018-12-13T15:23:00Z">
        <w:r w:rsidR="005A652E" w:rsidRPr="007C163E" w:rsidDel="000C61BC">
          <w:rPr>
            <w:rFonts w:ascii="Times New Roman" w:hAnsi="Times New Roman" w:cs="Times New Roman"/>
            <w:i/>
            <w:color w:val="auto"/>
            <w:spacing w:val="-2"/>
            <w:rPrChange w:id="372" w:author="Phùng Nguyễn Minh Tâm" w:date="2018-12-19T17:03:00Z">
              <w:rPr>
                <w:rFonts w:ascii="Times New Roman" w:hAnsi="Times New Roman" w:cs="Times New Roman"/>
                <w:i/>
                <w:color w:val="auto"/>
                <w:spacing w:val="-2"/>
                <w:sz w:val="20"/>
                <w:szCs w:val="20"/>
              </w:rPr>
            </w:rPrChange>
          </w:rPr>
          <w:delText xml:space="preserve"> </w:delText>
        </w:r>
      </w:del>
      <w:r w:rsidR="005A652E" w:rsidRPr="007C163E">
        <w:rPr>
          <w:rFonts w:ascii="Times New Roman" w:hAnsi="Times New Roman" w:cs="Times New Roman"/>
          <w:i/>
          <w:color w:val="auto"/>
          <w:spacing w:val="-2"/>
          <w:rPrChange w:id="373" w:author="Phùng Nguyễn Minh Tâm" w:date="2018-12-19T17:03:00Z">
            <w:rPr>
              <w:rFonts w:ascii="Times New Roman" w:hAnsi="Times New Roman" w:cs="Times New Roman"/>
              <w:i/>
              <w:color w:val="auto"/>
              <w:spacing w:val="-2"/>
              <w:sz w:val="20"/>
              <w:szCs w:val="20"/>
            </w:rPr>
          </w:rPrChange>
        </w:rPr>
        <w:t xml:space="preserve">of transactions </w:t>
      </w:r>
      <w:ins w:id="374" w:author="Dao Khanh Hoa - 1050" w:date="2018-12-14T12:59:00Z">
        <w:r w:rsidR="00A451B3" w:rsidRPr="007C163E">
          <w:rPr>
            <w:rFonts w:ascii="Times New Roman" w:hAnsi="Times New Roman" w:cs="Times New Roman"/>
            <w:i/>
            <w:color w:val="auto"/>
            <w:spacing w:val="-2"/>
            <w:rPrChange w:id="375" w:author="Phùng Nguyễn Minh Tâm" w:date="2018-12-19T17:03:00Z">
              <w:rPr>
                <w:rFonts w:ascii="Times New Roman" w:hAnsi="Times New Roman" w:cs="Times New Roman"/>
                <w:i/>
                <w:color w:val="auto"/>
                <w:spacing w:val="-2"/>
                <w:sz w:val="20"/>
                <w:szCs w:val="20"/>
              </w:rPr>
            </w:rPrChange>
          </w:rPr>
          <w:t xml:space="preserve">that a </w:t>
        </w:r>
      </w:ins>
      <w:r w:rsidR="005A652E" w:rsidRPr="007C163E">
        <w:rPr>
          <w:rFonts w:ascii="Times New Roman" w:hAnsi="Times New Roman" w:cs="Times New Roman"/>
          <w:i/>
          <w:color w:val="auto"/>
          <w:spacing w:val="-2"/>
          <w:rPrChange w:id="376" w:author="Phùng Nguyễn Minh Tâm" w:date="2018-12-19T17:03:00Z">
            <w:rPr>
              <w:rFonts w:ascii="Times New Roman" w:hAnsi="Times New Roman" w:cs="Times New Roman"/>
              <w:i/>
              <w:color w:val="auto"/>
              <w:spacing w:val="-2"/>
              <w:sz w:val="20"/>
              <w:szCs w:val="20"/>
            </w:rPr>
          </w:rPrChange>
        </w:rPr>
        <w:t>Customer</w:t>
      </w:r>
      <w:del w:id="377" w:author="Dao Khanh Hoa - 1050" w:date="2018-12-14T12:59:00Z">
        <w:r w:rsidR="005A652E" w:rsidRPr="007C163E" w:rsidDel="00A451B3">
          <w:rPr>
            <w:rFonts w:ascii="Times New Roman" w:hAnsi="Times New Roman" w:cs="Times New Roman"/>
            <w:i/>
            <w:color w:val="auto"/>
            <w:spacing w:val="-2"/>
            <w:rPrChange w:id="378" w:author="Phùng Nguyễn Minh Tâm" w:date="2018-12-19T17:03:00Z">
              <w:rPr>
                <w:rFonts w:ascii="Times New Roman" w:hAnsi="Times New Roman" w:cs="Times New Roman"/>
                <w:i/>
                <w:color w:val="auto"/>
                <w:spacing w:val="-2"/>
                <w:sz w:val="20"/>
                <w:szCs w:val="20"/>
              </w:rPr>
            </w:rPrChange>
          </w:rPr>
          <w:delText>s</w:delText>
        </w:r>
      </w:del>
      <w:r w:rsidR="005A652E" w:rsidRPr="007C163E">
        <w:rPr>
          <w:rFonts w:ascii="Times New Roman" w:hAnsi="Times New Roman" w:cs="Times New Roman"/>
          <w:i/>
          <w:color w:val="auto"/>
          <w:spacing w:val="-2"/>
          <w:rPrChange w:id="379" w:author="Phùng Nguyễn Minh Tâm" w:date="2018-12-19T17:03:00Z">
            <w:rPr>
              <w:rFonts w:ascii="Times New Roman" w:hAnsi="Times New Roman" w:cs="Times New Roman"/>
              <w:i/>
              <w:color w:val="auto"/>
              <w:spacing w:val="-2"/>
              <w:sz w:val="20"/>
              <w:szCs w:val="20"/>
            </w:rPr>
          </w:rPrChange>
        </w:rPr>
        <w:t xml:space="preserve"> </w:t>
      </w:r>
      <w:del w:id="380" w:author="Dao Khanh Hoa - 1050" w:date="2018-12-13T15:24:00Z">
        <w:r w:rsidR="005A652E" w:rsidRPr="007C163E" w:rsidDel="000C61BC">
          <w:rPr>
            <w:rFonts w:ascii="Times New Roman" w:hAnsi="Times New Roman" w:cs="Times New Roman"/>
            <w:i/>
            <w:color w:val="auto"/>
            <w:spacing w:val="-2"/>
            <w:rPrChange w:id="381" w:author="Phùng Nguyễn Minh Tâm" w:date="2018-12-19T17:03:00Z">
              <w:rPr>
                <w:rFonts w:ascii="Times New Roman" w:hAnsi="Times New Roman" w:cs="Times New Roman"/>
                <w:i/>
                <w:color w:val="auto"/>
                <w:spacing w:val="-2"/>
                <w:sz w:val="20"/>
                <w:szCs w:val="20"/>
              </w:rPr>
            </w:rPrChange>
          </w:rPr>
          <w:delText>are</w:delText>
        </w:r>
      </w:del>
      <w:ins w:id="382" w:author="Dao Khanh Hoa - 1050" w:date="2018-12-13T15:24:00Z">
        <w:r w:rsidR="000C61BC" w:rsidRPr="007C163E">
          <w:rPr>
            <w:rFonts w:ascii="Times New Roman" w:hAnsi="Times New Roman" w:cs="Times New Roman"/>
            <w:i/>
            <w:color w:val="auto"/>
            <w:spacing w:val="-2"/>
            <w:rPrChange w:id="383" w:author="Phùng Nguyễn Minh Tâm" w:date="2018-12-19T17:03:00Z">
              <w:rPr>
                <w:rFonts w:ascii="Times New Roman" w:hAnsi="Times New Roman" w:cs="Times New Roman"/>
                <w:i/>
                <w:color w:val="auto"/>
                <w:spacing w:val="-2"/>
                <w:sz w:val="20"/>
                <w:szCs w:val="20"/>
              </w:rPr>
            </w:rPrChange>
          </w:rPr>
          <w:t>is</w:t>
        </w:r>
      </w:ins>
      <w:r w:rsidR="005A652E" w:rsidRPr="007C163E">
        <w:rPr>
          <w:rFonts w:ascii="Times New Roman" w:hAnsi="Times New Roman" w:cs="Times New Roman"/>
          <w:i/>
          <w:color w:val="auto"/>
          <w:spacing w:val="-2"/>
          <w:rPrChange w:id="384" w:author="Phùng Nguyễn Minh Tâm" w:date="2018-12-19T17:03:00Z">
            <w:rPr>
              <w:rFonts w:ascii="Times New Roman" w:hAnsi="Times New Roman" w:cs="Times New Roman"/>
              <w:i/>
              <w:color w:val="auto"/>
              <w:spacing w:val="-2"/>
              <w:sz w:val="20"/>
              <w:szCs w:val="20"/>
            </w:rPr>
          </w:rPrChange>
        </w:rPr>
        <w:t xml:space="preserve"> allowed to conduct in one day.</w:t>
      </w:r>
    </w:p>
    <w:p w:rsidR="00D815F6" w:rsidRPr="007C163E" w:rsidRDefault="00D815F6"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385" w:author="Phùng Nguyễn Minh Tâm" w:date="2018-12-19T17:03:00Z">
            <w:rPr>
              <w:rFonts w:ascii="Times New Roman" w:hAnsi="Times New Roman" w:cs="Times New Roman"/>
              <w:color w:val="auto"/>
              <w:spacing w:val="-2"/>
              <w:sz w:val="20"/>
              <w:szCs w:val="20"/>
            </w:rPr>
          </w:rPrChange>
        </w:rPr>
        <w:t xml:space="preserve">Hạn mức đặc biệt: Là số tiền hoặc số lần tối đa (cao hơn hạn mức mặc định) khách hàng đã đăng ký </w:t>
      </w:r>
      <w:r w:rsidRPr="007C163E">
        <w:rPr>
          <w:rFonts w:ascii="Times New Roman" w:hAnsi="Times New Roman" w:cs="Times New Roman"/>
          <w:color w:val="auto"/>
          <w:spacing w:val="-2"/>
          <w:rPrChange w:id="386" w:author="Phùng Nguyễn Minh Tâm" w:date="2018-12-19T17:03:00Z">
            <w:rPr>
              <w:rFonts w:ascii="Times New Roman" w:hAnsi="Times New Roman" w:cs="Times New Roman"/>
              <w:color w:val="auto"/>
              <w:spacing w:val="-2"/>
              <w:sz w:val="20"/>
              <w:szCs w:val="20"/>
            </w:rPr>
          </w:rPrChange>
        </w:rPr>
        <w:lastRenderedPageBreak/>
        <w:t xml:space="preserve">và thỏa thuận với Agribank được phép thực hiện. Hạn mức này chỉ áp dụng cho </w:t>
      </w:r>
      <w:r w:rsidR="00FD3DF8" w:rsidRPr="007C163E">
        <w:rPr>
          <w:rFonts w:ascii="Times New Roman" w:hAnsi="Times New Roman" w:cs="Times New Roman"/>
          <w:color w:val="auto"/>
          <w:spacing w:val="-2"/>
          <w:rPrChange w:id="387" w:author="Phùng Nguyễn Minh Tâm" w:date="2018-12-19T17:03:00Z">
            <w:rPr>
              <w:rFonts w:ascii="Times New Roman" w:hAnsi="Times New Roman" w:cs="Times New Roman"/>
              <w:color w:val="auto"/>
              <w:spacing w:val="-2"/>
              <w:sz w:val="20"/>
              <w:szCs w:val="20"/>
            </w:rPr>
          </w:rPrChange>
        </w:rPr>
        <w:t>01 (</w:t>
      </w:r>
      <w:r w:rsidRPr="007C163E">
        <w:rPr>
          <w:rFonts w:ascii="Times New Roman" w:hAnsi="Times New Roman" w:cs="Times New Roman"/>
          <w:color w:val="auto"/>
          <w:spacing w:val="-2"/>
          <w:rPrChange w:id="388" w:author="Phùng Nguyễn Minh Tâm" w:date="2018-12-19T17:03:00Z">
            <w:rPr>
              <w:rFonts w:ascii="Times New Roman" w:hAnsi="Times New Roman" w:cs="Times New Roman"/>
              <w:color w:val="auto"/>
              <w:spacing w:val="-2"/>
              <w:sz w:val="20"/>
              <w:szCs w:val="20"/>
            </w:rPr>
          </w:rPrChange>
        </w:rPr>
        <w:t>một</w:t>
      </w:r>
      <w:r w:rsidR="00FD3DF8" w:rsidRPr="007C163E">
        <w:rPr>
          <w:rFonts w:ascii="Times New Roman" w:hAnsi="Times New Roman" w:cs="Times New Roman"/>
          <w:color w:val="auto"/>
          <w:spacing w:val="-2"/>
          <w:rPrChange w:id="389" w:author="Phùng Nguyễn Minh Tâm" w:date="2018-12-19T17:03:00Z">
            <w:rPr>
              <w:rFonts w:ascii="Times New Roman" w:hAnsi="Times New Roman" w:cs="Times New Roman"/>
              <w:color w:val="auto"/>
              <w:spacing w:val="-2"/>
              <w:sz w:val="20"/>
              <w:szCs w:val="20"/>
            </w:rPr>
          </w:rPrChange>
        </w:rPr>
        <w:t>)</w:t>
      </w:r>
      <w:r w:rsidRPr="007C163E">
        <w:rPr>
          <w:rFonts w:ascii="Times New Roman" w:hAnsi="Times New Roman" w:cs="Times New Roman"/>
          <w:color w:val="auto"/>
          <w:spacing w:val="-2"/>
          <w:rPrChange w:id="390" w:author="Phùng Nguyễn Minh Tâm" w:date="2018-12-19T17:03:00Z">
            <w:rPr>
              <w:rFonts w:ascii="Times New Roman" w:hAnsi="Times New Roman" w:cs="Times New Roman"/>
              <w:color w:val="auto"/>
              <w:spacing w:val="-2"/>
              <w:sz w:val="20"/>
              <w:szCs w:val="20"/>
            </w:rPr>
          </w:rPrChange>
        </w:rPr>
        <w:t xml:space="preserve"> tài khoản/</w:t>
      </w:r>
      <w:r w:rsidR="005A652E" w:rsidRPr="007C163E">
        <w:rPr>
          <w:rFonts w:ascii="Times New Roman" w:hAnsi="Times New Roman" w:cs="Times New Roman"/>
          <w:color w:val="auto"/>
          <w:spacing w:val="-2"/>
          <w:rPrChange w:id="391" w:author="Phùng Nguyễn Minh Tâm" w:date="2018-12-19T17:03:00Z">
            <w:rPr>
              <w:rFonts w:ascii="Times New Roman" w:hAnsi="Times New Roman" w:cs="Times New Roman"/>
              <w:color w:val="auto"/>
              <w:spacing w:val="-2"/>
              <w:sz w:val="20"/>
              <w:szCs w:val="20"/>
            </w:rPr>
          </w:rPrChange>
        </w:rPr>
        <w:t xml:space="preserve"> </w:t>
      </w:r>
      <w:r w:rsidR="005A652E" w:rsidRPr="007C163E">
        <w:rPr>
          <w:rFonts w:ascii="Times New Roman" w:hAnsi="Times New Roman" w:cs="Times New Roman"/>
          <w:i/>
          <w:color w:val="auto"/>
          <w:spacing w:val="-2"/>
          <w:rPrChange w:id="392" w:author="Phùng Nguyễn Minh Tâm" w:date="2018-12-19T17:03:00Z">
            <w:rPr>
              <w:rFonts w:ascii="Times New Roman" w:hAnsi="Times New Roman" w:cs="Times New Roman"/>
              <w:i/>
              <w:color w:val="auto"/>
              <w:spacing w:val="-2"/>
              <w:sz w:val="20"/>
              <w:szCs w:val="20"/>
            </w:rPr>
          </w:rPrChange>
        </w:rPr>
        <w:t>Special transaction limit is the maximum</w:t>
      </w:r>
      <w:ins w:id="393" w:author="Dao Khanh Hoa - 1050" w:date="2018-12-14T13:01:00Z">
        <w:r w:rsidR="00A451B3" w:rsidRPr="007C163E">
          <w:rPr>
            <w:rFonts w:ascii="Times New Roman" w:hAnsi="Times New Roman" w:cs="Times New Roman"/>
            <w:i/>
            <w:color w:val="auto"/>
            <w:spacing w:val="-2"/>
            <w:rPrChange w:id="394" w:author="Phùng Nguyễn Minh Tâm" w:date="2018-12-19T17:03:00Z">
              <w:rPr>
                <w:rFonts w:ascii="Times New Roman" w:hAnsi="Times New Roman" w:cs="Times New Roman"/>
                <w:i/>
                <w:color w:val="auto"/>
                <w:spacing w:val="-2"/>
                <w:sz w:val="20"/>
                <w:szCs w:val="20"/>
              </w:rPr>
            </w:rPrChange>
          </w:rPr>
          <w:t xml:space="preserve"> number or amount of</w:t>
        </w:r>
      </w:ins>
      <w:r w:rsidR="005A652E" w:rsidRPr="007C163E">
        <w:rPr>
          <w:rFonts w:ascii="Times New Roman" w:hAnsi="Times New Roman" w:cs="Times New Roman"/>
          <w:i/>
          <w:color w:val="auto"/>
          <w:spacing w:val="-2"/>
          <w:rPrChange w:id="395" w:author="Phùng Nguyễn Minh Tâm" w:date="2018-12-19T17:03:00Z">
            <w:rPr>
              <w:rFonts w:ascii="Times New Roman" w:hAnsi="Times New Roman" w:cs="Times New Roman"/>
              <w:i/>
              <w:color w:val="auto"/>
              <w:spacing w:val="-2"/>
              <w:sz w:val="20"/>
              <w:szCs w:val="20"/>
            </w:rPr>
          </w:rPrChange>
        </w:rPr>
        <w:t xml:space="preserve"> transaction</w:t>
      </w:r>
      <w:ins w:id="396" w:author="Dao Khanh Hoa - 1050" w:date="2018-12-14T13:04:00Z">
        <w:r w:rsidR="00714E0B" w:rsidRPr="007C163E">
          <w:rPr>
            <w:rFonts w:ascii="Times New Roman" w:hAnsi="Times New Roman" w:cs="Times New Roman"/>
            <w:i/>
            <w:color w:val="auto"/>
            <w:spacing w:val="-2"/>
            <w:rPrChange w:id="397" w:author="Phùng Nguyễn Minh Tâm" w:date="2018-12-19T17:03:00Z">
              <w:rPr>
                <w:rFonts w:ascii="Times New Roman" w:hAnsi="Times New Roman" w:cs="Times New Roman"/>
                <w:i/>
                <w:color w:val="auto"/>
                <w:spacing w:val="-2"/>
                <w:sz w:val="20"/>
                <w:szCs w:val="20"/>
              </w:rPr>
            </w:rPrChange>
          </w:rPr>
          <w:t>s</w:t>
        </w:r>
      </w:ins>
      <w:r w:rsidR="005A652E" w:rsidRPr="007C163E">
        <w:rPr>
          <w:rFonts w:ascii="Times New Roman" w:hAnsi="Times New Roman" w:cs="Times New Roman"/>
          <w:i/>
          <w:color w:val="auto"/>
          <w:spacing w:val="-2"/>
          <w:rPrChange w:id="398" w:author="Phùng Nguyễn Minh Tâm" w:date="2018-12-19T17:03:00Z">
            <w:rPr>
              <w:rFonts w:ascii="Times New Roman" w:hAnsi="Times New Roman" w:cs="Times New Roman"/>
              <w:i/>
              <w:color w:val="auto"/>
              <w:spacing w:val="-2"/>
              <w:sz w:val="20"/>
              <w:szCs w:val="20"/>
            </w:rPr>
          </w:rPrChange>
        </w:rPr>
        <w:t xml:space="preserve"> </w:t>
      </w:r>
      <w:del w:id="399" w:author="Dao Khanh Hoa - 1050" w:date="2018-12-14T13:01:00Z">
        <w:r w:rsidR="005A652E" w:rsidRPr="007C163E" w:rsidDel="00A451B3">
          <w:rPr>
            <w:rFonts w:ascii="Times New Roman" w:hAnsi="Times New Roman" w:cs="Times New Roman"/>
            <w:i/>
            <w:color w:val="auto"/>
            <w:spacing w:val="-2"/>
            <w:rPrChange w:id="400" w:author="Phùng Nguyễn Minh Tâm" w:date="2018-12-19T17:03:00Z">
              <w:rPr>
                <w:rFonts w:ascii="Times New Roman" w:hAnsi="Times New Roman" w:cs="Times New Roman"/>
                <w:i/>
                <w:color w:val="auto"/>
                <w:spacing w:val="-2"/>
                <w:sz w:val="20"/>
                <w:szCs w:val="20"/>
              </w:rPr>
            </w:rPrChange>
          </w:rPr>
          <w:delText xml:space="preserve">limit </w:delText>
        </w:r>
      </w:del>
      <w:r w:rsidR="005A652E" w:rsidRPr="007C163E">
        <w:rPr>
          <w:rFonts w:ascii="Times New Roman" w:hAnsi="Times New Roman" w:cs="Times New Roman"/>
          <w:i/>
          <w:color w:val="auto"/>
          <w:spacing w:val="-2"/>
          <w:rPrChange w:id="401" w:author="Phùng Nguyễn Minh Tâm" w:date="2018-12-19T17:03:00Z">
            <w:rPr>
              <w:rFonts w:ascii="Times New Roman" w:hAnsi="Times New Roman" w:cs="Times New Roman"/>
              <w:i/>
              <w:color w:val="auto"/>
              <w:spacing w:val="-2"/>
              <w:sz w:val="20"/>
              <w:szCs w:val="20"/>
            </w:rPr>
          </w:rPrChange>
        </w:rPr>
        <w:t xml:space="preserve">for transfer (higher than the default transaction limit) which is registered by Customer and </w:t>
      </w:r>
      <w:del w:id="402" w:author="Dao Khanh Hoa - 1050" w:date="2018-12-14T13:00:00Z">
        <w:r w:rsidR="005A652E" w:rsidRPr="007C163E" w:rsidDel="00A451B3">
          <w:rPr>
            <w:rFonts w:ascii="Times New Roman" w:hAnsi="Times New Roman" w:cs="Times New Roman"/>
            <w:i/>
            <w:color w:val="auto"/>
            <w:spacing w:val="-2"/>
            <w:rPrChange w:id="403" w:author="Phùng Nguyễn Minh Tâm" w:date="2018-12-19T17:03:00Z">
              <w:rPr>
                <w:rFonts w:ascii="Times New Roman" w:hAnsi="Times New Roman" w:cs="Times New Roman"/>
                <w:i/>
                <w:color w:val="auto"/>
                <w:spacing w:val="-2"/>
                <w:sz w:val="20"/>
                <w:szCs w:val="20"/>
              </w:rPr>
            </w:rPrChange>
          </w:rPr>
          <w:delText>negotiated</w:delText>
        </w:r>
      </w:del>
      <w:ins w:id="404" w:author="Dao Khanh Hoa - 1050" w:date="2018-12-14T13:00:00Z">
        <w:r w:rsidR="00A451B3" w:rsidRPr="007C163E">
          <w:rPr>
            <w:rFonts w:ascii="Times New Roman" w:hAnsi="Times New Roman" w:cs="Times New Roman"/>
            <w:i/>
            <w:color w:val="auto"/>
            <w:spacing w:val="-2"/>
            <w:rPrChange w:id="405" w:author="Phùng Nguyễn Minh Tâm" w:date="2018-12-19T17:03:00Z">
              <w:rPr>
                <w:rFonts w:ascii="Times New Roman" w:hAnsi="Times New Roman" w:cs="Times New Roman"/>
                <w:i/>
                <w:color w:val="auto"/>
                <w:spacing w:val="-2"/>
                <w:sz w:val="20"/>
                <w:szCs w:val="20"/>
              </w:rPr>
            </w:rPrChange>
          </w:rPr>
          <w:t>agreed</w:t>
        </w:r>
      </w:ins>
      <w:r w:rsidR="005A652E" w:rsidRPr="007C163E">
        <w:rPr>
          <w:rFonts w:ascii="Times New Roman" w:hAnsi="Times New Roman" w:cs="Times New Roman"/>
          <w:i/>
          <w:color w:val="auto"/>
          <w:spacing w:val="-2"/>
          <w:rPrChange w:id="406" w:author="Phùng Nguyễn Minh Tâm" w:date="2018-12-19T17:03:00Z">
            <w:rPr>
              <w:rFonts w:ascii="Times New Roman" w:hAnsi="Times New Roman" w:cs="Times New Roman"/>
              <w:i/>
              <w:color w:val="auto"/>
              <w:spacing w:val="-2"/>
              <w:sz w:val="20"/>
              <w:szCs w:val="20"/>
            </w:rPr>
          </w:rPrChange>
        </w:rPr>
        <w:t xml:space="preserve"> </w:t>
      </w:r>
      <w:del w:id="407" w:author="Dao Khanh Hoa - 1050" w:date="2018-12-14T13:03:00Z">
        <w:r w:rsidR="005A652E" w:rsidRPr="007C163E" w:rsidDel="00A451B3">
          <w:rPr>
            <w:rFonts w:ascii="Times New Roman" w:hAnsi="Times New Roman" w:cs="Times New Roman"/>
            <w:i/>
            <w:color w:val="auto"/>
            <w:spacing w:val="-2"/>
            <w:rPrChange w:id="408" w:author="Phùng Nguyễn Minh Tâm" w:date="2018-12-19T17:03:00Z">
              <w:rPr>
                <w:rFonts w:ascii="Times New Roman" w:hAnsi="Times New Roman" w:cs="Times New Roman"/>
                <w:i/>
                <w:color w:val="auto"/>
                <w:spacing w:val="-2"/>
                <w:sz w:val="20"/>
                <w:szCs w:val="20"/>
              </w:rPr>
            </w:rPrChange>
          </w:rPr>
          <w:delText>with</w:delText>
        </w:r>
      </w:del>
      <w:ins w:id="409" w:author="Dao Khanh Hoa - 1050" w:date="2018-12-14T13:03:00Z">
        <w:r w:rsidR="00A451B3" w:rsidRPr="007C163E">
          <w:rPr>
            <w:rFonts w:ascii="Times New Roman" w:hAnsi="Times New Roman" w:cs="Times New Roman"/>
            <w:i/>
            <w:color w:val="auto"/>
            <w:spacing w:val="-2"/>
            <w:rPrChange w:id="410" w:author="Phùng Nguyễn Minh Tâm" w:date="2018-12-19T17:03:00Z">
              <w:rPr>
                <w:rFonts w:ascii="Times New Roman" w:hAnsi="Times New Roman" w:cs="Times New Roman"/>
                <w:i/>
                <w:color w:val="auto"/>
                <w:spacing w:val="-2"/>
                <w:sz w:val="20"/>
                <w:szCs w:val="20"/>
              </w:rPr>
            </w:rPrChange>
          </w:rPr>
          <w:t>by</w:t>
        </w:r>
      </w:ins>
      <w:r w:rsidR="005A652E" w:rsidRPr="007C163E">
        <w:rPr>
          <w:rFonts w:ascii="Times New Roman" w:hAnsi="Times New Roman" w:cs="Times New Roman"/>
          <w:i/>
          <w:color w:val="auto"/>
          <w:spacing w:val="-2"/>
          <w:rPrChange w:id="411" w:author="Phùng Nguyễn Minh Tâm" w:date="2018-12-19T17:03:00Z">
            <w:rPr>
              <w:rFonts w:ascii="Times New Roman" w:hAnsi="Times New Roman" w:cs="Times New Roman"/>
              <w:i/>
              <w:color w:val="auto"/>
              <w:spacing w:val="-2"/>
              <w:sz w:val="20"/>
              <w:szCs w:val="20"/>
            </w:rPr>
          </w:rPrChange>
        </w:rPr>
        <w:t xml:space="preserve"> Agribank. This transaction limit is applied </w:t>
      </w:r>
      <w:ins w:id="412" w:author="Dao Khanh Hoa - 1050" w:date="2018-12-14T13:22:00Z">
        <w:r w:rsidR="00800006" w:rsidRPr="007C163E">
          <w:rPr>
            <w:rFonts w:ascii="Times New Roman" w:hAnsi="Times New Roman" w:cs="Times New Roman"/>
            <w:i/>
            <w:color w:val="auto"/>
            <w:spacing w:val="-2"/>
            <w:rPrChange w:id="413" w:author="Phùng Nguyễn Minh Tâm" w:date="2018-12-19T17:03:00Z">
              <w:rPr>
                <w:rFonts w:ascii="Times New Roman" w:hAnsi="Times New Roman" w:cs="Times New Roman"/>
                <w:i/>
                <w:color w:val="auto"/>
                <w:spacing w:val="-2"/>
                <w:sz w:val="20"/>
                <w:szCs w:val="20"/>
              </w:rPr>
            </w:rPrChange>
          </w:rPr>
          <w:t xml:space="preserve">to </w:t>
        </w:r>
      </w:ins>
      <w:r w:rsidR="005A652E" w:rsidRPr="007C163E">
        <w:rPr>
          <w:rFonts w:ascii="Times New Roman" w:hAnsi="Times New Roman" w:cs="Times New Roman"/>
          <w:i/>
          <w:color w:val="auto"/>
          <w:spacing w:val="-2"/>
          <w:rPrChange w:id="414" w:author="Phùng Nguyễn Minh Tâm" w:date="2018-12-19T17:03:00Z">
            <w:rPr>
              <w:rFonts w:ascii="Times New Roman" w:hAnsi="Times New Roman" w:cs="Times New Roman"/>
              <w:i/>
              <w:color w:val="auto"/>
              <w:spacing w:val="-2"/>
              <w:sz w:val="20"/>
              <w:szCs w:val="20"/>
            </w:rPr>
          </w:rPrChange>
        </w:rPr>
        <w:t xml:space="preserve">only </w:t>
      </w:r>
      <w:del w:id="415" w:author="Dao Khanh Hoa - 1050" w:date="2018-12-14T13:22:00Z">
        <w:r w:rsidR="005A652E" w:rsidRPr="007C163E" w:rsidDel="00800006">
          <w:rPr>
            <w:rFonts w:ascii="Times New Roman" w:hAnsi="Times New Roman" w:cs="Times New Roman"/>
            <w:i/>
            <w:color w:val="auto"/>
            <w:spacing w:val="-2"/>
            <w:rPrChange w:id="416" w:author="Phùng Nguyễn Minh Tâm" w:date="2018-12-19T17:03:00Z">
              <w:rPr>
                <w:rFonts w:ascii="Times New Roman" w:hAnsi="Times New Roman" w:cs="Times New Roman"/>
                <w:i/>
                <w:color w:val="auto"/>
                <w:spacing w:val="-2"/>
                <w:sz w:val="20"/>
                <w:szCs w:val="20"/>
              </w:rPr>
            </w:rPrChange>
          </w:rPr>
          <w:delText>for</w:delText>
        </w:r>
      </w:del>
      <w:r w:rsidR="005A652E" w:rsidRPr="007C163E">
        <w:rPr>
          <w:rFonts w:ascii="Times New Roman" w:hAnsi="Times New Roman" w:cs="Times New Roman"/>
          <w:i/>
          <w:color w:val="auto"/>
          <w:spacing w:val="-2"/>
          <w:rPrChange w:id="417" w:author="Phùng Nguyễn Minh Tâm" w:date="2018-12-19T17:03:00Z">
            <w:rPr>
              <w:rFonts w:ascii="Times New Roman" w:hAnsi="Times New Roman" w:cs="Times New Roman"/>
              <w:i/>
              <w:color w:val="auto"/>
              <w:spacing w:val="-2"/>
              <w:sz w:val="20"/>
              <w:szCs w:val="20"/>
            </w:rPr>
          </w:rPrChange>
        </w:rPr>
        <w:t xml:space="preserve"> one </w:t>
      </w:r>
      <w:ins w:id="418" w:author="Dao Khanh Hoa - 1050" w:date="2018-12-14T13:23:00Z">
        <w:r w:rsidR="00800006" w:rsidRPr="007C163E">
          <w:rPr>
            <w:rFonts w:ascii="Times New Roman" w:hAnsi="Times New Roman" w:cs="Times New Roman"/>
            <w:i/>
            <w:color w:val="auto"/>
            <w:spacing w:val="-2"/>
            <w:rPrChange w:id="419" w:author="Phùng Nguyễn Minh Tâm" w:date="2018-12-19T17:03:00Z">
              <w:rPr>
                <w:rFonts w:ascii="Times New Roman" w:hAnsi="Times New Roman" w:cs="Times New Roman"/>
                <w:i/>
                <w:color w:val="auto"/>
                <w:spacing w:val="-2"/>
                <w:sz w:val="20"/>
                <w:szCs w:val="20"/>
              </w:rPr>
            </w:rPrChange>
          </w:rPr>
          <w:t xml:space="preserve">(01) </w:t>
        </w:r>
      </w:ins>
      <w:r w:rsidR="005A652E" w:rsidRPr="007C163E">
        <w:rPr>
          <w:rFonts w:ascii="Times New Roman" w:hAnsi="Times New Roman" w:cs="Times New Roman"/>
          <w:i/>
          <w:color w:val="auto"/>
          <w:spacing w:val="-2"/>
          <w:rPrChange w:id="420" w:author="Phùng Nguyễn Minh Tâm" w:date="2018-12-19T17:03:00Z">
            <w:rPr>
              <w:rFonts w:ascii="Times New Roman" w:hAnsi="Times New Roman" w:cs="Times New Roman"/>
              <w:i/>
              <w:color w:val="auto"/>
              <w:spacing w:val="-2"/>
              <w:sz w:val="20"/>
              <w:szCs w:val="20"/>
            </w:rPr>
          </w:rPrChange>
        </w:rPr>
        <w:t>payment account</w:t>
      </w:r>
      <w:r w:rsidR="00144936" w:rsidRPr="007C163E">
        <w:rPr>
          <w:rFonts w:ascii="Times New Roman" w:hAnsi="Times New Roman" w:cs="Times New Roman"/>
          <w:i/>
          <w:color w:val="auto"/>
          <w:spacing w:val="-2"/>
          <w:rPrChange w:id="421" w:author="Phùng Nguyễn Minh Tâm" w:date="2018-12-19T17:03:00Z">
            <w:rPr>
              <w:rFonts w:ascii="Times New Roman" w:hAnsi="Times New Roman" w:cs="Times New Roman"/>
              <w:i/>
              <w:color w:val="auto"/>
              <w:spacing w:val="-2"/>
              <w:sz w:val="20"/>
              <w:szCs w:val="20"/>
            </w:rPr>
          </w:rPrChange>
        </w:rPr>
        <w:t>.</w:t>
      </w:r>
    </w:p>
    <w:p w:rsidR="0085237B" w:rsidRPr="007C163E" w:rsidRDefault="0085237B" w:rsidP="002F7F96">
      <w:pPr>
        <w:pStyle w:val="Default"/>
        <w:widowControl w:val="0"/>
        <w:tabs>
          <w:tab w:val="left" w:pos="142"/>
        </w:tabs>
        <w:ind w:left="142"/>
        <w:jc w:val="both"/>
        <w:rPr>
          <w:rFonts w:ascii="Times New Roman" w:hAnsi="Times New Roman" w:cs="Times New Roman"/>
          <w:b/>
          <w:color w:val="auto"/>
          <w:spacing w:val="-2"/>
        </w:rPr>
      </w:pPr>
      <w:proofErr w:type="gramStart"/>
      <w:r w:rsidRPr="007C163E">
        <w:rPr>
          <w:rFonts w:ascii="Times New Roman" w:hAnsi="Times New Roman" w:cs="Times New Roman"/>
          <w:b/>
          <w:color w:val="auto"/>
          <w:spacing w:val="-2"/>
          <w:rPrChange w:id="422" w:author="Phùng Nguyễn Minh Tâm" w:date="2018-12-19T17:03:00Z">
            <w:rPr>
              <w:rFonts w:ascii="Times New Roman" w:hAnsi="Times New Roman" w:cs="Times New Roman"/>
              <w:b/>
              <w:color w:val="auto"/>
              <w:spacing w:val="-2"/>
              <w:sz w:val="20"/>
              <w:szCs w:val="20"/>
            </w:rPr>
          </w:rPrChange>
        </w:rPr>
        <w:t xml:space="preserve">Điều </w:t>
      </w:r>
      <w:r w:rsidR="00B030AD" w:rsidRPr="007C163E">
        <w:rPr>
          <w:rFonts w:ascii="Times New Roman" w:hAnsi="Times New Roman" w:cs="Times New Roman"/>
          <w:b/>
          <w:color w:val="auto"/>
          <w:spacing w:val="-2"/>
          <w:rPrChange w:id="423" w:author="Phùng Nguyễn Minh Tâm" w:date="2018-12-19T17:03:00Z">
            <w:rPr>
              <w:rFonts w:ascii="Times New Roman" w:hAnsi="Times New Roman" w:cs="Times New Roman"/>
              <w:b/>
              <w:color w:val="auto"/>
              <w:spacing w:val="-2"/>
              <w:sz w:val="20"/>
              <w:szCs w:val="20"/>
            </w:rPr>
          </w:rPrChange>
        </w:rPr>
        <w:t>3</w:t>
      </w:r>
      <w:r w:rsidRPr="007C163E">
        <w:rPr>
          <w:rFonts w:ascii="Times New Roman" w:hAnsi="Times New Roman" w:cs="Times New Roman"/>
          <w:b/>
          <w:color w:val="auto"/>
          <w:spacing w:val="-2"/>
          <w:rPrChange w:id="424" w:author="Phùng Nguyễn Minh Tâm" w:date="2018-12-19T17:03:00Z">
            <w:rPr>
              <w:rFonts w:ascii="Times New Roman" w:hAnsi="Times New Roman" w:cs="Times New Roman"/>
              <w:b/>
              <w:color w:val="auto"/>
              <w:spacing w:val="-2"/>
              <w:sz w:val="20"/>
              <w:szCs w:val="20"/>
            </w:rPr>
          </w:rPrChange>
        </w:rPr>
        <w:t>.</w:t>
      </w:r>
      <w:proofErr w:type="gramEnd"/>
      <w:r w:rsidRPr="007C163E">
        <w:rPr>
          <w:rFonts w:ascii="Times New Roman" w:hAnsi="Times New Roman" w:cs="Times New Roman"/>
          <w:b/>
          <w:color w:val="auto"/>
          <w:spacing w:val="-2"/>
          <w:rPrChange w:id="425" w:author="Phùng Nguyễn Minh Tâm" w:date="2018-12-19T17:03:00Z">
            <w:rPr>
              <w:rFonts w:ascii="Times New Roman" w:hAnsi="Times New Roman" w:cs="Times New Roman"/>
              <w:b/>
              <w:color w:val="auto"/>
              <w:spacing w:val="-2"/>
              <w:sz w:val="20"/>
              <w:szCs w:val="20"/>
            </w:rPr>
          </w:rPrChange>
        </w:rPr>
        <w:t xml:space="preserve"> Cam kết của khách hàng</w:t>
      </w:r>
    </w:p>
    <w:p w:rsidR="0011670E" w:rsidRPr="007C163E" w:rsidRDefault="005A652E" w:rsidP="002F7F96">
      <w:pPr>
        <w:pStyle w:val="Default"/>
        <w:widowControl w:val="0"/>
        <w:tabs>
          <w:tab w:val="left" w:pos="142"/>
        </w:tabs>
        <w:ind w:left="142"/>
        <w:jc w:val="both"/>
        <w:rPr>
          <w:rFonts w:ascii="Times New Roman" w:hAnsi="Times New Roman" w:cs="Times New Roman"/>
          <w:b/>
          <w:i/>
          <w:color w:val="auto"/>
          <w:spacing w:val="-2"/>
        </w:rPr>
      </w:pPr>
      <w:proofErr w:type="gramStart"/>
      <w:r w:rsidRPr="007C163E">
        <w:rPr>
          <w:rFonts w:ascii="Times New Roman" w:hAnsi="Times New Roman" w:cs="Times New Roman"/>
          <w:b/>
          <w:i/>
          <w:color w:val="auto"/>
          <w:spacing w:val="-2"/>
          <w:rPrChange w:id="426" w:author="Phùng Nguyễn Minh Tâm" w:date="2018-12-19T17:03:00Z">
            <w:rPr>
              <w:rFonts w:ascii="Times New Roman" w:hAnsi="Times New Roman" w:cs="Times New Roman"/>
              <w:b/>
              <w:i/>
              <w:color w:val="auto"/>
              <w:spacing w:val="-2"/>
              <w:sz w:val="20"/>
              <w:szCs w:val="20"/>
            </w:rPr>
          </w:rPrChange>
        </w:rPr>
        <w:t>Article 3.</w:t>
      </w:r>
      <w:proofErr w:type="gramEnd"/>
      <w:r w:rsidRPr="007C163E">
        <w:rPr>
          <w:rFonts w:ascii="Times New Roman" w:hAnsi="Times New Roman" w:cs="Times New Roman"/>
          <w:b/>
          <w:i/>
          <w:color w:val="auto"/>
          <w:spacing w:val="-2"/>
          <w:rPrChange w:id="427" w:author="Phùng Nguyễn Minh Tâm" w:date="2018-12-19T17:03:00Z">
            <w:rPr>
              <w:rFonts w:ascii="Times New Roman" w:hAnsi="Times New Roman" w:cs="Times New Roman"/>
              <w:b/>
              <w:i/>
              <w:color w:val="auto"/>
              <w:spacing w:val="-2"/>
              <w:sz w:val="20"/>
              <w:szCs w:val="20"/>
            </w:rPr>
          </w:rPrChange>
        </w:rPr>
        <w:t xml:space="preserve"> Customers’ Commitment</w:t>
      </w:r>
    </w:p>
    <w:p w:rsidR="0011670E" w:rsidRPr="007C163E"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rPr>
      </w:pPr>
      <w:r w:rsidRPr="007C163E">
        <w:rPr>
          <w:rFonts w:ascii="Times New Roman" w:hAnsi="Times New Roman" w:cs="Times New Roman"/>
          <w:color w:val="auto"/>
          <w:spacing w:val="-2"/>
          <w:rPrChange w:id="428" w:author="Phùng Nguyễn Minh Tâm" w:date="2018-12-19T17:03:00Z">
            <w:rPr>
              <w:rFonts w:ascii="Times New Roman" w:hAnsi="Times New Roman" w:cs="Times New Roman"/>
              <w:color w:val="auto"/>
              <w:spacing w:val="-2"/>
              <w:sz w:val="20"/>
              <w:szCs w:val="20"/>
            </w:rPr>
          </w:rPrChange>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w:t>
      </w:r>
      <w:r w:rsidR="00E3141D" w:rsidRPr="007C163E">
        <w:rPr>
          <w:rFonts w:ascii="Times New Roman" w:hAnsi="Times New Roman" w:cs="Times New Roman"/>
          <w:color w:val="auto"/>
          <w:spacing w:val="-2"/>
          <w:rPrChange w:id="429" w:author="Phùng Nguyễn Minh Tâm" w:date="2018-12-19T17:03:00Z">
            <w:rPr>
              <w:rFonts w:ascii="Times New Roman" w:hAnsi="Times New Roman" w:cs="Times New Roman"/>
              <w:color w:val="auto"/>
              <w:spacing w:val="-2"/>
              <w:sz w:val="20"/>
              <w:szCs w:val="20"/>
            </w:rPr>
          </w:rPrChange>
        </w:rPr>
        <w:t xml:space="preserve">khớp đúng, </w:t>
      </w:r>
      <w:r w:rsidRPr="007C163E">
        <w:rPr>
          <w:rFonts w:ascii="Times New Roman" w:hAnsi="Times New Roman" w:cs="Times New Roman"/>
          <w:color w:val="auto"/>
          <w:spacing w:val="-2"/>
          <w:rPrChange w:id="430" w:author="Phùng Nguyễn Minh Tâm" w:date="2018-12-19T17:03:00Z">
            <w:rPr>
              <w:rFonts w:ascii="Times New Roman" w:hAnsi="Times New Roman" w:cs="Times New Roman"/>
              <w:color w:val="auto"/>
              <w:spacing w:val="-2"/>
              <w:sz w:val="20"/>
              <w:szCs w:val="20"/>
            </w:rPr>
          </w:rPrChange>
        </w:rPr>
        <w:t>trung thực, cập nhật.</w:t>
      </w:r>
    </w:p>
    <w:p w:rsidR="0011670E" w:rsidRPr="007C163E" w:rsidRDefault="005A652E" w:rsidP="002F7F96">
      <w:pPr>
        <w:pStyle w:val="Default"/>
        <w:widowControl w:val="0"/>
        <w:tabs>
          <w:tab w:val="left" w:pos="142"/>
        </w:tabs>
        <w:ind w:left="142"/>
        <w:jc w:val="both"/>
        <w:rPr>
          <w:rFonts w:ascii="Times New Roman" w:hAnsi="Times New Roman" w:cs="Times New Roman"/>
          <w:i/>
          <w:color w:val="auto"/>
          <w:spacing w:val="-2"/>
        </w:rPr>
      </w:pPr>
      <w:r w:rsidRPr="007C163E">
        <w:rPr>
          <w:rFonts w:ascii="Times New Roman" w:hAnsi="Times New Roman" w:cs="Times New Roman"/>
          <w:i/>
          <w:color w:val="auto"/>
          <w:spacing w:val="-2"/>
          <w:rPrChange w:id="431" w:author="Phùng Nguyễn Minh Tâm" w:date="2018-12-19T17:03:00Z">
            <w:rPr>
              <w:rFonts w:ascii="Times New Roman" w:hAnsi="Times New Roman" w:cs="Times New Roman"/>
              <w:i/>
              <w:color w:val="auto"/>
              <w:spacing w:val="-2"/>
              <w:sz w:val="20"/>
              <w:szCs w:val="20"/>
            </w:rPr>
          </w:rPrChange>
        </w:rPr>
        <w:t>Provide complete, accurate information and documents in accordance with Agribank’s regulations when registering</w:t>
      </w:r>
      <w:r w:rsidR="002F7F96" w:rsidRPr="007C163E">
        <w:rPr>
          <w:rFonts w:ascii="Times New Roman" w:hAnsi="Times New Roman" w:cs="Times New Roman"/>
          <w:i/>
          <w:color w:val="auto"/>
          <w:spacing w:val="-2"/>
          <w:rPrChange w:id="432" w:author="Phùng Nguyễn Minh Tâm" w:date="2018-12-19T17:03:00Z">
            <w:rPr>
              <w:rFonts w:ascii="Times New Roman" w:hAnsi="Times New Roman" w:cs="Times New Roman"/>
              <w:i/>
              <w:color w:val="auto"/>
              <w:spacing w:val="-2"/>
              <w:sz w:val="20"/>
              <w:szCs w:val="20"/>
            </w:rPr>
          </w:rPrChange>
        </w:rPr>
        <w:t xml:space="preserve"> </w:t>
      </w:r>
      <w:r w:rsidRPr="007C163E">
        <w:rPr>
          <w:rFonts w:ascii="Times New Roman" w:hAnsi="Times New Roman" w:cs="Times New Roman"/>
          <w:i/>
          <w:color w:val="auto"/>
          <w:spacing w:val="-2"/>
          <w:rPrChange w:id="433" w:author="Phùng Nguyễn Minh Tâm" w:date="2018-12-19T17:03:00Z">
            <w:rPr>
              <w:rFonts w:ascii="Times New Roman" w:hAnsi="Times New Roman" w:cs="Times New Roman"/>
              <w:i/>
              <w:color w:val="auto"/>
              <w:spacing w:val="-2"/>
              <w:sz w:val="20"/>
              <w:szCs w:val="20"/>
            </w:rPr>
          </w:rPrChange>
        </w:rPr>
        <w:t>/changing</w:t>
      </w:r>
      <w:r w:rsidR="002F7F96" w:rsidRPr="007C163E">
        <w:rPr>
          <w:rFonts w:ascii="Times New Roman" w:hAnsi="Times New Roman" w:cs="Times New Roman"/>
          <w:i/>
          <w:color w:val="auto"/>
          <w:spacing w:val="-2"/>
          <w:rPrChange w:id="434" w:author="Phùng Nguyễn Minh Tâm" w:date="2018-12-19T17:03:00Z">
            <w:rPr>
              <w:rFonts w:ascii="Times New Roman" w:hAnsi="Times New Roman" w:cs="Times New Roman"/>
              <w:i/>
              <w:color w:val="auto"/>
              <w:spacing w:val="-2"/>
              <w:sz w:val="20"/>
              <w:szCs w:val="20"/>
            </w:rPr>
          </w:rPrChange>
        </w:rPr>
        <w:t xml:space="preserve"> </w:t>
      </w:r>
      <w:r w:rsidRPr="007C163E">
        <w:rPr>
          <w:rFonts w:ascii="Times New Roman" w:hAnsi="Times New Roman" w:cs="Times New Roman"/>
          <w:i/>
          <w:color w:val="auto"/>
          <w:spacing w:val="-2"/>
          <w:rPrChange w:id="435" w:author="Phùng Nguyễn Minh Tâm" w:date="2018-12-19T17:03:00Z">
            <w:rPr>
              <w:rFonts w:ascii="Times New Roman" w:hAnsi="Times New Roman" w:cs="Times New Roman"/>
              <w:i/>
              <w:color w:val="auto"/>
              <w:spacing w:val="-2"/>
              <w:sz w:val="20"/>
              <w:szCs w:val="20"/>
            </w:rPr>
          </w:rPrChange>
        </w:rPr>
        <w:t>/adding</w:t>
      </w:r>
      <w:r w:rsidR="002F7F96" w:rsidRPr="007C163E">
        <w:rPr>
          <w:rFonts w:ascii="Times New Roman" w:hAnsi="Times New Roman" w:cs="Times New Roman"/>
          <w:i/>
          <w:color w:val="auto"/>
          <w:spacing w:val="-2"/>
          <w:rPrChange w:id="436" w:author="Phùng Nguyễn Minh Tâm" w:date="2018-12-19T17:03:00Z">
            <w:rPr>
              <w:rFonts w:ascii="Times New Roman" w:hAnsi="Times New Roman" w:cs="Times New Roman"/>
              <w:i/>
              <w:color w:val="auto"/>
              <w:spacing w:val="-2"/>
              <w:sz w:val="20"/>
              <w:szCs w:val="20"/>
            </w:rPr>
          </w:rPrChange>
        </w:rPr>
        <w:t xml:space="preserve"> </w:t>
      </w:r>
      <w:r w:rsidRPr="007C163E">
        <w:rPr>
          <w:rFonts w:ascii="Times New Roman" w:hAnsi="Times New Roman" w:cs="Times New Roman"/>
          <w:i/>
          <w:color w:val="auto"/>
          <w:spacing w:val="-2"/>
          <w:rPrChange w:id="437" w:author="Phùng Nguyễn Minh Tâm" w:date="2018-12-19T17:03:00Z">
            <w:rPr>
              <w:rFonts w:ascii="Times New Roman" w:hAnsi="Times New Roman" w:cs="Times New Roman"/>
              <w:i/>
              <w:color w:val="auto"/>
              <w:spacing w:val="-2"/>
              <w:sz w:val="20"/>
              <w:szCs w:val="20"/>
            </w:rPr>
          </w:rPrChange>
        </w:rPr>
        <w:t>/locking/</w:t>
      </w:r>
      <w:ins w:id="438" w:author="Dao Khanh Hoa - 1050" w:date="2018-12-14T13:23:00Z">
        <w:r w:rsidR="00800006" w:rsidRPr="007C163E">
          <w:rPr>
            <w:rFonts w:ascii="Times New Roman" w:hAnsi="Times New Roman" w:cs="Times New Roman"/>
            <w:i/>
            <w:color w:val="auto"/>
            <w:spacing w:val="-2"/>
            <w:rPrChange w:id="439" w:author="Phùng Nguyễn Minh Tâm" w:date="2018-12-19T17:03:00Z">
              <w:rPr>
                <w:rFonts w:ascii="Times New Roman" w:hAnsi="Times New Roman" w:cs="Times New Roman"/>
                <w:i/>
                <w:color w:val="auto"/>
                <w:spacing w:val="-2"/>
                <w:sz w:val="20"/>
                <w:szCs w:val="20"/>
              </w:rPr>
            </w:rPrChange>
          </w:rPr>
          <w:t>terminating</w:t>
        </w:r>
      </w:ins>
      <w:del w:id="440" w:author="Dao Khanh Hoa - 1050" w:date="2018-12-14T13:23:00Z">
        <w:r w:rsidR="002F7F96" w:rsidRPr="007C163E" w:rsidDel="00800006">
          <w:rPr>
            <w:rFonts w:ascii="Times New Roman" w:hAnsi="Times New Roman" w:cs="Times New Roman"/>
            <w:i/>
            <w:color w:val="auto"/>
            <w:spacing w:val="-2"/>
            <w:rPrChange w:id="441" w:author="Phùng Nguyễn Minh Tâm" w:date="2018-12-19T17:03:00Z">
              <w:rPr>
                <w:rFonts w:ascii="Times New Roman" w:hAnsi="Times New Roman" w:cs="Times New Roman"/>
                <w:i/>
                <w:color w:val="auto"/>
                <w:spacing w:val="-2"/>
                <w:sz w:val="20"/>
                <w:szCs w:val="20"/>
              </w:rPr>
            </w:rPrChange>
          </w:rPr>
          <w:delText xml:space="preserve"> </w:delText>
        </w:r>
        <w:r w:rsidRPr="007C163E" w:rsidDel="00800006">
          <w:rPr>
            <w:rFonts w:ascii="Times New Roman" w:hAnsi="Times New Roman" w:cs="Times New Roman"/>
            <w:i/>
            <w:color w:val="auto"/>
            <w:spacing w:val="-2"/>
            <w:rPrChange w:id="442" w:author="Phùng Nguyễn Minh Tâm" w:date="2018-12-19T17:03:00Z">
              <w:rPr>
                <w:rFonts w:ascii="Times New Roman" w:hAnsi="Times New Roman" w:cs="Times New Roman"/>
                <w:i/>
                <w:color w:val="auto"/>
                <w:spacing w:val="-2"/>
                <w:sz w:val="20"/>
                <w:szCs w:val="20"/>
              </w:rPr>
            </w:rPrChange>
          </w:rPr>
          <w:delText>removing the</w:delText>
        </w:r>
      </w:del>
      <w:r w:rsidRPr="007C163E">
        <w:rPr>
          <w:rFonts w:ascii="Times New Roman" w:hAnsi="Times New Roman" w:cs="Times New Roman"/>
          <w:i/>
          <w:color w:val="auto"/>
          <w:spacing w:val="-2"/>
          <w:rPrChange w:id="443" w:author="Phùng Nguyễn Minh Tâm" w:date="2018-12-19T17:03:00Z">
            <w:rPr>
              <w:rFonts w:ascii="Times New Roman" w:hAnsi="Times New Roman" w:cs="Times New Roman"/>
              <w:i/>
              <w:color w:val="auto"/>
              <w:spacing w:val="-2"/>
              <w:sz w:val="20"/>
              <w:szCs w:val="20"/>
            </w:rPr>
          </w:rPrChange>
        </w:rPr>
        <w:t xml:space="preserve"> </w:t>
      </w:r>
      <w:del w:id="444" w:author="Dao Khanh Hoa - 1050" w:date="2018-12-14T13:24:00Z">
        <w:r w:rsidRPr="007C163E" w:rsidDel="00800006">
          <w:rPr>
            <w:rFonts w:ascii="Times New Roman" w:hAnsi="Times New Roman" w:cs="Times New Roman"/>
            <w:i/>
            <w:color w:val="auto"/>
            <w:spacing w:val="-2"/>
            <w:rPrChange w:id="445" w:author="Phùng Nguyễn Minh Tâm" w:date="2018-12-19T17:03:00Z">
              <w:rPr>
                <w:rFonts w:ascii="Times New Roman" w:hAnsi="Times New Roman" w:cs="Times New Roman"/>
                <w:i/>
                <w:color w:val="auto"/>
                <w:spacing w:val="-2"/>
                <w:sz w:val="20"/>
                <w:szCs w:val="20"/>
              </w:rPr>
            </w:rPrChange>
          </w:rPr>
          <w:delText>S</w:delText>
        </w:r>
      </w:del>
      <w:ins w:id="446" w:author="Dao Khanh Hoa - 1050" w:date="2018-12-14T13:24:00Z">
        <w:r w:rsidR="00800006" w:rsidRPr="007C163E">
          <w:rPr>
            <w:rFonts w:ascii="Times New Roman" w:hAnsi="Times New Roman" w:cs="Times New Roman"/>
            <w:i/>
            <w:color w:val="auto"/>
            <w:spacing w:val="-2"/>
            <w:rPrChange w:id="447" w:author="Phùng Nguyễn Minh Tâm" w:date="2018-12-19T17:03:00Z">
              <w:rPr>
                <w:rFonts w:ascii="Times New Roman" w:hAnsi="Times New Roman" w:cs="Times New Roman"/>
                <w:i/>
                <w:color w:val="auto"/>
                <w:spacing w:val="-2"/>
                <w:sz w:val="20"/>
                <w:szCs w:val="20"/>
              </w:rPr>
            </w:rPrChange>
          </w:rPr>
          <w:t>s</w:t>
        </w:r>
      </w:ins>
      <w:r w:rsidRPr="007C163E">
        <w:rPr>
          <w:rFonts w:ascii="Times New Roman" w:hAnsi="Times New Roman" w:cs="Times New Roman"/>
          <w:i/>
          <w:color w:val="auto"/>
          <w:spacing w:val="-2"/>
          <w:rPrChange w:id="448" w:author="Phùng Nguyễn Minh Tâm" w:date="2018-12-19T17:03:00Z">
            <w:rPr>
              <w:rFonts w:ascii="Times New Roman" w:hAnsi="Times New Roman" w:cs="Times New Roman"/>
              <w:i/>
              <w:color w:val="auto"/>
              <w:spacing w:val="-2"/>
              <w:sz w:val="20"/>
              <w:szCs w:val="20"/>
            </w:rPr>
          </w:rPrChange>
        </w:rPr>
        <w:t xml:space="preserve">ervices and/or </w:t>
      </w:r>
      <w:ins w:id="449" w:author="Dao Khanh Hoa - 1050" w:date="2018-12-14T13:34:00Z">
        <w:r w:rsidR="00081BDD" w:rsidRPr="007C163E">
          <w:rPr>
            <w:rFonts w:ascii="Times New Roman" w:hAnsi="Times New Roman" w:cs="Times New Roman"/>
            <w:i/>
            <w:color w:val="auto"/>
            <w:spacing w:val="-2"/>
            <w:rPrChange w:id="450" w:author="Phùng Nguyễn Minh Tâm" w:date="2018-12-19T17:03:00Z">
              <w:rPr>
                <w:rFonts w:ascii="Times New Roman" w:hAnsi="Times New Roman" w:cs="Times New Roman"/>
                <w:i/>
                <w:color w:val="auto"/>
                <w:spacing w:val="-2"/>
                <w:sz w:val="20"/>
                <w:szCs w:val="20"/>
              </w:rPr>
            </w:rPrChange>
          </w:rPr>
          <w:t xml:space="preserve">making </w:t>
        </w:r>
      </w:ins>
      <w:r w:rsidRPr="007C163E">
        <w:rPr>
          <w:rFonts w:ascii="Times New Roman" w:hAnsi="Times New Roman" w:cs="Times New Roman"/>
          <w:i/>
          <w:color w:val="auto"/>
          <w:spacing w:val="-2"/>
          <w:rPrChange w:id="451" w:author="Phùng Nguyễn Minh Tâm" w:date="2018-12-19T17:03:00Z">
            <w:rPr>
              <w:rFonts w:ascii="Times New Roman" w:hAnsi="Times New Roman" w:cs="Times New Roman"/>
              <w:i/>
              <w:color w:val="auto"/>
              <w:spacing w:val="-2"/>
              <w:sz w:val="20"/>
              <w:szCs w:val="20"/>
            </w:rPr>
          </w:rPrChange>
        </w:rPr>
        <w:t>other relevant requ</w:t>
      </w:r>
      <w:ins w:id="452" w:author="Dao Khanh Hoa - 1050" w:date="2018-12-14T13:33:00Z">
        <w:r w:rsidR="00081BDD" w:rsidRPr="007C163E">
          <w:rPr>
            <w:rFonts w:ascii="Times New Roman" w:hAnsi="Times New Roman" w:cs="Times New Roman"/>
            <w:i/>
            <w:color w:val="auto"/>
            <w:spacing w:val="-2"/>
            <w:rPrChange w:id="453" w:author="Phùng Nguyễn Minh Tâm" w:date="2018-12-19T17:03:00Z">
              <w:rPr>
                <w:rFonts w:ascii="Times New Roman" w:hAnsi="Times New Roman" w:cs="Times New Roman"/>
                <w:i/>
                <w:color w:val="auto"/>
                <w:spacing w:val="-2"/>
                <w:sz w:val="20"/>
                <w:szCs w:val="20"/>
              </w:rPr>
            </w:rPrChange>
          </w:rPr>
          <w:t>ests</w:t>
        </w:r>
      </w:ins>
      <w:del w:id="454" w:author="Dao Khanh Hoa - 1050" w:date="2018-12-14T13:33:00Z">
        <w:r w:rsidRPr="007C163E" w:rsidDel="00081BDD">
          <w:rPr>
            <w:rFonts w:ascii="Times New Roman" w:hAnsi="Times New Roman" w:cs="Times New Roman"/>
            <w:i/>
            <w:color w:val="auto"/>
            <w:spacing w:val="-2"/>
            <w:rPrChange w:id="455" w:author="Phùng Nguyễn Minh Tâm" w:date="2018-12-19T17:03:00Z">
              <w:rPr>
                <w:rFonts w:ascii="Times New Roman" w:hAnsi="Times New Roman" w:cs="Times New Roman"/>
                <w:i/>
                <w:color w:val="auto"/>
                <w:spacing w:val="-2"/>
                <w:sz w:val="20"/>
                <w:szCs w:val="20"/>
              </w:rPr>
            </w:rPrChange>
          </w:rPr>
          <w:delText>irements</w:delText>
        </w:r>
      </w:del>
      <w:r w:rsidRPr="007C163E">
        <w:rPr>
          <w:rFonts w:ascii="Times New Roman" w:hAnsi="Times New Roman" w:cs="Times New Roman"/>
          <w:i/>
          <w:color w:val="auto"/>
          <w:spacing w:val="-2"/>
          <w:rPrChange w:id="456" w:author="Phùng Nguyễn Minh Tâm" w:date="2018-12-19T17:03:00Z">
            <w:rPr>
              <w:rFonts w:ascii="Times New Roman" w:hAnsi="Times New Roman" w:cs="Times New Roman"/>
              <w:i/>
              <w:color w:val="auto"/>
              <w:spacing w:val="-2"/>
              <w:sz w:val="20"/>
              <w:szCs w:val="20"/>
            </w:rPr>
          </w:rPrChange>
        </w:rPr>
        <w:t xml:space="preserve">; promptly </w:t>
      </w:r>
      <w:ins w:id="457" w:author="Dao Khanh Hoa - 1050" w:date="2018-12-14T13:38:00Z">
        <w:r w:rsidR="00081BDD" w:rsidRPr="007C163E">
          <w:rPr>
            <w:rFonts w:ascii="Times New Roman" w:hAnsi="Times New Roman" w:cs="Times New Roman"/>
            <w:i/>
            <w:color w:val="auto"/>
            <w:spacing w:val="-2"/>
            <w:rPrChange w:id="458" w:author="Phùng Nguyễn Minh Tâm" w:date="2018-12-19T17:03:00Z">
              <w:rPr>
                <w:rFonts w:ascii="Times New Roman" w:hAnsi="Times New Roman" w:cs="Times New Roman"/>
                <w:i/>
                <w:color w:val="auto"/>
                <w:spacing w:val="-2"/>
                <w:sz w:val="20"/>
                <w:szCs w:val="20"/>
              </w:rPr>
            </w:rPrChange>
          </w:rPr>
          <w:t xml:space="preserve">provide </w:t>
        </w:r>
      </w:ins>
      <w:ins w:id="459" w:author="Dao Khanh Hoa - 1050" w:date="2018-12-14T13:40:00Z">
        <w:r w:rsidR="00081BDD" w:rsidRPr="007C163E">
          <w:rPr>
            <w:rFonts w:ascii="Times New Roman" w:hAnsi="Times New Roman" w:cs="Times New Roman"/>
            <w:i/>
            <w:color w:val="auto"/>
            <w:spacing w:val="-2"/>
            <w:rPrChange w:id="460" w:author="Phùng Nguyễn Minh Tâm" w:date="2018-12-19T17:03:00Z">
              <w:rPr>
                <w:rFonts w:ascii="Times New Roman" w:hAnsi="Times New Roman" w:cs="Times New Roman"/>
                <w:i/>
                <w:color w:val="auto"/>
                <w:spacing w:val="-2"/>
                <w:sz w:val="20"/>
                <w:szCs w:val="20"/>
              </w:rPr>
            </w:rPrChange>
          </w:rPr>
          <w:t xml:space="preserve">the </w:t>
        </w:r>
      </w:ins>
      <w:r w:rsidRPr="007C163E">
        <w:rPr>
          <w:rFonts w:ascii="Times New Roman" w:hAnsi="Times New Roman" w:cs="Times New Roman"/>
          <w:i/>
          <w:color w:val="auto"/>
          <w:spacing w:val="-2"/>
          <w:rPrChange w:id="461" w:author="Phùng Nguyễn Minh Tâm" w:date="2018-12-19T17:03:00Z">
            <w:rPr>
              <w:rFonts w:ascii="Times New Roman" w:hAnsi="Times New Roman" w:cs="Times New Roman"/>
              <w:i/>
              <w:color w:val="auto"/>
              <w:spacing w:val="-2"/>
              <w:sz w:val="20"/>
              <w:szCs w:val="20"/>
            </w:rPr>
          </w:rPrChange>
        </w:rPr>
        <w:t>amend</w:t>
      </w:r>
      <w:ins w:id="462" w:author="Dao Khanh Hoa - 1050" w:date="2018-12-14T13:38:00Z">
        <w:r w:rsidR="00081BDD" w:rsidRPr="007C163E">
          <w:rPr>
            <w:rFonts w:ascii="Times New Roman" w:hAnsi="Times New Roman" w:cs="Times New Roman"/>
            <w:i/>
            <w:color w:val="auto"/>
            <w:spacing w:val="-2"/>
            <w:rPrChange w:id="463" w:author="Phùng Nguyễn Minh Tâm" w:date="2018-12-19T17:03:00Z">
              <w:rPr>
                <w:rFonts w:ascii="Times New Roman" w:hAnsi="Times New Roman" w:cs="Times New Roman"/>
                <w:i/>
                <w:color w:val="auto"/>
                <w:spacing w:val="-2"/>
                <w:sz w:val="20"/>
                <w:szCs w:val="20"/>
              </w:rPr>
            </w:rPrChange>
          </w:rPr>
          <w:t>ement</w:t>
        </w:r>
      </w:ins>
      <w:r w:rsidRPr="007C163E">
        <w:rPr>
          <w:rFonts w:ascii="Times New Roman" w:hAnsi="Times New Roman" w:cs="Times New Roman"/>
          <w:i/>
          <w:color w:val="auto"/>
          <w:spacing w:val="-2"/>
          <w:rPrChange w:id="464" w:author="Phùng Nguyễn Minh Tâm" w:date="2018-12-19T17:03:00Z">
            <w:rPr>
              <w:rFonts w:ascii="Times New Roman" w:hAnsi="Times New Roman" w:cs="Times New Roman"/>
              <w:i/>
              <w:color w:val="auto"/>
              <w:spacing w:val="-2"/>
              <w:sz w:val="20"/>
              <w:szCs w:val="20"/>
            </w:rPr>
          </w:rPrChange>
        </w:rPr>
        <w:t>/</w:t>
      </w:r>
      <w:ins w:id="465" w:author="Dao Khanh Hoa - 1050" w:date="2018-12-14T13:40:00Z">
        <w:r w:rsidR="00081BDD" w:rsidRPr="007C163E">
          <w:rPr>
            <w:rFonts w:ascii="Times New Roman" w:hAnsi="Times New Roman" w:cs="Times New Roman"/>
            <w:i/>
            <w:color w:val="auto"/>
            <w:spacing w:val="-2"/>
            <w:rPrChange w:id="466" w:author="Phùng Nguyễn Minh Tâm" w:date="2018-12-19T17:03:00Z">
              <w:rPr>
                <w:rFonts w:ascii="Times New Roman" w:hAnsi="Times New Roman" w:cs="Times New Roman"/>
                <w:i/>
                <w:color w:val="auto"/>
                <w:spacing w:val="-2"/>
                <w:sz w:val="20"/>
                <w:szCs w:val="20"/>
              </w:rPr>
            </w:rPrChange>
          </w:rPr>
          <w:t>suplement</w:t>
        </w:r>
      </w:ins>
      <w:del w:id="467" w:author="Dao Khanh Hoa - 1050" w:date="2018-12-14T13:40:00Z">
        <w:r w:rsidRPr="007C163E" w:rsidDel="00081BDD">
          <w:rPr>
            <w:rFonts w:ascii="Times New Roman" w:hAnsi="Times New Roman" w:cs="Times New Roman"/>
            <w:i/>
            <w:color w:val="auto"/>
            <w:spacing w:val="-2"/>
            <w:rPrChange w:id="468" w:author="Phùng Nguyễn Minh Tâm" w:date="2018-12-19T17:03:00Z">
              <w:rPr>
                <w:rFonts w:ascii="Times New Roman" w:hAnsi="Times New Roman" w:cs="Times New Roman"/>
                <w:i/>
                <w:color w:val="auto"/>
                <w:spacing w:val="-2"/>
                <w:sz w:val="20"/>
                <w:szCs w:val="20"/>
              </w:rPr>
            </w:rPrChange>
          </w:rPr>
          <w:delText>add</w:delText>
        </w:r>
      </w:del>
      <w:ins w:id="469" w:author="Dao Khanh Hoa - 1050" w:date="2018-12-14T13:40:00Z">
        <w:r w:rsidR="00081BDD" w:rsidRPr="007C163E">
          <w:rPr>
            <w:rFonts w:ascii="Times New Roman" w:hAnsi="Times New Roman" w:cs="Times New Roman"/>
            <w:i/>
            <w:color w:val="auto"/>
            <w:spacing w:val="-2"/>
            <w:rPrChange w:id="470" w:author="Phùng Nguyễn Minh Tâm" w:date="2018-12-19T17:03:00Z">
              <w:rPr>
                <w:rFonts w:ascii="Times New Roman" w:hAnsi="Times New Roman" w:cs="Times New Roman"/>
                <w:i/>
                <w:color w:val="auto"/>
                <w:spacing w:val="-2"/>
                <w:sz w:val="20"/>
                <w:szCs w:val="20"/>
              </w:rPr>
            </w:rPrChange>
          </w:rPr>
          <w:t xml:space="preserve"> of</w:t>
        </w:r>
      </w:ins>
      <w:del w:id="471" w:author="Dao Khanh Hoa - 1050" w:date="2018-12-14T13:38:00Z">
        <w:r w:rsidRPr="007C163E" w:rsidDel="00081BDD">
          <w:rPr>
            <w:rFonts w:ascii="Times New Roman" w:hAnsi="Times New Roman" w:cs="Times New Roman"/>
            <w:i/>
            <w:color w:val="auto"/>
            <w:spacing w:val="-2"/>
            <w:rPrChange w:id="472" w:author="Phùng Nguyễn Minh Tâm" w:date="2018-12-19T17:03:00Z">
              <w:rPr>
                <w:rFonts w:ascii="Times New Roman" w:hAnsi="Times New Roman" w:cs="Times New Roman"/>
                <w:i/>
                <w:color w:val="auto"/>
                <w:spacing w:val="-2"/>
                <w:sz w:val="20"/>
                <w:szCs w:val="20"/>
              </w:rPr>
            </w:rPrChange>
          </w:rPr>
          <w:delText xml:space="preserve"> necessary</w:delText>
        </w:r>
      </w:del>
      <w:r w:rsidRPr="007C163E">
        <w:rPr>
          <w:rFonts w:ascii="Times New Roman" w:hAnsi="Times New Roman" w:cs="Times New Roman"/>
          <w:i/>
          <w:color w:val="auto"/>
          <w:spacing w:val="-2"/>
          <w:rPrChange w:id="473" w:author="Phùng Nguyễn Minh Tâm" w:date="2018-12-19T17:03:00Z">
            <w:rPr>
              <w:rFonts w:ascii="Times New Roman" w:hAnsi="Times New Roman" w:cs="Times New Roman"/>
              <w:i/>
              <w:color w:val="auto"/>
              <w:spacing w:val="-2"/>
              <w:sz w:val="20"/>
              <w:szCs w:val="20"/>
            </w:rPr>
          </w:rPrChange>
        </w:rPr>
        <w:t xml:space="preserve"> information and </w:t>
      </w:r>
      <w:ins w:id="474" w:author="Dao Khanh Hoa - 1050" w:date="2018-12-14T13:38:00Z">
        <w:r w:rsidR="00081BDD" w:rsidRPr="007C163E">
          <w:rPr>
            <w:rFonts w:ascii="Times New Roman" w:hAnsi="Times New Roman" w:cs="Times New Roman"/>
            <w:i/>
            <w:color w:val="auto"/>
            <w:spacing w:val="-2"/>
            <w:rPrChange w:id="475" w:author="Phùng Nguyễn Minh Tâm" w:date="2018-12-19T17:03:00Z">
              <w:rPr>
                <w:rFonts w:ascii="Times New Roman" w:hAnsi="Times New Roman" w:cs="Times New Roman"/>
                <w:i/>
                <w:color w:val="auto"/>
                <w:spacing w:val="-2"/>
                <w:sz w:val="20"/>
                <w:szCs w:val="20"/>
              </w:rPr>
            </w:rPrChange>
          </w:rPr>
          <w:t xml:space="preserve">necessary </w:t>
        </w:r>
      </w:ins>
      <w:r w:rsidRPr="007C163E">
        <w:rPr>
          <w:rFonts w:ascii="Times New Roman" w:hAnsi="Times New Roman" w:cs="Times New Roman"/>
          <w:i/>
          <w:color w:val="auto"/>
          <w:spacing w:val="-2"/>
          <w:rPrChange w:id="476" w:author="Phùng Nguyễn Minh Tâm" w:date="2018-12-19T17:03:00Z">
            <w:rPr>
              <w:rFonts w:ascii="Times New Roman" w:hAnsi="Times New Roman" w:cs="Times New Roman"/>
              <w:i/>
              <w:color w:val="auto"/>
              <w:spacing w:val="-2"/>
              <w:sz w:val="20"/>
              <w:szCs w:val="20"/>
            </w:rPr>
          </w:rPrChange>
        </w:rPr>
        <w:t xml:space="preserve">documents to Agribank </w:t>
      </w:r>
      <w:del w:id="477" w:author="Dao Khanh Hoa - 1050" w:date="2018-12-17T16:02:00Z">
        <w:r w:rsidRPr="007C163E" w:rsidDel="001E60BA">
          <w:rPr>
            <w:rFonts w:ascii="Times New Roman" w:hAnsi="Times New Roman" w:cs="Times New Roman"/>
            <w:i/>
            <w:color w:val="auto"/>
            <w:spacing w:val="-2"/>
            <w:rPrChange w:id="478" w:author="Phùng Nguyễn Minh Tâm" w:date="2018-12-19T17:03:00Z">
              <w:rPr>
                <w:rFonts w:ascii="Times New Roman" w:hAnsi="Times New Roman" w:cs="Times New Roman"/>
                <w:i/>
                <w:color w:val="auto"/>
                <w:spacing w:val="-2"/>
                <w:sz w:val="20"/>
                <w:szCs w:val="20"/>
              </w:rPr>
            </w:rPrChange>
          </w:rPr>
          <w:delText>when there is</w:delText>
        </w:r>
      </w:del>
      <w:ins w:id="479" w:author="Dao Khanh Hoa - 1050" w:date="2018-12-17T16:02:00Z">
        <w:r w:rsidR="001E60BA" w:rsidRPr="007C163E">
          <w:rPr>
            <w:rFonts w:ascii="Times New Roman" w:hAnsi="Times New Roman" w:cs="Times New Roman"/>
            <w:i/>
            <w:color w:val="auto"/>
            <w:spacing w:val="-2"/>
            <w:rPrChange w:id="480" w:author="Phùng Nguyễn Minh Tâm" w:date="2018-12-19T17:03:00Z">
              <w:rPr>
                <w:rFonts w:ascii="Times New Roman" w:hAnsi="Times New Roman" w:cs="Times New Roman"/>
                <w:i/>
                <w:color w:val="auto"/>
                <w:spacing w:val="-2"/>
                <w:sz w:val="20"/>
                <w:szCs w:val="20"/>
              </w:rPr>
            </w:rPrChange>
          </w:rPr>
          <w:t>upon</w:t>
        </w:r>
      </w:ins>
      <w:r w:rsidRPr="007C163E">
        <w:rPr>
          <w:rFonts w:ascii="Times New Roman" w:hAnsi="Times New Roman" w:cs="Times New Roman"/>
          <w:i/>
          <w:color w:val="auto"/>
          <w:spacing w:val="-2"/>
          <w:rPrChange w:id="481" w:author="Phùng Nguyễn Minh Tâm" w:date="2018-12-19T17:03:00Z">
            <w:rPr>
              <w:rFonts w:ascii="Times New Roman" w:hAnsi="Times New Roman" w:cs="Times New Roman"/>
              <w:i/>
              <w:color w:val="auto"/>
              <w:spacing w:val="-2"/>
              <w:sz w:val="20"/>
              <w:szCs w:val="20"/>
            </w:rPr>
          </w:rPrChange>
        </w:rPr>
        <w:t xml:space="preserve"> a</w:t>
      </w:r>
      <w:ins w:id="482" w:author="Dao Khanh Hoa - 1050" w:date="2018-12-14T13:39:00Z">
        <w:r w:rsidR="00081BDD" w:rsidRPr="007C163E">
          <w:rPr>
            <w:rFonts w:ascii="Times New Roman" w:hAnsi="Times New Roman" w:cs="Times New Roman"/>
            <w:i/>
            <w:color w:val="auto"/>
            <w:spacing w:val="-2"/>
            <w:rPrChange w:id="483" w:author="Phùng Nguyễn Minh Tâm" w:date="2018-12-19T17:03:00Z">
              <w:rPr>
                <w:rFonts w:ascii="Times New Roman" w:hAnsi="Times New Roman" w:cs="Times New Roman"/>
                <w:i/>
                <w:color w:val="auto"/>
                <w:spacing w:val="-2"/>
                <w:sz w:val="20"/>
                <w:szCs w:val="20"/>
              </w:rPr>
            </w:rPrChange>
          </w:rPr>
          <w:t>ny</w:t>
        </w:r>
      </w:ins>
      <w:r w:rsidRPr="007C163E">
        <w:rPr>
          <w:rFonts w:ascii="Times New Roman" w:hAnsi="Times New Roman" w:cs="Times New Roman"/>
          <w:i/>
          <w:color w:val="auto"/>
          <w:spacing w:val="-2"/>
          <w:rPrChange w:id="484" w:author="Phùng Nguyễn Minh Tâm" w:date="2018-12-19T17:03:00Z">
            <w:rPr>
              <w:rFonts w:ascii="Times New Roman" w:hAnsi="Times New Roman" w:cs="Times New Roman"/>
              <w:i/>
              <w:color w:val="auto"/>
              <w:spacing w:val="-2"/>
              <w:sz w:val="20"/>
              <w:szCs w:val="20"/>
            </w:rPr>
          </w:rPrChange>
        </w:rPr>
        <w:t xml:space="preserve"> change. </w:t>
      </w:r>
      <w:proofErr w:type="gramStart"/>
      <w:r w:rsidRPr="007C163E">
        <w:rPr>
          <w:rFonts w:ascii="Times New Roman" w:hAnsi="Times New Roman" w:cs="Times New Roman"/>
          <w:i/>
          <w:color w:val="auto"/>
          <w:spacing w:val="-2"/>
          <w:rPrChange w:id="485" w:author="Phùng Nguyễn Minh Tâm" w:date="2018-12-19T17:03:00Z">
            <w:rPr>
              <w:rFonts w:ascii="Times New Roman" w:hAnsi="Times New Roman" w:cs="Times New Roman"/>
              <w:i/>
              <w:color w:val="auto"/>
              <w:spacing w:val="-2"/>
              <w:sz w:val="20"/>
              <w:szCs w:val="20"/>
            </w:rPr>
          </w:rPrChange>
        </w:rPr>
        <w:t>Customer takes all risks (if any) occurring before Agribank</w:t>
      </w:r>
      <w:ins w:id="486" w:author="Dao Khanh Hoa - 1050" w:date="2018-12-14T13:39:00Z">
        <w:r w:rsidR="00081BDD" w:rsidRPr="007C163E">
          <w:rPr>
            <w:rFonts w:ascii="Times New Roman" w:hAnsi="Times New Roman" w:cs="Times New Roman"/>
            <w:i/>
            <w:color w:val="auto"/>
            <w:spacing w:val="-2"/>
            <w:rPrChange w:id="487" w:author="Phùng Nguyễn Minh Tâm" w:date="2018-12-19T17:03:00Z">
              <w:rPr>
                <w:rFonts w:ascii="Times New Roman" w:hAnsi="Times New Roman" w:cs="Times New Roman"/>
                <w:i/>
                <w:color w:val="auto"/>
                <w:spacing w:val="-2"/>
                <w:sz w:val="20"/>
                <w:szCs w:val="20"/>
              </w:rPr>
            </w:rPrChange>
          </w:rPr>
          <w:t>’s</w:t>
        </w:r>
      </w:ins>
      <w:r w:rsidRPr="007C163E">
        <w:rPr>
          <w:rFonts w:ascii="Times New Roman" w:hAnsi="Times New Roman" w:cs="Times New Roman"/>
          <w:i/>
          <w:color w:val="auto"/>
          <w:spacing w:val="-2"/>
          <w:rPrChange w:id="488" w:author="Phùng Nguyễn Minh Tâm" w:date="2018-12-19T17:03:00Z">
            <w:rPr>
              <w:rFonts w:ascii="Times New Roman" w:hAnsi="Times New Roman" w:cs="Times New Roman"/>
              <w:i/>
              <w:color w:val="auto"/>
              <w:spacing w:val="-2"/>
              <w:sz w:val="20"/>
              <w:szCs w:val="20"/>
            </w:rPr>
          </w:rPrChange>
        </w:rPr>
        <w:t xml:space="preserve"> recei</w:t>
      </w:r>
      <w:del w:id="489" w:author="Dao Khanh Hoa - 1050" w:date="2018-12-14T13:39:00Z">
        <w:r w:rsidRPr="007C163E" w:rsidDel="00081BDD">
          <w:rPr>
            <w:rFonts w:ascii="Times New Roman" w:hAnsi="Times New Roman" w:cs="Times New Roman"/>
            <w:i/>
            <w:color w:val="auto"/>
            <w:spacing w:val="-2"/>
            <w:rPrChange w:id="490" w:author="Phùng Nguyễn Minh Tâm" w:date="2018-12-19T17:03:00Z">
              <w:rPr>
                <w:rFonts w:ascii="Times New Roman" w:hAnsi="Times New Roman" w:cs="Times New Roman"/>
                <w:i/>
                <w:color w:val="auto"/>
                <w:spacing w:val="-2"/>
                <w:sz w:val="20"/>
                <w:szCs w:val="20"/>
              </w:rPr>
            </w:rPrChange>
          </w:rPr>
          <w:delText>ves</w:delText>
        </w:r>
      </w:del>
      <w:ins w:id="491" w:author="Dao Khanh Hoa - 1050" w:date="2018-12-14T13:39:00Z">
        <w:r w:rsidR="00081BDD" w:rsidRPr="007C163E">
          <w:rPr>
            <w:rFonts w:ascii="Times New Roman" w:hAnsi="Times New Roman" w:cs="Times New Roman"/>
            <w:i/>
            <w:color w:val="auto"/>
            <w:spacing w:val="-2"/>
            <w:rPrChange w:id="492" w:author="Phùng Nguyễn Minh Tâm" w:date="2018-12-19T17:03:00Z">
              <w:rPr>
                <w:rFonts w:ascii="Times New Roman" w:hAnsi="Times New Roman" w:cs="Times New Roman"/>
                <w:i/>
                <w:color w:val="auto"/>
                <w:spacing w:val="-2"/>
                <w:sz w:val="20"/>
                <w:szCs w:val="20"/>
              </w:rPr>
            </w:rPrChange>
          </w:rPr>
          <w:t>pt of</w:t>
        </w:r>
      </w:ins>
      <w:r w:rsidRPr="007C163E">
        <w:rPr>
          <w:rFonts w:ascii="Times New Roman" w:hAnsi="Times New Roman" w:cs="Times New Roman"/>
          <w:i/>
          <w:color w:val="auto"/>
          <w:spacing w:val="-2"/>
          <w:rPrChange w:id="493" w:author="Phùng Nguyễn Minh Tâm" w:date="2018-12-19T17:03:00Z">
            <w:rPr>
              <w:rFonts w:ascii="Times New Roman" w:hAnsi="Times New Roman" w:cs="Times New Roman"/>
              <w:i/>
              <w:color w:val="auto"/>
              <w:spacing w:val="-2"/>
              <w:sz w:val="20"/>
              <w:szCs w:val="20"/>
            </w:rPr>
          </w:rPrChange>
        </w:rPr>
        <w:t xml:space="preserve"> Customer’s request of changing/adding information or due to Customers’ provision of incomplete, inconsistent and/or inaccurate and/or outdated information.</w:t>
      </w:r>
      <w:proofErr w:type="gramEnd"/>
    </w:p>
    <w:p w:rsidR="0011670E" w:rsidRPr="007C163E" w:rsidRDefault="00E3141D"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rPr>
      </w:pPr>
      <w:r w:rsidRPr="007C163E">
        <w:rPr>
          <w:rFonts w:ascii="Times New Roman" w:hAnsi="Times New Roman" w:cs="Times New Roman"/>
          <w:color w:val="auto"/>
          <w:spacing w:val="-2"/>
          <w:rPrChange w:id="494" w:author="Phùng Nguyễn Minh Tâm" w:date="2018-12-19T17:03:00Z">
            <w:rPr>
              <w:rFonts w:ascii="Times New Roman" w:hAnsi="Times New Roman" w:cs="Times New Roman"/>
              <w:color w:val="auto"/>
              <w:spacing w:val="-2"/>
              <w:sz w:val="20"/>
              <w:szCs w:val="20"/>
            </w:rPr>
          </w:rPrChange>
        </w:rPr>
        <w:t>Tự nguyện ủ</w:t>
      </w:r>
      <w:r w:rsidR="0011670E" w:rsidRPr="007C163E">
        <w:rPr>
          <w:rFonts w:ascii="Times New Roman" w:hAnsi="Times New Roman" w:cs="Times New Roman"/>
          <w:color w:val="auto"/>
          <w:spacing w:val="-2"/>
          <w:rPrChange w:id="495" w:author="Phùng Nguyễn Minh Tâm" w:date="2018-12-19T17:03:00Z">
            <w:rPr>
              <w:rFonts w:ascii="Times New Roman" w:hAnsi="Times New Roman" w:cs="Times New Roman"/>
              <w:color w:val="auto"/>
              <w:spacing w:val="-2"/>
              <w:sz w:val="20"/>
              <w:szCs w:val="20"/>
            </w:rPr>
          </w:rPrChange>
        </w:rPr>
        <w:t xml:space="preserve">y quyền cho Agribank được tự động trích Nợ/phong tỏa tài khoản của khách hàng mở tại Agribank để </w:t>
      </w:r>
      <w:proofErr w:type="gramStart"/>
      <w:r w:rsidR="0011670E" w:rsidRPr="007C163E">
        <w:rPr>
          <w:rFonts w:ascii="Times New Roman" w:hAnsi="Times New Roman" w:cs="Times New Roman"/>
          <w:color w:val="auto"/>
          <w:spacing w:val="-2"/>
          <w:rPrChange w:id="496" w:author="Phùng Nguyễn Minh Tâm" w:date="2018-12-19T17:03:00Z">
            <w:rPr>
              <w:rFonts w:ascii="Times New Roman" w:hAnsi="Times New Roman" w:cs="Times New Roman"/>
              <w:color w:val="auto"/>
              <w:spacing w:val="-2"/>
              <w:sz w:val="20"/>
              <w:szCs w:val="20"/>
            </w:rPr>
          </w:rPrChange>
        </w:rPr>
        <w:t>thu</w:t>
      </w:r>
      <w:proofErr w:type="gramEnd"/>
      <w:r w:rsidR="0011670E" w:rsidRPr="007C163E">
        <w:rPr>
          <w:rFonts w:ascii="Times New Roman" w:hAnsi="Times New Roman" w:cs="Times New Roman"/>
          <w:color w:val="auto"/>
          <w:spacing w:val="-2"/>
          <w:rPrChange w:id="497" w:author="Phùng Nguyễn Minh Tâm" w:date="2018-12-19T17:03:00Z">
            <w:rPr>
              <w:rFonts w:ascii="Times New Roman" w:hAnsi="Times New Roman" w:cs="Times New Roman"/>
              <w:color w:val="auto"/>
              <w:spacing w:val="-2"/>
              <w:sz w:val="20"/>
              <w:szCs w:val="20"/>
            </w:rPr>
          </w:rPrChange>
        </w:rPr>
        <w:t xml:space="preserve"> các loại phí liên quan đến việc sử dụng dịch vụ. Trường hợp tài khoản của khách hàng</w:t>
      </w:r>
      <w:r w:rsidRPr="007C163E">
        <w:rPr>
          <w:rFonts w:ascii="Times New Roman" w:hAnsi="Times New Roman" w:cs="Times New Roman"/>
          <w:color w:val="auto"/>
          <w:spacing w:val="-2"/>
          <w:rPrChange w:id="498" w:author="Phùng Nguyễn Minh Tâm" w:date="2018-12-19T17:03:00Z">
            <w:rPr>
              <w:rFonts w:ascii="Times New Roman" w:hAnsi="Times New Roman" w:cs="Times New Roman"/>
              <w:color w:val="auto"/>
              <w:spacing w:val="-2"/>
              <w:sz w:val="20"/>
              <w:szCs w:val="20"/>
            </w:rPr>
          </w:rPrChange>
        </w:rPr>
        <w:t xml:space="preserve"> tại Agribank</w:t>
      </w:r>
      <w:r w:rsidR="0011670E" w:rsidRPr="007C163E">
        <w:rPr>
          <w:rFonts w:ascii="Times New Roman" w:hAnsi="Times New Roman" w:cs="Times New Roman"/>
          <w:color w:val="auto"/>
          <w:spacing w:val="-2"/>
          <w:rPrChange w:id="499" w:author="Phùng Nguyễn Minh Tâm" w:date="2018-12-19T17:03:00Z">
            <w:rPr>
              <w:rFonts w:ascii="Times New Roman" w:hAnsi="Times New Roman" w:cs="Times New Roman"/>
              <w:color w:val="auto"/>
              <w:spacing w:val="-2"/>
              <w:sz w:val="20"/>
              <w:szCs w:val="20"/>
            </w:rPr>
          </w:rPrChange>
        </w:rPr>
        <w:t xml:space="preserve"> không đủ tiền tại thời điểm Agribank thu phí, Agribank có quyền thu phí </w:t>
      </w:r>
      <w:r w:rsidR="00527EEF" w:rsidRPr="007C163E">
        <w:rPr>
          <w:rFonts w:ascii="Times New Roman" w:hAnsi="Times New Roman" w:cs="Times New Roman"/>
          <w:color w:val="auto"/>
          <w:spacing w:val="-2"/>
          <w:rPrChange w:id="500" w:author="Phùng Nguyễn Minh Tâm" w:date="2018-12-19T17:03:00Z">
            <w:rPr>
              <w:rFonts w:ascii="Times New Roman" w:hAnsi="Times New Roman" w:cs="Times New Roman"/>
              <w:color w:val="auto"/>
              <w:spacing w:val="-2"/>
              <w:sz w:val="20"/>
              <w:szCs w:val="20"/>
            </w:rPr>
          </w:rPrChange>
        </w:rPr>
        <w:t>từ</w:t>
      </w:r>
      <w:r w:rsidR="0011670E" w:rsidRPr="007C163E">
        <w:rPr>
          <w:rFonts w:ascii="Times New Roman" w:hAnsi="Times New Roman" w:cs="Times New Roman"/>
          <w:color w:val="auto"/>
          <w:spacing w:val="-2"/>
          <w:rPrChange w:id="501" w:author="Phùng Nguyễn Minh Tâm" w:date="2018-12-19T17:03:00Z">
            <w:rPr>
              <w:rFonts w:ascii="Times New Roman" w:hAnsi="Times New Roman" w:cs="Times New Roman"/>
              <w:color w:val="auto"/>
              <w:spacing w:val="-2"/>
              <w:sz w:val="20"/>
              <w:szCs w:val="20"/>
            </w:rPr>
          </w:rPrChange>
        </w:rPr>
        <w:t xml:space="preserve"> các tài khoản </w:t>
      </w:r>
      <w:r w:rsidRPr="007C163E">
        <w:rPr>
          <w:rFonts w:ascii="Times New Roman" w:hAnsi="Times New Roman" w:cs="Times New Roman"/>
          <w:color w:val="auto"/>
          <w:spacing w:val="-2"/>
          <w:rPrChange w:id="502" w:author="Phùng Nguyễn Minh Tâm" w:date="2018-12-19T17:03:00Z">
            <w:rPr>
              <w:rFonts w:ascii="Times New Roman" w:hAnsi="Times New Roman" w:cs="Times New Roman"/>
              <w:color w:val="auto"/>
              <w:spacing w:val="-2"/>
              <w:sz w:val="20"/>
              <w:szCs w:val="20"/>
            </w:rPr>
          </w:rPrChange>
        </w:rPr>
        <w:t xml:space="preserve">mở tại </w:t>
      </w:r>
      <w:r w:rsidR="00FE39F4" w:rsidRPr="007C163E">
        <w:rPr>
          <w:rFonts w:ascii="Times New Roman" w:hAnsi="Times New Roman" w:cs="Times New Roman"/>
          <w:color w:val="auto"/>
          <w:spacing w:val="-2"/>
          <w:rPrChange w:id="503" w:author="Phùng Nguyễn Minh Tâm" w:date="2018-12-19T17:03:00Z">
            <w:rPr>
              <w:rFonts w:ascii="Times New Roman" w:hAnsi="Times New Roman" w:cs="Times New Roman"/>
              <w:color w:val="auto"/>
              <w:spacing w:val="-2"/>
              <w:sz w:val="20"/>
              <w:szCs w:val="20"/>
            </w:rPr>
          </w:rPrChange>
        </w:rPr>
        <w:t xml:space="preserve">chi nhánh </w:t>
      </w:r>
      <w:r w:rsidRPr="007C163E">
        <w:rPr>
          <w:rFonts w:ascii="Times New Roman" w:hAnsi="Times New Roman" w:cs="Times New Roman"/>
          <w:color w:val="auto"/>
          <w:spacing w:val="-2"/>
          <w:rPrChange w:id="504" w:author="Phùng Nguyễn Minh Tâm" w:date="2018-12-19T17:03:00Z">
            <w:rPr>
              <w:rFonts w:ascii="Times New Roman" w:hAnsi="Times New Roman" w:cs="Times New Roman"/>
              <w:color w:val="auto"/>
              <w:spacing w:val="-2"/>
              <w:sz w:val="20"/>
              <w:szCs w:val="20"/>
            </w:rPr>
          </w:rPrChange>
        </w:rPr>
        <w:t xml:space="preserve"> </w:t>
      </w:r>
      <w:r w:rsidR="0011670E" w:rsidRPr="007C163E">
        <w:rPr>
          <w:rFonts w:ascii="Times New Roman" w:hAnsi="Times New Roman" w:cs="Times New Roman"/>
          <w:color w:val="auto"/>
          <w:spacing w:val="-2"/>
          <w:rPrChange w:id="505" w:author="Phùng Nguyễn Minh Tâm" w:date="2018-12-19T17:03:00Z">
            <w:rPr>
              <w:rFonts w:ascii="Times New Roman" w:hAnsi="Times New Roman" w:cs="Times New Roman"/>
              <w:color w:val="auto"/>
              <w:spacing w:val="-2"/>
              <w:sz w:val="20"/>
              <w:szCs w:val="20"/>
            </w:rPr>
          </w:rPrChange>
        </w:rPr>
        <w:t>khác hoặc áp dụng các biện pháp khác theo quy định của pháp luật và Agribank.</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spacing w:val="-2"/>
        </w:rPr>
      </w:pPr>
      <w:r w:rsidRPr="007C163E">
        <w:rPr>
          <w:rFonts w:ascii="Times New Roman" w:hAnsi="Times New Roman" w:cs="Times New Roman"/>
          <w:i/>
          <w:color w:val="auto"/>
          <w:spacing w:val="-2"/>
          <w:rPrChange w:id="506" w:author="Phùng Nguyễn Minh Tâm" w:date="2018-12-19T17:03:00Z">
            <w:rPr>
              <w:rFonts w:ascii="Times New Roman" w:hAnsi="Times New Roman" w:cs="Times New Roman"/>
              <w:i/>
              <w:color w:val="auto"/>
              <w:spacing w:val="-2"/>
              <w:sz w:val="20"/>
              <w:szCs w:val="20"/>
            </w:rPr>
          </w:rPrChange>
        </w:rPr>
        <w:t xml:space="preserve">Authorize on a voluntary basis Agribank to debit/block Customer’s </w:t>
      </w:r>
      <w:del w:id="507" w:author="Dao Khanh Hoa - 1050" w:date="2018-12-14T13:44:00Z">
        <w:r w:rsidRPr="007C163E" w:rsidDel="00DF5C40">
          <w:rPr>
            <w:rFonts w:ascii="Times New Roman" w:hAnsi="Times New Roman" w:cs="Times New Roman"/>
            <w:i/>
            <w:color w:val="auto"/>
            <w:spacing w:val="-2"/>
            <w:rPrChange w:id="508" w:author="Phùng Nguyễn Minh Tâm" w:date="2018-12-19T17:03:00Z">
              <w:rPr>
                <w:rFonts w:ascii="Times New Roman" w:hAnsi="Times New Roman" w:cs="Times New Roman"/>
                <w:i/>
                <w:color w:val="auto"/>
                <w:spacing w:val="-2"/>
                <w:sz w:val="20"/>
                <w:szCs w:val="20"/>
              </w:rPr>
            </w:rPrChange>
          </w:rPr>
          <w:delText xml:space="preserve">nominated </w:delText>
        </w:r>
      </w:del>
      <w:ins w:id="509" w:author="Dao Khanh Hoa - 1050" w:date="2018-12-14T13:44:00Z">
        <w:r w:rsidR="00DF5C40" w:rsidRPr="007C163E">
          <w:rPr>
            <w:rFonts w:ascii="Times New Roman" w:hAnsi="Times New Roman" w:cs="Times New Roman"/>
            <w:i/>
            <w:color w:val="auto"/>
            <w:spacing w:val="-2"/>
            <w:rPrChange w:id="510" w:author="Phùng Nguyễn Minh Tâm" w:date="2018-12-19T17:03:00Z">
              <w:rPr>
                <w:rFonts w:ascii="Times New Roman" w:hAnsi="Times New Roman" w:cs="Times New Roman"/>
                <w:i/>
                <w:color w:val="auto"/>
                <w:spacing w:val="-2"/>
                <w:sz w:val="20"/>
                <w:szCs w:val="20"/>
              </w:rPr>
            </w:rPrChange>
          </w:rPr>
          <w:t xml:space="preserve">registered </w:t>
        </w:r>
      </w:ins>
      <w:r w:rsidRPr="007C163E">
        <w:rPr>
          <w:rFonts w:ascii="Times New Roman" w:hAnsi="Times New Roman" w:cs="Times New Roman"/>
          <w:i/>
          <w:color w:val="auto"/>
          <w:spacing w:val="-2"/>
          <w:rPrChange w:id="511" w:author="Phùng Nguyễn Minh Tâm" w:date="2018-12-19T17:03:00Z">
            <w:rPr>
              <w:rFonts w:ascii="Times New Roman" w:hAnsi="Times New Roman" w:cs="Times New Roman"/>
              <w:i/>
              <w:color w:val="auto"/>
              <w:spacing w:val="-2"/>
              <w:sz w:val="20"/>
              <w:szCs w:val="20"/>
            </w:rPr>
          </w:rPrChange>
        </w:rPr>
        <w:t>account opened at Agribank, or any account</w:t>
      </w:r>
      <w:del w:id="512" w:author="Dao Khanh Hoa - 1050" w:date="2018-12-14T13:45:00Z">
        <w:r w:rsidRPr="007C163E" w:rsidDel="00DF5C40">
          <w:rPr>
            <w:rFonts w:ascii="Times New Roman" w:hAnsi="Times New Roman" w:cs="Times New Roman"/>
            <w:i/>
            <w:color w:val="auto"/>
            <w:spacing w:val="-2"/>
            <w:rPrChange w:id="513" w:author="Phùng Nguyễn Minh Tâm" w:date="2018-12-19T17:03:00Z">
              <w:rPr>
                <w:rFonts w:ascii="Times New Roman" w:hAnsi="Times New Roman" w:cs="Times New Roman"/>
                <w:i/>
                <w:color w:val="auto"/>
                <w:spacing w:val="-2"/>
                <w:sz w:val="20"/>
                <w:szCs w:val="20"/>
              </w:rPr>
            </w:rPrChange>
          </w:rPr>
          <w:delText>s</w:delText>
        </w:r>
      </w:del>
      <w:r w:rsidRPr="007C163E">
        <w:rPr>
          <w:rFonts w:ascii="Times New Roman" w:hAnsi="Times New Roman" w:cs="Times New Roman"/>
          <w:i/>
          <w:color w:val="auto"/>
          <w:spacing w:val="-2"/>
          <w:rPrChange w:id="514" w:author="Phùng Nguyễn Minh Tâm" w:date="2018-12-19T17:03:00Z">
            <w:rPr>
              <w:rFonts w:ascii="Times New Roman" w:hAnsi="Times New Roman" w:cs="Times New Roman"/>
              <w:i/>
              <w:color w:val="auto"/>
              <w:spacing w:val="-2"/>
              <w:sz w:val="20"/>
              <w:szCs w:val="20"/>
            </w:rPr>
          </w:rPrChange>
        </w:rPr>
        <w:t xml:space="preserve"> opened at any branch if </w:t>
      </w:r>
      <w:del w:id="515" w:author="Dao Khanh Hoa - 1050" w:date="2018-12-14T13:46:00Z">
        <w:r w:rsidRPr="007C163E" w:rsidDel="00DF5C40">
          <w:rPr>
            <w:rFonts w:ascii="Times New Roman" w:hAnsi="Times New Roman" w:cs="Times New Roman"/>
            <w:i/>
            <w:color w:val="auto"/>
            <w:spacing w:val="-2"/>
            <w:rPrChange w:id="516" w:author="Phùng Nguyễn Minh Tâm" w:date="2018-12-19T17:03:00Z">
              <w:rPr>
                <w:rFonts w:ascii="Times New Roman" w:hAnsi="Times New Roman" w:cs="Times New Roman"/>
                <w:i/>
                <w:color w:val="auto"/>
                <w:spacing w:val="-2"/>
                <w:sz w:val="20"/>
                <w:szCs w:val="20"/>
              </w:rPr>
            </w:rPrChange>
          </w:rPr>
          <w:delText xml:space="preserve">there is insufficient balance in </w:delText>
        </w:r>
      </w:del>
      <w:r w:rsidRPr="007C163E">
        <w:rPr>
          <w:rFonts w:ascii="Times New Roman" w:hAnsi="Times New Roman" w:cs="Times New Roman"/>
          <w:i/>
          <w:color w:val="auto"/>
          <w:spacing w:val="-2"/>
          <w:rPrChange w:id="517" w:author="Phùng Nguyễn Minh Tâm" w:date="2018-12-19T17:03:00Z">
            <w:rPr>
              <w:rFonts w:ascii="Times New Roman" w:hAnsi="Times New Roman" w:cs="Times New Roman"/>
              <w:i/>
              <w:color w:val="auto"/>
              <w:spacing w:val="-2"/>
              <w:sz w:val="20"/>
              <w:szCs w:val="20"/>
            </w:rPr>
          </w:rPrChange>
        </w:rPr>
        <w:t xml:space="preserve">the </w:t>
      </w:r>
      <w:ins w:id="518" w:author="Dao Khanh Hoa - 1050" w:date="2018-12-14T13:48:00Z">
        <w:r w:rsidR="00DF5C40" w:rsidRPr="007C163E">
          <w:rPr>
            <w:rFonts w:ascii="Times New Roman" w:hAnsi="Times New Roman" w:cs="Times New Roman"/>
            <w:i/>
            <w:color w:val="auto"/>
            <w:spacing w:val="-2"/>
            <w:rPrChange w:id="519" w:author="Phùng Nguyễn Minh Tâm" w:date="2018-12-19T17:03:00Z">
              <w:rPr>
                <w:rFonts w:ascii="Times New Roman" w:hAnsi="Times New Roman" w:cs="Times New Roman"/>
                <w:i/>
                <w:color w:val="auto"/>
                <w:spacing w:val="-2"/>
                <w:sz w:val="20"/>
                <w:szCs w:val="20"/>
              </w:rPr>
            </w:rPrChange>
          </w:rPr>
          <w:t xml:space="preserve">balance of the </w:t>
        </w:r>
      </w:ins>
      <w:del w:id="520" w:author="Dao Khanh Hoa - 1050" w:date="2018-12-14T13:48:00Z">
        <w:r w:rsidRPr="007C163E" w:rsidDel="00DF5C40">
          <w:rPr>
            <w:rFonts w:ascii="Times New Roman" w:hAnsi="Times New Roman" w:cs="Times New Roman"/>
            <w:i/>
            <w:color w:val="auto"/>
            <w:spacing w:val="-2"/>
            <w:rPrChange w:id="521" w:author="Phùng Nguyễn Minh Tâm" w:date="2018-12-19T17:03:00Z">
              <w:rPr>
                <w:rFonts w:ascii="Times New Roman" w:hAnsi="Times New Roman" w:cs="Times New Roman"/>
                <w:i/>
                <w:color w:val="auto"/>
                <w:spacing w:val="-2"/>
                <w:sz w:val="20"/>
                <w:szCs w:val="20"/>
              </w:rPr>
            </w:rPrChange>
          </w:rPr>
          <w:delText>nominated</w:delText>
        </w:r>
      </w:del>
      <w:ins w:id="522" w:author="Dao Khanh Hoa - 1050" w:date="2018-12-14T13:48:00Z">
        <w:r w:rsidR="00DF5C40" w:rsidRPr="007C163E">
          <w:rPr>
            <w:rFonts w:ascii="Times New Roman" w:hAnsi="Times New Roman" w:cs="Times New Roman"/>
            <w:i/>
            <w:color w:val="auto"/>
            <w:spacing w:val="-2"/>
            <w:rPrChange w:id="523" w:author="Phùng Nguyễn Minh Tâm" w:date="2018-12-19T17:03:00Z">
              <w:rPr>
                <w:rFonts w:ascii="Times New Roman" w:hAnsi="Times New Roman" w:cs="Times New Roman"/>
                <w:i/>
                <w:color w:val="auto"/>
                <w:spacing w:val="-2"/>
                <w:sz w:val="20"/>
                <w:szCs w:val="20"/>
              </w:rPr>
            </w:rPrChange>
          </w:rPr>
          <w:t>registered</w:t>
        </w:r>
      </w:ins>
      <w:r w:rsidRPr="007C163E">
        <w:rPr>
          <w:rFonts w:ascii="Times New Roman" w:hAnsi="Times New Roman" w:cs="Times New Roman"/>
          <w:i/>
          <w:color w:val="auto"/>
          <w:spacing w:val="-2"/>
          <w:rPrChange w:id="524" w:author="Phùng Nguyễn Minh Tâm" w:date="2018-12-19T17:03:00Z">
            <w:rPr>
              <w:rFonts w:ascii="Times New Roman" w:hAnsi="Times New Roman" w:cs="Times New Roman"/>
              <w:i/>
              <w:color w:val="auto"/>
              <w:spacing w:val="-2"/>
              <w:sz w:val="20"/>
              <w:szCs w:val="20"/>
            </w:rPr>
          </w:rPrChange>
        </w:rPr>
        <w:t xml:space="preserve"> account</w:t>
      </w:r>
      <w:ins w:id="525" w:author="Dao Khanh Hoa - 1050" w:date="2018-12-14T13:46:00Z">
        <w:r w:rsidR="00DF5C40" w:rsidRPr="007C163E">
          <w:rPr>
            <w:rFonts w:ascii="Times New Roman" w:hAnsi="Times New Roman" w:cs="Times New Roman"/>
            <w:i/>
            <w:color w:val="auto"/>
            <w:spacing w:val="-2"/>
            <w:rPrChange w:id="526" w:author="Phùng Nguyễn Minh Tâm" w:date="2018-12-19T17:03:00Z">
              <w:rPr>
                <w:rFonts w:ascii="Times New Roman" w:hAnsi="Times New Roman" w:cs="Times New Roman"/>
                <w:i/>
                <w:color w:val="auto"/>
                <w:spacing w:val="-2"/>
                <w:sz w:val="20"/>
                <w:szCs w:val="20"/>
              </w:rPr>
            </w:rPrChange>
          </w:rPr>
          <w:t xml:space="preserve"> is insufficient</w:t>
        </w:r>
      </w:ins>
      <w:ins w:id="527" w:author="Dao Khanh Hoa - 1050" w:date="2018-12-14T13:45:00Z">
        <w:r w:rsidR="00DF5C40" w:rsidRPr="007C163E">
          <w:rPr>
            <w:rFonts w:ascii="Times New Roman" w:hAnsi="Times New Roman" w:cs="Times New Roman"/>
            <w:i/>
            <w:color w:val="auto"/>
            <w:spacing w:val="-2"/>
            <w:rPrChange w:id="528" w:author="Phùng Nguyễn Minh Tâm" w:date="2018-12-19T17:03:00Z">
              <w:rPr>
                <w:rFonts w:ascii="Times New Roman" w:hAnsi="Times New Roman" w:cs="Times New Roman"/>
                <w:i/>
                <w:color w:val="auto"/>
                <w:spacing w:val="-2"/>
                <w:sz w:val="20"/>
                <w:szCs w:val="20"/>
              </w:rPr>
            </w:rPrChange>
          </w:rPr>
          <w:t>,</w:t>
        </w:r>
      </w:ins>
      <w:r w:rsidRPr="007C163E">
        <w:rPr>
          <w:rFonts w:ascii="Times New Roman" w:hAnsi="Times New Roman" w:cs="Times New Roman"/>
          <w:i/>
          <w:color w:val="auto"/>
          <w:spacing w:val="-2"/>
          <w:rPrChange w:id="529" w:author="Phùng Nguyễn Minh Tâm" w:date="2018-12-19T17:03:00Z">
            <w:rPr>
              <w:rFonts w:ascii="Times New Roman" w:hAnsi="Times New Roman" w:cs="Times New Roman"/>
              <w:i/>
              <w:color w:val="auto"/>
              <w:spacing w:val="-2"/>
              <w:sz w:val="20"/>
              <w:szCs w:val="20"/>
            </w:rPr>
          </w:rPrChange>
        </w:rPr>
        <w:t xml:space="preserve"> to charge fees of using the Services, or apply other measures as stipulated by law</w:t>
      </w:r>
      <w:ins w:id="530" w:author="Dao Khanh Hoa - 1050" w:date="2018-12-14T13:47:00Z">
        <w:r w:rsidR="00DF5C40" w:rsidRPr="007C163E">
          <w:rPr>
            <w:rFonts w:ascii="Times New Roman" w:hAnsi="Times New Roman" w:cs="Times New Roman"/>
            <w:i/>
            <w:color w:val="auto"/>
            <w:spacing w:val="-2"/>
            <w:rPrChange w:id="531" w:author="Phùng Nguyễn Minh Tâm" w:date="2018-12-19T17:03:00Z">
              <w:rPr>
                <w:rFonts w:ascii="Times New Roman" w:hAnsi="Times New Roman" w:cs="Times New Roman"/>
                <w:i/>
                <w:color w:val="auto"/>
                <w:spacing w:val="-2"/>
                <w:sz w:val="20"/>
                <w:szCs w:val="20"/>
              </w:rPr>
            </w:rPrChange>
          </w:rPr>
          <w:t>s</w:t>
        </w:r>
      </w:ins>
      <w:r w:rsidRPr="007C163E">
        <w:rPr>
          <w:rFonts w:ascii="Times New Roman" w:hAnsi="Times New Roman" w:cs="Times New Roman"/>
          <w:i/>
          <w:color w:val="auto"/>
          <w:spacing w:val="-2"/>
          <w:rPrChange w:id="532" w:author="Phùng Nguyễn Minh Tâm" w:date="2018-12-19T17:03:00Z">
            <w:rPr>
              <w:rFonts w:ascii="Times New Roman" w:hAnsi="Times New Roman" w:cs="Times New Roman"/>
              <w:i/>
              <w:color w:val="auto"/>
              <w:spacing w:val="-2"/>
              <w:sz w:val="20"/>
              <w:szCs w:val="20"/>
            </w:rPr>
          </w:rPrChange>
        </w:rPr>
        <w:t xml:space="preserve"> and Agribank.</w:t>
      </w:r>
    </w:p>
    <w:p w:rsidR="0011670E" w:rsidRPr="007C163E"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rPr>
      </w:pPr>
      <w:r w:rsidRPr="007C163E">
        <w:rPr>
          <w:rFonts w:ascii="Times New Roman" w:hAnsi="Times New Roman" w:cs="Times New Roman"/>
          <w:color w:val="auto"/>
          <w:rPrChange w:id="533" w:author="Phùng Nguyễn Minh Tâm" w:date="2018-12-19T17:03:00Z">
            <w:rPr>
              <w:rFonts w:ascii="Times New Roman" w:hAnsi="Times New Roman" w:cs="Times New Roman"/>
              <w:color w:val="auto"/>
              <w:sz w:val="20"/>
              <w:szCs w:val="20"/>
            </w:rPr>
          </w:rPrChange>
        </w:rPr>
        <w:t xml:space="preserve">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w:t>
      </w:r>
      <w:r w:rsidRPr="007C163E">
        <w:rPr>
          <w:rFonts w:ascii="Times New Roman" w:hAnsi="Times New Roman" w:cs="Times New Roman"/>
          <w:color w:val="auto"/>
          <w:rPrChange w:id="534" w:author="Phùng Nguyễn Minh Tâm" w:date="2018-12-19T17:03:00Z">
            <w:rPr>
              <w:rFonts w:ascii="Times New Roman" w:hAnsi="Times New Roman" w:cs="Times New Roman"/>
              <w:color w:val="auto"/>
              <w:sz w:val="20"/>
              <w:szCs w:val="20"/>
            </w:rPr>
          </w:rPrChange>
        </w:rPr>
        <w:lastRenderedPageBreak/>
        <w:t>kể từ khi thông tin/tin nhắn được đối tác cung cấp dịch vụ của Agribank nhận và chuyển đến nhà cung cấp dịch vụ.</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spacing w:val="-2"/>
        </w:rPr>
      </w:pPr>
      <w:r w:rsidRPr="007C163E">
        <w:rPr>
          <w:rFonts w:ascii="Times New Roman" w:hAnsi="Times New Roman" w:cs="Times New Roman"/>
          <w:i/>
          <w:color w:val="auto"/>
          <w:spacing w:val="-2"/>
          <w:rPrChange w:id="535" w:author="Phùng Nguyễn Minh Tâm" w:date="2018-12-19T17:03:00Z">
            <w:rPr>
              <w:rFonts w:ascii="Times New Roman" w:hAnsi="Times New Roman" w:cs="Times New Roman"/>
              <w:i/>
              <w:color w:val="auto"/>
              <w:spacing w:val="-2"/>
              <w:sz w:val="20"/>
              <w:szCs w:val="20"/>
            </w:rPr>
          </w:rPrChange>
        </w:rPr>
        <w:t xml:space="preserve">In case of using SMS OTP, the message is deemed sent to the customer if it has been </w:t>
      </w:r>
      <w:del w:id="536" w:author="Dao Khanh Hoa - 1050" w:date="2018-12-14T13:50:00Z">
        <w:r w:rsidRPr="007C163E" w:rsidDel="00DF5C40">
          <w:rPr>
            <w:rFonts w:ascii="Times New Roman" w:hAnsi="Times New Roman" w:cs="Times New Roman"/>
            <w:i/>
            <w:color w:val="auto"/>
            <w:spacing w:val="-2"/>
            <w:rPrChange w:id="537" w:author="Phùng Nguyễn Minh Tâm" w:date="2018-12-19T17:03:00Z">
              <w:rPr>
                <w:rFonts w:ascii="Times New Roman" w:hAnsi="Times New Roman" w:cs="Times New Roman"/>
                <w:i/>
                <w:color w:val="auto"/>
                <w:spacing w:val="-2"/>
                <w:sz w:val="20"/>
                <w:szCs w:val="20"/>
              </w:rPr>
            </w:rPrChange>
          </w:rPr>
          <w:delText>made</w:delText>
        </w:r>
      </w:del>
      <w:ins w:id="538" w:author="Dao Khanh Hoa - 1050" w:date="2018-12-14T13:51:00Z">
        <w:r w:rsidR="00DF5C40" w:rsidRPr="007C163E">
          <w:rPr>
            <w:rFonts w:ascii="Times New Roman" w:hAnsi="Times New Roman" w:cs="Times New Roman"/>
            <w:i/>
            <w:color w:val="auto"/>
            <w:spacing w:val="-2"/>
            <w:rPrChange w:id="539" w:author="Phùng Nguyễn Minh Tâm" w:date="2018-12-19T17:03:00Z">
              <w:rPr>
                <w:rFonts w:ascii="Times New Roman" w:hAnsi="Times New Roman" w:cs="Times New Roman"/>
                <w:i/>
                <w:color w:val="auto"/>
                <w:spacing w:val="-2"/>
                <w:sz w:val="20"/>
                <w:szCs w:val="20"/>
              </w:rPr>
            </w:rPrChange>
          </w:rPr>
          <w:t>sent</w:t>
        </w:r>
      </w:ins>
      <w:r w:rsidRPr="007C163E">
        <w:rPr>
          <w:rFonts w:ascii="Times New Roman" w:hAnsi="Times New Roman" w:cs="Times New Roman"/>
          <w:i/>
          <w:color w:val="auto"/>
          <w:spacing w:val="-2"/>
          <w:rPrChange w:id="540" w:author="Phùng Nguyễn Minh Tâm" w:date="2018-12-19T17:03:00Z">
            <w:rPr>
              <w:rFonts w:ascii="Times New Roman" w:hAnsi="Times New Roman" w:cs="Times New Roman"/>
              <w:i/>
              <w:color w:val="auto"/>
              <w:spacing w:val="-2"/>
              <w:sz w:val="20"/>
              <w:szCs w:val="20"/>
            </w:rPr>
          </w:rPrChange>
        </w:rPr>
        <w:t xml:space="preserve"> by the service provider, regardless of whether the customer has actually received the message or not. Agribank is exempt </w:t>
      </w:r>
      <w:ins w:id="541" w:author="Dao Khanh Hoa - 1050" w:date="2018-12-14T13:52:00Z">
        <w:r w:rsidR="00C168E6" w:rsidRPr="007C163E">
          <w:rPr>
            <w:rFonts w:ascii="Times New Roman" w:hAnsi="Times New Roman" w:cs="Times New Roman"/>
            <w:i/>
            <w:color w:val="auto"/>
            <w:spacing w:val="-2"/>
            <w:rPrChange w:id="542" w:author="Phùng Nguyễn Minh Tâm" w:date="2018-12-19T17:03:00Z">
              <w:rPr>
                <w:rFonts w:ascii="Times New Roman" w:hAnsi="Times New Roman" w:cs="Times New Roman"/>
                <w:i/>
                <w:color w:val="auto"/>
                <w:spacing w:val="-2"/>
                <w:sz w:val="20"/>
                <w:szCs w:val="20"/>
              </w:rPr>
            </w:rPrChange>
          </w:rPr>
          <w:t xml:space="preserve">from the accessment or use of </w:t>
        </w:r>
      </w:ins>
      <w:del w:id="543" w:author="Dao Khanh Hoa - 1050" w:date="2018-12-14T13:53:00Z">
        <w:r w:rsidRPr="007C163E" w:rsidDel="00C168E6">
          <w:rPr>
            <w:rFonts w:ascii="Times New Roman" w:hAnsi="Times New Roman" w:cs="Times New Roman"/>
            <w:i/>
            <w:color w:val="auto"/>
            <w:spacing w:val="-2"/>
            <w:rPrChange w:id="544" w:author="Phùng Nguyễn Minh Tâm" w:date="2018-12-19T17:03:00Z">
              <w:rPr>
                <w:rFonts w:ascii="Times New Roman" w:hAnsi="Times New Roman" w:cs="Times New Roman"/>
                <w:i/>
                <w:color w:val="auto"/>
                <w:spacing w:val="-2"/>
                <w:sz w:val="20"/>
                <w:szCs w:val="20"/>
              </w:rPr>
            </w:rPrChange>
          </w:rPr>
          <w:delText xml:space="preserve">when the information or </w:delText>
        </w:r>
      </w:del>
      <w:r w:rsidRPr="007C163E">
        <w:rPr>
          <w:rFonts w:ascii="Times New Roman" w:hAnsi="Times New Roman" w:cs="Times New Roman"/>
          <w:i/>
          <w:color w:val="auto"/>
          <w:spacing w:val="-2"/>
          <w:rPrChange w:id="545" w:author="Phùng Nguyễn Minh Tâm" w:date="2018-12-19T17:03:00Z">
            <w:rPr>
              <w:rFonts w:ascii="Times New Roman" w:hAnsi="Times New Roman" w:cs="Times New Roman"/>
              <w:i/>
              <w:color w:val="auto"/>
              <w:spacing w:val="-2"/>
              <w:sz w:val="20"/>
              <w:szCs w:val="20"/>
            </w:rPr>
          </w:rPrChange>
        </w:rPr>
        <w:t xml:space="preserve">messages of E-Banking service </w:t>
      </w:r>
      <w:del w:id="546" w:author="Dao Khanh Hoa - 1050" w:date="2018-12-14T13:53:00Z">
        <w:r w:rsidRPr="007C163E" w:rsidDel="00C168E6">
          <w:rPr>
            <w:rFonts w:ascii="Times New Roman" w:hAnsi="Times New Roman" w:cs="Times New Roman"/>
            <w:i/>
            <w:color w:val="auto"/>
            <w:spacing w:val="-2"/>
            <w:rPrChange w:id="547" w:author="Phùng Nguyễn Minh Tâm" w:date="2018-12-19T17:03:00Z">
              <w:rPr>
                <w:rFonts w:ascii="Times New Roman" w:hAnsi="Times New Roman" w:cs="Times New Roman"/>
                <w:i/>
                <w:color w:val="auto"/>
                <w:spacing w:val="-2"/>
                <w:sz w:val="20"/>
                <w:szCs w:val="20"/>
              </w:rPr>
            </w:rPrChange>
          </w:rPr>
          <w:delText xml:space="preserve">accessed or used </w:delText>
        </w:r>
      </w:del>
      <w:r w:rsidRPr="007C163E">
        <w:rPr>
          <w:rFonts w:ascii="Times New Roman" w:hAnsi="Times New Roman" w:cs="Times New Roman"/>
          <w:i/>
          <w:color w:val="auto"/>
          <w:spacing w:val="-2"/>
          <w:rPrChange w:id="548" w:author="Phùng Nguyễn Minh Tâm" w:date="2018-12-19T17:03:00Z">
            <w:rPr>
              <w:rFonts w:ascii="Times New Roman" w:hAnsi="Times New Roman" w:cs="Times New Roman"/>
              <w:i/>
              <w:color w:val="auto"/>
              <w:spacing w:val="-2"/>
              <w:sz w:val="20"/>
              <w:szCs w:val="20"/>
            </w:rPr>
          </w:rPrChange>
        </w:rPr>
        <w:t xml:space="preserve">by </w:t>
      </w:r>
      <w:del w:id="549" w:author="Dao Khanh Hoa - 1050" w:date="2018-12-14T13:53:00Z">
        <w:r w:rsidRPr="007C163E" w:rsidDel="00C168E6">
          <w:rPr>
            <w:rFonts w:ascii="Times New Roman" w:hAnsi="Times New Roman" w:cs="Times New Roman"/>
            <w:i/>
            <w:color w:val="auto"/>
            <w:spacing w:val="-2"/>
            <w:rPrChange w:id="550" w:author="Phùng Nguyễn Minh Tâm" w:date="2018-12-19T17:03:00Z">
              <w:rPr>
                <w:rFonts w:ascii="Times New Roman" w:hAnsi="Times New Roman" w:cs="Times New Roman"/>
                <w:i/>
                <w:color w:val="auto"/>
                <w:spacing w:val="-2"/>
                <w:sz w:val="20"/>
                <w:szCs w:val="20"/>
              </w:rPr>
            </w:rPrChange>
          </w:rPr>
          <w:delText>the</w:delText>
        </w:r>
      </w:del>
      <w:ins w:id="551" w:author="Dao Khanh Hoa - 1050" w:date="2018-12-14T13:53:00Z">
        <w:r w:rsidR="00C168E6" w:rsidRPr="007C163E">
          <w:rPr>
            <w:rFonts w:ascii="Times New Roman" w:hAnsi="Times New Roman" w:cs="Times New Roman"/>
            <w:i/>
            <w:color w:val="auto"/>
            <w:spacing w:val="-2"/>
            <w:rPrChange w:id="552" w:author="Phùng Nguyễn Minh Tâm" w:date="2018-12-19T17:03:00Z">
              <w:rPr>
                <w:rFonts w:ascii="Times New Roman" w:hAnsi="Times New Roman" w:cs="Times New Roman"/>
                <w:i/>
                <w:color w:val="auto"/>
                <w:spacing w:val="-2"/>
                <w:sz w:val="20"/>
                <w:szCs w:val="20"/>
              </w:rPr>
            </w:rPrChange>
          </w:rPr>
          <w:t>an</w:t>
        </w:r>
      </w:ins>
      <w:r w:rsidRPr="007C163E">
        <w:rPr>
          <w:rFonts w:ascii="Times New Roman" w:hAnsi="Times New Roman" w:cs="Times New Roman"/>
          <w:i/>
          <w:color w:val="auto"/>
          <w:spacing w:val="-2"/>
          <w:rPrChange w:id="553" w:author="Phùng Nguyễn Minh Tâm" w:date="2018-12-19T17:03:00Z">
            <w:rPr>
              <w:rFonts w:ascii="Times New Roman" w:hAnsi="Times New Roman" w:cs="Times New Roman"/>
              <w:i/>
              <w:color w:val="auto"/>
              <w:spacing w:val="-2"/>
              <w:sz w:val="20"/>
              <w:szCs w:val="20"/>
            </w:rPr>
          </w:rPrChange>
        </w:rPr>
        <w:t xml:space="preserve"> unauthorized party </w:t>
      </w:r>
      <w:del w:id="554" w:author="Dao Khanh Hoa - 1050" w:date="2018-12-14T13:57:00Z">
        <w:r w:rsidRPr="007C163E" w:rsidDel="00C168E6">
          <w:rPr>
            <w:rFonts w:ascii="Times New Roman" w:hAnsi="Times New Roman" w:cs="Times New Roman"/>
            <w:i/>
            <w:color w:val="auto"/>
            <w:spacing w:val="-2"/>
            <w:rPrChange w:id="555" w:author="Phùng Nguyễn Minh Tâm" w:date="2018-12-19T17:03:00Z">
              <w:rPr>
                <w:rFonts w:ascii="Times New Roman" w:hAnsi="Times New Roman" w:cs="Times New Roman"/>
                <w:i/>
                <w:color w:val="auto"/>
                <w:spacing w:val="-2"/>
                <w:sz w:val="20"/>
                <w:szCs w:val="20"/>
              </w:rPr>
            </w:rPrChange>
          </w:rPr>
          <w:delText>since</w:delText>
        </w:r>
      </w:del>
      <w:ins w:id="556" w:author="Dao Khanh Hoa - 1050" w:date="2018-12-14T13:57:00Z">
        <w:r w:rsidR="00C168E6" w:rsidRPr="007C163E">
          <w:rPr>
            <w:rFonts w:ascii="Times New Roman" w:hAnsi="Times New Roman" w:cs="Times New Roman"/>
            <w:i/>
            <w:color w:val="auto"/>
            <w:spacing w:val="-2"/>
            <w:rPrChange w:id="557" w:author="Phùng Nguyễn Minh Tâm" w:date="2018-12-19T17:03:00Z">
              <w:rPr>
                <w:rFonts w:ascii="Times New Roman" w:hAnsi="Times New Roman" w:cs="Times New Roman"/>
                <w:i/>
                <w:color w:val="auto"/>
                <w:spacing w:val="-2"/>
                <w:sz w:val="20"/>
                <w:szCs w:val="20"/>
              </w:rPr>
            </w:rPrChange>
          </w:rPr>
          <w:t>from the time</w:t>
        </w:r>
      </w:ins>
      <w:r w:rsidRPr="007C163E">
        <w:rPr>
          <w:rFonts w:ascii="Times New Roman" w:hAnsi="Times New Roman" w:cs="Times New Roman"/>
          <w:i/>
          <w:color w:val="auto"/>
          <w:spacing w:val="-2"/>
          <w:rPrChange w:id="558" w:author="Phùng Nguyễn Minh Tâm" w:date="2018-12-19T17:03:00Z">
            <w:rPr>
              <w:rFonts w:ascii="Times New Roman" w:hAnsi="Times New Roman" w:cs="Times New Roman"/>
              <w:i/>
              <w:color w:val="auto"/>
              <w:spacing w:val="-2"/>
              <w:sz w:val="20"/>
              <w:szCs w:val="20"/>
            </w:rPr>
          </w:rPrChange>
        </w:rPr>
        <w:t xml:space="preserve"> the counterparty of Agribank's service receive</w:t>
      </w:r>
      <w:ins w:id="559" w:author="Dao Khanh Hoa - 1050" w:date="2018-12-14T13:56:00Z">
        <w:r w:rsidR="00C168E6" w:rsidRPr="007C163E">
          <w:rPr>
            <w:rFonts w:ascii="Times New Roman" w:hAnsi="Times New Roman" w:cs="Times New Roman"/>
            <w:i/>
            <w:color w:val="auto"/>
            <w:spacing w:val="-2"/>
            <w:rPrChange w:id="560" w:author="Phùng Nguyễn Minh Tâm" w:date="2018-12-19T17:03:00Z">
              <w:rPr>
                <w:rFonts w:ascii="Times New Roman" w:hAnsi="Times New Roman" w:cs="Times New Roman"/>
                <w:i/>
                <w:color w:val="auto"/>
                <w:spacing w:val="-2"/>
                <w:sz w:val="20"/>
                <w:szCs w:val="20"/>
              </w:rPr>
            </w:rPrChange>
          </w:rPr>
          <w:t>s</w:t>
        </w:r>
      </w:ins>
      <w:del w:id="561" w:author="Dao Khanh Hoa - 1050" w:date="2018-12-14T13:56:00Z">
        <w:r w:rsidRPr="007C163E" w:rsidDel="00C168E6">
          <w:rPr>
            <w:rFonts w:ascii="Times New Roman" w:hAnsi="Times New Roman" w:cs="Times New Roman"/>
            <w:i/>
            <w:color w:val="auto"/>
            <w:spacing w:val="-2"/>
            <w:rPrChange w:id="562" w:author="Phùng Nguyễn Minh Tâm" w:date="2018-12-19T17:03:00Z">
              <w:rPr>
                <w:rFonts w:ascii="Times New Roman" w:hAnsi="Times New Roman" w:cs="Times New Roman"/>
                <w:i/>
                <w:color w:val="auto"/>
                <w:spacing w:val="-2"/>
                <w:sz w:val="20"/>
                <w:szCs w:val="20"/>
              </w:rPr>
            </w:rPrChange>
          </w:rPr>
          <w:delText>d</w:delText>
        </w:r>
      </w:del>
      <w:r w:rsidRPr="007C163E">
        <w:rPr>
          <w:rFonts w:ascii="Times New Roman" w:hAnsi="Times New Roman" w:cs="Times New Roman"/>
          <w:i/>
          <w:color w:val="auto"/>
          <w:spacing w:val="-2"/>
          <w:rPrChange w:id="563" w:author="Phùng Nguyễn Minh Tâm" w:date="2018-12-19T17:03:00Z">
            <w:rPr>
              <w:rFonts w:ascii="Times New Roman" w:hAnsi="Times New Roman" w:cs="Times New Roman"/>
              <w:i/>
              <w:color w:val="auto"/>
              <w:spacing w:val="-2"/>
              <w:sz w:val="20"/>
              <w:szCs w:val="20"/>
            </w:rPr>
          </w:rPrChange>
        </w:rPr>
        <w:t xml:space="preserve"> and </w:t>
      </w:r>
      <w:del w:id="564" w:author="Dao Khanh Hoa - 1050" w:date="2018-12-14T14:00:00Z">
        <w:r w:rsidRPr="007C163E" w:rsidDel="00C168E6">
          <w:rPr>
            <w:rFonts w:ascii="Times New Roman" w:hAnsi="Times New Roman" w:cs="Times New Roman"/>
            <w:i/>
            <w:color w:val="auto"/>
            <w:spacing w:val="-2"/>
            <w:rPrChange w:id="565" w:author="Phùng Nguyễn Minh Tâm" w:date="2018-12-19T17:03:00Z">
              <w:rPr>
                <w:rFonts w:ascii="Times New Roman" w:hAnsi="Times New Roman" w:cs="Times New Roman"/>
                <w:i/>
                <w:color w:val="auto"/>
                <w:spacing w:val="-2"/>
                <w:sz w:val="20"/>
                <w:szCs w:val="20"/>
              </w:rPr>
            </w:rPrChange>
          </w:rPr>
          <w:delText>sen</w:delText>
        </w:r>
      </w:del>
      <w:del w:id="566" w:author="Dao Khanh Hoa - 1050" w:date="2018-12-14T13:56:00Z">
        <w:r w:rsidRPr="007C163E" w:rsidDel="00C168E6">
          <w:rPr>
            <w:rFonts w:ascii="Times New Roman" w:hAnsi="Times New Roman" w:cs="Times New Roman"/>
            <w:i/>
            <w:color w:val="auto"/>
            <w:spacing w:val="-2"/>
            <w:rPrChange w:id="567" w:author="Phùng Nguyễn Minh Tâm" w:date="2018-12-19T17:03:00Z">
              <w:rPr>
                <w:rFonts w:ascii="Times New Roman" w:hAnsi="Times New Roman" w:cs="Times New Roman"/>
                <w:i/>
                <w:color w:val="auto"/>
                <w:spacing w:val="-2"/>
                <w:sz w:val="20"/>
                <w:szCs w:val="20"/>
              </w:rPr>
            </w:rPrChange>
          </w:rPr>
          <w:delText>t</w:delText>
        </w:r>
      </w:del>
      <w:ins w:id="568" w:author="Dao Khanh Hoa - 1050" w:date="2018-12-14T14:00:00Z">
        <w:r w:rsidR="00C168E6" w:rsidRPr="007C163E">
          <w:rPr>
            <w:rFonts w:ascii="Times New Roman" w:hAnsi="Times New Roman" w:cs="Times New Roman"/>
            <w:i/>
            <w:color w:val="auto"/>
            <w:spacing w:val="-2"/>
            <w:rPrChange w:id="569" w:author="Phùng Nguyễn Minh Tâm" w:date="2018-12-19T17:03:00Z">
              <w:rPr>
                <w:rFonts w:ascii="Times New Roman" w:hAnsi="Times New Roman" w:cs="Times New Roman"/>
                <w:i/>
                <w:color w:val="auto"/>
                <w:spacing w:val="-2"/>
                <w:sz w:val="20"/>
                <w:szCs w:val="20"/>
              </w:rPr>
            </w:rPrChange>
          </w:rPr>
          <w:t>delivers</w:t>
        </w:r>
      </w:ins>
      <w:r w:rsidRPr="007C163E">
        <w:rPr>
          <w:rFonts w:ascii="Times New Roman" w:hAnsi="Times New Roman" w:cs="Times New Roman"/>
          <w:i/>
          <w:color w:val="auto"/>
          <w:spacing w:val="-2"/>
          <w:rPrChange w:id="570" w:author="Phùng Nguyễn Minh Tâm" w:date="2018-12-19T17:03:00Z">
            <w:rPr>
              <w:rFonts w:ascii="Times New Roman" w:hAnsi="Times New Roman" w:cs="Times New Roman"/>
              <w:i/>
              <w:color w:val="auto"/>
              <w:spacing w:val="-2"/>
              <w:sz w:val="20"/>
              <w:szCs w:val="20"/>
            </w:rPr>
          </w:rPrChange>
        </w:rPr>
        <w:t xml:space="preserve"> the information/message to the service provider.</w:t>
      </w:r>
    </w:p>
    <w:p w:rsidR="0011670E" w:rsidRPr="007C163E" w:rsidRDefault="0011670E" w:rsidP="002F7F96">
      <w:pPr>
        <w:pStyle w:val="Default"/>
        <w:widowControl w:val="0"/>
        <w:numPr>
          <w:ilvl w:val="1"/>
          <w:numId w:val="65"/>
        </w:numPr>
        <w:tabs>
          <w:tab w:val="left" w:pos="142"/>
          <w:tab w:val="left" w:pos="313"/>
          <w:tab w:val="left" w:pos="540"/>
        </w:tabs>
        <w:ind w:left="142" w:firstLine="0"/>
        <w:jc w:val="both"/>
        <w:rPr>
          <w:rFonts w:ascii="Times New Roman" w:hAnsi="Times New Roman" w:cs="Times New Roman"/>
          <w:color w:val="auto"/>
          <w:spacing w:val="-2"/>
        </w:rPr>
      </w:pPr>
      <w:r w:rsidRPr="007C163E">
        <w:rPr>
          <w:rFonts w:ascii="Times New Roman" w:hAnsi="Times New Roman" w:cs="Times New Roman"/>
          <w:color w:val="auto"/>
          <w:spacing w:val="-2"/>
          <w:rPrChange w:id="571" w:author="Phùng Nguyễn Minh Tâm" w:date="2018-12-19T17:03:00Z">
            <w:rPr>
              <w:rFonts w:ascii="Times New Roman" w:hAnsi="Times New Roman" w:cs="Times New Roman"/>
              <w:color w:val="auto"/>
              <w:spacing w:val="-2"/>
              <w:sz w:val="20"/>
              <w:szCs w:val="20"/>
            </w:rPr>
          </w:rPrChange>
        </w:rPr>
        <w:t>Đồng ý nhận tin nhắn do Agribank gửi tới với mục đích: Thông báo biến động số dư tài khoản trong trường hợp khách hàng đăng ký sử dụng</w:t>
      </w:r>
      <w:ins w:id="572" w:author="Phùng Nguyễn Minh Tâm" w:date="2018-12-18T10:01:00Z">
        <w:r w:rsidR="00C2317D" w:rsidRPr="007C163E">
          <w:rPr>
            <w:rFonts w:ascii="Times New Roman" w:hAnsi="Times New Roman" w:cs="Times New Roman"/>
            <w:color w:val="auto"/>
            <w:spacing w:val="-2"/>
            <w:rPrChange w:id="573" w:author="Phùng Nguyễn Minh Tâm" w:date="2018-12-19T17:03:00Z">
              <w:rPr>
                <w:rFonts w:ascii="Times New Roman" w:hAnsi="Times New Roman" w:cs="Times New Roman"/>
                <w:color w:val="auto"/>
                <w:spacing w:val="-2"/>
                <w:sz w:val="20"/>
                <w:szCs w:val="20"/>
              </w:rPr>
            </w:rPrChange>
          </w:rPr>
          <w:t>,</w:t>
        </w:r>
      </w:ins>
      <w:r w:rsidRPr="007C163E">
        <w:rPr>
          <w:rFonts w:ascii="Times New Roman" w:hAnsi="Times New Roman" w:cs="Times New Roman"/>
          <w:color w:val="auto"/>
          <w:spacing w:val="-2"/>
          <w:rPrChange w:id="574" w:author="Phùng Nguyễn Minh Tâm" w:date="2018-12-19T17:03:00Z">
            <w:rPr>
              <w:rFonts w:ascii="Times New Roman" w:hAnsi="Times New Roman" w:cs="Times New Roman"/>
              <w:color w:val="auto"/>
              <w:spacing w:val="-2"/>
              <w:sz w:val="20"/>
              <w:szCs w:val="20"/>
            </w:rPr>
          </w:rPrChange>
        </w:rPr>
        <w:t xml:space="preserve"> </w:t>
      </w:r>
      <w:del w:id="575" w:author="Phùng Nguyễn Minh Tâm" w:date="2018-12-18T10:01:00Z">
        <w:r w:rsidRPr="007C163E" w:rsidDel="00C2317D">
          <w:rPr>
            <w:rFonts w:ascii="Times New Roman" w:hAnsi="Times New Roman" w:cs="Times New Roman"/>
            <w:color w:val="auto"/>
            <w:spacing w:val="-2"/>
            <w:rPrChange w:id="576" w:author="Phùng Nguyễn Minh Tâm" w:date="2018-12-19T17:03:00Z">
              <w:rPr>
                <w:rFonts w:ascii="Times New Roman" w:hAnsi="Times New Roman" w:cs="Times New Roman"/>
                <w:color w:val="auto"/>
                <w:spacing w:val="-2"/>
                <w:sz w:val="20"/>
                <w:szCs w:val="20"/>
              </w:rPr>
            </w:rPrChange>
          </w:rPr>
          <w:delText>(</w:delText>
        </w:r>
      </w:del>
      <w:r w:rsidRPr="007C163E">
        <w:rPr>
          <w:rFonts w:ascii="Times New Roman" w:hAnsi="Times New Roman" w:cs="Times New Roman"/>
          <w:color w:val="auto"/>
          <w:spacing w:val="-2"/>
          <w:rPrChange w:id="577" w:author="Phùng Nguyễn Minh Tâm" w:date="2018-12-19T17:03:00Z">
            <w:rPr>
              <w:rFonts w:ascii="Times New Roman" w:hAnsi="Times New Roman" w:cs="Times New Roman"/>
              <w:color w:val="auto"/>
              <w:spacing w:val="-2"/>
              <w:sz w:val="20"/>
              <w:szCs w:val="20"/>
            </w:rPr>
          </w:rPrChange>
        </w:rPr>
        <w:t>Agribank sẽ không gửi tin nhắn đối với các biến động trị giá dưới 10.000VND</w:t>
      </w:r>
      <w:ins w:id="578" w:author="Phùng Nguyễn Minh Tâm" w:date="2018-12-18T10:01:00Z">
        <w:r w:rsidR="00C2317D" w:rsidRPr="007C163E">
          <w:rPr>
            <w:rFonts w:ascii="Times New Roman" w:hAnsi="Times New Roman" w:cs="Times New Roman"/>
            <w:color w:val="auto"/>
            <w:spacing w:val="-2"/>
            <w:rPrChange w:id="579" w:author="Phùng Nguyễn Minh Tâm" w:date="2018-12-19T17:03:00Z">
              <w:rPr>
                <w:rFonts w:ascii="Times New Roman" w:hAnsi="Times New Roman" w:cs="Times New Roman"/>
                <w:color w:val="auto"/>
                <w:spacing w:val="-2"/>
                <w:sz w:val="20"/>
                <w:szCs w:val="20"/>
              </w:rPr>
            </w:rPrChange>
          </w:rPr>
          <w:t>;</w:t>
        </w:r>
      </w:ins>
      <w:del w:id="580" w:author="Phùng Nguyễn Minh Tâm" w:date="2018-12-18T10:01:00Z">
        <w:r w:rsidRPr="007C163E" w:rsidDel="00C2317D">
          <w:rPr>
            <w:rFonts w:ascii="Times New Roman" w:hAnsi="Times New Roman" w:cs="Times New Roman"/>
            <w:color w:val="auto"/>
            <w:spacing w:val="-2"/>
            <w:rPrChange w:id="581" w:author="Phùng Nguyễn Minh Tâm" w:date="2018-12-19T17:03:00Z">
              <w:rPr>
                <w:rFonts w:ascii="Times New Roman" w:hAnsi="Times New Roman" w:cs="Times New Roman"/>
                <w:color w:val="auto"/>
                <w:spacing w:val="-2"/>
                <w:sz w:val="20"/>
                <w:szCs w:val="20"/>
              </w:rPr>
            </w:rPrChange>
          </w:rPr>
          <w:delText>)</w:delText>
        </w:r>
        <w:r w:rsidR="00FE39F4" w:rsidRPr="007C163E" w:rsidDel="00C2317D">
          <w:rPr>
            <w:rFonts w:ascii="Times New Roman" w:hAnsi="Times New Roman" w:cs="Times New Roman"/>
            <w:color w:val="auto"/>
            <w:spacing w:val="-2"/>
            <w:rPrChange w:id="582" w:author="Phùng Nguyễn Minh Tâm" w:date="2018-12-19T17:03:00Z">
              <w:rPr>
                <w:rFonts w:ascii="Times New Roman" w:hAnsi="Times New Roman" w:cs="Times New Roman"/>
                <w:color w:val="auto"/>
                <w:spacing w:val="-2"/>
                <w:sz w:val="20"/>
                <w:szCs w:val="20"/>
              </w:rPr>
            </w:rPrChange>
          </w:rPr>
          <w:delText>,</w:delText>
        </w:r>
      </w:del>
      <w:r w:rsidR="00FE39F4" w:rsidRPr="007C163E">
        <w:rPr>
          <w:rFonts w:ascii="Times New Roman" w:hAnsi="Times New Roman" w:cs="Times New Roman"/>
          <w:color w:val="auto"/>
          <w:spacing w:val="-2"/>
          <w:rPrChange w:id="583" w:author="Phùng Nguyễn Minh Tâm" w:date="2018-12-19T17:03:00Z">
            <w:rPr>
              <w:rFonts w:ascii="Times New Roman" w:hAnsi="Times New Roman" w:cs="Times New Roman"/>
              <w:color w:val="auto"/>
              <w:spacing w:val="-2"/>
              <w:sz w:val="20"/>
              <w:szCs w:val="20"/>
            </w:rPr>
          </w:rPrChange>
        </w:rPr>
        <w:t xml:space="preserve"> thông báo OTP</w:t>
      </w:r>
      <w:del w:id="584" w:author="Phùng Nguyễn Minh Tâm" w:date="2018-12-18T10:01:00Z">
        <w:r w:rsidR="00FE39F4" w:rsidRPr="007C163E" w:rsidDel="00C2317D">
          <w:rPr>
            <w:rFonts w:ascii="Times New Roman" w:hAnsi="Times New Roman" w:cs="Times New Roman"/>
            <w:color w:val="auto"/>
            <w:spacing w:val="-2"/>
            <w:rPrChange w:id="585" w:author="Phùng Nguyễn Minh Tâm" w:date="2018-12-19T17:03:00Z">
              <w:rPr>
                <w:rFonts w:ascii="Times New Roman" w:hAnsi="Times New Roman" w:cs="Times New Roman"/>
                <w:color w:val="auto"/>
                <w:spacing w:val="-2"/>
                <w:sz w:val="20"/>
                <w:szCs w:val="20"/>
              </w:rPr>
            </w:rPrChange>
          </w:rPr>
          <w:delText xml:space="preserve">, </w:delText>
        </w:r>
      </w:del>
      <w:ins w:id="586" w:author="Phùng Nguyễn Minh Tâm" w:date="2018-12-18T10:01:00Z">
        <w:r w:rsidR="00C2317D" w:rsidRPr="007C163E">
          <w:rPr>
            <w:rFonts w:ascii="Times New Roman" w:hAnsi="Times New Roman" w:cs="Times New Roman"/>
            <w:color w:val="auto"/>
            <w:spacing w:val="-2"/>
            <w:rPrChange w:id="587" w:author="Phùng Nguyễn Minh Tâm" w:date="2018-12-19T17:03:00Z">
              <w:rPr>
                <w:rFonts w:ascii="Times New Roman" w:hAnsi="Times New Roman" w:cs="Times New Roman"/>
                <w:color w:val="auto"/>
                <w:spacing w:val="-2"/>
                <w:sz w:val="20"/>
                <w:szCs w:val="20"/>
              </w:rPr>
            </w:rPrChange>
          </w:rPr>
          <w:t xml:space="preserve">; </w:t>
        </w:r>
      </w:ins>
      <w:r w:rsidR="00FE39F4" w:rsidRPr="007C163E">
        <w:rPr>
          <w:rFonts w:ascii="Times New Roman" w:hAnsi="Times New Roman" w:cs="Times New Roman"/>
          <w:color w:val="auto"/>
          <w:spacing w:val="-2"/>
          <w:rPrChange w:id="588" w:author="Phùng Nguyễn Minh Tâm" w:date="2018-12-19T17:03:00Z">
            <w:rPr>
              <w:rFonts w:ascii="Times New Roman" w:hAnsi="Times New Roman" w:cs="Times New Roman"/>
              <w:color w:val="auto"/>
              <w:spacing w:val="-2"/>
              <w:sz w:val="20"/>
              <w:szCs w:val="20"/>
            </w:rPr>
          </w:rPrChange>
        </w:rPr>
        <w:t>các sản phẩm dị</w:t>
      </w:r>
      <w:r w:rsidRPr="007C163E">
        <w:rPr>
          <w:rFonts w:ascii="Times New Roman" w:hAnsi="Times New Roman" w:cs="Times New Roman"/>
          <w:color w:val="auto"/>
          <w:spacing w:val="-2"/>
          <w:rPrChange w:id="589" w:author="Phùng Nguyễn Minh Tâm" w:date="2018-12-19T17:03:00Z">
            <w:rPr>
              <w:rFonts w:ascii="Times New Roman" w:hAnsi="Times New Roman" w:cs="Times New Roman"/>
              <w:color w:val="auto"/>
              <w:spacing w:val="-2"/>
              <w:sz w:val="20"/>
              <w:szCs w:val="20"/>
            </w:rPr>
          </w:rPrChange>
        </w:rPr>
        <w:t>ch vụ mới, chương trình khuyến mại và các thông báo khác phục vụ cho việc thực hiện giao dịch điện tử với khách hàng.</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rPr>
      </w:pPr>
      <w:r w:rsidRPr="007C163E">
        <w:rPr>
          <w:rFonts w:ascii="Times New Roman" w:hAnsi="Times New Roman" w:cs="Times New Roman"/>
          <w:i/>
          <w:color w:val="auto"/>
          <w:rPrChange w:id="590" w:author="Phùng Nguyễn Minh Tâm" w:date="2018-12-19T17:03:00Z">
            <w:rPr>
              <w:rFonts w:ascii="Times New Roman" w:hAnsi="Times New Roman" w:cs="Times New Roman"/>
              <w:i/>
              <w:color w:val="auto"/>
              <w:sz w:val="20"/>
              <w:szCs w:val="20"/>
            </w:rPr>
          </w:rPrChange>
        </w:rPr>
        <w:t>Agree to receive messages from Agribank for the purposes of notification of changes in account balance if customer has registered for such service</w:t>
      </w:r>
      <w:ins w:id="591" w:author="Phùng Nguyễn Minh Tâm" w:date="2018-12-18T10:02:00Z">
        <w:r w:rsidR="00C2317D" w:rsidRPr="007C163E">
          <w:rPr>
            <w:rFonts w:ascii="Times New Roman" w:hAnsi="Times New Roman" w:cs="Times New Roman"/>
            <w:i/>
            <w:color w:val="auto"/>
            <w:rPrChange w:id="592" w:author="Phùng Nguyễn Minh Tâm" w:date="2018-12-19T17:03:00Z">
              <w:rPr>
                <w:rFonts w:ascii="Times New Roman" w:hAnsi="Times New Roman" w:cs="Times New Roman"/>
                <w:i/>
                <w:color w:val="auto"/>
                <w:sz w:val="20"/>
                <w:szCs w:val="20"/>
              </w:rPr>
            </w:rPrChange>
          </w:rPr>
          <w:t>,</w:t>
        </w:r>
      </w:ins>
      <w:r w:rsidRPr="007C163E">
        <w:rPr>
          <w:rFonts w:ascii="Times New Roman" w:hAnsi="Times New Roman" w:cs="Times New Roman"/>
          <w:i/>
          <w:color w:val="auto"/>
          <w:rPrChange w:id="593" w:author="Phùng Nguyễn Minh Tâm" w:date="2018-12-19T17:03:00Z">
            <w:rPr>
              <w:rFonts w:ascii="Times New Roman" w:hAnsi="Times New Roman" w:cs="Times New Roman"/>
              <w:i/>
              <w:color w:val="auto"/>
              <w:sz w:val="20"/>
              <w:szCs w:val="20"/>
            </w:rPr>
          </w:rPrChange>
        </w:rPr>
        <w:t xml:space="preserve"> </w:t>
      </w:r>
      <w:del w:id="594" w:author="Phùng Nguyễn Minh Tâm" w:date="2018-12-18T10:01:00Z">
        <w:r w:rsidRPr="007C163E" w:rsidDel="00C2317D">
          <w:rPr>
            <w:rFonts w:ascii="Times New Roman" w:hAnsi="Times New Roman" w:cs="Times New Roman"/>
            <w:i/>
            <w:color w:val="auto"/>
            <w:rPrChange w:id="595" w:author="Phùng Nguyễn Minh Tâm" w:date="2018-12-19T17:03:00Z">
              <w:rPr>
                <w:rFonts w:ascii="Times New Roman" w:hAnsi="Times New Roman" w:cs="Times New Roman"/>
                <w:i/>
                <w:color w:val="auto"/>
                <w:sz w:val="20"/>
                <w:szCs w:val="20"/>
              </w:rPr>
            </w:rPrChange>
          </w:rPr>
          <w:delText>(</w:delText>
        </w:r>
      </w:del>
      <w:r w:rsidRPr="007C163E">
        <w:rPr>
          <w:rFonts w:ascii="Times New Roman" w:hAnsi="Times New Roman" w:cs="Times New Roman"/>
          <w:i/>
          <w:color w:val="auto"/>
          <w:rPrChange w:id="596" w:author="Phùng Nguyễn Minh Tâm" w:date="2018-12-19T17:03:00Z">
            <w:rPr>
              <w:rFonts w:ascii="Times New Roman" w:hAnsi="Times New Roman" w:cs="Times New Roman"/>
              <w:i/>
              <w:color w:val="auto"/>
              <w:sz w:val="20"/>
              <w:szCs w:val="20"/>
            </w:rPr>
          </w:rPrChange>
        </w:rPr>
        <w:t>Agribank will not send messages of updating amount less than 10,000VND</w:t>
      </w:r>
      <w:ins w:id="597" w:author="Phùng Nguyễn Minh Tâm" w:date="2018-12-18T10:02:00Z">
        <w:r w:rsidR="00C2317D" w:rsidRPr="007C163E">
          <w:rPr>
            <w:rFonts w:ascii="Times New Roman" w:hAnsi="Times New Roman" w:cs="Times New Roman"/>
            <w:i/>
            <w:color w:val="auto"/>
            <w:rPrChange w:id="598" w:author="Phùng Nguyễn Minh Tâm" w:date="2018-12-19T17:03:00Z">
              <w:rPr>
                <w:rFonts w:ascii="Times New Roman" w:hAnsi="Times New Roman" w:cs="Times New Roman"/>
                <w:i/>
                <w:color w:val="auto"/>
                <w:sz w:val="20"/>
                <w:szCs w:val="20"/>
              </w:rPr>
            </w:rPrChange>
          </w:rPr>
          <w:t>;</w:t>
        </w:r>
      </w:ins>
      <w:del w:id="599" w:author="Phùng Nguyễn Minh Tâm" w:date="2018-12-18T10:02:00Z">
        <w:r w:rsidRPr="007C163E" w:rsidDel="00C2317D">
          <w:rPr>
            <w:rFonts w:ascii="Times New Roman" w:hAnsi="Times New Roman" w:cs="Times New Roman"/>
            <w:i/>
            <w:color w:val="auto"/>
            <w:rPrChange w:id="600" w:author="Phùng Nguyễn Minh Tâm" w:date="2018-12-19T17:03:00Z">
              <w:rPr>
                <w:rFonts w:ascii="Times New Roman" w:hAnsi="Times New Roman" w:cs="Times New Roman"/>
                <w:i/>
                <w:color w:val="auto"/>
                <w:sz w:val="20"/>
                <w:szCs w:val="20"/>
              </w:rPr>
            </w:rPrChange>
          </w:rPr>
          <w:delText>)</w:delText>
        </w:r>
      </w:del>
      <w:ins w:id="601" w:author="Dao Khanh Hoa - 1050" w:date="2018-12-14T15:21:00Z">
        <w:del w:id="602" w:author="Phùng Nguyễn Minh Tâm" w:date="2018-12-18T10:02:00Z">
          <w:r w:rsidR="00BC6008" w:rsidRPr="007C163E" w:rsidDel="00C2317D">
            <w:rPr>
              <w:rFonts w:ascii="Times New Roman" w:hAnsi="Times New Roman" w:cs="Times New Roman"/>
              <w:i/>
              <w:color w:val="auto"/>
              <w:rPrChange w:id="603" w:author="Phùng Nguyễn Minh Tâm" w:date="2018-12-19T17:03:00Z">
                <w:rPr>
                  <w:rFonts w:ascii="Times New Roman" w:hAnsi="Times New Roman" w:cs="Times New Roman"/>
                  <w:i/>
                  <w:color w:val="auto"/>
                  <w:sz w:val="20"/>
                  <w:szCs w:val="20"/>
                </w:rPr>
              </w:rPrChange>
            </w:rPr>
            <w:delText>,</w:delText>
          </w:r>
        </w:del>
      </w:ins>
      <w:r w:rsidRPr="007C163E">
        <w:rPr>
          <w:rFonts w:ascii="Times New Roman" w:hAnsi="Times New Roman" w:cs="Times New Roman"/>
          <w:i/>
          <w:color w:val="auto"/>
          <w:rPrChange w:id="604" w:author="Phùng Nguyễn Minh Tâm" w:date="2018-12-19T17:03:00Z">
            <w:rPr>
              <w:rFonts w:ascii="Times New Roman" w:hAnsi="Times New Roman" w:cs="Times New Roman"/>
              <w:i/>
              <w:color w:val="auto"/>
              <w:sz w:val="20"/>
              <w:szCs w:val="20"/>
            </w:rPr>
          </w:rPrChange>
        </w:rPr>
        <w:t xml:space="preserve"> OTP message</w:t>
      </w:r>
      <w:ins w:id="605" w:author="Phùng Nguyễn Minh Tâm" w:date="2018-12-18T10:02:00Z">
        <w:r w:rsidR="00C2317D" w:rsidRPr="007C163E">
          <w:rPr>
            <w:rFonts w:ascii="Times New Roman" w:hAnsi="Times New Roman" w:cs="Times New Roman"/>
            <w:i/>
            <w:color w:val="auto"/>
            <w:rPrChange w:id="606" w:author="Phùng Nguyễn Minh Tâm" w:date="2018-12-19T17:03:00Z">
              <w:rPr>
                <w:rFonts w:ascii="Times New Roman" w:hAnsi="Times New Roman" w:cs="Times New Roman"/>
                <w:i/>
                <w:color w:val="auto"/>
                <w:sz w:val="20"/>
                <w:szCs w:val="20"/>
              </w:rPr>
            </w:rPrChange>
          </w:rPr>
          <w:t>;</w:t>
        </w:r>
      </w:ins>
      <w:del w:id="607" w:author="Phùng Nguyễn Minh Tâm" w:date="2018-12-18T10:02:00Z">
        <w:r w:rsidRPr="007C163E" w:rsidDel="00C2317D">
          <w:rPr>
            <w:rFonts w:ascii="Times New Roman" w:hAnsi="Times New Roman" w:cs="Times New Roman"/>
            <w:i/>
            <w:color w:val="auto"/>
            <w:rPrChange w:id="608" w:author="Phùng Nguyễn Minh Tâm" w:date="2018-12-19T17:03:00Z">
              <w:rPr>
                <w:rFonts w:ascii="Times New Roman" w:hAnsi="Times New Roman" w:cs="Times New Roman"/>
                <w:i/>
                <w:color w:val="auto"/>
                <w:sz w:val="20"/>
                <w:szCs w:val="20"/>
              </w:rPr>
            </w:rPrChange>
          </w:rPr>
          <w:delText>,</w:delText>
        </w:r>
      </w:del>
      <w:r w:rsidRPr="007C163E">
        <w:rPr>
          <w:rFonts w:ascii="Times New Roman" w:hAnsi="Times New Roman" w:cs="Times New Roman"/>
          <w:i/>
          <w:color w:val="auto"/>
          <w:rPrChange w:id="609" w:author="Phùng Nguyễn Minh Tâm" w:date="2018-12-19T17:03:00Z">
            <w:rPr>
              <w:rFonts w:ascii="Times New Roman" w:hAnsi="Times New Roman" w:cs="Times New Roman"/>
              <w:i/>
              <w:color w:val="auto"/>
              <w:sz w:val="20"/>
              <w:szCs w:val="20"/>
            </w:rPr>
          </w:rPrChange>
        </w:rPr>
        <w:t xml:space="preserve"> Agribank’s new products, services and promotions and other </w:t>
      </w:r>
      <w:del w:id="610" w:author="Dao Khanh Hoa - 1050" w:date="2018-12-14T15:21:00Z">
        <w:r w:rsidRPr="007C163E" w:rsidDel="00BC6008">
          <w:rPr>
            <w:rFonts w:ascii="Times New Roman" w:hAnsi="Times New Roman" w:cs="Times New Roman"/>
            <w:i/>
            <w:color w:val="auto"/>
            <w:rPrChange w:id="611" w:author="Phùng Nguyễn Minh Tâm" w:date="2018-12-19T17:03:00Z">
              <w:rPr>
                <w:rFonts w:ascii="Times New Roman" w:hAnsi="Times New Roman" w:cs="Times New Roman"/>
                <w:i/>
                <w:color w:val="auto"/>
                <w:sz w:val="20"/>
                <w:szCs w:val="20"/>
              </w:rPr>
            </w:rPrChange>
          </w:rPr>
          <w:delText>announcements</w:delText>
        </w:r>
      </w:del>
      <w:ins w:id="612" w:author="Dao Khanh Hoa - 1050" w:date="2018-12-14T15:21:00Z">
        <w:r w:rsidR="00BC6008" w:rsidRPr="007C163E">
          <w:rPr>
            <w:rFonts w:ascii="Times New Roman" w:hAnsi="Times New Roman" w:cs="Times New Roman"/>
            <w:i/>
            <w:color w:val="auto"/>
            <w:rPrChange w:id="613" w:author="Phùng Nguyễn Minh Tâm" w:date="2018-12-19T17:03:00Z">
              <w:rPr>
                <w:rFonts w:ascii="Times New Roman" w:hAnsi="Times New Roman" w:cs="Times New Roman"/>
                <w:i/>
                <w:color w:val="auto"/>
                <w:sz w:val="20"/>
                <w:szCs w:val="20"/>
              </w:rPr>
            </w:rPrChange>
          </w:rPr>
          <w:t>notices</w:t>
        </w:r>
      </w:ins>
      <w:r w:rsidRPr="007C163E">
        <w:rPr>
          <w:rFonts w:ascii="Times New Roman" w:hAnsi="Times New Roman" w:cs="Times New Roman"/>
          <w:i/>
          <w:color w:val="auto"/>
          <w:rPrChange w:id="614" w:author="Phùng Nguyễn Minh Tâm" w:date="2018-12-19T17:03:00Z">
            <w:rPr>
              <w:rFonts w:ascii="Times New Roman" w:hAnsi="Times New Roman" w:cs="Times New Roman"/>
              <w:i/>
              <w:color w:val="auto"/>
              <w:sz w:val="20"/>
              <w:szCs w:val="20"/>
            </w:rPr>
          </w:rPrChange>
        </w:rPr>
        <w:t xml:space="preserve"> facilitating the Services.</w:t>
      </w:r>
    </w:p>
    <w:p w:rsidR="0011670E" w:rsidRPr="007C163E"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rPr>
      </w:pPr>
      <w:r w:rsidRPr="007C163E">
        <w:rPr>
          <w:rFonts w:ascii="Times New Roman" w:hAnsi="Times New Roman" w:cs="Times New Roman"/>
          <w:color w:val="auto"/>
          <w:rPrChange w:id="615" w:author="Phùng Nguyễn Minh Tâm" w:date="2018-12-19T17:03:00Z">
            <w:rPr>
              <w:rFonts w:ascii="Times New Roman" w:hAnsi="Times New Roman" w:cs="Times New Roman"/>
              <w:color w:val="auto"/>
              <w:sz w:val="20"/>
              <w:szCs w:val="20"/>
            </w:rPr>
          </w:rPrChange>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spacing w:val="-3"/>
        </w:rPr>
      </w:pPr>
      <w:r w:rsidRPr="007C163E">
        <w:rPr>
          <w:rFonts w:ascii="Times New Roman" w:hAnsi="Times New Roman" w:cs="Times New Roman"/>
          <w:i/>
          <w:color w:val="auto"/>
          <w:spacing w:val="-3"/>
          <w:rPrChange w:id="616" w:author="Phùng Nguyễn Minh Tâm" w:date="2018-12-19T17:03:00Z">
            <w:rPr>
              <w:rFonts w:ascii="Times New Roman" w:hAnsi="Times New Roman" w:cs="Times New Roman"/>
              <w:i/>
              <w:color w:val="auto"/>
              <w:spacing w:val="-3"/>
              <w:sz w:val="20"/>
              <w:szCs w:val="20"/>
            </w:rPr>
          </w:rPrChange>
        </w:rPr>
        <w:t>Bear all risks and take full responsibilities before the law and the beneficiary entities related to economic and civil transactions</w:t>
      </w:r>
      <w:del w:id="617" w:author="Dao Khanh Hoa - 1050" w:date="2018-12-14T15:23:00Z">
        <w:r w:rsidRPr="007C163E" w:rsidDel="00BC6008">
          <w:rPr>
            <w:rFonts w:ascii="Times New Roman" w:hAnsi="Times New Roman" w:cs="Times New Roman"/>
            <w:i/>
            <w:color w:val="auto"/>
            <w:spacing w:val="-3"/>
            <w:rPrChange w:id="618" w:author="Phùng Nguyễn Minh Tâm" w:date="2018-12-19T17:03:00Z">
              <w:rPr>
                <w:rFonts w:ascii="Times New Roman" w:hAnsi="Times New Roman" w:cs="Times New Roman"/>
                <w:i/>
                <w:color w:val="auto"/>
                <w:spacing w:val="-3"/>
                <w:sz w:val="20"/>
                <w:szCs w:val="20"/>
              </w:rPr>
            </w:rPrChange>
          </w:rPr>
          <w:delText>, where the</w:delText>
        </w:r>
      </w:del>
      <w:ins w:id="619" w:author="Dao Khanh Hoa - 1050" w:date="2018-12-14T15:23:00Z">
        <w:r w:rsidR="00BC6008" w:rsidRPr="007C163E">
          <w:rPr>
            <w:rFonts w:ascii="Times New Roman" w:hAnsi="Times New Roman" w:cs="Times New Roman"/>
            <w:i/>
            <w:color w:val="auto"/>
            <w:spacing w:val="-3"/>
            <w:rPrChange w:id="620" w:author="Phùng Nguyễn Minh Tâm" w:date="2018-12-19T17:03:00Z">
              <w:rPr>
                <w:rFonts w:ascii="Times New Roman" w:hAnsi="Times New Roman" w:cs="Times New Roman"/>
                <w:i/>
                <w:color w:val="auto"/>
                <w:spacing w:val="-3"/>
                <w:sz w:val="20"/>
                <w:szCs w:val="20"/>
              </w:rPr>
            </w:rPrChange>
          </w:rPr>
          <w:t xml:space="preserve"> having</w:t>
        </w:r>
      </w:ins>
      <w:r w:rsidRPr="007C163E">
        <w:rPr>
          <w:rFonts w:ascii="Times New Roman" w:hAnsi="Times New Roman" w:cs="Times New Roman"/>
          <w:i/>
          <w:color w:val="auto"/>
          <w:spacing w:val="-3"/>
          <w:rPrChange w:id="621" w:author="Phùng Nguyễn Minh Tâm" w:date="2018-12-19T17:03:00Z">
            <w:rPr>
              <w:rFonts w:ascii="Times New Roman" w:hAnsi="Times New Roman" w:cs="Times New Roman"/>
              <w:i/>
              <w:color w:val="auto"/>
              <w:spacing w:val="-3"/>
              <w:sz w:val="20"/>
              <w:szCs w:val="20"/>
            </w:rPr>
          </w:rPrChange>
        </w:rPr>
        <w:t xml:space="preserve"> payment instructions </w:t>
      </w:r>
      <w:del w:id="622" w:author="Dao Khanh Hoa - 1050" w:date="2018-12-14T15:23:00Z">
        <w:r w:rsidRPr="007C163E" w:rsidDel="00BC6008">
          <w:rPr>
            <w:rFonts w:ascii="Times New Roman" w:hAnsi="Times New Roman" w:cs="Times New Roman"/>
            <w:i/>
            <w:color w:val="auto"/>
            <w:spacing w:val="-3"/>
            <w:rPrChange w:id="623" w:author="Phùng Nguyễn Minh Tâm" w:date="2018-12-19T17:03:00Z">
              <w:rPr>
                <w:rFonts w:ascii="Times New Roman" w:hAnsi="Times New Roman" w:cs="Times New Roman"/>
                <w:i/>
                <w:color w:val="auto"/>
                <w:spacing w:val="-3"/>
                <w:sz w:val="20"/>
                <w:szCs w:val="20"/>
              </w:rPr>
            </w:rPrChange>
          </w:rPr>
          <w:delText xml:space="preserve">are </w:delText>
        </w:r>
      </w:del>
      <w:r w:rsidRPr="007C163E">
        <w:rPr>
          <w:rFonts w:ascii="Times New Roman" w:hAnsi="Times New Roman" w:cs="Times New Roman"/>
          <w:i/>
          <w:color w:val="auto"/>
          <w:spacing w:val="-3"/>
          <w:rPrChange w:id="624" w:author="Phùng Nguyễn Minh Tâm" w:date="2018-12-19T17:03:00Z">
            <w:rPr>
              <w:rFonts w:ascii="Times New Roman" w:hAnsi="Times New Roman" w:cs="Times New Roman"/>
              <w:i/>
              <w:color w:val="auto"/>
              <w:spacing w:val="-3"/>
              <w:sz w:val="20"/>
              <w:szCs w:val="20"/>
            </w:rPr>
          </w:rPrChange>
        </w:rPr>
        <w:t>made via Agribank's services. Agribank is not responsible for any dispute</w:t>
      </w:r>
      <w:del w:id="625" w:author="Dao Khanh Hoa - 1050" w:date="2018-12-14T15:23:00Z">
        <w:r w:rsidRPr="007C163E" w:rsidDel="00BC6008">
          <w:rPr>
            <w:rFonts w:ascii="Times New Roman" w:hAnsi="Times New Roman" w:cs="Times New Roman"/>
            <w:i/>
            <w:color w:val="auto"/>
            <w:spacing w:val="-3"/>
            <w:rPrChange w:id="626" w:author="Phùng Nguyễn Minh Tâm" w:date="2018-12-19T17:03:00Z">
              <w:rPr>
                <w:rFonts w:ascii="Times New Roman" w:hAnsi="Times New Roman" w:cs="Times New Roman"/>
                <w:i/>
                <w:color w:val="auto"/>
                <w:spacing w:val="-3"/>
                <w:sz w:val="20"/>
                <w:szCs w:val="20"/>
              </w:rPr>
            </w:rPrChange>
          </w:rPr>
          <w:delText>s</w:delText>
        </w:r>
      </w:del>
      <w:r w:rsidRPr="007C163E">
        <w:rPr>
          <w:rFonts w:ascii="Times New Roman" w:hAnsi="Times New Roman" w:cs="Times New Roman"/>
          <w:i/>
          <w:color w:val="auto"/>
          <w:spacing w:val="-3"/>
          <w:rPrChange w:id="627" w:author="Phùng Nguyễn Minh Tâm" w:date="2018-12-19T17:03:00Z">
            <w:rPr>
              <w:rFonts w:ascii="Times New Roman" w:hAnsi="Times New Roman" w:cs="Times New Roman"/>
              <w:i/>
              <w:color w:val="auto"/>
              <w:spacing w:val="-3"/>
              <w:sz w:val="20"/>
              <w:szCs w:val="20"/>
            </w:rPr>
          </w:rPrChange>
        </w:rPr>
        <w:t xml:space="preserve"> (if any) arising between the customers and the beneficiaries related to the transactions through E-Banking services.</w:t>
      </w:r>
    </w:p>
    <w:p w:rsidR="006B491A" w:rsidRPr="007C163E" w:rsidRDefault="00B030AD" w:rsidP="002F7F96">
      <w:pPr>
        <w:pStyle w:val="Default"/>
        <w:widowControl w:val="0"/>
        <w:tabs>
          <w:tab w:val="left" w:pos="142"/>
        </w:tabs>
        <w:ind w:left="142"/>
        <w:jc w:val="both"/>
        <w:rPr>
          <w:rFonts w:ascii="Times New Roman" w:hAnsi="Times New Roman" w:cs="Times New Roman"/>
          <w:b/>
          <w:color w:val="auto"/>
          <w:spacing w:val="-2"/>
        </w:rPr>
      </w:pPr>
      <w:proofErr w:type="gramStart"/>
      <w:r w:rsidRPr="007C163E">
        <w:rPr>
          <w:rFonts w:ascii="Times New Roman" w:hAnsi="Times New Roman" w:cs="Times New Roman"/>
          <w:b/>
          <w:color w:val="auto"/>
          <w:spacing w:val="-2"/>
          <w:rPrChange w:id="628" w:author="Phùng Nguyễn Minh Tâm" w:date="2018-12-19T17:03:00Z">
            <w:rPr>
              <w:rFonts w:ascii="Times New Roman" w:hAnsi="Times New Roman" w:cs="Times New Roman"/>
              <w:b/>
              <w:color w:val="auto"/>
              <w:spacing w:val="-2"/>
              <w:sz w:val="20"/>
              <w:szCs w:val="20"/>
            </w:rPr>
          </w:rPrChange>
        </w:rPr>
        <w:t>Điều 4</w:t>
      </w:r>
      <w:r w:rsidR="0011670E" w:rsidRPr="007C163E">
        <w:rPr>
          <w:rFonts w:ascii="Times New Roman" w:hAnsi="Times New Roman" w:cs="Times New Roman"/>
          <w:b/>
          <w:color w:val="auto"/>
          <w:spacing w:val="-2"/>
          <w:rPrChange w:id="629" w:author="Phùng Nguyễn Minh Tâm" w:date="2018-12-19T17:03:00Z">
            <w:rPr>
              <w:rFonts w:ascii="Times New Roman" w:hAnsi="Times New Roman" w:cs="Times New Roman"/>
              <w:b/>
              <w:color w:val="auto"/>
              <w:spacing w:val="-2"/>
              <w:sz w:val="20"/>
              <w:szCs w:val="20"/>
            </w:rPr>
          </w:rPrChange>
        </w:rPr>
        <w:t>.</w:t>
      </w:r>
      <w:proofErr w:type="gramEnd"/>
      <w:r w:rsidR="0011670E" w:rsidRPr="007C163E">
        <w:rPr>
          <w:rFonts w:ascii="Times New Roman" w:hAnsi="Times New Roman" w:cs="Times New Roman"/>
          <w:b/>
          <w:color w:val="auto"/>
          <w:spacing w:val="-2"/>
          <w:rPrChange w:id="630" w:author="Phùng Nguyễn Minh Tâm" w:date="2018-12-19T17:03:00Z">
            <w:rPr>
              <w:rFonts w:ascii="Times New Roman" w:hAnsi="Times New Roman" w:cs="Times New Roman"/>
              <w:b/>
              <w:color w:val="auto"/>
              <w:spacing w:val="-2"/>
              <w:sz w:val="20"/>
              <w:szCs w:val="20"/>
            </w:rPr>
          </w:rPrChange>
        </w:rPr>
        <w:t xml:space="preserve"> Quyề</w:t>
      </w:r>
      <w:r w:rsidR="006B491A" w:rsidRPr="007C163E">
        <w:rPr>
          <w:rFonts w:ascii="Times New Roman" w:hAnsi="Times New Roman" w:cs="Times New Roman"/>
          <w:b/>
          <w:color w:val="auto"/>
          <w:spacing w:val="-2"/>
          <w:rPrChange w:id="631" w:author="Phùng Nguyễn Minh Tâm" w:date="2018-12-19T17:03:00Z">
            <w:rPr>
              <w:rFonts w:ascii="Times New Roman" w:hAnsi="Times New Roman" w:cs="Times New Roman"/>
              <w:b/>
              <w:color w:val="auto"/>
              <w:spacing w:val="-2"/>
              <w:sz w:val="20"/>
              <w:szCs w:val="20"/>
            </w:rPr>
          </w:rPrChange>
        </w:rPr>
        <w:t>n và trách nhiệm của khách hàng</w:t>
      </w:r>
    </w:p>
    <w:p w:rsidR="0011670E" w:rsidRPr="007C163E" w:rsidRDefault="006C3683" w:rsidP="002F7F96">
      <w:pPr>
        <w:pStyle w:val="Default"/>
        <w:widowControl w:val="0"/>
        <w:tabs>
          <w:tab w:val="left" w:pos="142"/>
        </w:tabs>
        <w:ind w:left="142"/>
        <w:jc w:val="both"/>
        <w:rPr>
          <w:rFonts w:ascii="Times New Roman" w:hAnsi="Times New Roman" w:cs="Times New Roman"/>
          <w:b/>
          <w:i/>
          <w:color w:val="auto"/>
          <w:spacing w:val="-2"/>
        </w:rPr>
      </w:pPr>
      <w:proofErr w:type="gramStart"/>
      <w:r w:rsidRPr="007C163E">
        <w:rPr>
          <w:rFonts w:ascii="Times New Roman" w:hAnsi="Times New Roman" w:cs="Times New Roman"/>
          <w:b/>
          <w:i/>
          <w:color w:val="auto"/>
          <w:spacing w:val="-2"/>
          <w:rPrChange w:id="632" w:author="Phùng Nguyễn Minh Tâm" w:date="2018-12-19T17:03:00Z">
            <w:rPr>
              <w:rFonts w:ascii="Times New Roman" w:hAnsi="Times New Roman" w:cs="Times New Roman"/>
              <w:b/>
              <w:i/>
              <w:color w:val="auto"/>
              <w:spacing w:val="-2"/>
              <w:sz w:val="20"/>
              <w:szCs w:val="20"/>
            </w:rPr>
          </w:rPrChange>
        </w:rPr>
        <w:t>Article 4.</w:t>
      </w:r>
      <w:proofErr w:type="gramEnd"/>
      <w:r w:rsidRPr="007C163E">
        <w:rPr>
          <w:rFonts w:ascii="Times New Roman" w:hAnsi="Times New Roman" w:cs="Times New Roman"/>
          <w:b/>
          <w:i/>
          <w:color w:val="auto"/>
          <w:spacing w:val="-2"/>
          <w:rPrChange w:id="633" w:author="Phùng Nguyễn Minh Tâm" w:date="2018-12-19T17:03:00Z">
            <w:rPr>
              <w:rFonts w:ascii="Times New Roman" w:hAnsi="Times New Roman" w:cs="Times New Roman"/>
              <w:b/>
              <w:i/>
              <w:color w:val="auto"/>
              <w:spacing w:val="-2"/>
              <w:sz w:val="20"/>
              <w:szCs w:val="20"/>
            </w:rPr>
          </w:rPrChange>
        </w:rPr>
        <w:t xml:space="preserve"> Rights and responsibilities of Customers</w:t>
      </w:r>
    </w:p>
    <w:p w:rsidR="003C7FE7" w:rsidRPr="007C163E" w:rsidRDefault="00B030AD" w:rsidP="002F7F96">
      <w:pPr>
        <w:pStyle w:val="Default"/>
        <w:widowControl w:val="0"/>
        <w:tabs>
          <w:tab w:val="left" w:pos="142"/>
        </w:tabs>
        <w:ind w:left="142"/>
        <w:jc w:val="both"/>
        <w:rPr>
          <w:rFonts w:ascii="Times New Roman" w:hAnsi="Times New Roman" w:cs="Times New Roman"/>
          <w:b/>
          <w:i/>
          <w:color w:val="auto"/>
        </w:rPr>
      </w:pPr>
      <w:r w:rsidRPr="007C163E">
        <w:rPr>
          <w:rFonts w:ascii="Times New Roman" w:hAnsi="Times New Roman" w:cs="Times New Roman"/>
          <w:b/>
          <w:i/>
          <w:color w:val="auto"/>
          <w:rPrChange w:id="634" w:author="Phùng Nguyễn Minh Tâm" w:date="2018-12-19T17:03:00Z">
            <w:rPr>
              <w:rFonts w:ascii="Times New Roman" w:hAnsi="Times New Roman" w:cs="Times New Roman"/>
              <w:b/>
              <w:i/>
              <w:color w:val="auto"/>
              <w:sz w:val="20"/>
              <w:szCs w:val="20"/>
            </w:rPr>
          </w:rPrChange>
        </w:rPr>
        <w:t>4</w:t>
      </w:r>
      <w:r w:rsidR="003C7FE7" w:rsidRPr="007C163E">
        <w:rPr>
          <w:rFonts w:ascii="Times New Roman" w:hAnsi="Times New Roman" w:cs="Times New Roman"/>
          <w:b/>
          <w:i/>
          <w:color w:val="auto"/>
          <w:rPrChange w:id="635" w:author="Phùng Nguyễn Minh Tâm" w:date="2018-12-19T17:03:00Z">
            <w:rPr>
              <w:rFonts w:ascii="Times New Roman" w:hAnsi="Times New Roman" w:cs="Times New Roman"/>
              <w:b/>
              <w:i/>
              <w:color w:val="auto"/>
              <w:sz w:val="20"/>
              <w:szCs w:val="20"/>
            </w:rPr>
          </w:rPrChange>
        </w:rPr>
        <w:t>.1. Quyền của khách hàng</w:t>
      </w:r>
    </w:p>
    <w:p w:rsidR="0011670E" w:rsidRPr="007C163E" w:rsidRDefault="006C3683" w:rsidP="002F7F96">
      <w:pPr>
        <w:pStyle w:val="Default"/>
        <w:widowControl w:val="0"/>
        <w:tabs>
          <w:tab w:val="left" w:pos="142"/>
        </w:tabs>
        <w:ind w:left="142"/>
        <w:jc w:val="both"/>
        <w:rPr>
          <w:rFonts w:ascii="Times New Roman" w:hAnsi="Times New Roman" w:cs="Times New Roman"/>
          <w:b/>
          <w:i/>
          <w:color w:val="auto"/>
        </w:rPr>
      </w:pPr>
      <w:r w:rsidRPr="007C163E">
        <w:rPr>
          <w:rFonts w:ascii="Times New Roman" w:hAnsi="Times New Roman" w:cs="Times New Roman"/>
          <w:b/>
          <w:i/>
          <w:color w:val="auto"/>
          <w:rPrChange w:id="636" w:author="Phùng Nguyễn Minh Tâm" w:date="2018-12-19T17:03:00Z">
            <w:rPr>
              <w:rFonts w:ascii="Times New Roman" w:hAnsi="Times New Roman" w:cs="Times New Roman"/>
              <w:b/>
              <w:i/>
              <w:color w:val="auto"/>
              <w:sz w:val="20"/>
              <w:szCs w:val="20"/>
            </w:rPr>
          </w:rPrChange>
        </w:rPr>
        <w:t>Customer</w:t>
      </w:r>
      <w:ins w:id="637" w:author="Dao Khanh Hoa - 1050" w:date="2018-12-14T15:24:00Z">
        <w:r w:rsidR="00BC6008" w:rsidRPr="007C163E">
          <w:rPr>
            <w:rFonts w:ascii="Times New Roman" w:hAnsi="Times New Roman" w:cs="Times New Roman"/>
            <w:b/>
            <w:i/>
            <w:color w:val="auto"/>
            <w:rPrChange w:id="638" w:author="Phùng Nguyễn Minh Tâm" w:date="2018-12-19T17:03:00Z">
              <w:rPr>
                <w:rFonts w:ascii="Times New Roman" w:hAnsi="Times New Roman" w:cs="Times New Roman"/>
                <w:b/>
                <w:i/>
                <w:color w:val="auto"/>
                <w:sz w:val="20"/>
                <w:szCs w:val="20"/>
              </w:rPr>
            </w:rPrChange>
          </w:rPr>
          <w:t>’</w:t>
        </w:r>
      </w:ins>
      <w:r w:rsidRPr="007C163E">
        <w:rPr>
          <w:rFonts w:ascii="Times New Roman" w:hAnsi="Times New Roman" w:cs="Times New Roman"/>
          <w:b/>
          <w:i/>
          <w:color w:val="auto"/>
          <w:rPrChange w:id="639" w:author="Phùng Nguyễn Minh Tâm" w:date="2018-12-19T17:03:00Z">
            <w:rPr>
              <w:rFonts w:ascii="Times New Roman" w:hAnsi="Times New Roman" w:cs="Times New Roman"/>
              <w:b/>
              <w:i/>
              <w:color w:val="auto"/>
              <w:sz w:val="20"/>
              <w:szCs w:val="20"/>
            </w:rPr>
          </w:rPrChange>
        </w:rPr>
        <w:t>s</w:t>
      </w:r>
      <w:del w:id="640" w:author="Dao Khanh Hoa - 1050" w:date="2018-12-14T15:24:00Z">
        <w:r w:rsidRPr="007C163E" w:rsidDel="00BC6008">
          <w:rPr>
            <w:rFonts w:ascii="Times New Roman" w:hAnsi="Times New Roman" w:cs="Times New Roman"/>
            <w:b/>
            <w:i/>
            <w:color w:val="auto"/>
            <w:rPrChange w:id="641" w:author="Phùng Nguyễn Minh Tâm" w:date="2018-12-19T17:03:00Z">
              <w:rPr>
                <w:rFonts w:ascii="Times New Roman" w:hAnsi="Times New Roman" w:cs="Times New Roman"/>
                <w:b/>
                <w:i/>
                <w:color w:val="auto"/>
                <w:sz w:val="20"/>
                <w:szCs w:val="20"/>
              </w:rPr>
            </w:rPrChange>
          </w:rPr>
          <w:delText>’</w:delText>
        </w:r>
      </w:del>
      <w:r w:rsidRPr="007C163E">
        <w:rPr>
          <w:rFonts w:ascii="Times New Roman" w:hAnsi="Times New Roman" w:cs="Times New Roman"/>
          <w:b/>
          <w:i/>
          <w:color w:val="auto"/>
          <w:rPrChange w:id="642" w:author="Phùng Nguyễn Minh Tâm" w:date="2018-12-19T17:03:00Z">
            <w:rPr>
              <w:rFonts w:ascii="Times New Roman" w:hAnsi="Times New Roman" w:cs="Times New Roman"/>
              <w:b/>
              <w:i/>
              <w:color w:val="auto"/>
              <w:sz w:val="20"/>
              <w:szCs w:val="20"/>
            </w:rPr>
          </w:rPrChange>
        </w:rPr>
        <w:t xml:space="preserve"> Rights</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rPr>
      </w:pPr>
      <w:r w:rsidRPr="007C163E">
        <w:rPr>
          <w:rFonts w:ascii="Times New Roman" w:hAnsi="Times New Roman" w:cs="Times New Roman"/>
          <w:color w:val="auto"/>
          <w:rPrChange w:id="643" w:author="Phùng Nguyễn Minh Tâm" w:date="2018-12-19T17:03:00Z">
            <w:rPr>
              <w:rFonts w:ascii="Times New Roman" w:hAnsi="Times New Roman" w:cs="Times New Roman"/>
              <w:color w:val="auto"/>
              <w:sz w:val="20"/>
              <w:szCs w:val="20"/>
            </w:rPr>
          </w:rPrChange>
        </w:rPr>
        <w:t>a) Được sử dụng các dịch vụ ngân hàng điện tử đã đăng ký với Agribank và (hoặc) sử dụng thêm các tiện ích dịch vụ do Agribank cung cấp trong quá trìn</w:t>
      </w:r>
      <w:r w:rsidR="006B491A" w:rsidRPr="007C163E">
        <w:rPr>
          <w:rFonts w:ascii="Times New Roman" w:hAnsi="Times New Roman" w:cs="Times New Roman"/>
          <w:color w:val="auto"/>
          <w:rPrChange w:id="644" w:author="Phùng Nguyễn Minh Tâm" w:date="2018-12-19T17:03:00Z">
            <w:rPr>
              <w:rFonts w:ascii="Times New Roman" w:hAnsi="Times New Roman" w:cs="Times New Roman"/>
              <w:color w:val="auto"/>
              <w:sz w:val="20"/>
              <w:szCs w:val="20"/>
            </w:rPr>
          </w:rPrChange>
        </w:rPr>
        <w:t>h nâng cấp, phát triển dịch vụ/</w:t>
      </w:r>
      <w:r w:rsidR="006C3683" w:rsidRPr="007C163E">
        <w:rPr>
          <w:rFonts w:ascii="Times New Roman" w:hAnsi="Times New Roman" w:cs="Times New Roman"/>
          <w:i/>
          <w:color w:val="auto"/>
          <w:rPrChange w:id="645" w:author="Phùng Nguyễn Minh Tâm" w:date="2018-12-19T17:03:00Z">
            <w:rPr>
              <w:rFonts w:ascii="Times New Roman" w:hAnsi="Times New Roman" w:cs="Times New Roman"/>
              <w:i/>
              <w:color w:val="auto"/>
              <w:sz w:val="20"/>
              <w:szCs w:val="20"/>
            </w:rPr>
          </w:rPrChange>
        </w:rPr>
        <w:t xml:space="preserve"> Use the E-banking Services registered with Agribank and (or) use additional services provided by Agribank in the process of upgrading and developing Services</w:t>
      </w:r>
      <w:r w:rsidRPr="007C163E">
        <w:rPr>
          <w:rFonts w:ascii="Times New Roman" w:hAnsi="Times New Roman" w:cs="Times New Roman"/>
          <w:i/>
          <w:color w:val="auto"/>
          <w:rPrChange w:id="646" w:author="Phùng Nguyễn Minh Tâm" w:date="2018-12-19T17:03:00Z">
            <w:rPr>
              <w:rFonts w:ascii="Times New Roman" w:hAnsi="Times New Roman" w:cs="Times New Roman"/>
              <w:i/>
              <w:color w:val="auto"/>
              <w:sz w:val="20"/>
              <w:szCs w:val="20"/>
            </w:rPr>
          </w:rPrChange>
        </w:rPr>
        <w:t>.</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rPr>
      </w:pPr>
      <w:r w:rsidRPr="007C163E">
        <w:rPr>
          <w:rFonts w:ascii="Times New Roman" w:hAnsi="Times New Roman" w:cs="Times New Roman"/>
          <w:color w:val="auto"/>
          <w:rPrChange w:id="647" w:author="Phùng Nguyễn Minh Tâm" w:date="2018-12-19T17:03:00Z">
            <w:rPr>
              <w:rFonts w:ascii="Times New Roman" w:hAnsi="Times New Roman" w:cs="Times New Roman"/>
              <w:color w:val="auto"/>
              <w:sz w:val="20"/>
              <w:szCs w:val="20"/>
            </w:rPr>
          </w:rPrChange>
        </w:rPr>
        <w:t xml:space="preserve">b) Yêu cầu Agribank thay đổi/bổ sung/khóa/hủy </w:t>
      </w:r>
      <w:r w:rsidRPr="007C163E">
        <w:rPr>
          <w:rFonts w:ascii="Times New Roman" w:hAnsi="Times New Roman" w:cs="Times New Roman"/>
          <w:color w:val="auto"/>
          <w:rPrChange w:id="648" w:author="Phùng Nguyễn Minh Tâm" w:date="2018-12-19T17:03:00Z">
            <w:rPr>
              <w:rFonts w:ascii="Times New Roman" w:hAnsi="Times New Roman" w:cs="Times New Roman"/>
              <w:color w:val="auto"/>
              <w:sz w:val="20"/>
              <w:szCs w:val="20"/>
            </w:rPr>
          </w:rPrChange>
        </w:rPr>
        <w:lastRenderedPageBreak/>
        <w:t>dịch vụ, kíc</w:t>
      </w:r>
      <w:r w:rsidR="006B491A" w:rsidRPr="007C163E">
        <w:rPr>
          <w:rFonts w:ascii="Times New Roman" w:hAnsi="Times New Roman" w:cs="Times New Roman"/>
          <w:color w:val="auto"/>
          <w:rPrChange w:id="649" w:author="Phùng Nguyễn Minh Tâm" w:date="2018-12-19T17:03:00Z">
            <w:rPr>
              <w:rFonts w:ascii="Times New Roman" w:hAnsi="Times New Roman" w:cs="Times New Roman"/>
              <w:color w:val="auto"/>
              <w:sz w:val="20"/>
              <w:szCs w:val="20"/>
            </w:rPr>
          </w:rPrChange>
        </w:rPr>
        <w:t>h hoạt lại dịch vụ khi bị khóa/</w:t>
      </w:r>
      <w:r w:rsidR="006C3683" w:rsidRPr="007C163E">
        <w:rPr>
          <w:rFonts w:ascii="Times New Roman" w:hAnsi="Times New Roman" w:cs="Times New Roman"/>
          <w:i/>
          <w:color w:val="auto"/>
          <w:rPrChange w:id="650" w:author="Phùng Nguyễn Minh Tâm" w:date="2018-12-19T17:03:00Z">
            <w:rPr>
              <w:rFonts w:ascii="Times New Roman" w:hAnsi="Times New Roman" w:cs="Times New Roman"/>
              <w:i/>
              <w:color w:val="auto"/>
              <w:sz w:val="20"/>
              <w:szCs w:val="20"/>
            </w:rPr>
          </w:rPrChange>
        </w:rPr>
        <w:t xml:space="preserve"> Request Agribank to change/add/lock/</w:t>
      </w:r>
      <w:del w:id="651" w:author="Dao Khanh Hoa - 1050" w:date="2018-12-13T10:56:00Z">
        <w:r w:rsidR="006C3683" w:rsidRPr="007C163E" w:rsidDel="00D903C2">
          <w:rPr>
            <w:rFonts w:ascii="Times New Roman" w:hAnsi="Times New Roman" w:cs="Times New Roman"/>
            <w:i/>
            <w:color w:val="auto"/>
            <w:rPrChange w:id="652" w:author="Phùng Nguyễn Minh Tâm" w:date="2018-12-19T17:03:00Z">
              <w:rPr>
                <w:rFonts w:ascii="Times New Roman" w:hAnsi="Times New Roman" w:cs="Times New Roman"/>
                <w:i/>
                <w:color w:val="FF0000"/>
                <w:sz w:val="20"/>
                <w:szCs w:val="20"/>
              </w:rPr>
            </w:rPrChange>
          </w:rPr>
          <w:delText>remove</w:delText>
        </w:r>
      </w:del>
      <w:ins w:id="653" w:author="Dao Khanh Hoa - 1050" w:date="2018-12-13T10:56:00Z">
        <w:r w:rsidR="00D903C2" w:rsidRPr="007C163E">
          <w:rPr>
            <w:rFonts w:ascii="Times New Roman" w:hAnsi="Times New Roman" w:cs="Times New Roman"/>
            <w:i/>
            <w:color w:val="auto"/>
            <w:rPrChange w:id="654" w:author="Phùng Nguyễn Minh Tâm" w:date="2018-12-19T17:03:00Z">
              <w:rPr>
                <w:rFonts w:ascii="Times New Roman" w:hAnsi="Times New Roman" w:cs="Times New Roman"/>
                <w:i/>
                <w:color w:val="FF0000"/>
                <w:sz w:val="20"/>
                <w:szCs w:val="20"/>
              </w:rPr>
            </w:rPrChange>
          </w:rPr>
          <w:t>terminate</w:t>
        </w:r>
      </w:ins>
      <w:r w:rsidR="006C3683" w:rsidRPr="007C163E">
        <w:rPr>
          <w:rFonts w:ascii="Times New Roman" w:hAnsi="Times New Roman" w:cs="Times New Roman"/>
          <w:i/>
          <w:color w:val="auto"/>
          <w:rPrChange w:id="655" w:author="Phùng Nguyễn Minh Tâm" w:date="2018-12-19T17:03:00Z">
            <w:rPr>
              <w:rFonts w:ascii="Times New Roman" w:hAnsi="Times New Roman" w:cs="Times New Roman"/>
              <w:i/>
              <w:color w:val="auto"/>
              <w:sz w:val="20"/>
              <w:szCs w:val="20"/>
            </w:rPr>
          </w:rPrChange>
        </w:rPr>
        <w:t xml:space="preserve"> or reactivate the Services.</w:t>
      </w:r>
      <w:r w:rsidRPr="007C163E">
        <w:rPr>
          <w:rFonts w:ascii="Times New Roman" w:hAnsi="Times New Roman" w:cs="Times New Roman"/>
          <w:i/>
          <w:color w:val="auto"/>
          <w:rPrChange w:id="656" w:author="Phùng Nguyễn Minh Tâm" w:date="2018-12-19T17:03:00Z">
            <w:rPr>
              <w:rFonts w:ascii="Times New Roman" w:hAnsi="Times New Roman" w:cs="Times New Roman"/>
              <w:i/>
              <w:color w:val="auto"/>
              <w:sz w:val="20"/>
              <w:szCs w:val="20"/>
            </w:rPr>
          </w:rPrChange>
        </w:rPr>
        <w:t xml:space="preserve"> </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spacing w:val="-2"/>
        </w:rPr>
      </w:pPr>
      <w:r w:rsidRPr="007C163E">
        <w:rPr>
          <w:rFonts w:ascii="Times New Roman" w:hAnsi="Times New Roman" w:cs="Times New Roman"/>
          <w:color w:val="auto"/>
          <w:spacing w:val="-2"/>
          <w:rPrChange w:id="657" w:author="Phùng Nguyễn Minh Tâm" w:date="2018-12-19T17:03:00Z">
            <w:rPr>
              <w:rFonts w:ascii="Times New Roman" w:hAnsi="Times New Roman" w:cs="Times New Roman"/>
              <w:color w:val="auto"/>
              <w:spacing w:val="-2"/>
              <w:sz w:val="20"/>
              <w:szCs w:val="20"/>
            </w:rPr>
          </w:rPrChange>
        </w:rPr>
        <w:t>c) Yêu cầu Agribank hướng dẫn và cung cấp đầy đủ thông tin về dịch vụ và hỗ trợ t</w:t>
      </w:r>
      <w:r w:rsidR="006B491A" w:rsidRPr="007C163E">
        <w:rPr>
          <w:rFonts w:ascii="Times New Roman" w:hAnsi="Times New Roman" w:cs="Times New Roman"/>
          <w:color w:val="auto"/>
          <w:spacing w:val="-2"/>
          <w:rPrChange w:id="658" w:author="Phùng Nguyễn Minh Tâm" w:date="2018-12-19T17:03:00Z">
            <w:rPr>
              <w:rFonts w:ascii="Times New Roman" w:hAnsi="Times New Roman" w:cs="Times New Roman"/>
              <w:color w:val="auto"/>
              <w:spacing w:val="-2"/>
              <w:sz w:val="20"/>
              <w:szCs w:val="20"/>
            </w:rPr>
          </w:rPrChange>
        </w:rPr>
        <w:t>rong quá trình sử dụng dịch vụ.</w:t>
      </w:r>
      <w:r w:rsidR="006C3683" w:rsidRPr="007C163E">
        <w:rPr>
          <w:rFonts w:ascii="Times New Roman" w:hAnsi="Times New Roman" w:cs="Times New Roman"/>
          <w:i/>
          <w:color w:val="auto"/>
          <w:spacing w:val="-2"/>
          <w:rPrChange w:id="659" w:author="Phùng Nguyễn Minh Tâm" w:date="2018-12-19T17:03:00Z">
            <w:rPr>
              <w:rFonts w:ascii="Times New Roman" w:hAnsi="Times New Roman" w:cs="Times New Roman"/>
              <w:i/>
              <w:color w:val="auto"/>
              <w:spacing w:val="-2"/>
              <w:sz w:val="20"/>
              <w:szCs w:val="20"/>
            </w:rPr>
          </w:rPrChange>
        </w:rPr>
        <w:t>/</w:t>
      </w:r>
      <w:del w:id="660" w:author="Dao Khanh Hoa - 1050" w:date="2018-12-13T15:24:00Z">
        <w:r w:rsidR="00527EEF" w:rsidRPr="007C163E" w:rsidDel="000C61BC">
          <w:rPr>
            <w:rFonts w:ascii="Times New Roman" w:hAnsi="Times New Roman" w:cs="Times New Roman"/>
            <w:color w:val="auto"/>
            <w:spacing w:val="-2"/>
            <w:rPrChange w:id="661" w:author="Phùng Nguyễn Minh Tâm" w:date="2018-12-19T17:03:00Z">
              <w:rPr>
                <w:rFonts w:ascii="Times New Roman" w:hAnsi="Times New Roman" w:cs="Times New Roman"/>
                <w:color w:val="auto"/>
                <w:spacing w:val="-2"/>
                <w:sz w:val="20"/>
                <w:szCs w:val="20"/>
              </w:rPr>
            </w:rPrChange>
          </w:rPr>
          <w:delText xml:space="preserve"> </w:delText>
        </w:r>
      </w:del>
      <w:r w:rsidR="006C3683" w:rsidRPr="007C163E">
        <w:rPr>
          <w:rFonts w:ascii="Times New Roman" w:hAnsi="Times New Roman" w:cs="Times New Roman"/>
          <w:i/>
          <w:color w:val="auto"/>
          <w:spacing w:val="-2"/>
          <w:rPrChange w:id="662" w:author="Phùng Nguyễn Minh Tâm" w:date="2018-12-19T17:03:00Z">
            <w:rPr>
              <w:rFonts w:ascii="Times New Roman" w:hAnsi="Times New Roman" w:cs="Times New Roman"/>
              <w:i/>
              <w:color w:val="auto"/>
              <w:spacing w:val="-2"/>
              <w:sz w:val="20"/>
              <w:szCs w:val="20"/>
            </w:rPr>
          </w:rPrChange>
        </w:rPr>
        <w:t>Request Agribank to provide instructions, sufficient information of service</w:t>
      </w:r>
      <w:del w:id="663" w:author="Dao Khanh Hoa - 1050" w:date="2018-12-14T15:26:00Z">
        <w:r w:rsidR="006C3683" w:rsidRPr="007C163E" w:rsidDel="00BC6008">
          <w:rPr>
            <w:rFonts w:ascii="Times New Roman" w:hAnsi="Times New Roman" w:cs="Times New Roman"/>
            <w:i/>
            <w:color w:val="auto"/>
            <w:spacing w:val="-2"/>
            <w:rPrChange w:id="664" w:author="Phùng Nguyễn Minh Tâm" w:date="2018-12-19T17:03:00Z">
              <w:rPr>
                <w:rFonts w:ascii="Times New Roman" w:hAnsi="Times New Roman" w:cs="Times New Roman"/>
                <w:i/>
                <w:color w:val="auto"/>
                <w:spacing w:val="-2"/>
                <w:sz w:val="20"/>
                <w:szCs w:val="20"/>
              </w:rPr>
            </w:rPrChange>
          </w:rPr>
          <w:delText>s Services</w:delText>
        </w:r>
      </w:del>
      <w:r w:rsidR="006C3683" w:rsidRPr="007C163E">
        <w:rPr>
          <w:rFonts w:ascii="Times New Roman" w:hAnsi="Times New Roman" w:cs="Times New Roman"/>
          <w:i/>
          <w:color w:val="auto"/>
          <w:spacing w:val="-2"/>
          <w:rPrChange w:id="665" w:author="Phùng Nguyễn Minh Tâm" w:date="2018-12-19T17:03:00Z">
            <w:rPr>
              <w:rFonts w:ascii="Times New Roman" w:hAnsi="Times New Roman" w:cs="Times New Roman"/>
              <w:i/>
              <w:color w:val="auto"/>
              <w:spacing w:val="-2"/>
              <w:sz w:val="20"/>
              <w:szCs w:val="20"/>
            </w:rPr>
          </w:rPrChange>
        </w:rPr>
        <w:t>’ information and assistance in</w:t>
      </w:r>
      <w:ins w:id="666" w:author="Dao Khanh Hoa - 1050" w:date="2018-12-14T15:29:00Z">
        <w:r w:rsidR="00BC6008" w:rsidRPr="007C163E">
          <w:rPr>
            <w:rFonts w:ascii="Times New Roman" w:hAnsi="Times New Roman" w:cs="Times New Roman"/>
            <w:i/>
            <w:color w:val="auto"/>
            <w:spacing w:val="-2"/>
            <w:rPrChange w:id="667" w:author="Phùng Nguyễn Minh Tâm" w:date="2018-12-19T17:03:00Z">
              <w:rPr>
                <w:rFonts w:ascii="Times New Roman" w:hAnsi="Times New Roman" w:cs="Times New Roman"/>
                <w:i/>
                <w:color w:val="auto"/>
                <w:spacing w:val="-2"/>
                <w:sz w:val="20"/>
                <w:szCs w:val="20"/>
              </w:rPr>
            </w:rPrChange>
          </w:rPr>
          <w:t xml:space="preserve"> the course of</w:t>
        </w:r>
      </w:ins>
      <w:r w:rsidR="006C3683" w:rsidRPr="007C163E">
        <w:rPr>
          <w:rFonts w:ascii="Times New Roman" w:hAnsi="Times New Roman" w:cs="Times New Roman"/>
          <w:i/>
          <w:color w:val="auto"/>
          <w:spacing w:val="-2"/>
          <w:rPrChange w:id="668" w:author="Phùng Nguyễn Minh Tâm" w:date="2018-12-19T17:03:00Z">
            <w:rPr>
              <w:rFonts w:ascii="Times New Roman" w:hAnsi="Times New Roman" w:cs="Times New Roman"/>
              <w:i/>
              <w:color w:val="auto"/>
              <w:spacing w:val="-2"/>
              <w:sz w:val="20"/>
              <w:szCs w:val="20"/>
            </w:rPr>
          </w:rPrChange>
        </w:rPr>
        <w:t xml:space="preserve"> using the Services.</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rPr>
      </w:pPr>
      <w:r w:rsidRPr="007C163E">
        <w:rPr>
          <w:rFonts w:ascii="Times New Roman" w:hAnsi="Times New Roman" w:cs="Times New Roman"/>
          <w:color w:val="auto"/>
          <w:rPrChange w:id="669" w:author="Phùng Nguyễn Minh Tâm" w:date="2018-12-19T17:03:00Z">
            <w:rPr>
              <w:rFonts w:ascii="Times New Roman" w:hAnsi="Times New Roman" w:cs="Times New Roman"/>
              <w:color w:val="auto"/>
              <w:sz w:val="20"/>
              <w:szCs w:val="20"/>
            </w:rPr>
          </w:rPrChange>
        </w:rPr>
        <w:t xml:space="preserve">d) Yêu cầu tra soát, khiếu nại về các giao dịch khi có sai sót hoặc nghi ngờ sai sót trong quá trình sử dụng dịch vụ </w:t>
      </w:r>
      <w:proofErr w:type="gramStart"/>
      <w:r w:rsidRPr="007C163E">
        <w:rPr>
          <w:rFonts w:ascii="Times New Roman" w:hAnsi="Times New Roman" w:cs="Times New Roman"/>
          <w:color w:val="auto"/>
          <w:rPrChange w:id="670" w:author="Phùng Nguyễn Minh Tâm" w:date="2018-12-19T17:03:00Z">
            <w:rPr>
              <w:rFonts w:ascii="Times New Roman" w:hAnsi="Times New Roman" w:cs="Times New Roman"/>
              <w:color w:val="auto"/>
              <w:sz w:val="20"/>
              <w:szCs w:val="20"/>
            </w:rPr>
          </w:rPrChange>
        </w:rPr>
        <w:t>theo</w:t>
      </w:r>
      <w:proofErr w:type="gramEnd"/>
      <w:r w:rsidRPr="007C163E">
        <w:rPr>
          <w:rFonts w:ascii="Times New Roman" w:hAnsi="Times New Roman" w:cs="Times New Roman"/>
          <w:color w:val="auto"/>
          <w:rPrChange w:id="671" w:author="Phùng Nguyễn Minh Tâm" w:date="2018-12-19T17:03:00Z">
            <w:rPr>
              <w:rFonts w:ascii="Times New Roman" w:hAnsi="Times New Roman" w:cs="Times New Roman"/>
              <w:color w:val="auto"/>
              <w:sz w:val="20"/>
              <w:szCs w:val="20"/>
            </w:rPr>
          </w:rPrChange>
        </w:rPr>
        <w:t xml:space="preserve"> quy định của Agribank và pháp luật. </w:t>
      </w:r>
      <w:proofErr w:type="gramStart"/>
      <w:r w:rsidRPr="007C163E">
        <w:rPr>
          <w:rFonts w:ascii="Times New Roman" w:hAnsi="Times New Roman" w:cs="Times New Roman"/>
          <w:color w:val="auto"/>
          <w:rPrChange w:id="672" w:author="Phùng Nguyễn Minh Tâm" w:date="2018-12-19T17:03:00Z">
            <w:rPr>
              <w:rFonts w:ascii="Times New Roman" w:hAnsi="Times New Roman" w:cs="Times New Roman"/>
              <w:color w:val="auto"/>
              <w:sz w:val="20"/>
              <w:szCs w:val="20"/>
            </w:rPr>
          </w:rPrChange>
        </w:rPr>
        <w:t>Khiếu nại phải được lập thành văn bản và gửi Agribank trong vòng 60 ngày kể từ ngày phát sinh giao dịch đề nghị tra soát, khiếu nại.</w:t>
      </w:r>
      <w:proofErr w:type="gramEnd"/>
      <w:r w:rsidRPr="007C163E">
        <w:rPr>
          <w:rFonts w:ascii="Times New Roman" w:hAnsi="Times New Roman" w:cs="Times New Roman"/>
          <w:color w:val="auto"/>
          <w:rPrChange w:id="673" w:author="Phùng Nguyễn Minh Tâm" w:date="2018-12-19T17:03:00Z">
            <w:rPr>
              <w:rFonts w:ascii="Times New Roman" w:hAnsi="Times New Roman" w:cs="Times New Roman"/>
              <w:color w:val="auto"/>
              <w:sz w:val="20"/>
              <w:szCs w:val="20"/>
            </w:rPr>
          </w:rPrChange>
        </w:rPr>
        <w:t xml:space="preserve"> </w:t>
      </w:r>
      <w:proofErr w:type="gramStart"/>
      <w:r w:rsidRPr="007C163E">
        <w:rPr>
          <w:rFonts w:ascii="Times New Roman" w:hAnsi="Times New Roman" w:cs="Times New Roman"/>
          <w:color w:val="auto"/>
          <w:rPrChange w:id="674" w:author="Phùng Nguyễn Minh Tâm" w:date="2018-12-19T17:03:00Z">
            <w:rPr>
              <w:rFonts w:ascii="Times New Roman" w:hAnsi="Times New Roman" w:cs="Times New Roman"/>
              <w:color w:val="auto"/>
              <w:sz w:val="20"/>
              <w:szCs w:val="20"/>
            </w:rPr>
          </w:rPrChange>
        </w:rPr>
        <w:t>Quá thời hạn trên, Agribank sẽ không chịu trách nhiệm giải quyết.</w:t>
      </w:r>
      <w:proofErr w:type="gramEnd"/>
      <w:r w:rsidRPr="007C163E">
        <w:rPr>
          <w:rFonts w:ascii="Times New Roman" w:hAnsi="Times New Roman" w:cs="Times New Roman"/>
          <w:color w:val="auto"/>
          <w:rPrChange w:id="675" w:author="Phùng Nguyễn Minh Tâm" w:date="2018-12-19T17:03:00Z">
            <w:rPr>
              <w:rFonts w:ascii="Times New Roman" w:hAnsi="Times New Roman" w:cs="Times New Roman"/>
              <w:color w:val="auto"/>
              <w:sz w:val="20"/>
              <w:szCs w:val="20"/>
            </w:rPr>
          </w:rPrChange>
        </w:rPr>
        <w:t xml:space="preserve"> Trường hợp khiếu nại của khách hàng không liên quan đến lỗi của Agribank, Khách hàng sẽ phải </w:t>
      </w:r>
      <w:r w:rsidR="0056492D" w:rsidRPr="007C163E">
        <w:rPr>
          <w:rFonts w:ascii="Times New Roman" w:hAnsi="Times New Roman" w:cs="Times New Roman"/>
          <w:color w:val="auto"/>
          <w:rPrChange w:id="676" w:author="Phùng Nguyễn Minh Tâm" w:date="2018-12-19T17:03:00Z">
            <w:rPr>
              <w:rFonts w:ascii="Times New Roman" w:hAnsi="Times New Roman" w:cs="Times New Roman"/>
              <w:color w:val="auto"/>
              <w:sz w:val="20"/>
              <w:szCs w:val="20"/>
            </w:rPr>
          </w:rPrChange>
        </w:rPr>
        <w:t>chịu chi phí phát sinh từ việc x</w:t>
      </w:r>
      <w:r w:rsidRPr="007C163E">
        <w:rPr>
          <w:rFonts w:ascii="Times New Roman" w:hAnsi="Times New Roman" w:cs="Times New Roman"/>
          <w:color w:val="auto"/>
          <w:rPrChange w:id="677" w:author="Phùng Nguyễn Minh Tâm" w:date="2018-12-19T17:03:00Z">
            <w:rPr>
              <w:rFonts w:ascii="Times New Roman" w:hAnsi="Times New Roman" w:cs="Times New Roman"/>
              <w:color w:val="auto"/>
              <w:sz w:val="20"/>
              <w:szCs w:val="20"/>
            </w:rPr>
          </w:rPrChange>
        </w:rPr>
        <w:t xml:space="preserve">ử lý khiếu nại </w:t>
      </w:r>
      <w:proofErr w:type="gramStart"/>
      <w:r w:rsidRPr="007C163E">
        <w:rPr>
          <w:rFonts w:ascii="Times New Roman" w:hAnsi="Times New Roman" w:cs="Times New Roman"/>
          <w:color w:val="auto"/>
          <w:rPrChange w:id="678" w:author="Phùng Nguyễn Minh Tâm" w:date="2018-12-19T17:03:00Z">
            <w:rPr>
              <w:rFonts w:ascii="Times New Roman" w:hAnsi="Times New Roman" w:cs="Times New Roman"/>
              <w:color w:val="auto"/>
              <w:sz w:val="20"/>
              <w:szCs w:val="20"/>
            </w:rPr>
          </w:rPrChange>
        </w:rPr>
        <w:t>theo</w:t>
      </w:r>
      <w:proofErr w:type="gramEnd"/>
      <w:r w:rsidRPr="007C163E">
        <w:rPr>
          <w:rFonts w:ascii="Times New Roman" w:hAnsi="Times New Roman" w:cs="Times New Roman"/>
          <w:color w:val="auto"/>
          <w:rPrChange w:id="679" w:author="Phùng Nguyễn Minh Tâm" w:date="2018-12-19T17:03:00Z">
            <w:rPr>
              <w:rFonts w:ascii="Times New Roman" w:hAnsi="Times New Roman" w:cs="Times New Roman"/>
              <w:color w:val="auto"/>
              <w:sz w:val="20"/>
              <w:szCs w:val="20"/>
            </w:rPr>
          </w:rPrChange>
        </w:rPr>
        <w:t xml:space="preserve"> quy định của Agribank (nếu có).</w:t>
      </w:r>
    </w:p>
    <w:p w:rsidR="0011670E" w:rsidRPr="007C163E" w:rsidRDefault="006C3683" w:rsidP="002F7F96">
      <w:pPr>
        <w:pStyle w:val="Default"/>
        <w:widowControl w:val="0"/>
        <w:tabs>
          <w:tab w:val="left" w:pos="142"/>
        </w:tabs>
        <w:ind w:left="142"/>
        <w:jc w:val="both"/>
        <w:rPr>
          <w:rFonts w:ascii="Times New Roman" w:hAnsi="Times New Roman" w:cs="Times New Roman"/>
          <w:i/>
          <w:color w:val="auto"/>
        </w:rPr>
      </w:pPr>
      <w:proofErr w:type="gramStart"/>
      <w:r w:rsidRPr="007C163E">
        <w:rPr>
          <w:rFonts w:ascii="Times New Roman" w:hAnsi="Times New Roman" w:cs="Times New Roman"/>
          <w:i/>
          <w:color w:val="auto"/>
          <w:rPrChange w:id="680" w:author="Phùng Nguyễn Minh Tâm" w:date="2018-12-19T17:03:00Z">
            <w:rPr>
              <w:rFonts w:ascii="Times New Roman" w:hAnsi="Times New Roman" w:cs="Times New Roman"/>
              <w:i/>
              <w:color w:val="auto"/>
              <w:sz w:val="20"/>
              <w:szCs w:val="20"/>
            </w:rPr>
          </w:rPrChange>
        </w:rPr>
        <w:t xml:space="preserve">Request for a transaction checking, </w:t>
      </w:r>
      <w:ins w:id="681" w:author="Dao Khanh Hoa - 1050" w:date="2018-12-14T15:31:00Z">
        <w:r w:rsidR="005F55E8" w:rsidRPr="007C163E">
          <w:rPr>
            <w:rFonts w:ascii="Times New Roman" w:hAnsi="Times New Roman" w:cs="Times New Roman"/>
            <w:i/>
            <w:color w:val="auto"/>
            <w:rPrChange w:id="682" w:author="Phùng Nguyễn Minh Tâm" w:date="2018-12-19T17:03:00Z">
              <w:rPr>
                <w:rFonts w:ascii="Times New Roman" w:hAnsi="Times New Roman" w:cs="Times New Roman"/>
                <w:i/>
                <w:color w:val="auto"/>
                <w:sz w:val="20"/>
                <w:szCs w:val="20"/>
              </w:rPr>
            </w:rPrChange>
          </w:rPr>
          <w:t xml:space="preserve">making </w:t>
        </w:r>
      </w:ins>
      <w:r w:rsidRPr="007C163E">
        <w:rPr>
          <w:rFonts w:ascii="Times New Roman" w:hAnsi="Times New Roman" w:cs="Times New Roman"/>
          <w:i/>
          <w:color w:val="auto"/>
          <w:rPrChange w:id="683" w:author="Phùng Nguyễn Minh Tâm" w:date="2018-12-19T17:03:00Z">
            <w:rPr>
              <w:rFonts w:ascii="Times New Roman" w:hAnsi="Times New Roman" w:cs="Times New Roman"/>
              <w:i/>
              <w:color w:val="auto"/>
              <w:sz w:val="20"/>
              <w:szCs w:val="20"/>
            </w:rPr>
          </w:rPrChange>
        </w:rPr>
        <w:t>claim upon any error</w:t>
      </w:r>
      <w:del w:id="684" w:author="Dao Khanh Hoa - 1050" w:date="2018-12-13T15:24:00Z">
        <w:r w:rsidRPr="007C163E" w:rsidDel="000C61BC">
          <w:rPr>
            <w:rFonts w:ascii="Times New Roman" w:hAnsi="Times New Roman" w:cs="Times New Roman"/>
            <w:i/>
            <w:color w:val="auto"/>
            <w:rPrChange w:id="685" w:author="Phùng Nguyễn Minh Tâm" w:date="2018-12-19T17:03:00Z">
              <w:rPr>
                <w:rFonts w:ascii="Times New Roman" w:hAnsi="Times New Roman" w:cs="Times New Roman"/>
                <w:i/>
                <w:color w:val="auto"/>
                <w:sz w:val="20"/>
                <w:szCs w:val="20"/>
              </w:rPr>
            </w:rPrChange>
          </w:rPr>
          <w:delText>s</w:delText>
        </w:r>
      </w:del>
      <w:r w:rsidRPr="007C163E">
        <w:rPr>
          <w:rFonts w:ascii="Times New Roman" w:hAnsi="Times New Roman" w:cs="Times New Roman"/>
          <w:i/>
          <w:color w:val="auto"/>
          <w:rPrChange w:id="686" w:author="Phùng Nguyễn Minh Tâm" w:date="2018-12-19T17:03:00Z">
            <w:rPr>
              <w:rFonts w:ascii="Times New Roman" w:hAnsi="Times New Roman" w:cs="Times New Roman"/>
              <w:i/>
              <w:color w:val="auto"/>
              <w:sz w:val="20"/>
              <w:szCs w:val="20"/>
            </w:rPr>
          </w:rPrChange>
        </w:rPr>
        <w:t xml:space="preserve"> or suspicious error</w:t>
      </w:r>
      <w:del w:id="687" w:author="Dao Khanh Hoa - 1050" w:date="2018-12-13T15:24:00Z">
        <w:r w:rsidRPr="007C163E" w:rsidDel="000C61BC">
          <w:rPr>
            <w:rFonts w:ascii="Times New Roman" w:hAnsi="Times New Roman" w:cs="Times New Roman"/>
            <w:i/>
            <w:color w:val="auto"/>
            <w:rPrChange w:id="688" w:author="Phùng Nguyễn Minh Tâm" w:date="2018-12-19T17:03:00Z">
              <w:rPr>
                <w:rFonts w:ascii="Times New Roman" w:hAnsi="Times New Roman" w:cs="Times New Roman"/>
                <w:i/>
                <w:color w:val="auto"/>
                <w:sz w:val="20"/>
                <w:szCs w:val="20"/>
              </w:rPr>
            </w:rPrChange>
          </w:rPr>
          <w:delText>s</w:delText>
        </w:r>
      </w:del>
      <w:r w:rsidRPr="007C163E">
        <w:rPr>
          <w:rFonts w:ascii="Times New Roman" w:hAnsi="Times New Roman" w:cs="Times New Roman"/>
          <w:i/>
          <w:color w:val="auto"/>
          <w:rPrChange w:id="689" w:author="Phùng Nguyễn Minh Tâm" w:date="2018-12-19T17:03:00Z">
            <w:rPr>
              <w:rFonts w:ascii="Times New Roman" w:hAnsi="Times New Roman" w:cs="Times New Roman"/>
              <w:i/>
              <w:color w:val="auto"/>
              <w:sz w:val="20"/>
              <w:szCs w:val="20"/>
            </w:rPr>
          </w:rPrChange>
        </w:rPr>
        <w:t xml:space="preserve"> arising in the course of using the Services under </w:t>
      </w:r>
      <w:ins w:id="690" w:author="Dao Khanh Hoa - 1050" w:date="2018-12-13T15:24:00Z">
        <w:r w:rsidR="000C61BC" w:rsidRPr="007C163E">
          <w:rPr>
            <w:rFonts w:ascii="Times New Roman" w:hAnsi="Times New Roman" w:cs="Times New Roman"/>
            <w:i/>
            <w:color w:val="auto"/>
            <w:rPrChange w:id="691" w:author="Phùng Nguyễn Minh Tâm" w:date="2018-12-19T17:03:00Z">
              <w:rPr>
                <w:rFonts w:ascii="Times New Roman" w:hAnsi="Times New Roman" w:cs="Times New Roman"/>
                <w:i/>
                <w:color w:val="auto"/>
                <w:sz w:val="20"/>
                <w:szCs w:val="20"/>
              </w:rPr>
            </w:rPrChange>
          </w:rPr>
          <w:t xml:space="preserve">the </w:t>
        </w:r>
      </w:ins>
      <w:r w:rsidRPr="007C163E">
        <w:rPr>
          <w:rFonts w:ascii="Times New Roman" w:hAnsi="Times New Roman" w:cs="Times New Roman"/>
          <w:i/>
          <w:color w:val="auto"/>
          <w:rPrChange w:id="692" w:author="Phùng Nguyễn Minh Tâm" w:date="2018-12-19T17:03:00Z">
            <w:rPr>
              <w:rFonts w:ascii="Times New Roman" w:hAnsi="Times New Roman" w:cs="Times New Roman"/>
              <w:i/>
              <w:color w:val="auto"/>
              <w:sz w:val="20"/>
              <w:szCs w:val="20"/>
            </w:rPr>
          </w:rPrChange>
        </w:rPr>
        <w:t>regulations of Agribank and local law</w:t>
      </w:r>
      <w:ins w:id="693" w:author="Dao Khanh Hoa - 1050" w:date="2018-12-14T15:30:00Z">
        <w:r w:rsidR="00BC6008" w:rsidRPr="007C163E">
          <w:rPr>
            <w:rFonts w:ascii="Times New Roman" w:hAnsi="Times New Roman" w:cs="Times New Roman"/>
            <w:i/>
            <w:color w:val="auto"/>
            <w:rPrChange w:id="694" w:author="Phùng Nguyễn Minh Tâm" w:date="2018-12-19T17:03:00Z">
              <w:rPr>
                <w:rFonts w:ascii="Times New Roman" w:hAnsi="Times New Roman" w:cs="Times New Roman"/>
                <w:i/>
                <w:color w:val="auto"/>
                <w:sz w:val="20"/>
                <w:szCs w:val="20"/>
              </w:rPr>
            </w:rPrChange>
          </w:rPr>
          <w:t>s</w:t>
        </w:r>
      </w:ins>
      <w:r w:rsidRPr="007C163E">
        <w:rPr>
          <w:rFonts w:ascii="Times New Roman" w:hAnsi="Times New Roman" w:cs="Times New Roman"/>
          <w:i/>
          <w:color w:val="auto"/>
          <w:rPrChange w:id="695" w:author="Phùng Nguyễn Minh Tâm" w:date="2018-12-19T17:03:00Z">
            <w:rPr>
              <w:rFonts w:ascii="Times New Roman" w:hAnsi="Times New Roman" w:cs="Times New Roman"/>
              <w:i/>
              <w:color w:val="auto"/>
              <w:sz w:val="20"/>
              <w:szCs w:val="20"/>
            </w:rPr>
          </w:rPrChange>
        </w:rPr>
        <w:t>.</w:t>
      </w:r>
      <w:proofErr w:type="gramEnd"/>
      <w:r w:rsidRPr="007C163E">
        <w:rPr>
          <w:rFonts w:ascii="Times New Roman" w:hAnsi="Times New Roman" w:cs="Times New Roman"/>
          <w:i/>
          <w:color w:val="auto"/>
          <w:rPrChange w:id="696" w:author="Phùng Nguyễn Minh Tâm" w:date="2018-12-19T17:03:00Z">
            <w:rPr>
              <w:rFonts w:ascii="Times New Roman" w:hAnsi="Times New Roman" w:cs="Times New Roman"/>
              <w:i/>
              <w:color w:val="auto"/>
              <w:sz w:val="20"/>
              <w:szCs w:val="20"/>
            </w:rPr>
          </w:rPrChange>
        </w:rPr>
        <w:t xml:space="preserve"> Claims must be made in written form in 60 calendar days upon the time that the related transactions are </w:t>
      </w:r>
      <w:del w:id="697" w:author="Dao Khanh Hoa - 1050" w:date="2018-12-14T15:32:00Z">
        <w:r w:rsidRPr="007C163E" w:rsidDel="005F55E8">
          <w:rPr>
            <w:rFonts w:ascii="Times New Roman" w:hAnsi="Times New Roman" w:cs="Times New Roman"/>
            <w:i/>
            <w:color w:val="auto"/>
            <w:rPrChange w:id="698" w:author="Phùng Nguyễn Minh Tâm" w:date="2018-12-19T17:03:00Z">
              <w:rPr>
                <w:rFonts w:ascii="Times New Roman" w:hAnsi="Times New Roman" w:cs="Times New Roman"/>
                <w:i/>
                <w:color w:val="auto"/>
                <w:sz w:val="20"/>
                <w:szCs w:val="20"/>
              </w:rPr>
            </w:rPrChange>
          </w:rPr>
          <w:delText>made</w:delText>
        </w:r>
      </w:del>
      <w:ins w:id="699" w:author="Dao Khanh Hoa - 1050" w:date="2018-12-14T15:32:00Z">
        <w:r w:rsidR="005F55E8" w:rsidRPr="007C163E">
          <w:rPr>
            <w:rFonts w:ascii="Times New Roman" w:hAnsi="Times New Roman" w:cs="Times New Roman"/>
            <w:i/>
            <w:color w:val="auto"/>
            <w:rPrChange w:id="700" w:author="Phùng Nguyễn Minh Tâm" w:date="2018-12-19T17:03:00Z">
              <w:rPr>
                <w:rFonts w:ascii="Times New Roman" w:hAnsi="Times New Roman" w:cs="Times New Roman"/>
                <w:i/>
                <w:color w:val="auto"/>
                <w:sz w:val="20"/>
                <w:szCs w:val="20"/>
              </w:rPr>
            </w:rPrChange>
          </w:rPr>
          <w:t>conducted</w:t>
        </w:r>
      </w:ins>
      <w:r w:rsidRPr="007C163E">
        <w:rPr>
          <w:rFonts w:ascii="Times New Roman" w:hAnsi="Times New Roman" w:cs="Times New Roman"/>
          <w:i/>
          <w:color w:val="auto"/>
          <w:rPrChange w:id="701" w:author="Phùng Nguyễn Minh Tâm" w:date="2018-12-19T17:03:00Z">
            <w:rPr>
              <w:rFonts w:ascii="Times New Roman" w:hAnsi="Times New Roman" w:cs="Times New Roman"/>
              <w:i/>
              <w:color w:val="auto"/>
              <w:sz w:val="20"/>
              <w:szCs w:val="20"/>
            </w:rPr>
          </w:rPrChange>
        </w:rPr>
        <w:t xml:space="preserve">. Beyond the above period, Agribank will not be responsible for resolving these claims. In case these claims are not related to the fault of Agribank, Customer will have to bear all costs incurred for handling </w:t>
      </w:r>
      <w:del w:id="702" w:author="Dao Khanh Hoa - 1050" w:date="2018-12-14T15:33:00Z">
        <w:r w:rsidRPr="007C163E" w:rsidDel="005F55E8">
          <w:rPr>
            <w:rFonts w:ascii="Times New Roman" w:hAnsi="Times New Roman" w:cs="Times New Roman"/>
            <w:i/>
            <w:color w:val="auto"/>
            <w:rPrChange w:id="703" w:author="Phùng Nguyễn Minh Tâm" w:date="2018-12-19T17:03:00Z">
              <w:rPr>
                <w:rFonts w:ascii="Times New Roman" w:hAnsi="Times New Roman" w:cs="Times New Roman"/>
                <w:i/>
                <w:color w:val="auto"/>
                <w:sz w:val="20"/>
                <w:szCs w:val="20"/>
              </w:rPr>
            </w:rPrChange>
          </w:rPr>
          <w:delText>of</w:delText>
        </w:r>
      </w:del>
      <w:r w:rsidRPr="007C163E">
        <w:rPr>
          <w:rFonts w:ascii="Times New Roman" w:hAnsi="Times New Roman" w:cs="Times New Roman"/>
          <w:i/>
          <w:color w:val="auto"/>
          <w:rPrChange w:id="704" w:author="Phùng Nguyễn Minh Tâm" w:date="2018-12-19T17:03:00Z">
            <w:rPr>
              <w:rFonts w:ascii="Times New Roman" w:hAnsi="Times New Roman" w:cs="Times New Roman"/>
              <w:i/>
              <w:color w:val="auto"/>
              <w:sz w:val="20"/>
              <w:szCs w:val="20"/>
            </w:rPr>
          </w:rPrChange>
        </w:rPr>
        <w:t xml:space="preserve"> </w:t>
      </w:r>
      <w:del w:id="705" w:author="Dao Khanh Hoa - 1050" w:date="2018-12-14T15:33:00Z">
        <w:r w:rsidRPr="007C163E" w:rsidDel="005F55E8">
          <w:rPr>
            <w:rFonts w:ascii="Times New Roman" w:hAnsi="Times New Roman" w:cs="Times New Roman"/>
            <w:i/>
            <w:color w:val="auto"/>
            <w:rPrChange w:id="706" w:author="Phùng Nguyễn Minh Tâm" w:date="2018-12-19T17:03:00Z">
              <w:rPr>
                <w:rFonts w:ascii="Times New Roman" w:hAnsi="Times New Roman" w:cs="Times New Roman"/>
                <w:i/>
                <w:color w:val="auto"/>
                <w:sz w:val="20"/>
                <w:szCs w:val="20"/>
              </w:rPr>
            </w:rPrChange>
          </w:rPr>
          <w:delText>complaints</w:delText>
        </w:r>
      </w:del>
      <w:ins w:id="707" w:author="Dao Khanh Hoa - 1050" w:date="2018-12-14T15:33:00Z">
        <w:r w:rsidR="005F55E8" w:rsidRPr="007C163E">
          <w:rPr>
            <w:rFonts w:ascii="Times New Roman" w:hAnsi="Times New Roman" w:cs="Times New Roman"/>
            <w:i/>
            <w:color w:val="auto"/>
            <w:rPrChange w:id="708" w:author="Phùng Nguyễn Minh Tâm" w:date="2018-12-19T17:03:00Z">
              <w:rPr>
                <w:rFonts w:ascii="Times New Roman" w:hAnsi="Times New Roman" w:cs="Times New Roman"/>
                <w:i/>
                <w:color w:val="auto"/>
                <w:sz w:val="20"/>
                <w:szCs w:val="20"/>
              </w:rPr>
            </w:rPrChange>
          </w:rPr>
          <w:t>the claims</w:t>
        </w:r>
      </w:ins>
      <w:r w:rsidRPr="007C163E">
        <w:rPr>
          <w:rFonts w:ascii="Times New Roman" w:hAnsi="Times New Roman" w:cs="Times New Roman"/>
          <w:i/>
          <w:color w:val="auto"/>
          <w:rPrChange w:id="709" w:author="Phùng Nguyễn Minh Tâm" w:date="2018-12-19T17:03:00Z">
            <w:rPr>
              <w:rFonts w:ascii="Times New Roman" w:hAnsi="Times New Roman" w:cs="Times New Roman"/>
              <w:i/>
              <w:color w:val="auto"/>
              <w:sz w:val="20"/>
              <w:szCs w:val="20"/>
            </w:rPr>
          </w:rPrChange>
        </w:rPr>
        <w:t xml:space="preserve"> in accordance with Agribank’s regulations (if any).</w:t>
      </w:r>
    </w:p>
    <w:p w:rsidR="003C7FE7" w:rsidRPr="007C163E" w:rsidRDefault="00B030AD" w:rsidP="002F7F96">
      <w:pPr>
        <w:pStyle w:val="Default"/>
        <w:widowControl w:val="0"/>
        <w:tabs>
          <w:tab w:val="left" w:pos="142"/>
        </w:tabs>
        <w:ind w:left="142"/>
        <w:jc w:val="both"/>
        <w:rPr>
          <w:rFonts w:ascii="Times New Roman" w:hAnsi="Times New Roman" w:cs="Times New Roman"/>
          <w:b/>
          <w:i/>
          <w:color w:val="auto"/>
        </w:rPr>
      </w:pPr>
      <w:r w:rsidRPr="007C163E">
        <w:rPr>
          <w:rFonts w:ascii="Times New Roman" w:hAnsi="Times New Roman" w:cs="Times New Roman"/>
          <w:b/>
          <w:i/>
          <w:color w:val="auto"/>
          <w:rPrChange w:id="710" w:author="Phùng Nguyễn Minh Tâm" w:date="2018-12-19T17:03:00Z">
            <w:rPr>
              <w:rFonts w:ascii="Times New Roman" w:hAnsi="Times New Roman" w:cs="Times New Roman"/>
              <w:b/>
              <w:i/>
              <w:color w:val="auto"/>
              <w:sz w:val="20"/>
              <w:szCs w:val="20"/>
            </w:rPr>
          </w:rPrChange>
        </w:rPr>
        <w:t>4</w:t>
      </w:r>
      <w:r w:rsidR="003C7FE7" w:rsidRPr="007C163E">
        <w:rPr>
          <w:rFonts w:ascii="Times New Roman" w:hAnsi="Times New Roman" w:cs="Times New Roman"/>
          <w:b/>
          <w:i/>
          <w:color w:val="auto"/>
          <w:rPrChange w:id="711" w:author="Phùng Nguyễn Minh Tâm" w:date="2018-12-19T17:03:00Z">
            <w:rPr>
              <w:rFonts w:ascii="Times New Roman" w:hAnsi="Times New Roman" w:cs="Times New Roman"/>
              <w:b/>
              <w:i/>
              <w:color w:val="auto"/>
              <w:sz w:val="20"/>
              <w:szCs w:val="20"/>
            </w:rPr>
          </w:rPrChange>
        </w:rPr>
        <w:t>.2. Trách nhiệm của khách hàng</w:t>
      </w:r>
    </w:p>
    <w:p w:rsidR="0011670E" w:rsidRPr="007C163E" w:rsidRDefault="0011670E" w:rsidP="002F7F96">
      <w:pPr>
        <w:pStyle w:val="Default"/>
        <w:widowControl w:val="0"/>
        <w:tabs>
          <w:tab w:val="left" w:pos="142"/>
        </w:tabs>
        <w:ind w:left="142"/>
        <w:jc w:val="both"/>
        <w:rPr>
          <w:rFonts w:ascii="Times New Roman" w:hAnsi="Times New Roman" w:cs="Times New Roman"/>
          <w:b/>
          <w:i/>
          <w:color w:val="auto"/>
        </w:rPr>
      </w:pPr>
      <w:r w:rsidRPr="007C163E">
        <w:rPr>
          <w:rFonts w:ascii="Times New Roman" w:hAnsi="Times New Roman" w:cs="Times New Roman"/>
          <w:b/>
          <w:i/>
          <w:color w:val="auto"/>
          <w:rPrChange w:id="712" w:author="Phùng Nguyễn Minh Tâm" w:date="2018-12-19T17:03:00Z">
            <w:rPr>
              <w:rFonts w:ascii="Times New Roman" w:hAnsi="Times New Roman" w:cs="Times New Roman"/>
              <w:b/>
              <w:i/>
              <w:color w:val="auto"/>
              <w:sz w:val="20"/>
              <w:szCs w:val="20"/>
            </w:rPr>
          </w:rPrChange>
        </w:rPr>
        <w:t xml:space="preserve">The </w:t>
      </w:r>
      <w:del w:id="713" w:author="Dao Khanh Hoa - 1050" w:date="2018-12-14T15:34:00Z">
        <w:r w:rsidRPr="007C163E" w:rsidDel="005F55E8">
          <w:rPr>
            <w:rFonts w:ascii="Times New Roman" w:hAnsi="Times New Roman" w:cs="Times New Roman"/>
            <w:b/>
            <w:i/>
            <w:color w:val="auto"/>
            <w:rPrChange w:id="714" w:author="Phùng Nguyễn Minh Tâm" w:date="2018-12-19T17:03:00Z">
              <w:rPr>
                <w:rFonts w:ascii="Times New Roman" w:hAnsi="Times New Roman" w:cs="Times New Roman"/>
                <w:b/>
                <w:i/>
                <w:color w:val="auto"/>
                <w:sz w:val="20"/>
                <w:szCs w:val="20"/>
              </w:rPr>
            </w:rPrChange>
          </w:rPr>
          <w:delText xml:space="preserve">responsibilities of the </w:delText>
        </w:r>
      </w:del>
      <w:r w:rsidRPr="007C163E">
        <w:rPr>
          <w:rFonts w:ascii="Times New Roman" w:hAnsi="Times New Roman" w:cs="Times New Roman"/>
          <w:b/>
          <w:i/>
          <w:color w:val="auto"/>
          <w:rPrChange w:id="715" w:author="Phùng Nguyễn Minh Tâm" w:date="2018-12-19T17:03:00Z">
            <w:rPr>
              <w:rFonts w:ascii="Times New Roman" w:hAnsi="Times New Roman" w:cs="Times New Roman"/>
              <w:b/>
              <w:i/>
              <w:color w:val="auto"/>
              <w:sz w:val="20"/>
              <w:szCs w:val="20"/>
            </w:rPr>
          </w:rPrChange>
        </w:rPr>
        <w:t>Customer</w:t>
      </w:r>
      <w:ins w:id="716" w:author="Dao Khanh Hoa - 1050" w:date="2018-12-14T15:34:00Z">
        <w:r w:rsidR="005F55E8" w:rsidRPr="007C163E">
          <w:rPr>
            <w:rFonts w:ascii="Times New Roman" w:hAnsi="Times New Roman" w:cs="Times New Roman"/>
            <w:b/>
            <w:i/>
            <w:color w:val="auto"/>
            <w:rPrChange w:id="717" w:author="Phùng Nguyễn Minh Tâm" w:date="2018-12-19T17:03:00Z">
              <w:rPr>
                <w:rFonts w:ascii="Times New Roman" w:hAnsi="Times New Roman" w:cs="Times New Roman"/>
                <w:b/>
                <w:i/>
                <w:color w:val="auto"/>
                <w:sz w:val="20"/>
                <w:szCs w:val="20"/>
              </w:rPr>
            </w:rPrChange>
          </w:rPr>
          <w:t>’s obligations</w:t>
        </w:r>
      </w:ins>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718" w:author="Phùng Nguyễn Minh Tâm" w:date="2018-12-19T17:03:00Z">
            <w:rPr>
              <w:rFonts w:ascii="Times New Roman" w:hAnsi="Times New Roman" w:cs="Times New Roman"/>
              <w:color w:val="auto"/>
              <w:sz w:val="20"/>
              <w:szCs w:val="20"/>
            </w:rPr>
          </w:rPrChange>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w:t>
      </w:r>
      <w:r w:rsidR="006B491A" w:rsidRPr="007C163E">
        <w:rPr>
          <w:rFonts w:ascii="Times New Roman" w:hAnsi="Times New Roman" w:cs="Times New Roman"/>
          <w:color w:val="auto"/>
          <w:rPrChange w:id="719" w:author="Phùng Nguyễn Minh Tâm" w:date="2018-12-19T17:03:00Z">
            <w:rPr>
              <w:rFonts w:ascii="Times New Roman" w:hAnsi="Times New Roman" w:cs="Times New Roman"/>
              <w:color w:val="auto"/>
              <w:sz w:val="20"/>
              <w:szCs w:val="20"/>
            </w:rPr>
          </w:rPrChange>
        </w:rPr>
        <w:t>g các Điều kiện, điền khoản này/</w:t>
      </w:r>
      <w:r w:rsidR="006C3683" w:rsidRPr="007C163E">
        <w:rPr>
          <w:rFonts w:ascii="Times New Roman" w:hAnsi="Times New Roman" w:cs="Times New Roman"/>
          <w:i/>
          <w:color w:val="auto"/>
          <w:rPrChange w:id="720" w:author="Phùng Nguyễn Minh Tâm" w:date="2018-12-19T17:03:00Z">
            <w:rPr>
              <w:rFonts w:ascii="Times New Roman" w:hAnsi="Times New Roman" w:cs="Times New Roman"/>
              <w:i/>
              <w:color w:val="auto"/>
              <w:sz w:val="20"/>
              <w:szCs w:val="20"/>
            </w:rPr>
          </w:rPrChange>
        </w:rPr>
        <w:t xml:space="preserve"> Comply with the Terms and Conditions of using E-Banking, the registration procedures, transaction procedures and other instructions of Agribank when using the Services. Customers take full responsibility for any costs, losses, damages arising due to the fact of not complying this Terms and Conditions for the use of E-Banking.</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721" w:author="Phùng Nguyễn Minh Tâm" w:date="2018-12-19T17:03:00Z">
            <w:rPr>
              <w:rFonts w:ascii="Times New Roman" w:hAnsi="Times New Roman" w:cs="Times New Roman"/>
              <w:color w:val="auto"/>
              <w:sz w:val="20"/>
              <w:szCs w:val="20"/>
            </w:rPr>
          </w:rPrChange>
        </w:rPr>
        <w:t xml:space="preserve">Áp dụng mọi biện pháp hợp lý đảm bảo an toàn, </w:t>
      </w:r>
      <w:r w:rsidR="00FE39F4" w:rsidRPr="007C163E">
        <w:rPr>
          <w:rFonts w:ascii="Times New Roman" w:hAnsi="Times New Roman" w:cs="Times New Roman"/>
          <w:color w:val="auto"/>
          <w:rPrChange w:id="722" w:author="Phùng Nguyễn Minh Tâm" w:date="2018-12-19T17:03:00Z">
            <w:rPr>
              <w:rFonts w:ascii="Times New Roman" w:hAnsi="Times New Roman" w:cs="Times New Roman"/>
              <w:color w:val="auto"/>
              <w:sz w:val="20"/>
              <w:szCs w:val="20"/>
            </w:rPr>
          </w:rPrChange>
        </w:rPr>
        <w:t>bảo mật</w:t>
      </w:r>
      <w:r w:rsidR="000605E9" w:rsidRPr="007C163E">
        <w:rPr>
          <w:rFonts w:ascii="Times New Roman" w:hAnsi="Times New Roman" w:cs="Times New Roman"/>
          <w:color w:val="auto"/>
          <w:rPrChange w:id="723" w:author="Phùng Nguyễn Minh Tâm" w:date="2018-12-19T17:03:00Z">
            <w:rPr>
              <w:rFonts w:ascii="Times New Roman" w:hAnsi="Times New Roman" w:cs="Times New Roman"/>
              <w:color w:val="auto"/>
              <w:sz w:val="20"/>
              <w:szCs w:val="20"/>
            </w:rPr>
          </w:rPrChange>
        </w:rPr>
        <w:t>,</w:t>
      </w:r>
      <w:r w:rsidR="00FE39F4" w:rsidRPr="007C163E">
        <w:rPr>
          <w:rFonts w:ascii="Times New Roman" w:hAnsi="Times New Roman" w:cs="Times New Roman"/>
          <w:color w:val="auto"/>
          <w:rPrChange w:id="724" w:author="Phùng Nguyễn Minh Tâm" w:date="2018-12-19T17:03:00Z">
            <w:rPr>
              <w:rFonts w:ascii="Times New Roman" w:hAnsi="Times New Roman" w:cs="Times New Roman"/>
              <w:color w:val="auto"/>
              <w:sz w:val="20"/>
              <w:szCs w:val="20"/>
            </w:rPr>
          </w:rPrChange>
        </w:rPr>
        <w:t xml:space="preserve"> </w:t>
      </w:r>
      <w:r w:rsidRPr="007C163E">
        <w:rPr>
          <w:rFonts w:ascii="Times New Roman" w:hAnsi="Times New Roman" w:cs="Times New Roman"/>
          <w:color w:val="auto"/>
          <w:rPrChange w:id="725" w:author="Phùng Nguyễn Minh Tâm" w:date="2018-12-19T17:03:00Z">
            <w:rPr>
              <w:rFonts w:ascii="Times New Roman" w:hAnsi="Times New Roman" w:cs="Times New Roman"/>
              <w:color w:val="auto"/>
              <w:sz w:val="20"/>
              <w:szCs w:val="20"/>
            </w:rPr>
          </w:rPrChange>
        </w:rPr>
        <w:t xml:space="preserve">tính tương thích cho các loại máy móc, thiết bị kết nối,… do khách hàng sử dụng khi kết nối, truy cập dịch vụ nhằm kiểm soát, phòng ngừa và ngăn chặn việc sử dụng </w:t>
      </w:r>
      <w:r w:rsidR="006B491A" w:rsidRPr="007C163E">
        <w:rPr>
          <w:rFonts w:ascii="Times New Roman" w:hAnsi="Times New Roman" w:cs="Times New Roman"/>
          <w:color w:val="auto"/>
          <w:rPrChange w:id="726" w:author="Phùng Nguyễn Minh Tâm" w:date="2018-12-19T17:03:00Z">
            <w:rPr>
              <w:rFonts w:ascii="Times New Roman" w:hAnsi="Times New Roman" w:cs="Times New Roman"/>
              <w:color w:val="auto"/>
              <w:sz w:val="20"/>
              <w:szCs w:val="20"/>
            </w:rPr>
          </w:rPrChange>
        </w:rPr>
        <w:t>hoặc truy cập trái phép dịch vụ/</w:t>
      </w:r>
      <w:r w:rsidR="006C3683" w:rsidRPr="007C163E">
        <w:rPr>
          <w:rFonts w:ascii="Times New Roman" w:hAnsi="Times New Roman" w:cs="Times New Roman"/>
          <w:i/>
          <w:color w:val="auto"/>
          <w:rPrChange w:id="727" w:author="Phùng Nguyễn Minh Tâm" w:date="2018-12-19T17:03:00Z">
            <w:rPr>
              <w:rFonts w:ascii="Times New Roman" w:hAnsi="Times New Roman" w:cs="Times New Roman"/>
              <w:i/>
              <w:color w:val="auto"/>
              <w:sz w:val="20"/>
              <w:szCs w:val="20"/>
            </w:rPr>
          </w:rPrChange>
        </w:rPr>
        <w:t xml:space="preserve"> Apply all suitable solutions in ensuring safety, confidentiality, compatibility for machines, connecting devices, etc. that are used by customer to </w:t>
      </w:r>
      <w:r w:rsidR="006C3683" w:rsidRPr="007C163E">
        <w:rPr>
          <w:rFonts w:ascii="Times New Roman" w:hAnsi="Times New Roman" w:cs="Times New Roman"/>
          <w:i/>
          <w:color w:val="auto"/>
          <w:rPrChange w:id="728" w:author="Phùng Nguyễn Minh Tâm" w:date="2018-12-19T17:03:00Z">
            <w:rPr>
              <w:rFonts w:ascii="Times New Roman" w:hAnsi="Times New Roman" w:cs="Times New Roman"/>
              <w:i/>
              <w:color w:val="auto"/>
              <w:sz w:val="20"/>
              <w:szCs w:val="20"/>
            </w:rPr>
          </w:rPrChange>
        </w:rPr>
        <w:lastRenderedPageBreak/>
        <w:t>connect, access to the Service so as to control, prevent, and avoid any unauthorized access.</w:t>
      </w:r>
    </w:p>
    <w:p w:rsidR="0011670E" w:rsidRPr="007C163E" w:rsidRDefault="000605E9"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rPr>
      </w:pPr>
      <w:r w:rsidRPr="007C163E">
        <w:rPr>
          <w:rFonts w:ascii="Times New Roman" w:hAnsi="Times New Roman" w:cs="Times New Roman"/>
          <w:color w:val="auto"/>
          <w:rPrChange w:id="729" w:author="Phùng Nguyễn Minh Tâm" w:date="2018-12-19T17:03:00Z">
            <w:rPr>
              <w:rFonts w:ascii="Times New Roman" w:hAnsi="Times New Roman" w:cs="Times New Roman"/>
              <w:color w:val="auto"/>
              <w:sz w:val="20"/>
              <w:szCs w:val="20"/>
            </w:rPr>
          </w:rPrChange>
        </w:rPr>
        <w:t>Chịu trách nhiệm bảo quản, bảo mật, không chia sẻ thông tin Tên đăng nhập, Mật khẩu đăng nhập, OTP</w:t>
      </w:r>
      <w:r w:rsidR="0011670E" w:rsidRPr="007C163E">
        <w:rPr>
          <w:rFonts w:ascii="Times New Roman" w:hAnsi="Times New Roman" w:cs="Times New Roman"/>
          <w:color w:val="auto"/>
          <w:rPrChange w:id="730" w:author="Phùng Nguyễn Minh Tâm" w:date="2018-12-19T17:03:00Z">
            <w:rPr>
              <w:rFonts w:ascii="Times New Roman" w:hAnsi="Times New Roman" w:cs="Times New Roman"/>
              <w:color w:val="auto"/>
              <w:sz w:val="20"/>
              <w:szCs w:val="20"/>
            </w:rPr>
          </w:rPrChange>
        </w:rPr>
        <w:t>, thiết bị xác thực, chữ ký điện tử</w:t>
      </w:r>
      <w:r w:rsidRPr="007C163E">
        <w:rPr>
          <w:rFonts w:ascii="Times New Roman" w:hAnsi="Times New Roman" w:cs="Times New Roman"/>
          <w:color w:val="auto"/>
          <w:rPrChange w:id="731" w:author="Phùng Nguyễn Minh Tâm" w:date="2018-12-19T17:03:00Z">
            <w:rPr>
              <w:rFonts w:ascii="Times New Roman" w:hAnsi="Times New Roman" w:cs="Times New Roman"/>
              <w:color w:val="auto"/>
              <w:sz w:val="20"/>
              <w:szCs w:val="20"/>
            </w:rPr>
          </w:rPrChange>
        </w:rPr>
        <w:t>…</w:t>
      </w:r>
      <w:r w:rsidR="0011670E" w:rsidRPr="007C163E">
        <w:rPr>
          <w:rFonts w:ascii="Times New Roman" w:hAnsi="Times New Roman" w:cs="Times New Roman"/>
          <w:color w:val="auto"/>
          <w:rPrChange w:id="732" w:author="Phùng Nguyễn Minh Tâm" w:date="2018-12-19T17:03:00Z">
            <w:rPr>
              <w:rFonts w:ascii="Times New Roman" w:hAnsi="Times New Roman" w:cs="Times New Roman"/>
              <w:color w:val="auto"/>
              <w:sz w:val="20"/>
              <w:szCs w:val="20"/>
            </w:rPr>
          </w:rPrChange>
        </w:rPr>
        <w:t xml:space="preserve"> khi sử dụng các dịch vụ. Thông báo kịp thời cho Agribank bằng các phương tiện thích hợp </w:t>
      </w:r>
      <w:r w:rsidRPr="007C163E">
        <w:rPr>
          <w:rFonts w:ascii="Times New Roman" w:hAnsi="Times New Roman" w:cs="Times New Roman"/>
          <w:color w:val="auto"/>
          <w:rPrChange w:id="733" w:author="Phùng Nguyễn Minh Tâm" w:date="2018-12-19T17:03:00Z">
            <w:rPr>
              <w:rFonts w:ascii="Times New Roman" w:hAnsi="Times New Roman" w:cs="Times New Roman"/>
              <w:color w:val="auto"/>
              <w:sz w:val="20"/>
              <w:szCs w:val="20"/>
            </w:rPr>
          </w:rPrChange>
        </w:rPr>
        <w:t xml:space="preserve">ngay </w:t>
      </w:r>
      <w:r w:rsidR="0011670E" w:rsidRPr="007C163E">
        <w:rPr>
          <w:rFonts w:ascii="Times New Roman" w:hAnsi="Times New Roman" w:cs="Times New Roman"/>
          <w:color w:val="auto"/>
          <w:rPrChange w:id="734" w:author="Phùng Nguyễn Minh Tâm" w:date="2018-12-19T17:03:00Z">
            <w:rPr>
              <w:rFonts w:ascii="Times New Roman" w:hAnsi="Times New Roman" w:cs="Times New Roman"/>
              <w:color w:val="auto"/>
              <w:sz w:val="20"/>
              <w:szCs w:val="20"/>
            </w:rPr>
          </w:rPrChange>
        </w:rPr>
        <w:t>khi phát hiện mật khẩu, thiết bị xác thực và (hoặc) chữ ký điện tử bị</w:t>
      </w:r>
      <w:r w:rsidRPr="007C163E">
        <w:rPr>
          <w:rFonts w:ascii="Times New Roman" w:hAnsi="Times New Roman" w:cs="Times New Roman"/>
          <w:color w:val="auto"/>
          <w:rPrChange w:id="735" w:author="Phùng Nguyễn Minh Tâm" w:date="2018-12-19T17:03:00Z">
            <w:rPr>
              <w:rFonts w:ascii="Times New Roman" w:hAnsi="Times New Roman" w:cs="Times New Roman"/>
              <w:color w:val="auto"/>
              <w:sz w:val="20"/>
              <w:szCs w:val="20"/>
            </w:rPr>
          </w:rPrChange>
        </w:rPr>
        <w:t xml:space="preserve"> lộ, bị mất,</w:t>
      </w:r>
      <w:r w:rsidR="0011670E" w:rsidRPr="007C163E">
        <w:rPr>
          <w:rFonts w:ascii="Times New Roman" w:hAnsi="Times New Roman" w:cs="Times New Roman"/>
          <w:color w:val="auto"/>
          <w:rPrChange w:id="736" w:author="Phùng Nguyễn Minh Tâm" w:date="2018-12-19T17:03:00Z">
            <w:rPr>
              <w:rFonts w:ascii="Times New Roman" w:hAnsi="Times New Roman" w:cs="Times New Roman"/>
              <w:color w:val="auto"/>
              <w:sz w:val="20"/>
              <w:szCs w:val="20"/>
            </w:rPr>
          </w:rPrChange>
        </w:rPr>
        <w:t xml:space="preserve"> sai sót, không đúng </w:t>
      </w:r>
      <w:proofErr w:type="gramStart"/>
      <w:r w:rsidR="0011670E" w:rsidRPr="007C163E">
        <w:rPr>
          <w:rFonts w:ascii="Times New Roman" w:hAnsi="Times New Roman" w:cs="Times New Roman"/>
          <w:color w:val="auto"/>
          <w:rPrChange w:id="737" w:author="Phùng Nguyễn Minh Tâm" w:date="2018-12-19T17:03:00Z">
            <w:rPr>
              <w:rFonts w:ascii="Times New Roman" w:hAnsi="Times New Roman" w:cs="Times New Roman"/>
              <w:color w:val="auto"/>
              <w:sz w:val="20"/>
              <w:szCs w:val="20"/>
            </w:rPr>
          </w:rPrChange>
        </w:rPr>
        <w:t>theo</w:t>
      </w:r>
      <w:proofErr w:type="gramEnd"/>
      <w:r w:rsidR="0011670E" w:rsidRPr="007C163E">
        <w:rPr>
          <w:rFonts w:ascii="Times New Roman" w:hAnsi="Times New Roman" w:cs="Times New Roman"/>
          <w:color w:val="auto"/>
          <w:rPrChange w:id="738" w:author="Phùng Nguyễn Minh Tâm" w:date="2018-12-19T17:03:00Z">
            <w:rPr>
              <w:rFonts w:ascii="Times New Roman" w:hAnsi="Times New Roman" w:cs="Times New Roman"/>
              <w:color w:val="auto"/>
              <w:sz w:val="20"/>
              <w:szCs w:val="20"/>
            </w:rPr>
          </w:rPrChange>
        </w:rPr>
        <w:t xml:space="preserve"> yêu cầu của mình. Trường hợp sử dụng dịch vụ Internet Banking, không đặt tùy chọn của trình duyệt web cho phép lưu lại tên, mật khẩu sử dụng, thoát khỏi hệ thống khi không sử dụng;</w:t>
      </w:r>
      <w:r w:rsidRPr="007C163E">
        <w:rPr>
          <w:rFonts w:ascii="Times New Roman" w:hAnsi="Times New Roman" w:cs="Times New Roman"/>
          <w:color w:val="auto"/>
          <w:rPrChange w:id="739" w:author="Phùng Nguyễn Minh Tâm" w:date="2018-12-19T17:03:00Z">
            <w:rPr>
              <w:rFonts w:ascii="Times New Roman" w:hAnsi="Times New Roman" w:cs="Times New Roman"/>
              <w:color w:val="auto"/>
              <w:sz w:val="20"/>
              <w:szCs w:val="20"/>
            </w:rPr>
          </w:rPrChange>
        </w:rPr>
        <w:t xml:space="preserve"> </w:t>
      </w:r>
      <w:r w:rsidR="0011670E" w:rsidRPr="007C163E">
        <w:rPr>
          <w:rFonts w:ascii="Times New Roman" w:hAnsi="Times New Roman" w:cs="Times New Roman"/>
          <w:color w:val="auto"/>
          <w:rPrChange w:id="740" w:author="Phùng Nguyễn Minh Tâm" w:date="2018-12-19T17:03:00Z">
            <w:rPr>
              <w:rFonts w:ascii="Times New Roman" w:hAnsi="Times New Roman" w:cs="Times New Roman"/>
              <w:color w:val="auto"/>
              <w:sz w:val="20"/>
              <w:szCs w:val="20"/>
            </w:rPr>
          </w:rPrChange>
        </w:rPr>
        <w:t>Không sử dụng máy tính công cộng, mạng không dây công cộng truy cậ</w:t>
      </w:r>
      <w:r w:rsidR="006B491A" w:rsidRPr="007C163E">
        <w:rPr>
          <w:rFonts w:ascii="Times New Roman" w:hAnsi="Times New Roman" w:cs="Times New Roman"/>
          <w:color w:val="auto"/>
          <w:rPrChange w:id="741" w:author="Phùng Nguyễn Minh Tâm" w:date="2018-12-19T17:03:00Z">
            <w:rPr>
              <w:rFonts w:ascii="Times New Roman" w:hAnsi="Times New Roman" w:cs="Times New Roman"/>
              <w:color w:val="auto"/>
              <w:sz w:val="20"/>
              <w:szCs w:val="20"/>
            </w:rPr>
          </w:rPrChange>
        </w:rPr>
        <w:t>p vào hệ thống Internet Banking/</w:t>
      </w:r>
      <w:r w:rsidR="006C3683" w:rsidRPr="007C163E">
        <w:rPr>
          <w:rFonts w:ascii="Times New Roman" w:hAnsi="Times New Roman" w:cs="Times New Roman"/>
          <w:i/>
          <w:color w:val="auto"/>
          <w:rPrChange w:id="742" w:author="Phùng Nguyễn Minh Tâm" w:date="2018-12-19T17:03:00Z">
            <w:rPr>
              <w:rFonts w:ascii="Times New Roman" w:hAnsi="Times New Roman" w:cs="Times New Roman"/>
              <w:i/>
              <w:color w:val="auto"/>
              <w:sz w:val="20"/>
              <w:szCs w:val="20"/>
            </w:rPr>
          </w:rPrChange>
        </w:rPr>
        <w:t xml:space="preserve"> Be responsible for maintaining and keeping</w:t>
      </w:r>
      <w:r w:rsidR="006C3683" w:rsidRPr="007C163E">
        <w:rPr>
          <w:rFonts w:ascii="Times New Roman" w:hAnsi="Times New Roman" w:cs="Times New Roman"/>
          <w:color w:val="auto"/>
          <w:rPrChange w:id="743" w:author="Phùng Nguyễn Minh Tâm" w:date="2018-12-19T17:03:00Z">
            <w:rPr>
              <w:rFonts w:ascii="Times New Roman" w:hAnsi="Times New Roman" w:cs="Times New Roman"/>
              <w:color w:val="auto"/>
              <w:sz w:val="20"/>
              <w:szCs w:val="20"/>
            </w:rPr>
          </w:rPrChange>
        </w:rPr>
        <w:t xml:space="preserve"> </w:t>
      </w:r>
      <w:r w:rsidR="006C3683" w:rsidRPr="007C163E">
        <w:rPr>
          <w:rFonts w:ascii="Times New Roman" w:hAnsi="Times New Roman" w:cs="Times New Roman"/>
          <w:i/>
          <w:color w:val="auto"/>
          <w:rPrChange w:id="744" w:author="Phùng Nguyễn Minh Tâm" w:date="2018-12-19T17:03:00Z">
            <w:rPr>
              <w:rFonts w:ascii="Times New Roman" w:hAnsi="Times New Roman" w:cs="Times New Roman"/>
              <w:i/>
              <w:color w:val="auto"/>
              <w:sz w:val="20"/>
              <w:szCs w:val="20"/>
            </w:rPr>
          </w:rPrChange>
        </w:rPr>
        <w:t xml:space="preserve">user name, password, OTP, authentication device, electronic signature </w:t>
      </w:r>
      <w:r w:rsidR="006C3683" w:rsidRPr="007C163E">
        <w:rPr>
          <w:rFonts w:ascii="Times New Roman" w:hAnsi="Times New Roman" w:cs="Times New Roman"/>
          <w:i/>
          <w:color w:val="auto"/>
          <w:spacing w:val="-2"/>
          <w:rPrChange w:id="745" w:author="Phùng Nguyễn Minh Tâm" w:date="2018-12-19T17:03:00Z">
            <w:rPr>
              <w:rFonts w:ascii="Times New Roman" w:hAnsi="Times New Roman" w:cs="Times New Roman"/>
              <w:i/>
              <w:color w:val="auto"/>
              <w:spacing w:val="-2"/>
              <w:sz w:val="20"/>
              <w:szCs w:val="20"/>
            </w:rPr>
          </w:rPrChange>
        </w:rPr>
        <w:t xml:space="preserve">confidential when using the Services. Promptly notify Agribank by appropriate means when discovering that the password/authentication device and/or electronic signature </w:t>
      </w:r>
      <w:proofErr w:type="gramStart"/>
      <w:r w:rsidR="006C3683" w:rsidRPr="007C163E">
        <w:rPr>
          <w:rFonts w:ascii="Times New Roman" w:hAnsi="Times New Roman" w:cs="Times New Roman"/>
          <w:i/>
          <w:color w:val="auto"/>
          <w:spacing w:val="-2"/>
          <w:rPrChange w:id="746" w:author="Phùng Nguyễn Minh Tâm" w:date="2018-12-19T17:03:00Z">
            <w:rPr>
              <w:rFonts w:ascii="Times New Roman" w:hAnsi="Times New Roman" w:cs="Times New Roman"/>
              <w:i/>
              <w:color w:val="auto"/>
              <w:spacing w:val="-2"/>
              <w:sz w:val="20"/>
              <w:szCs w:val="20"/>
            </w:rPr>
          </w:rPrChange>
        </w:rPr>
        <w:t>is</w:t>
      </w:r>
      <w:proofErr w:type="gramEnd"/>
      <w:r w:rsidR="006C3683" w:rsidRPr="007C163E">
        <w:rPr>
          <w:rFonts w:ascii="Times New Roman" w:hAnsi="Times New Roman" w:cs="Times New Roman"/>
          <w:i/>
          <w:color w:val="auto"/>
          <w:spacing w:val="-2"/>
          <w:rPrChange w:id="747" w:author="Phùng Nguyễn Minh Tâm" w:date="2018-12-19T17:03:00Z">
            <w:rPr>
              <w:rFonts w:ascii="Times New Roman" w:hAnsi="Times New Roman" w:cs="Times New Roman"/>
              <w:i/>
              <w:color w:val="auto"/>
              <w:spacing w:val="-2"/>
              <w:sz w:val="20"/>
              <w:szCs w:val="20"/>
            </w:rPr>
          </w:rPrChange>
        </w:rPr>
        <w:t xml:space="preserve"> come out, damaged, flawed or is not as requested. In case of using Internet Banking, do not set web browser option to save username, password; sign out of the Services when not in use; do not use public computer, public wireless network to access to Internet Banking system.</w:t>
      </w:r>
    </w:p>
    <w:p w:rsidR="00DF53B1" w:rsidRPr="007C163E" w:rsidRDefault="00DF53B1"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rPr>
      </w:pPr>
      <w:r w:rsidRPr="007C163E">
        <w:rPr>
          <w:rFonts w:ascii="Times New Roman" w:hAnsi="Times New Roman" w:cs="Times New Roman"/>
          <w:color w:val="auto"/>
          <w:rPrChange w:id="748" w:author="Phùng Nguyễn Minh Tâm" w:date="2018-12-19T17:03:00Z">
            <w:rPr>
              <w:rFonts w:ascii="Times New Roman" w:hAnsi="Times New Roman" w:cs="Times New Roman"/>
              <w:color w:val="auto"/>
              <w:sz w:val="20"/>
              <w:szCs w:val="20"/>
            </w:rPr>
          </w:rPrChange>
        </w:rPr>
        <w:t>Không được phép ủy quyền đăng ký mới/thay đổi/bổ sung/khóa/hủy dịch vụ/</w:t>
      </w:r>
      <w:r w:rsidR="006C3683" w:rsidRPr="007C163E">
        <w:rPr>
          <w:rFonts w:ascii="Times New Roman" w:hAnsi="Times New Roman" w:cs="Times New Roman"/>
          <w:i/>
          <w:color w:val="auto"/>
          <w:rPrChange w:id="749" w:author="Phùng Nguyễn Minh Tâm" w:date="2018-12-19T17:03:00Z">
            <w:rPr>
              <w:rFonts w:ascii="Times New Roman" w:hAnsi="Times New Roman" w:cs="Times New Roman"/>
              <w:i/>
              <w:color w:val="auto"/>
              <w:sz w:val="20"/>
              <w:szCs w:val="20"/>
            </w:rPr>
          </w:rPrChange>
        </w:rPr>
        <w:t xml:space="preserve"> Not be allowed to authorize to register/change/add/lock/</w:t>
      </w:r>
      <w:del w:id="750" w:author="Dao Khanh Hoa - 1050" w:date="2018-12-13T10:56:00Z">
        <w:r w:rsidR="006C3683" w:rsidRPr="007C163E" w:rsidDel="00D903C2">
          <w:rPr>
            <w:rFonts w:ascii="Times New Roman" w:hAnsi="Times New Roman" w:cs="Times New Roman"/>
            <w:i/>
            <w:color w:val="auto"/>
            <w:rPrChange w:id="751" w:author="Phùng Nguyễn Minh Tâm" w:date="2018-12-19T17:03:00Z">
              <w:rPr>
                <w:rFonts w:ascii="Times New Roman" w:hAnsi="Times New Roman" w:cs="Times New Roman"/>
                <w:i/>
                <w:color w:val="FF0000"/>
                <w:sz w:val="20"/>
                <w:szCs w:val="20"/>
              </w:rPr>
            </w:rPrChange>
          </w:rPr>
          <w:delText>remove</w:delText>
        </w:r>
      </w:del>
      <w:ins w:id="752" w:author="Dao Khanh Hoa - 1050" w:date="2018-12-13T10:56:00Z">
        <w:r w:rsidR="00D903C2" w:rsidRPr="007C163E">
          <w:rPr>
            <w:rFonts w:ascii="Times New Roman" w:hAnsi="Times New Roman" w:cs="Times New Roman"/>
            <w:i/>
            <w:color w:val="auto"/>
            <w:rPrChange w:id="753" w:author="Phùng Nguyễn Minh Tâm" w:date="2018-12-19T17:03:00Z">
              <w:rPr>
                <w:rFonts w:ascii="Times New Roman" w:hAnsi="Times New Roman" w:cs="Times New Roman"/>
                <w:i/>
                <w:color w:val="FF0000"/>
                <w:sz w:val="20"/>
                <w:szCs w:val="20"/>
              </w:rPr>
            </w:rPrChange>
          </w:rPr>
          <w:t>terminate</w:t>
        </w:r>
      </w:ins>
      <w:r w:rsidR="006C3683" w:rsidRPr="007C163E">
        <w:rPr>
          <w:rFonts w:ascii="Times New Roman" w:hAnsi="Times New Roman" w:cs="Times New Roman"/>
          <w:i/>
          <w:color w:val="auto"/>
          <w:rPrChange w:id="754" w:author="Phùng Nguyễn Minh Tâm" w:date="2018-12-19T17:03:00Z">
            <w:rPr>
              <w:rFonts w:ascii="Times New Roman" w:hAnsi="Times New Roman" w:cs="Times New Roman"/>
              <w:i/>
              <w:color w:val="auto"/>
              <w:sz w:val="20"/>
              <w:szCs w:val="20"/>
            </w:rPr>
          </w:rPrChange>
        </w:rPr>
        <w:t xml:space="preserve"> the Services</w:t>
      </w:r>
      <w:r w:rsidR="006C3683" w:rsidRPr="007C163E">
        <w:rPr>
          <w:rFonts w:ascii="Times New Roman" w:hAnsi="Times New Roman" w:cs="Times New Roman"/>
          <w:color w:val="auto"/>
          <w:rPrChange w:id="755" w:author="Phùng Nguyễn Minh Tâm" w:date="2018-12-19T17:03:00Z">
            <w:rPr>
              <w:rFonts w:ascii="Times New Roman" w:hAnsi="Times New Roman" w:cs="Times New Roman"/>
              <w:color w:val="auto"/>
              <w:sz w:val="20"/>
              <w:szCs w:val="20"/>
            </w:rPr>
          </w:rPrChange>
        </w:rPr>
        <w:t>.</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756" w:author="Phùng Nguyễn Minh Tâm" w:date="2018-12-19T17:03:00Z">
            <w:rPr>
              <w:rFonts w:ascii="Times New Roman" w:hAnsi="Times New Roman" w:cs="Times New Roman"/>
              <w:color w:val="auto"/>
              <w:sz w:val="20"/>
              <w:szCs w:val="20"/>
            </w:rPr>
          </w:rPrChange>
        </w:rPr>
        <w:t>Hoàn trả, phối hợp với Agribank hoàn trả đầy đủ số tiền thụ hưởng do ngân hàng chuyển thừa, chuyển nhầm (bao gồm cả lỗi tác nghiệp, sự cố hệ thống của Agribank/đối tá</w:t>
      </w:r>
      <w:r w:rsidR="006B491A" w:rsidRPr="007C163E">
        <w:rPr>
          <w:rFonts w:ascii="Times New Roman" w:hAnsi="Times New Roman" w:cs="Times New Roman"/>
          <w:color w:val="auto"/>
          <w:rPrChange w:id="757" w:author="Phùng Nguyễn Minh Tâm" w:date="2018-12-19T17:03:00Z">
            <w:rPr>
              <w:rFonts w:ascii="Times New Roman" w:hAnsi="Times New Roman" w:cs="Times New Roman"/>
              <w:color w:val="auto"/>
              <w:sz w:val="20"/>
              <w:szCs w:val="20"/>
            </w:rPr>
          </w:rPrChange>
        </w:rPr>
        <w:t>c cung ứng dịch vụ thanh toán)/</w:t>
      </w:r>
      <w:r w:rsidR="006C3683" w:rsidRPr="007C163E">
        <w:rPr>
          <w:rFonts w:ascii="Times New Roman" w:hAnsi="Times New Roman" w:cs="Times New Roman"/>
          <w:i/>
          <w:color w:val="auto"/>
          <w:rPrChange w:id="758" w:author="Phùng Nguyễn Minh Tâm" w:date="2018-12-19T17:03:00Z">
            <w:rPr>
              <w:rFonts w:ascii="Times New Roman" w:hAnsi="Times New Roman" w:cs="Times New Roman"/>
              <w:i/>
              <w:color w:val="auto"/>
              <w:sz w:val="20"/>
              <w:szCs w:val="20"/>
            </w:rPr>
          </w:rPrChange>
        </w:rPr>
        <w:t xml:space="preserve"> Refund or coordinate closely with Agribank to refund in full amount mistakenly or excessively credited to the account (including either operational mistake or system error of Agribank/ payment service providers).</w:t>
      </w:r>
      <w:r w:rsidRPr="007C163E">
        <w:rPr>
          <w:rFonts w:ascii="Times New Roman" w:hAnsi="Times New Roman" w:cs="Times New Roman"/>
          <w:i/>
          <w:color w:val="auto"/>
          <w:rPrChange w:id="759" w:author="Phùng Nguyễn Minh Tâm" w:date="2018-12-19T17:03:00Z">
            <w:rPr>
              <w:rFonts w:ascii="Times New Roman" w:hAnsi="Times New Roman" w:cs="Times New Roman"/>
              <w:i/>
              <w:color w:val="auto"/>
              <w:sz w:val="20"/>
              <w:szCs w:val="20"/>
            </w:rPr>
          </w:rPrChange>
        </w:rPr>
        <w:t xml:space="preserve"> </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760" w:author="Phùng Nguyễn Minh Tâm" w:date="2018-12-19T17:03:00Z">
            <w:rPr>
              <w:rFonts w:ascii="Times New Roman" w:hAnsi="Times New Roman" w:cs="Times New Roman"/>
              <w:color w:val="auto"/>
              <w:sz w:val="20"/>
              <w:szCs w:val="20"/>
            </w:rPr>
          </w:rPrChange>
        </w:rPr>
        <w:t xml:space="preserve">Đảm bảo tài khoản có đủ số dư để Agribank thực hiện trích Nợ cho các giao dịch </w:t>
      </w:r>
      <w:proofErr w:type="gramStart"/>
      <w:r w:rsidRPr="007C163E">
        <w:rPr>
          <w:rFonts w:ascii="Times New Roman" w:hAnsi="Times New Roman" w:cs="Times New Roman"/>
          <w:color w:val="auto"/>
          <w:rPrChange w:id="761" w:author="Phùng Nguyễn Minh Tâm" w:date="2018-12-19T17:03:00Z">
            <w:rPr>
              <w:rFonts w:ascii="Times New Roman" w:hAnsi="Times New Roman" w:cs="Times New Roman"/>
              <w:color w:val="auto"/>
              <w:sz w:val="20"/>
              <w:szCs w:val="20"/>
            </w:rPr>
          </w:rPrChange>
        </w:rPr>
        <w:t>theo</w:t>
      </w:r>
      <w:proofErr w:type="gramEnd"/>
      <w:r w:rsidRPr="007C163E">
        <w:rPr>
          <w:rFonts w:ascii="Times New Roman" w:hAnsi="Times New Roman" w:cs="Times New Roman"/>
          <w:color w:val="auto"/>
          <w:rPrChange w:id="762" w:author="Phùng Nguyễn Minh Tâm" w:date="2018-12-19T17:03:00Z">
            <w:rPr>
              <w:rFonts w:ascii="Times New Roman" w:hAnsi="Times New Roman" w:cs="Times New Roman"/>
              <w:color w:val="auto"/>
              <w:sz w:val="20"/>
              <w:szCs w:val="20"/>
            </w:rPr>
          </w:rPrChange>
        </w:rPr>
        <w:t xml:space="preserve"> yêu cầu của khách hàng hoặc trích Nợ các khoản phí liên quan khi đến hạn thanh toán. Khách hàng sẽ bị </w:t>
      </w:r>
      <w:del w:id="763" w:author="Phùng Nguyễn Minh Tâm" w:date="2018-12-21T18:17:00Z">
        <w:r w:rsidRPr="007C163E" w:rsidDel="00005E37">
          <w:rPr>
            <w:rFonts w:ascii="Times New Roman" w:hAnsi="Times New Roman" w:cs="Times New Roman"/>
            <w:color w:val="auto"/>
            <w:rPrChange w:id="764" w:author="Phùng Nguyễn Minh Tâm" w:date="2018-12-19T17:03:00Z">
              <w:rPr>
                <w:rFonts w:ascii="Times New Roman" w:hAnsi="Times New Roman" w:cs="Times New Roman"/>
                <w:color w:val="auto"/>
                <w:sz w:val="20"/>
                <w:szCs w:val="20"/>
              </w:rPr>
            </w:rPrChange>
          </w:rPr>
          <w:delText xml:space="preserve">hủy </w:delText>
        </w:r>
      </w:del>
      <w:ins w:id="765" w:author="Phùng Nguyễn Minh Tâm" w:date="2018-12-21T18:17:00Z">
        <w:r w:rsidR="00005E37">
          <w:rPr>
            <w:rFonts w:ascii="Times New Roman" w:hAnsi="Times New Roman" w:cs="Times New Roman"/>
            <w:color w:val="auto"/>
          </w:rPr>
          <w:t>dừng</w:t>
        </w:r>
        <w:r w:rsidR="00005E37" w:rsidRPr="007C163E">
          <w:rPr>
            <w:rFonts w:ascii="Times New Roman" w:hAnsi="Times New Roman" w:cs="Times New Roman"/>
            <w:color w:val="auto"/>
            <w:rPrChange w:id="766" w:author="Phùng Nguyễn Minh Tâm" w:date="2018-12-19T17:03:00Z">
              <w:rPr>
                <w:rFonts w:ascii="Times New Roman" w:hAnsi="Times New Roman" w:cs="Times New Roman"/>
                <w:color w:val="auto"/>
                <w:sz w:val="20"/>
                <w:szCs w:val="20"/>
              </w:rPr>
            </w:rPrChange>
          </w:rPr>
          <w:t xml:space="preserve"> </w:t>
        </w:r>
      </w:ins>
      <w:r w:rsidRPr="007C163E">
        <w:rPr>
          <w:rFonts w:ascii="Times New Roman" w:hAnsi="Times New Roman" w:cs="Times New Roman"/>
          <w:color w:val="auto"/>
          <w:rPrChange w:id="767" w:author="Phùng Nguyễn Minh Tâm" w:date="2018-12-19T17:03:00Z">
            <w:rPr>
              <w:rFonts w:ascii="Times New Roman" w:hAnsi="Times New Roman" w:cs="Times New Roman"/>
              <w:color w:val="auto"/>
              <w:sz w:val="20"/>
              <w:szCs w:val="20"/>
            </w:rPr>
          </w:rPrChange>
        </w:rPr>
        <w:t xml:space="preserve">dịch vụ nếu không hoàn thành nghĩa vụ trả phí duy trì dịch vụ </w:t>
      </w:r>
      <w:r w:rsidR="00A718AF" w:rsidRPr="007C163E">
        <w:rPr>
          <w:rFonts w:ascii="Times New Roman" w:hAnsi="Times New Roman" w:cs="Times New Roman"/>
          <w:color w:val="auto"/>
          <w:rPrChange w:id="768" w:author="Phùng Nguyễn Minh Tâm" w:date="2018-12-19T17:03:00Z">
            <w:rPr>
              <w:rFonts w:ascii="Times New Roman" w:hAnsi="Times New Roman" w:cs="Times New Roman"/>
              <w:color w:val="FF0000"/>
              <w:sz w:val="20"/>
              <w:szCs w:val="20"/>
            </w:rPr>
          </w:rPrChange>
        </w:rPr>
        <w:t>trong</w:t>
      </w:r>
      <w:r w:rsidRPr="007C163E">
        <w:rPr>
          <w:rFonts w:ascii="Times New Roman" w:hAnsi="Times New Roman" w:cs="Times New Roman"/>
          <w:color w:val="auto"/>
          <w:rPrChange w:id="769" w:author="Phùng Nguyễn Minh Tâm" w:date="2018-12-19T17:03:00Z">
            <w:rPr>
              <w:rFonts w:ascii="Times New Roman" w:hAnsi="Times New Roman" w:cs="Times New Roman"/>
              <w:color w:val="FF0000"/>
              <w:sz w:val="20"/>
              <w:szCs w:val="20"/>
            </w:rPr>
          </w:rPrChange>
        </w:rPr>
        <w:t xml:space="preserve"> 0</w:t>
      </w:r>
      <w:r w:rsidR="00A718AF" w:rsidRPr="007C163E">
        <w:rPr>
          <w:rFonts w:ascii="Times New Roman" w:hAnsi="Times New Roman" w:cs="Times New Roman"/>
          <w:color w:val="auto"/>
          <w:rPrChange w:id="770" w:author="Phùng Nguyễn Minh Tâm" w:date="2018-12-19T17:03:00Z">
            <w:rPr>
              <w:rFonts w:ascii="Times New Roman" w:hAnsi="Times New Roman" w:cs="Times New Roman"/>
              <w:color w:val="FF0000"/>
              <w:sz w:val="20"/>
              <w:szCs w:val="20"/>
            </w:rPr>
          </w:rPrChange>
        </w:rPr>
        <w:t>1 (một)</w:t>
      </w:r>
      <w:r w:rsidRPr="007C163E">
        <w:rPr>
          <w:rFonts w:ascii="Times New Roman" w:hAnsi="Times New Roman" w:cs="Times New Roman"/>
          <w:color w:val="auto"/>
          <w:rPrChange w:id="771" w:author="Phùng Nguyễn Minh Tâm" w:date="2018-12-19T17:03:00Z">
            <w:rPr>
              <w:rFonts w:ascii="Times New Roman" w:hAnsi="Times New Roman" w:cs="Times New Roman"/>
              <w:color w:val="FF0000"/>
              <w:sz w:val="20"/>
              <w:szCs w:val="20"/>
            </w:rPr>
          </w:rPrChange>
        </w:rPr>
        <w:t xml:space="preserve"> năm </w:t>
      </w:r>
      <w:r w:rsidR="006B491A" w:rsidRPr="007C163E">
        <w:rPr>
          <w:rFonts w:ascii="Times New Roman" w:hAnsi="Times New Roman" w:cs="Times New Roman"/>
          <w:color w:val="auto"/>
          <w:rPrChange w:id="772" w:author="Phùng Nguyễn Minh Tâm" w:date="2018-12-19T17:03:00Z">
            <w:rPr>
              <w:rFonts w:ascii="Times New Roman" w:hAnsi="Times New Roman" w:cs="Times New Roman"/>
              <w:color w:val="auto"/>
              <w:sz w:val="20"/>
              <w:szCs w:val="20"/>
            </w:rPr>
          </w:rPrChange>
        </w:rPr>
        <w:t>/</w:t>
      </w:r>
      <w:r w:rsidR="006C3683" w:rsidRPr="007C163E">
        <w:rPr>
          <w:rFonts w:ascii="Times New Roman" w:hAnsi="Times New Roman" w:cs="Times New Roman"/>
          <w:i/>
          <w:color w:val="auto"/>
          <w:rPrChange w:id="773" w:author="Phùng Nguyễn Minh Tâm" w:date="2018-12-19T17:03:00Z">
            <w:rPr>
              <w:rFonts w:ascii="Times New Roman" w:hAnsi="Times New Roman" w:cs="Times New Roman"/>
              <w:i/>
              <w:color w:val="auto"/>
              <w:sz w:val="20"/>
              <w:szCs w:val="20"/>
            </w:rPr>
          </w:rPrChange>
        </w:rPr>
        <w:t xml:space="preserve"> Ensure account balance sufficient for Agribank to debit for transactions at the request of customers or charge fees. Customers will be </w:t>
      </w:r>
      <w:del w:id="774" w:author="Phùng Nguyễn Minh Tâm" w:date="2018-12-21T18:17:00Z">
        <w:r w:rsidR="006C3683" w:rsidRPr="007C163E" w:rsidDel="00005E37">
          <w:rPr>
            <w:rFonts w:ascii="Times New Roman" w:hAnsi="Times New Roman" w:cs="Times New Roman"/>
            <w:i/>
            <w:color w:val="auto"/>
            <w:rPrChange w:id="775" w:author="Phùng Nguyễn Minh Tâm" w:date="2018-12-19T17:03:00Z">
              <w:rPr>
                <w:rFonts w:ascii="Times New Roman" w:hAnsi="Times New Roman" w:cs="Times New Roman"/>
                <w:i/>
                <w:color w:val="auto"/>
                <w:sz w:val="20"/>
                <w:szCs w:val="20"/>
              </w:rPr>
            </w:rPrChange>
          </w:rPr>
          <w:delText xml:space="preserve">terminated </w:delText>
        </w:r>
      </w:del>
      <w:ins w:id="776" w:author="Phùng Nguyễn Minh Tâm" w:date="2018-12-21T18:17:00Z">
        <w:r w:rsidR="00005E37">
          <w:rPr>
            <w:rFonts w:ascii="Times New Roman" w:hAnsi="Times New Roman" w:cs="Times New Roman"/>
            <w:i/>
            <w:color w:val="auto"/>
          </w:rPr>
          <w:t>suspended</w:t>
        </w:r>
        <w:r w:rsidR="00005E37" w:rsidRPr="007C163E">
          <w:rPr>
            <w:rFonts w:ascii="Times New Roman" w:hAnsi="Times New Roman" w:cs="Times New Roman"/>
            <w:i/>
            <w:color w:val="auto"/>
            <w:rPrChange w:id="777" w:author="Phùng Nguyễn Minh Tâm" w:date="2018-12-19T17:03:00Z">
              <w:rPr>
                <w:rFonts w:ascii="Times New Roman" w:hAnsi="Times New Roman" w:cs="Times New Roman"/>
                <w:i/>
                <w:color w:val="auto"/>
                <w:sz w:val="20"/>
                <w:szCs w:val="20"/>
              </w:rPr>
            </w:rPrChange>
          </w:rPr>
          <w:t xml:space="preserve"> </w:t>
        </w:r>
      </w:ins>
      <w:r w:rsidR="006C3683" w:rsidRPr="007C163E">
        <w:rPr>
          <w:rFonts w:ascii="Times New Roman" w:hAnsi="Times New Roman" w:cs="Times New Roman"/>
          <w:i/>
          <w:color w:val="auto"/>
          <w:rPrChange w:id="778" w:author="Phùng Nguyễn Minh Tâm" w:date="2018-12-19T17:03:00Z">
            <w:rPr>
              <w:rFonts w:ascii="Times New Roman" w:hAnsi="Times New Roman" w:cs="Times New Roman"/>
              <w:i/>
              <w:color w:val="auto"/>
              <w:sz w:val="20"/>
              <w:szCs w:val="20"/>
            </w:rPr>
          </w:rPrChange>
        </w:rPr>
        <w:t xml:space="preserve">the use of Services if they do not </w:t>
      </w:r>
      <w:del w:id="779" w:author="Dao Khanh Hoa - 1050" w:date="2018-12-13T10:57:00Z">
        <w:r w:rsidR="006C3683" w:rsidRPr="007C163E" w:rsidDel="00D903C2">
          <w:rPr>
            <w:rFonts w:ascii="Times New Roman" w:hAnsi="Times New Roman" w:cs="Times New Roman"/>
            <w:i/>
            <w:color w:val="auto"/>
            <w:rPrChange w:id="780" w:author="Phùng Nguyễn Minh Tâm" w:date="2018-12-19T17:03:00Z">
              <w:rPr>
                <w:rFonts w:ascii="Times New Roman" w:hAnsi="Times New Roman" w:cs="Times New Roman"/>
                <w:i/>
                <w:color w:val="auto"/>
                <w:sz w:val="20"/>
                <w:szCs w:val="20"/>
              </w:rPr>
            </w:rPrChange>
          </w:rPr>
          <w:delText>pay</w:delText>
        </w:r>
      </w:del>
      <w:ins w:id="781" w:author="Dao Khanh Hoa - 1050" w:date="2018-12-13T10:57:00Z">
        <w:r w:rsidR="00D903C2" w:rsidRPr="007C163E">
          <w:rPr>
            <w:rFonts w:ascii="Times New Roman" w:hAnsi="Times New Roman" w:cs="Times New Roman"/>
            <w:i/>
            <w:color w:val="auto"/>
            <w:rPrChange w:id="782" w:author="Phùng Nguyễn Minh Tâm" w:date="2018-12-19T17:03:00Z">
              <w:rPr>
                <w:rFonts w:ascii="Times New Roman" w:hAnsi="Times New Roman" w:cs="Times New Roman"/>
                <w:i/>
                <w:color w:val="auto"/>
                <w:sz w:val="20"/>
                <w:szCs w:val="20"/>
              </w:rPr>
            </w:rPrChange>
          </w:rPr>
          <w:t>fulfil the</w:t>
        </w:r>
      </w:ins>
      <w:ins w:id="783" w:author="Dao Khanh Hoa - 1050" w:date="2018-12-13T10:58:00Z">
        <w:r w:rsidR="00D903C2" w:rsidRPr="007C163E">
          <w:rPr>
            <w:rFonts w:ascii="Times New Roman" w:hAnsi="Times New Roman" w:cs="Times New Roman"/>
            <w:i/>
            <w:color w:val="auto"/>
            <w:rPrChange w:id="784" w:author="Phùng Nguyễn Minh Tâm" w:date="2018-12-19T17:03:00Z">
              <w:rPr>
                <w:rFonts w:ascii="Times New Roman" w:hAnsi="Times New Roman" w:cs="Times New Roman"/>
                <w:i/>
                <w:color w:val="auto"/>
                <w:sz w:val="20"/>
                <w:szCs w:val="20"/>
              </w:rPr>
            </w:rPrChange>
          </w:rPr>
          <w:t xml:space="preserve"> payment</w:t>
        </w:r>
      </w:ins>
      <w:ins w:id="785" w:author="Dao Khanh Hoa - 1050" w:date="2018-12-13T10:57:00Z">
        <w:r w:rsidR="00D903C2" w:rsidRPr="007C163E">
          <w:rPr>
            <w:rFonts w:ascii="Times New Roman" w:hAnsi="Times New Roman" w:cs="Times New Roman"/>
            <w:i/>
            <w:color w:val="auto"/>
            <w:rPrChange w:id="786" w:author="Phùng Nguyễn Minh Tâm" w:date="2018-12-19T17:03:00Z">
              <w:rPr>
                <w:rFonts w:ascii="Times New Roman" w:hAnsi="Times New Roman" w:cs="Times New Roman"/>
                <w:i/>
                <w:color w:val="auto"/>
                <w:sz w:val="20"/>
                <w:szCs w:val="20"/>
              </w:rPr>
            </w:rPrChange>
          </w:rPr>
          <w:t xml:space="preserve"> obligation of </w:t>
        </w:r>
      </w:ins>
      <w:del w:id="787" w:author="Dao Khanh Hoa - 1050" w:date="2018-12-13T10:58:00Z">
        <w:r w:rsidR="006C3683" w:rsidRPr="007C163E" w:rsidDel="00D903C2">
          <w:rPr>
            <w:rFonts w:ascii="Times New Roman" w:hAnsi="Times New Roman" w:cs="Times New Roman"/>
            <w:i/>
            <w:color w:val="auto"/>
            <w:rPrChange w:id="788" w:author="Phùng Nguyễn Minh Tâm" w:date="2018-12-19T17:03:00Z">
              <w:rPr>
                <w:rFonts w:ascii="Times New Roman" w:hAnsi="Times New Roman" w:cs="Times New Roman"/>
                <w:i/>
                <w:color w:val="auto"/>
                <w:sz w:val="20"/>
                <w:szCs w:val="20"/>
              </w:rPr>
            </w:rPrChange>
          </w:rPr>
          <w:delText xml:space="preserve"> the</w:delText>
        </w:r>
      </w:del>
      <w:r w:rsidR="006C3683" w:rsidRPr="007C163E">
        <w:rPr>
          <w:rFonts w:ascii="Times New Roman" w:hAnsi="Times New Roman" w:cs="Times New Roman"/>
          <w:i/>
          <w:color w:val="auto"/>
          <w:rPrChange w:id="789" w:author="Phùng Nguyễn Minh Tâm" w:date="2018-12-19T17:03:00Z">
            <w:rPr>
              <w:rFonts w:ascii="Times New Roman" w:hAnsi="Times New Roman" w:cs="Times New Roman"/>
              <w:i/>
              <w:color w:val="FF0000"/>
              <w:sz w:val="20"/>
              <w:szCs w:val="20"/>
            </w:rPr>
          </w:rPrChange>
        </w:rPr>
        <w:t xml:space="preserve"> maintenance fees in 01 (one) year.</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rPr>
      </w:pPr>
      <w:r w:rsidRPr="007C163E">
        <w:rPr>
          <w:rFonts w:ascii="Times New Roman" w:hAnsi="Times New Roman" w:cs="Times New Roman"/>
          <w:color w:val="auto"/>
          <w:spacing w:val="-2"/>
          <w:rPrChange w:id="790" w:author="Phùng Nguyễn Minh Tâm" w:date="2018-12-19T17:03:00Z">
            <w:rPr>
              <w:rFonts w:ascii="Times New Roman" w:hAnsi="Times New Roman" w:cs="Times New Roman"/>
              <w:color w:val="auto"/>
              <w:spacing w:val="-2"/>
              <w:sz w:val="20"/>
              <w:szCs w:val="20"/>
            </w:rPr>
          </w:rPrChange>
        </w:rPr>
        <w:t xml:space="preserve">Thông báo và phối hợp kịp thời với Agribank để giải quyết khi có sai sót, sự cố hoặc tranh chấp trong quá trình sử </w:t>
      </w:r>
      <w:r w:rsidR="006B491A" w:rsidRPr="007C163E">
        <w:rPr>
          <w:rFonts w:ascii="Times New Roman" w:hAnsi="Times New Roman" w:cs="Times New Roman"/>
          <w:color w:val="auto"/>
          <w:spacing w:val="-2"/>
          <w:rPrChange w:id="791" w:author="Phùng Nguyễn Minh Tâm" w:date="2018-12-19T17:03:00Z">
            <w:rPr>
              <w:rFonts w:ascii="Times New Roman" w:hAnsi="Times New Roman" w:cs="Times New Roman"/>
              <w:color w:val="auto"/>
              <w:spacing w:val="-2"/>
              <w:sz w:val="20"/>
              <w:szCs w:val="20"/>
            </w:rPr>
          </w:rPrChange>
        </w:rPr>
        <w:t>dụng các dịch vụ/</w:t>
      </w:r>
      <w:del w:id="792" w:author="Dao Khanh Hoa - 1050" w:date="2018-12-13T10:59:00Z">
        <w:r w:rsidR="006C3683" w:rsidRPr="007C163E" w:rsidDel="00D903C2">
          <w:rPr>
            <w:rFonts w:ascii="Times New Roman" w:hAnsi="Times New Roman" w:cs="Times New Roman"/>
            <w:i/>
            <w:color w:val="auto"/>
            <w:spacing w:val="-2"/>
            <w:rPrChange w:id="793" w:author="Phùng Nguyễn Minh Tâm" w:date="2018-12-19T17:03:00Z">
              <w:rPr>
                <w:rFonts w:ascii="Times New Roman" w:hAnsi="Times New Roman" w:cs="Times New Roman"/>
                <w:i/>
                <w:color w:val="auto"/>
                <w:spacing w:val="-2"/>
                <w:sz w:val="20"/>
                <w:szCs w:val="20"/>
              </w:rPr>
            </w:rPrChange>
          </w:rPr>
          <w:delText xml:space="preserve"> </w:delText>
        </w:r>
      </w:del>
      <w:r w:rsidR="006C3683" w:rsidRPr="007C163E">
        <w:rPr>
          <w:rFonts w:ascii="Times New Roman" w:hAnsi="Times New Roman" w:cs="Times New Roman"/>
          <w:i/>
          <w:color w:val="auto"/>
          <w:spacing w:val="-2"/>
          <w:rPrChange w:id="794" w:author="Phùng Nguyễn Minh Tâm" w:date="2018-12-19T17:03:00Z">
            <w:rPr>
              <w:rFonts w:ascii="Times New Roman" w:hAnsi="Times New Roman" w:cs="Times New Roman"/>
              <w:i/>
              <w:color w:val="auto"/>
              <w:spacing w:val="-2"/>
              <w:sz w:val="20"/>
              <w:szCs w:val="20"/>
            </w:rPr>
          </w:rPrChange>
        </w:rPr>
        <w:t xml:space="preserve">Promptly notify or </w:t>
      </w:r>
      <w:r w:rsidR="006C3683" w:rsidRPr="007C163E">
        <w:rPr>
          <w:rFonts w:ascii="Times New Roman" w:hAnsi="Times New Roman" w:cs="Times New Roman"/>
          <w:i/>
          <w:color w:val="auto"/>
          <w:spacing w:val="-2"/>
          <w:rPrChange w:id="795" w:author="Phùng Nguyễn Minh Tâm" w:date="2018-12-19T17:03:00Z">
            <w:rPr>
              <w:rFonts w:ascii="Times New Roman" w:hAnsi="Times New Roman" w:cs="Times New Roman"/>
              <w:i/>
              <w:color w:val="auto"/>
              <w:spacing w:val="-2"/>
              <w:sz w:val="20"/>
              <w:szCs w:val="20"/>
            </w:rPr>
          </w:rPrChange>
        </w:rPr>
        <w:lastRenderedPageBreak/>
        <w:t>coordinate with Agribank to resolve errors, problems or disputes in the course of using the Services.</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796" w:author="Phùng Nguyễn Minh Tâm" w:date="2018-12-19T17:03:00Z">
            <w:rPr>
              <w:rFonts w:ascii="Times New Roman" w:hAnsi="Times New Roman" w:cs="Times New Roman"/>
              <w:color w:val="auto"/>
              <w:sz w:val="20"/>
              <w:szCs w:val="20"/>
            </w:rPr>
          </w:rPrChange>
        </w:rPr>
        <w:t xml:space="preserve">Trường hợp khóa/hủy dịch vụ, khách hàng vẫn phải chịu trách nhiệm </w:t>
      </w:r>
      <w:r w:rsidR="0056492D" w:rsidRPr="007C163E">
        <w:rPr>
          <w:rFonts w:ascii="Times New Roman" w:hAnsi="Times New Roman" w:cs="Times New Roman"/>
          <w:color w:val="auto"/>
          <w:rPrChange w:id="797" w:author="Phùng Nguyễn Minh Tâm" w:date="2018-12-19T17:03:00Z">
            <w:rPr>
              <w:rFonts w:ascii="Times New Roman" w:hAnsi="Times New Roman" w:cs="Times New Roman"/>
              <w:color w:val="auto"/>
              <w:sz w:val="20"/>
              <w:szCs w:val="20"/>
            </w:rPr>
          </w:rPrChange>
        </w:rPr>
        <w:t xml:space="preserve">về các </w:t>
      </w:r>
      <w:r w:rsidRPr="007C163E">
        <w:rPr>
          <w:rFonts w:ascii="Times New Roman" w:hAnsi="Times New Roman" w:cs="Times New Roman"/>
          <w:color w:val="auto"/>
          <w:rPrChange w:id="798" w:author="Phùng Nguyễn Minh Tâm" w:date="2018-12-19T17:03:00Z">
            <w:rPr>
              <w:rFonts w:ascii="Times New Roman" w:hAnsi="Times New Roman" w:cs="Times New Roman"/>
              <w:color w:val="auto"/>
              <w:sz w:val="20"/>
              <w:szCs w:val="20"/>
            </w:rPr>
          </w:rPrChange>
        </w:rPr>
        <w:t xml:space="preserve">phát sinh từ những giao dịch của khách hàng thực hiện </w:t>
      </w:r>
      <w:r w:rsidR="006B491A" w:rsidRPr="007C163E">
        <w:rPr>
          <w:rFonts w:ascii="Times New Roman" w:hAnsi="Times New Roman" w:cs="Times New Roman"/>
          <w:color w:val="auto"/>
          <w:rPrChange w:id="799" w:author="Phùng Nguyễn Minh Tâm" w:date="2018-12-19T17:03:00Z">
            <w:rPr>
              <w:rFonts w:ascii="Times New Roman" w:hAnsi="Times New Roman" w:cs="Times New Roman"/>
              <w:color w:val="auto"/>
              <w:sz w:val="20"/>
              <w:szCs w:val="20"/>
            </w:rPr>
          </w:rPrChange>
        </w:rPr>
        <w:t>trong thời gian sử dụng dịch vụ</w:t>
      </w:r>
      <w:r w:rsidR="00FE39F4" w:rsidRPr="007C163E">
        <w:rPr>
          <w:rFonts w:ascii="Times New Roman" w:hAnsi="Times New Roman" w:cs="Times New Roman"/>
          <w:color w:val="auto"/>
          <w:rPrChange w:id="800" w:author="Phùng Nguyễn Minh Tâm" w:date="2018-12-19T17:03:00Z">
            <w:rPr>
              <w:rFonts w:ascii="Times New Roman" w:hAnsi="Times New Roman" w:cs="Times New Roman"/>
              <w:color w:val="auto"/>
              <w:sz w:val="20"/>
              <w:szCs w:val="20"/>
            </w:rPr>
          </w:rPrChange>
        </w:rPr>
        <w:t xml:space="preserve"> chưa khóa/hủy</w:t>
      </w:r>
      <w:r w:rsidR="006B491A" w:rsidRPr="007C163E">
        <w:rPr>
          <w:rFonts w:ascii="Times New Roman" w:hAnsi="Times New Roman" w:cs="Times New Roman"/>
          <w:color w:val="auto"/>
          <w:rPrChange w:id="801" w:author="Phùng Nguyễn Minh Tâm" w:date="2018-12-19T17:03:00Z">
            <w:rPr>
              <w:rFonts w:ascii="Times New Roman" w:hAnsi="Times New Roman" w:cs="Times New Roman"/>
              <w:color w:val="auto"/>
              <w:sz w:val="20"/>
              <w:szCs w:val="20"/>
            </w:rPr>
          </w:rPrChange>
        </w:rPr>
        <w:t>/</w:t>
      </w:r>
      <w:r w:rsidR="006C3683" w:rsidRPr="007C163E">
        <w:rPr>
          <w:rFonts w:ascii="Times New Roman" w:hAnsi="Times New Roman" w:cs="Times New Roman"/>
          <w:i/>
          <w:color w:val="auto"/>
          <w:rPrChange w:id="802" w:author="Phùng Nguyễn Minh Tâm" w:date="2018-12-19T17:03:00Z">
            <w:rPr>
              <w:rFonts w:ascii="Times New Roman" w:hAnsi="Times New Roman" w:cs="Times New Roman"/>
              <w:i/>
              <w:color w:val="auto"/>
              <w:sz w:val="20"/>
              <w:szCs w:val="20"/>
            </w:rPr>
          </w:rPrChange>
        </w:rPr>
        <w:t xml:space="preserve"> In case of locking/</w:t>
      </w:r>
      <w:del w:id="803" w:author="Dao Khanh Hoa - 1050" w:date="2018-12-17T16:19:00Z">
        <w:r w:rsidR="006C3683" w:rsidRPr="007C163E" w:rsidDel="006902C8">
          <w:rPr>
            <w:rFonts w:ascii="Times New Roman" w:hAnsi="Times New Roman" w:cs="Times New Roman"/>
            <w:i/>
            <w:color w:val="auto"/>
            <w:rPrChange w:id="804" w:author="Phùng Nguyễn Minh Tâm" w:date="2018-12-19T17:03:00Z">
              <w:rPr>
                <w:rFonts w:ascii="Times New Roman" w:hAnsi="Times New Roman" w:cs="Times New Roman"/>
                <w:i/>
                <w:color w:val="auto"/>
                <w:sz w:val="20"/>
                <w:szCs w:val="20"/>
              </w:rPr>
            </w:rPrChange>
          </w:rPr>
          <w:delText>removing</w:delText>
        </w:r>
      </w:del>
      <w:ins w:id="805" w:author="Dao Khanh Hoa - 1050" w:date="2018-12-17T16:19:00Z">
        <w:r w:rsidR="006902C8" w:rsidRPr="007C163E">
          <w:rPr>
            <w:rFonts w:ascii="Times New Roman" w:hAnsi="Times New Roman" w:cs="Times New Roman"/>
            <w:i/>
            <w:color w:val="auto"/>
            <w:rPrChange w:id="806" w:author="Phùng Nguyễn Minh Tâm" w:date="2018-12-19T17:03:00Z">
              <w:rPr>
                <w:rFonts w:ascii="Times New Roman" w:hAnsi="Times New Roman" w:cs="Times New Roman"/>
                <w:i/>
                <w:color w:val="auto"/>
                <w:sz w:val="20"/>
                <w:szCs w:val="20"/>
              </w:rPr>
            </w:rPrChange>
          </w:rPr>
          <w:t>terminating</w:t>
        </w:r>
      </w:ins>
      <w:ins w:id="807" w:author="Dao Khanh Hoa - 1050" w:date="2018-12-17T16:30:00Z">
        <w:r w:rsidR="00637FA3" w:rsidRPr="007C163E">
          <w:rPr>
            <w:rFonts w:ascii="Times New Roman" w:hAnsi="Times New Roman" w:cs="Times New Roman"/>
            <w:i/>
            <w:color w:val="auto"/>
            <w:rPrChange w:id="808" w:author="Phùng Nguyễn Minh Tâm" w:date="2018-12-19T17:03:00Z">
              <w:rPr>
                <w:rFonts w:ascii="Times New Roman" w:hAnsi="Times New Roman" w:cs="Times New Roman"/>
                <w:i/>
                <w:color w:val="auto"/>
                <w:sz w:val="20"/>
                <w:szCs w:val="20"/>
              </w:rPr>
            </w:rPrChange>
          </w:rPr>
          <w:t xml:space="preserve"> the</w:t>
        </w:r>
      </w:ins>
      <w:r w:rsidR="006C3683" w:rsidRPr="007C163E">
        <w:rPr>
          <w:rFonts w:ascii="Times New Roman" w:hAnsi="Times New Roman" w:cs="Times New Roman"/>
          <w:i/>
          <w:color w:val="auto"/>
          <w:rPrChange w:id="809" w:author="Phùng Nguyễn Minh Tâm" w:date="2018-12-19T17:03:00Z">
            <w:rPr>
              <w:rFonts w:ascii="Times New Roman" w:hAnsi="Times New Roman" w:cs="Times New Roman"/>
              <w:i/>
              <w:color w:val="auto"/>
              <w:sz w:val="20"/>
              <w:szCs w:val="20"/>
            </w:rPr>
          </w:rPrChange>
        </w:rPr>
        <w:t xml:space="preserve"> Services, Customers </w:t>
      </w:r>
      <w:del w:id="810" w:author="Dao Khanh Hoa - 1050" w:date="2018-12-17T16:31:00Z">
        <w:r w:rsidR="006C3683" w:rsidRPr="007C163E" w:rsidDel="00637FA3">
          <w:rPr>
            <w:rFonts w:ascii="Times New Roman" w:hAnsi="Times New Roman" w:cs="Times New Roman"/>
            <w:i/>
            <w:color w:val="auto"/>
            <w:rPrChange w:id="811" w:author="Phùng Nguyễn Minh Tâm" w:date="2018-12-19T17:03:00Z">
              <w:rPr>
                <w:rFonts w:ascii="Times New Roman" w:hAnsi="Times New Roman" w:cs="Times New Roman"/>
                <w:i/>
                <w:color w:val="auto"/>
                <w:sz w:val="20"/>
                <w:szCs w:val="20"/>
              </w:rPr>
            </w:rPrChange>
          </w:rPr>
          <w:delText>still</w:delText>
        </w:r>
      </w:del>
      <w:ins w:id="812" w:author="Dao Khanh Hoa - 1050" w:date="2018-12-17T16:31:00Z">
        <w:r w:rsidR="00637FA3" w:rsidRPr="007C163E">
          <w:rPr>
            <w:rFonts w:ascii="Times New Roman" w:hAnsi="Times New Roman" w:cs="Times New Roman"/>
            <w:i/>
            <w:color w:val="auto"/>
            <w:rPrChange w:id="813" w:author="Phùng Nguyễn Minh Tâm" w:date="2018-12-19T17:03:00Z">
              <w:rPr>
                <w:rFonts w:ascii="Times New Roman" w:hAnsi="Times New Roman" w:cs="Times New Roman"/>
                <w:i/>
                <w:color w:val="auto"/>
                <w:sz w:val="20"/>
                <w:szCs w:val="20"/>
              </w:rPr>
            </w:rPrChange>
          </w:rPr>
          <w:t>shall</w:t>
        </w:r>
      </w:ins>
      <w:r w:rsidR="006C3683" w:rsidRPr="007C163E">
        <w:rPr>
          <w:rFonts w:ascii="Times New Roman" w:hAnsi="Times New Roman" w:cs="Times New Roman"/>
          <w:i/>
          <w:color w:val="auto"/>
          <w:rPrChange w:id="814" w:author="Phùng Nguyễn Minh Tâm" w:date="2018-12-19T17:03:00Z">
            <w:rPr>
              <w:rFonts w:ascii="Times New Roman" w:hAnsi="Times New Roman" w:cs="Times New Roman"/>
              <w:i/>
              <w:color w:val="auto"/>
              <w:sz w:val="20"/>
              <w:szCs w:val="20"/>
            </w:rPr>
          </w:rPrChange>
        </w:rPr>
        <w:t xml:space="preserve"> take full responsibilities of </w:t>
      </w:r>
      <w:del w:id="815" w:author="Dao Khanh Hoa - 1050" w:date="2018-12-17T16:31:00Z">
        <w:r w:rsidR="006C3683" w:rsidRPr="007C163E" w:rsidDel="00637FA3">
          <w:rPr>
            <w:rFonts w:ascii="Times New Roman" w:hAnsi="Times New Roman" w:cs="Times New Roman"/>
            <w:i/>
            <w:color w:val="auto"/>
            <w:rPrChange w:id="816" w:author="Phùng Nguyễn Minh Tâm" w:date="2018-12-19T17:03:00Z">
              <w:rPr>
                <w:rFonts w:ascii="Times New Roman" w:hAnsi="Times New Roman" w:cs="Times New Roman"/>
                <w:i/>
                <w:color w:val="auto"/>
                <w:sz w:val="20"/>
                <w:szCs w:val="20"/>
              </w:rPr>
            </w:rPrChange>
          </w:rPr>
          <w:delText xml:space="preserve">arising </w:delText>
        </w:r>
      </w:del>
      <w:r w:rsidR="006C3683" w:rsidRPr="007C163E">
        <w:rPr>
          <w:rFonts w:ascii="Times New Roman" w:hAnsi="Times New Roman" w:cs="Times New Roman"/>
          <w:i/>
          <w:color w:val="auto"/>
          <w:rPrChange w:id="817" w:author="Phùng Nguyễn Minh Tâm" w:date="2018-12-19T17:03:00Z">
            <w:rPr>
              <w:rFonts w:ascii="Times New Roman" w:hAnsi="Times New Roman" w:cs="Times New Roman"/>
              <w:i/>
              <w:color w:val="auto"/>
              <w:sz w:val="20"/>
              <w:szCs w:val="20"/>
            </w:rPr>
          </w:rPrChange>
        </w:rPr>
        <w:t xml:space="preserve">issues </w:t>
      </w:r>
      <w:ins w:id="818" w:author="Dao Khanh Hoa - 1050" w:date="2018-12-17T16:31:00Z">
        <w:r w:rsidR="00637FA3" w:rsidRPr="007C163E">
          <w:rPr>
            <w:rFonts w:ascii="Times New Roman" w:hAnsi="Times New Roman" w:cs="Times New Roman"/>
            <w:i/>
            <w:color w:val="auto"/>
            <w:rPrChange w:id="819" w:author="Phùng Nguyễn Minh Tâm" w:date="2018-12-19T17:03:00Z">
              <w:rPr>
                <w:rFonts w:ascii="Times New Roman" w:hAnsi="Times New Roman" w:cs="Times New Roman"/>
                <w:i/>
                <w:color w:val="auto"/>
                <w:sz w:val="20"/>
                <w:szCs w:val="20"/>
              </w:rPr>
            </w:rPrChange>
          </w:rPr>
          <w:t xml:space="preserve">arising </w:t>
        </w:r>
      </w:ins>
      <w:r w:rsidR="006C3683" w:rsidRPr="007C163E">
        <w:rPr>
          <w:rFonts w:ascii="Times New Roman" w:hAnsi="Times New Roman" w:cs="Times New Roman"/>
          <w:i/>
          <w:color w:val="auto"/>
          <w:rPrChange w:id="820" w:author="Phùng Nguyễn Minh Tâm" w:date="2018-12-19T17:03:00Z">
            <w:rPr>
              <w:rFonts w:ascii="Times New Roman" w:hAnsi="Times New Roman" w:cs="Times New Roman"/>
              <w:i/>
              <w:color w:val="auto"/>
              <w:sz w:val="20"/>
              <w:szCs w:val="20"/>
            </w:rPr>
          </w:rPrChange>
        </w:rPr>
        <w:t>from transactions in the time of using the Services beyond locking/removing.</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rPr>
      </w:pPr>
      <w:r w:rsidRPr="007C163E">
        <w:rPr>
          <w:rFonts w:ascii="Times New Roman" w:hAnsi="Times New Roman" w:cs="Times New Roman"/>
          <w:color w:val="auto"/>
          <w:rPrChange w:id="821" w:author="Phùng Nguyễn Minh Tâm" w:date="2018-12-19T17:03:00Z">
            <w:rPr>
              <w:rFonts w:ascii="Times New Roman" w:hAnsi="Times New Roman" w:cs="Times New Roman"/>
              <w:color w:val="auto"/>
              <w:sz w:val="20"/>
              <w:szCs w:val="20"/>
            </w:rPr>
          </w:rPrChange>
        </w:rPr>
        <w:t>Không thực hiện các giao dịch trái với pháp luật.</w:t>
      </w:r>
    </w:p>
    <w:p w:rsidR="0011670E" w:rsidRPr="007C163E" w:rsidRDefault="006C3683" w:rsidP="002F7F96">
      <w:pPr>
        <w:pStyle w:val="Default"/>
        <w:widowControl w:val="0"/>
        <w:tabs>
          <w:tab w:val="left" w:pos="0"/>
          <w:tab w:val="left" w:pos="249"/>
        </w:tabs>
        <w:ind w:left="142"/>
        <w:jc w:val="both"/>
        <w:rPr>
          <w:rFonts w:ascii="Times New Roman" w:hAnsi="Times New Roman" w:cs="Times New Roman"/>
          <w:i/>
          <w:color w:val="auto"/>
          <w:spacing w:val="-2"/>
        </w:rPr>
      </w:pPr>
      <w:r w:rsidRPr="007C163E">
        <w:rPr>
          <w:rFonts w:ascii="Times New Roman" w:hAnsi="Times New Roman" w:cs="Times New Roman"/>
          <w:i/>
          <w:color w:val="auto"/>
          <w:spacing w:val="-2"/>
          <w:rPrChange w:id="822" w:author="Phùng Nguyễn Minh Tâm" w:date="2018-12-19T17:03:00Z">
            <w:rPr>
              <w:rFonts w:ascii="Times New Roman" w:hAnsi="Times New Roman" w:cs="Times New Roman"/>
              <w:i/>
              <w:color w:val="auto"/>
              <w:spacing w:val="-2"/>
              <w:sz w:val="20"/>
              <w:szCs w:val="20"/>
            </w:rPr>
          </w:rPrChange>
        </w:rPr>
        <w:t>Do not conduct transactions that are against the law.</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6"/>
        </w:rPr>
      </w:pPr>
      <w:r w:rsidRPr="007C163E">
        <w:rPr>
          <w:rFonts w:ascii="Times New Roman" w:hAnsi="Times New Roman" w:cs="Times New Roman"/>
          <w:color w:val="auto"/>
          <w:spacing w:val="-6"/>
          <w:rPrChange w:id="823" w:author="Phùng Nguyễn Minh Tâm" w:date="2018-12-19T17:03:00Z">
            <w:rPr>
              <w:rFonts w:ascii="Times New Roman" w:hAnsi="Times New Roman" w:cs="Times New Roman"/>
              <w:color w:val="auto"/>
              <w:spacing w:val="-6"/>
              <w:sz w:val="20"/>
              <w:szCs w:val="20"/>
            </w:rPr>
          </w:rPrChange>
        </w:rPr>
        <w:t xml:space="preserve">Các trách nhiệm khác </w:t>
      </w:r>
      <w:proofErr w:type="gramStart"/>
      <w:r w:rsidRPr="007C163E">
        <w:rPr>
          <w:rFonts w:ascii="Times New Roman" w:hAnsi="Times New Roman" w:cs="Times New Roman"/>
          <w:color w:val="auto"/>
          <w:spacing w:val="-6"/>
          <w:rPrChange w:id="824" w:author="Phùng Nguyễn Minh Tâm" w:date="2018-12-19T17:03:00Z">
            <w:rPr>
              <w:rFonts w:ascii="Times New Roman" w:hAnsi="Times New Roman" w:cs="Times New Roman"/>
              <w:color w:val="auto"/>
              <w:spacing w:val="-6"/>
              <w:sz w:val="20"/>
              <w:szCs w:val="20"/>
            </w:rPr>
          </w:rPrChange>
        </w:rPr>
        <w:t>theo</w:t>
      </w:r>
      <w:proofErr w:type="gramEnd"/>
      <w:r w:rsidRPr="007C163E">
        <w:rPr>
          <w:rFonts w:ascii="Times New Roman" w:hAnsi="Times New Roman" w:cs="Times New Roman"/>
          <w:color w:val="auto"/>
          <w:spacing w:val="-6"/>
          <w:rPrChange w:id="825" w:author="Phùng Nguyễn Minh Tâm" w:date="2018-12-19T17:03:00Z">
            <w:rPr>
              <w:rFonts w:ascii="Times New Roman" w:hAnsi="Times New Roman" w:cs="Times New Roman"/>
              <w:color w:val="auto"/>
              <w:spacing w:val="-6"/>
              <w:sz w:val="20"/>
              <w:szCs w:val="20"/>
            </w:rPr>
          </w:rPrChange>
        </w:rPr>
        <w:t xml:space="preserve"> quy</w:t>
      </w:r>
      <w:r w:rsidR="00CE62FC" w:rsidRPr="007C163E">
        <w:rPr>
          <w:rFonts w:ascii="Times New Roman" w:hAnsi="Times New Roman" w:cs="Times New Roman"/>
          <w:color w:val="auto"/>
          <w:spacing w:val="-6"/>
          <w:rPrChange w:id="826" w:author="Phùng Nguyễn Minh Tâm" w:date="2018-12-19T17:03:00Z">
            <w:rPr>
              <w:rFonts w:ascii="Times New Roman" w:hAnsi="Times New Roman" w:cs="Times New Roman"/>
              <w:color w:val="auto"/>
              <w:spacing w:val="-6"/>
              <w:sz w:val="20"/>
              <w:szCs w:val="20"/>
            </w:rPr>
          </w:rPrChange>
        </w:rPr>
        <w:t xml:space="preserve"> định của</w:t>
      </w:r>
      <w:r w:rsidR="006B491A" w:rsidRPr="007C163E">
        <w:rPr>
          <w:rFonts w:ascii="Times New Roman" w:hAnsi="Times New Roman" w:cs="Times New Roman"/>
          <w:color w:val="auto"/>
          <w:spacing w:val="-6"/>
          <w:rPrChange w:id="827" w:author="Phùng Nguyễn Minh Tâm" w:date="2018-12-19T17:03:00Z">
            <w:rPr>
              <w:rFonts w:ascii="Times New Roman" w:hAnsi="Times New Roman" w:cs="Times New Roman"/>
              <w:color w:val="auto"/>
              <w:spacing w:val="-6"/>
              <w:sz w:val="20"/>
              <w:szCs w:val="20"/>
            </w:rPr>
          </w:rPrChange>
        </w:rPr>
        <w:t xml:space="preserve"> pháp luật</w:t>
      </w:r>
      <w:r w:rsidR="00CE62FC" w:rsidRPr="007C163E">
        <w:rPr>
          <w:rFonts w:ascii="Times New Roman" w:hAnsi="Times New Roman" w:cs="Times New Roman"/>
          <w:color w:val="auto"/>
          <w:spacing w:val="-6"/>
          <w:rPrChange w:id="828" w:author="Phùng Nguyễn Minh Tâm" w:date="2018-12-19T17:03:00Z">
            <w:rPr>
              <w:rFonts w:ascii="Times New Roman" w:hAnsi="Times New Roman" w:cs="Times New Roman"/>
              <w:color w:val="auto"/>
              <w:spacing w:val="-6"/>
              <w:sz w:val="20"/>
              <w:szCs w:val="20"/>
            </w:rPr>
          </w:rPrChange>
        </w:rPr>
        <w:t xml:space="preserve"> và Agribank</w:t>
      </w:r>
      <w:r w:rsidR="006B491A" w:rsidRPr="007C163E">
        <w:rPr>
          <w:rFonts w:ascii="Times New Roman" w:hAnsi="Times New Roman" w:cs="Times New Roman"/>
          <w:color w:val="auto"/>
          <w:spacing w:val="-6"/>
          <w:rPrChange w:id="829" w:author="Phùng Nguyễn Minh Tâm" w:date="2018-12-19T17:03:00Z">
            <w:rPr>
              <w:rFonts w:ascii="Times New Roman" w:hAnsi="Times New Roman" w:cs="Times New Roman"/>
              <w:color w:val="auto"/>
              <w:spacing w:val="-6"/>
              <w:sz w:val="20"/>
              <w:szCs w:val="20"/>
            </w:rPr>
          </w:rPrChange>
        </w:rPr>
        <w:t>/</w:t>
      </w:r>
      <w:r w:rsidR="006C3683" w:rsidRPr="007C163E">
        <w:rPr>
          <w:rFonts w:ascii="Times New Roman" w:hAnsi="Times New Roman" w:cs="Times New Roman"/>
          <w:i/>
          <w:color w:val="auto"/>
          <w:spacing w:val="-6"/>
          <w:rPrChange w:id="830" w:author="Phùng Nguyễn Minh Tâm" w:date="2018-12-19T17:03:00Z">
            <w:rPr>
              <w:rFonts w:ascii="Times New Roman" w:hAnsi="Times New Roman" w:cs="Times New Roman"/>
              <w:i/>
              <w:color w:val="auto"/>
              <w:spacing w:val="-6"/>
              <w:sz w:val="20"/>
              <w:szCs w:val="20"/>
            </w:rPr>
          </w:rPrChange>
        </w:rPr>
        <w:t xml:space="preserve"> Others as regulated by law and Agribank.</w:t>
      </w:r>
    </w:p>
    <w:p w:rsidR="006B491A" w:rsidRPr="007C163E" w:rsidRDefault="0011670E" w:rsidP="002F7F96">
      <w:pPr>
        <w:pStyle w:val="Default"/>
        <w:widowControl w:val="0"/>
        <w:tabs>
          <w:tab w:val="left" w:pos="0"/>
        </w:tabs>
        <w:ind w:left="142"/>
        <w:jc w:val="both"/>
        <w:rPr>
          <w:rFonts w:ascii="Times New Roman" w:hAnsi="Times New Roman" w:cs="Times New Roman"/>
          <w:b/>
          <w:color w:val="auto"/>
        </w:rPr>
      </w:pPr>
      <w:proofErr w:type="gramStart"/>
      <w:r w:rsidRPr="007C163E">
        <w:rPr>
          <w:rFonts w:ascii="Times New Roman" w:hAnsi="Times New Roman" w:cs="Times New Roman"/>
          <w:b/>
          <w:color w:val="auto"/>
          <w:rPrChange w:id="831" w:author="Phùng Nguyễn Minh Tâm" w:date="2018-12-19T17:03:00Z">
            <w:rPr>
              <w:rFonts w:ascii="Times New Roman" w:hAnsi="Times New Roman" w:cs="Times New Roman"/>
              <w:b/>
              <w:color w:val="auto"/>
              <w:sz w:val="20"/>
              <w:szCs w:val="20"/>
            </w:rPr>
          </w:rPrChange>
        </w:rPr>
        <w:t xml:space="preserve">Điều </w:t>
      </w:r>
      <w:r w:rsidR="00B030AD" w:rsidRPr="007C163E">
        <w:rPr>
          <w:rFonts w:ascii="Times New Roman" w:hAnsi="Times New Roman" w:cs="Times New Roman"/>
          <w:b/>
          <w:color w:val="auto"/>
          <w:rPrChange w:id="832" w:author="Phùng Nguyễn Minh Tâm" w:date="2018-12-19T17:03:00Z">
            <w:rPr>
              <w:rFonts w:ascii="Times New Roman" w:hAnsi="Times New Roman" w:cs="Times New Roman"/>
              <w:b/>
              <w:color w:val="auto"/>
              <w:sz w:val="20"/>
              <w:szCs w:val="20"/>
            </w:rPr>
          </w:rPrChange>
        </w:rPr>
        <w:t>5</w:t>
      </w:r>
      <w:r w:rsidRPr="007C163E">
        <w:rPr>
          <w:rFonts w:ascii="Times New Roman" w:hAnsi="Times New Roman" w:cs="Times New Roman"/>
          <w:b/>
          <w:color w:val="auto"/>
          <w:rPrChange w:id="833" w:author="Phùng Nguyễn Minh Tâm" w:date="2018-12-19T17:03:00Z">
            <w:rPr>
              <w:rFonts w:ascii="Times New Roman" w:hAnsi="Times New Roman" w:cs="Times New Roman"/>
              <w:b/>
              <w:color w:val="auto"/>
              <w:sz w:val="20"/>
              <w:szCs w:val="20"/>
            </w:rPr>
          </w:rPrChange>
        </w:rPr>
        <w:t>.</w:t>
      </w:r>
      <w:proofErr w:type="gramEnd"/>
      <w:r w:rsidRPr="007C163E">
        <w:rPr>
          <w:rFonts w:ascii="Times New Roman" w:hAnsi="Times New Roman" w:cs="Times New Roman"/>
          <w:b/>
          <w:color w:val="auto"/>
          <w:rPrChange w:id="834" w:author="Phùng Nguyễn Minh Tâm" w:date="2018-12-19T17:03:00Z">
            <w:rPr>
              <w:rFonts w:ascii="Times New Roman" w:hAnsi="Times New Roman" w:cs="Times New Roman"/>
              <w:b/>
              <w:color w:val="auto"/>
              <w:sz w:val="20"/>
              <w:szCs w:val="20"/>
            </w:rPr>
          </w:rPrChange>
        </w:rPr>
        <w:t xml:space="preserve"> Qu</w:t>
      </w:r>
      <w:r w:rsidR="006B491A" w:rsidRPr="007C163E">
        <w:rPr>
          <w:rFonts w:ascii="Times New Roman" w:hAnsi="Times New Roman" w:cs="Times New Roman"/>
          <w:b/>
          <w:color w:val="auto"/>
          <w:rPrChange w:id="835" w:author="Phùng Nguyễn Minh Tâm" w:date="2018-12-19T17:03:00Z">
            <w:rPr>
              <w:rFonts w:ascii="Times New Roman" w:hAnsi="Times New Roman" w:cs="Times New Roman"/>
              <w:b/>
              <w:color w:val="auto"/>
              <w:sz w:val="20"/>
              <w:szCs w:val="20"/>
            </w:rPr>
          </w:rPrChange>
        </w:rPr>
        <w:t>yền và trách nhiệm của Agribank</w:t>
      </w:r>
    </w:p>
    <w:p w:rsidR="006C3683" w:rsidRPr="007C163E" w:rsidRDefault="006C3683" w:rsidP="002F7F96">
      <w:pPr>
        <w:pStyle w:val="Default"/>
        <w:tabs>
          <w:tab w:val="left" w:pos="0"/>
        </w:tabs>
        <w:ind w:left="142"/>
        <w:jc w:val="both"/>
        <w:rPr>
          <w:rFonts w:ascii="Times New Roman" w:hAnsi="Times New Roman" w:cs="Times New Roman"/>
          <w:b/>
          <w:i/>
          <w:color w:val="auto"/>
        </w:rPr>
      </w:pPr>
      <w:proofErr w:type="gramStart"/>
      <w:r w:rsidRPr="007C163E">
        <w:rPr>
          <w:rFonts w:ascii="Times New Roman" w:hAnsi="Times New Roman" w:cs="Times New Roman"/>
          <w:b/>
          <w:i/>
          <w:color w:val="auto"/>
          <w:rPrChange w:id="836" w:author="Phùng Nguyễn Minh Tâm" w:date="2018-12-19T17:03:00Z">
            <w:rPr>
              <w:rFonts w:ascii="Times New Roman" w:hAnsi="Times New Roman" w:cs="Times New Roman"/>
              <w:b/>
              <w:i/>
              <w:color w:val="auto"/>
              <w:sz w:val="20"/>
              <w:szCs w:val="20"/>
            </w:rPr>
          </w:rPrChange>
        </w:rPr>
        <w:t>Article 5.</w:t>
      </w:r>
      <w:proofErr w:type="gramEnd"/>
      <w:r w:rsidRPr="007C163E">
        <w:rPr>
          <w:rFonts w:ascii="Times New Roman" w:hAnsi="Times New Roman" w:cs="Times New Roman"/>
          <w:b/>
          <w:i/>
          <w:color w:val="auto"/>
          <w:rPrChange w:id="837" w:author="Phùng Nguyễn Minh Tâm" w:date="2018-12-19T17:03:00Z">
            <w:rPr>
              <w:rFonts w:ascii="Times New Roman" w:hAnsi="Times New Roman" w:cs="Times New Roman"/>
              <w:b/>
              <w:i/>
              <w:color w:val="auto"/>
              <w:sz w:val="20"/>
              <w:szCs w:val="20"/>
            </w:rPr>
          </w:rPrChange>
        </w:rPr>
        <w:t xml:space="preserve"> </w:t>
      </w:r>
      <w:r w:rsidRPr="007C163E">
        <w:rPr>
          <w:rFonts w:ascii="Times New Roman" w:hAnsi="Times New Roman" w:cs="Times New Roman"/>
          <w:b/>
          <w:i/>
          <w:color w:val="auto"/>
          <w:spacing w:val="-2"/>
          <w:rPrChange w:id="838" w:author="Phùng Nguyễn Minh Tâm" w:date="2018-12-19T17:03:00Z">
            <w:rPr>
              <w:rFonts w:ascii="Times New Roman" w:hAnsi="Times New Roman" w:cs="Times New Roman"/>
              <w:b/>
              <w:i/>
              <w:color w:val="auto"/>
              <w:spacing w:val="-2"/>
              <w:sz w:val="20"/>
              <w:szCs w:val="20"/>
            </w:rPr>
          </w:rPrChange>
        </w:rPr>
        <w:t>Rights and responsibilities of Agribank</w:t>
      </w:r>
    </w:p>
    <w:p w:rsidR="0011670E" w:rsidRPr="007C163E" w:rsidRDefault="00B030AD" w:rsidP="002F7F96">
      <w:pPr>
        <w:pStyle w:val="Default"/>
        <w:widowControl w:val="0"/>
        <w:tabs>
          <w:tab w:val="left" w:pos="0"/>
        </w:tabs>
        <w:ind w:left="142"/>
        <w:jc w:val="both"/>
        <w:rPr>
          <w:rFonts w:ascii="Times New Roman" w:hAnsi="Times New Roman" w:cs="Times New Roman"/>
          <w:b/>
          <w:i/>
          <w:color w:val="auto"/>
        </w:rPr>
      </w:pPr>
      <w:r w:rsidRPr="007C163E">
        <w:rPr>
          <w:rFonts w:ascii="Times New Roman" w:hAnsi="Times New Roman" w:cs="Times New Roman"/>
          <w:b/>
          <w:i/>
          <w:color w:val="auto"/>
          <w:rPrChange w:id="839" w:author="Phùng Nguyễn Minh Tâm" w:date="2018-12-19T17:03:00Z">
            <w:rPr>
              <w:rFonts w:ascii="Times New Roman" w:hAnsi="Times New Roman" w:cs="Times New Roman"/>
              <w:b/>
              <w:i/>
              <w:color w:val="auto"/>
              <w:sz w:val="20"/>
              <w:szCs w:val="20"/>
            </w:rPr>
          </w:rPrChange>
        </w:rPr>
        <w:t>5</w:t>
      </w:r>
      <w:r w:rsidR="0011670E" w:rsidRPr="007C163E">
        <w:rPr>
          <w:rFonts w:ascii="Times New Roman" w:hAnsi="Times New Roman" w:cs="Times New Roman"/>
          <w:b/>
          <w:i/>
          <w:color w:val="auto"/>
          <w:rPrChange w:id="840" w:author="Phùng Nguyễn Minh Tâm" w:date="2018-12-19T17:03:00Z">
            <w:rPr>
              <w:rFonts w:ascii="Times New Roman" w:hAnsi="Times New Roman" w:cs="Times New Roman"/>
              <w:b/>
              <w:i/>
              <w:color w:val="auto"/>
              <w:sz w:val="20"/>
              <w:szCs w:val="20"/>
            </w:rPr>
          </w:rPrChange>
        </w:rPr>
        <w:t>.1. Quyền của Agribank/</w:t>
      </w:r>
      <w:del w:id="841" w:author="Dao Khanh Hoa - 1050" w:date="2018-12-17T16:33:00Z">
        <w:r w:rsidR="0011670E" w:rsidRPr="007C163E" w:rsidDel="00A600C8">
          <w:rPr>
            <w:rFonts w:ascii="Times New Roman" w:hAnsi="Times New Roman" w:cs="Times New Roman"/>
            <w:b/>
            <w:i/>
            <w:color w:val="auto"/>
            <w:rPrChange w:id="842" w:author="Phùng Nguyễn Minh Tâm" w:date="2018-12-19T17:03:00Z">
              <w:rPr>
                <w:rFonts w:ascii="Times New Roman" w:hAnsi="Times New Roman" w:cs="Times New Roman"/>
                <w:b/>
                <w:i/>
                <w:color w:val="auto"/>
                <w:sz w:val="20"/>
                <w:szCs w:val="20"/>
              </w:rPr>
            </w:rPrChange>
          </w:rPr>
          <w:delText>The rights of</w:delText>
        </w:r>
      </w:del>
      <w:r w:rsidR="0011670E" w:rsidRPr="007C163E">
        <w:rPr>
          <w:rFonts w:ascii="Times New Roman" w:hAnsi="Times New Roman" w:cs="Times New Roman"/>
          <w:b/>
          <w:i/>
          <w:color w:val="auto"/>
          <w:rPrChange w:id="843" w:author="Phùng Nguyễn Minh Tâm" w:date="2018-12-19T17:03:00Z">
            <w:rPr>
              <w:rFonts w:ascii="Times New Roman" w:hAnsi="Times New Roman" w:cs="Times New Roman"/>
              <w:b/>
              <w:i/>
              <w:color w:val="auto"/>
              <w:sz w:val="20"/>
              <w:szCs w:val="20"/>
            </w:rPr>
          </w:rPrChange>
        </w:rPr>
        <w:t xml:space="preserve"> Agribank</w:t>
      </w:r>
      <w:ins w:id="844" w:author="Dao Khanh Hoa - 1050" w:date="2018-12-17T16:33:00Z">
        <w:r w:rsidR="00A600C8" w:rsidRPr="007C163E">
          <w:rPr>
            <w:rFonts w:ascii="Times New Roman" w:hAnsi="Times New Roman" w:cs="Times New Roman"/>
            <w:b/>
            <w:i/>
            <w:color w:val="auto"/>
            <w:rPrChange w:id="845" w:author="Phùng Nguyễn Minh Tâm" w:date="2018-12-19T17:03:00Z">
              <w:rPr>
                <w:rFonts w:ascii="Times New Roman" w:hAnsi="Times New Roman" w:cs="Times New Roman"/>
                <w:b/>
                <w:i/>
                <w:color w:val="auto"/>
                <w:sz w:val="20"/>
                <w:szCs w:val="20"/>
              </w:rPr>
            </w:rPrChange>
          </w:rPr>
          <w:t>’s</w:t>
        </w:r>
      </w:ins>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846" w:author="Phùng Nguyễn Minh Tâm" w:date="2018-12-19T17:03:00Z">
            <w:rPr>
              <w:rFonts w:ascii="Times New Roman" w:hAnsi="Times New Roman" w:cs="Times New Roman"/>
              <w:color w:val="auto"/>
              <w:sz w:val="20"/>
              <w:szCs w:val="20"/>
            </w:rPr>
          </w:rPrChange>
        </w:rPr>
        <w:t xml:space="preserve">Khi nâng cấp, phát triển dịch vụ, Agribank được phép bổ sung, cung cấp thêm các tiện ích </w:t>
      </w:r>
      <w:r w:rsidR="006735C1" w:rsidRPr="007C163E">
        <w:rPr>
          <w:rFonts w:ascii="Times New Roman" w:hAnsi="Times New Roman" w:cs="Times New Roman"/>
          <w:color w:val="auto"/>
          <w:rPrChange w:id="847" w:author="Phùng Nguyễn Minh Tâm" w:date="2018-12-19T17:03:00Z">
            <w:rPr>
              <w:rFonts w:ascii="Times New Roman" w:hAnsi="Times New Roman" w:cs="Times New Roman"/>
              <w:color w:val="auto"/>
              <w:sz w:val="20"/>
              <w:szCs w:val="20"/>
            </w:rPr>
          </w:rPrChange>
        </w:rPr>
        <w:t>d</w:t>
      </w:r>
      <w:r w:rsidRPr="007C163E">
        <w:rPr>
          <w:rFonts w:ascii="Times New Roman" w:hAnsi="Times New Roman" w:cs="Times New Roman"/>
          <w:color w:val="auto"/>
          <w:rPrChange w:id="848" w:author="Phùng Nguyễn Minh Tâm" w:date="2018-12-19T17:03:00Z">
            <w:rPr>
              <w:rFonts w:ascii="Times New Roman" w:hAnsi="Times New Roman" w:cs="Times New Roman"/>
              <w:color w:val="auto"/>
              <w:sz w:val="20"/>
              <w:szCs w:val="20"/>
            </w:rPr>
          </w:rPrChange>
        </w:rPr>
        <w:t>ịch vụ cho khách hàng mà không cần thông báo hoặc yêu cầu khác</w:t>
      </w:r>
      <w:r w:rsidR="001530C2" w:rsidRPr="007C163E">
        <w:rPr>
          <w:rFonts w:ascii="Times New Roman" w:hAnsi="Times New Roman" w:cs="Times New Roman"/>
          <w:color w:val="auto"/>
          <w:rPrChange w:id="849" w:author="Phùng Nguyễn Minh Tâm" w:date="2018-12-19T17:03:00Z">
            <w:rPr>
              <w:rFonts w:ascii="Times New Roman" w:hAnsi="Times New Roman" w:cs="Times New Roman"/>
              <w:color w:val="auto"/>
              <w:sz w:val="20"/>
              <w:szCs w:val="20"/>
            </w:rPr>
          </w:rPrChange>
        </w:rPr>
        <w:t>h hàng đăng ký bổ sung Dịch vụ/</w:t>
      </w:r>
      <w:r w:rsidR="006C3683" w:rsidRPr="007C163E">
        <w:rPr>
          <w:rFonts w:ascii="Times New Roman" w:hAnsi="Times New Roman" w:cs="Times New Roman"/>
          <w:i/>
          <w:color w:val="auto"/>
          <w:rPrChange w:id="850" w:author="Phùng Nguyễn Minh Tâm" w:date="2018-12-19T17:03:00Z">
            <w:rPr>
              <w:rFonts w:ascii="Times New Roman" w:hAnsi="Times New Roman" w:cs="Times New Roman"/>
              <w:i/>
              <w:color w:val="auto"/>
              <w:sz w:val="20"/>
              <w:szCs w:val="20"/>
            </w:rPr>
          </w:rPrChange>
        </w:rPr>
        <w:t xml:space="preserve"> </w:t>
      </w:r>
      <w:del w:id="851" w:author="Dao Khanh Hoa - 1050" w:date="2018-12-17T16:34:00Z">
        <w:r w:rsidR="006C3683" w:rsidRPr="007C163E" w:rsidDel="00A600C8">
          <w:rPr>
            <w:rFonts w:ascii="Times New Roman" w:hAnsi="Times New Roman" w:cs="Times New Roman"/>
            <w:i/>
            <w:color w:val="auto"/>
            <w:rPrChange w:id="852" w:author="Phùng Nguyễn Minh Tâm" w:date="2018-12-19T17:03:00Z">
              <w:rPr>
                <w:rFonts w:ascii="Times New Roman" w:hAnsi="Times New Roman" w:cs="Times New Roman"/>
                <w:i/>
                <w:color w:val="auto"/>
                <w:sz w:val="20"/>
                <w:szCs w:val="20"/>
              </w:rPr>
            </w:rPrChange>
          </w:rPr>
          <w:delText xml:space="preserve">When upgrading and developing the Service, </w:delText>
        </w:r>
      </w:del>
      <w:r w:rsidR="006C3683" w:rsidRPr="007C163E">
        <w:rPr>
          <w:rFonts w:ascii="Times New Roman" w:hAnsi="Times New Roman" w:cs="Times New Roman"/>
          <w:i/>
          <w:color w:val="auto"/>
          <w:rPrChange w:id="853" w:author="Phùng Nguyễn Minh Tâm" w:date="2018-12-19T17:03:00Z">
            <w:rPr>
              <w:rFonts w:ascii="Times New Roman" w:hAnsi="Times New Roman" w:cs="Times New Roman"/>
              <w:i/>
              <w:color w:val="auto"/>
              <w:sz w:val="20"/>
              <w:szCs w:val="20"/>
            </w:rPr>
          </w:rPrChange>
        </w:rPr>
        <w:t xml:space="preserve">Agribank </w:t>
      </w:r>
      <w:del w:id="854" w:author="Dao Khanh Hoa - 1050" w:date="2018-12-17T16:33:00Z">
        <w:r w:rsidR="006C3683" w:rsidRPr="007C163E" w:rsidDel="00A600C8">
          <w:rPr>
            <w:rFonts w:ascii="Times New Roman" w:hAnsi="Times New Roman" w:cs="Times New Roman"/>
            <w:i/>
            <w:color w:val="auto"/>
            <w:rPrChange w:id="855" w:author="Phùng Nguyễn Minh Tâm" w:date="2018-12-19T17:03:00Z">
              <w:rPr>
                <w:rFonts w:ascii="Times New Roman" w:hAnsi="Times New Roman" w:cs="Times New Roman"/>
                <w:i/>
                <w:color w:val="auto"/>
                <w:sz w:val="20"/>
                <w:szCs w:val="20"/>
              </w:rPr>
            </w:rPrChange>
          </w:rPr>
          <w:delText>is</w:delText>
        </w:r>
      </w:del>
      <w:ins w:id="856" w:author="Dao Khanh Hoa - 1050" w:date="2018-12-17T16:33:00Z">
        <w:r w:rsidR="00A600C8" w:rsidRPr="007C163E">
          <w:rPr>
            <w:rFonts w:ascii="Times New Roman" w:hAnsi="Times New Roman" w:cs="Times New Roman"/>
            <w:i/>
            <w:color w:val="auto"/>
            <w:rPrChange w:id="857" w:author="Phùng Nguyễn Minh Tâm" w:date="2018-12-19T17:03:00Z">
              <w:rPr>
                <w:rFonts w:ascii="Times New Roman" w:hAnsi="Times New Roman" w:cs="Times New Roman"/>
                <w:i/>
                <w:color w:val="auto"/>
                <w:sz w:val="20"/>
                <w:szCs w:val="20"/>
              </w:rPr>
            </w:rPrChange>
          </w:rPr>
          <w:t>has the rights</w:t>
        </w:r>
      </w:ins>
      <w:del w:id="858" w:author="Dao Khanh Hoa - 1050" w:date="2018-12-17T16:33:00Z">
        <w:r w:rsidR="006C3683" w:rsidRPr="007C163E" w:rsidDel="00A600C8">
          <w:rPr>
            <w:rFonts w:ascii="Times New Roman" w:hAnsi="Times New Roman" w:cs="Times New Roman"/>
            <w:i/>
            <w:color w:val="auto"/>
            <w:rPrChange w:id="859" w:author="Phùng Nguyễn Minh Tâm" w:date="2018-12-19T17:03:00Z">
              <w:rPr>
                <w:rFonts w:ascii="Times New Roman" w:hAnsi="Times New Roman" w:cs="Times New Roman"/>
                <w:i/>
                <w:color w:val="auto"/>
                <w:sz w:val="20"/>
                <w:szCs w:val="20"/>
              </w:rPr>
            </w:rPrChange>
          </w:rPr>
          <w:delText xml:space="preserve"> allow</w:delText>
        </w:r>
      </w:del>
      <w:del w:id="860" w:author="Dao Khanh Hoa - 1050" w:date="2018-12-17T16:34:00Z">
        <w:r w:rsidR="006C3683" w:rsidRPr="007C163E" w:rsidDel="00A600C8">
          <w:rPr>
            <w:rFonts w:ascii="Times New Roman" w:hAnsi="Times New Roman" w:cs="Times New Roman"/>
            <w:i/>
            <w:color w:val="auto"/>
            <w:rPrChange w:id="861" w:author="Phùng Nguyễn Minh Tâm" w:date="2018-12-19T17:03:00Z">
              <w:rPr>
                <w:rFonts w:ascii="Times New Roman" w:hAnsi="Times New Roman" w:cs="Times New Roman"/>
                <w:i/>
                <w:color w:val="auto"/>
                <w:sz w:val="20"/>
                <w:szCs w:val="20"/>
              </w:rPr>
            </w:rPrChange>
          </w:rPr>
          <w:delText>ed</w:delText>
        </w:r>
      </w:del>
      <w:r w:rsidR="006C3683" w:rsidRPr="007C163E">
        <w:rPr>
          <w:rFonts w:ascii="Times New Roman" w:hAnsi="Times New Roman" w:cs="Times New Roman"/>
          <w:i/>
          <w:color w:val="auto"/>
          <w:rPrChange w:id="862" w:author="Phùng Nguyễn Minh Tâm" w:date="2018-12-19T17:03:00Z">
            <w:rPr>
              <w:rFonts w:ascii="Times New Roman" w:hAnsi="Times New Roman" w:cs="Times New Roman"/>
              <w:i/>
              <w:color w:val="auto"/>
              <w:sz w:val="20"/>
              <w:szCs w:val="20"/>
            </w:rPr>
          </w:rPrChange>
        </w:rPr>
        <w:t xml:space="preserve"> to supplement and provide additional services to customers </w:t>
      </w:r>
      <w:ins w:id="863" w:author="Dao Khanh Hoa - 1050" w:date="2018-12-17T16:35:00Z">
        <w:r w:rsidR="00A600C8" w:rsidRPr="007C163E">
          <w:rPr>
            <w:rFonts w:ascii="Times New Roman" w:hAnsi="Times New Roman" w:cs="Times New Roman"/>
            <w:i/>
            <w:color w:val="auto"/>
            <w:rPrChange w:id="864" w:author="Phùng Nguyễn Minh Tâm" w:date="2018-12-19T17:03:00Z">
              <w:rPr>
                <w:rFonts w:ascii="Times New Roman" w:hAnsi="Times New Roman" w:cs="Times New Roman"/>
                <w:i/>
                <w:color w:val="auto"/>
                <w:sz w:val="20"/>
                <w:szCs w:val="20"/>
              </w:rPr>
            </w:rPrChange>
          </w:rPr>
          <w:t>w</w:t>
        </w:r>
      </w:ins>
      <w:ins w:id="865" w:author="Dao Khanh Hoa - 1050" w:date="2018-12-17T16:34:00Z">
        <w:r w:rsidR="00A600C8" w:rsidRPr="007C163E">
          <w:rPr>
            <w:rFonts w:ascii="Times New Roman" w:hAnsi="Times New Roman" w:cs="Times New Roman"/>
            <w:i/>
            <w:color w:val="auto"/>
            <w:rPrChange w:id="866" w:author="Phùng Nguyễn Minh Tâm" w:date="2018-12-19T17:03:00Z">
              <w:rPr>
                <w:rFonts w:ascii="Times New Roman" w:hAnsi="Times New Roman" w:cs="Times New Roman"/>
                <w:i/>
                <w:color w:val="auto"/>
                <w:sz w:val="20"/>
                <w:szCs w:val="20"/>
              </w:rPr>
            </w:rPrChange>
          </w:rPr>
          <w:t xml:space="preserve">hen upgrading and developing the Service </w:t>
        </w:r>
      </w:ins>
      <w:r w:rsidR="006C3683" w:rsidRPr="007C163E">
        <w:rPr>
          <w:rFonts w:ascii="Times New Roman" w:hAnsi="Times New Roman" w:cs="Times New Roman"/>
          <w:i/>
          <w:color w:val="auto"/>
          <w:rPrChange w:id="867" w:author="Phùng Nguyễn Minh Tâm" w:date="2018-12-19T17:03:00Z">
            <w:rPr>
              <w:rFonts w:ascii="Times New Roman" w:hAnsi="Times New Roman" w:cs="Times New Roman"/>
              <w:i/>
              <w:color w:val="auto"/>
              <w:sz w:val="20"/>
              <w:szCs w:val="20"/>
            </w:rPr>
          </w:rPrChange>
        </w:rPr>
        <w:t xml:space="preserve">without </w:t>
      </w:r>
      <w:ins w:id="868" w:author="Dao Khanh Hoa - 1050" w:date="2018-12-17T16:35:00Z">
        <w:r w:rsidR="00A600C8" w:rsidRPr="007C163E">
          <w:rPr>
            <w:rFonts w:ascii="Times New Roman" w:hAnsi="Times New Roman" w:cs="Times New Roman"/>
            <w:i/>
            <w:color w:val="auto"/>
            <w:rPrChange w:id="869" w:author="Phùng Nguyễn Minh Tâm" w:date="2018-12-19T17:03:00Z">
              <w:rPr>
                <w:rFonts w:ascii="Times New Roman" w:hAnsi="Times New Roman" w:cs="Times New Roman"/>
                <w:i/>
                <w:color w:val="auto"/>
                <w:sz w:val="20"/>
                <w:szCs w:val="20"/>
              </w:rPr>
            </w:rPrChange>
          </w:rPr>
          <w:t>any</w:t>
        </w:r>
      </w:ins>
      <w:ins w:id="870" w:author="Dao Khanh Hoa - 1050" w:date="2018-12-17T16:34:00Z">
        <w:r w:rsidR="00A600C8" w:rsidRPr="007C163E">
          <w:rPr>
            <w:rFonts w:ascii="Times New Roman" w:hAnsi="Times New Roman" w:cs="Times New Roman"/>
            <w:i/>
            <w:color w:val="auto"/>
            <w:rPrChange w:id="871" w:author="Phùng Nguyễn Minh Tâm" w:date="2018-12-19T17:03:00Z">
              <w:rPr>
                <w:rFonts w:ascii="Times New Roman" w:hAnsi="Times New Roman" w:cs="Times New Roman"/>
                <w:i/>
                <w:color w:val="auto"/>
                <w:sz w:val="20"/>
                <w:szCs w:val="20"/>
              </w:rPr>
            </w:rPrChange>
          </w:rPr>
          <w:t xml:space="preserve"> </w:t>
        </w:r>
      </w:ins>
      <w:r w:rsidR="006C3683" w:rsidRPr="007C163E">
        <w:rPr>
          <w:rFonts w:ascii="Times New Roman" w:hAnsi="Times New Roman" w:cs="Times New Roman"/>
          <w:i/>
          <w:color w:val="auto"/>
          <w:rPrChange w:id="872" w:author="Phùng Nguyễn Minh Tâm" w:date="2018-12-19T17:03:00Z">
            <w:rPr>
              <w:rFonts w:ascii="Times New Roman" w:hAnsi="Times New Roman" w:cs="Times New Roman"/>
              <w:i/>
              <w:color w:val="auto"/>
              <w:sz w:val="20"/>
              <w:szCs w:val="20"/>
            </w:rPr>
          </w:rPrChange>
        </w:rPr>
        <w:t>notice or require customers to register additional services.</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color w:val="auto"/>
        </w:rPr>
      </w:pPr>
      <w:r w:rsidRPr="007C163E">
        <w:rPr>
          <w:rFonts w:ascii="Times New Roman" w:hAnsi="Times New Roman" w:cs="Times New Roman"/>
          <w:color w:val="auto"/>
          <w:rPrChange w:id="873" w:author="Phùng Nguyễn Minh Tâm" w:date="2018-12-19T17:03:00Z">
            <w:rPr>
              <w:rFonts w:ascii="Times New Roman" w:hAnsi="Times New Roman" w:cs="Times New Roman"/>
              <w:color w:val="auto"/>
              <w:sz w:val="20"/>
              <w:szCs w:val="20"/>
            </w:rPr>
          </w:rPrChange>
        </w:rPr>
        <w:t xml:space="preserve">Khóa/hủy Dịch vụ mà không cần báo trước khi Agribank thấy là cần thiết, bao gồm nhưng không giới hạn các trường hợp: (i) </w:t>
      </w:r>
      <w:r w:rsidR="00BE3836" w:rsidRPr="007C163E">
        <w:rPr>
          <w:rFonts w:ascii="Times New Roman" w:hAnsi="Times New Roman" w:cs="Times New Roman"/>
          <w:color w:val="auto"/>
          <w:rPrChange w:id="874" w:author="Phùng Nguyễn Minh Tâm" w:date="2018-12-19T17:03:00Z">
            <w:rPr>
              <w:rFonts w:ascii="Times New Roman" w:hAnsi="Times New Roman" w:cs="Times New Roman"/>
              <w:color w:val="auto"/>
              <w:sz w:val="20"/>
              <w:szCs w:val="20"/>
            </w:rPr>
          </w:rPrChange>
        </w:rPr>
        <w:t xml:space="preserve">Theo quyết định, yêu cầu của pháp luật hoặc cơ quan nhà nước có thẩm quyền, </w:t>
      </w:r>
      <w:r w:rsidRPr="007C163E">
        <w:rPr>
          <w:rFonts w:ascii="Times New Roman" w:hAnsi="Times New Roman" w:cs="Times New Roman"/>
          <w:color w:val="auto"/>
          <w:rPrChange w:id="875" w:author="Phùng Nguyễn Minh Tâm" w:date="2018-12-19T17:03:00Z">
            <w:rPr>
              <w:rFonts w:ascii="Times New Roman" w:hAnsi="Times New Roman" w:cs="Times New Roman"/>
              <w:color w:val="auto"/>
              <w:sz w:val="20"/>
              <w:szCs w:val="20"/>
            </w:rPr>
          </w:rPrChange>
        </w:rPr>
        <w:t>(ii)</w:t>
      </w:r>
      <w:r w:rsidR="00BE3836" w:rsidRPr="007C163E">
        <w:rPr>
          <w:rFonts w:ascii="Times New Roman" w:hAnsi="Times New Roman" w:cs="Times New Roman"/>
          <w:color w:val="auto"/>
          <w:rPrChange w:id="876" w:author="Phùng Nguyễn Minh Tâm" w:date="2018-12-19T17:03:00Z">
            <w:rPr>
              <w:rFonts w:ascii="Times New Roman" w:hAnsi="Times New Roman" w:cs="Times New Roman"/>
              <w:color w:val="auto"/>
              <w:sz w:val="20"/>
              <w:szCs w:val="20"/>
            </w:rPr>
          </w:rPrChange>
        </w:rPr>
        <w:t xml:space="preserve"> Khách hàng không tuân thủ các điều kiện, điều khoản, quy định của Agribank và (hoặc) quy định của pháp luật về sử dụng Dịch vụ</w:t>
      </w:r>
      <w:r w:rsidRPr="007C163E">
        <w:rPr>
          <w:rFonts w:ascii="Times New Roman" w:hAnsi="Times New Roman" w:cs="Times New Roman"/>
          <w:color w:val="auto"/>
          <w:rPrChange w:id="877" w:author="Phùng Nguyễn Minh Tâm" w:date="2018-12-19T17:03:00Z">
            <w:rPr>
              <w:rFonts w:ascii="Times New Roman" w:hAnsi="Times New Roman" w:cs="Times New Roman"/>
              <w:color w:val="auto"/>
              <w:sz w:val="20"/>
              <w:szCs w:val="20"/>
            </w:rPr>
          </w:rPrChange>
        </w:rPr>
        <w:t>,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w:t>
      </w:r>
      <w:r w:rsidR="006735C1" w:rsidRPr="007C163E">
        <w:rPr>
          <w:rFonts w:ascii="Times New Roman" w:hAnsi="Times New Roman" w:cs="Times New Roman"/>
          <w:color w:val="auto"/>
          <w:rPrChange w:id="878" w:author="Phùng Nguyễn Minh Tâm" w:date="2018-12-19T17:03:00Z">
            <w:rPr>
              <w:rFonts w:ascii="Times New Roman" w:hAnsi="Times New Roman" w:cs="Times New Roman"/>
              <w:color w:val="auto"/>
              <w:sz w:val="20"/>
              <w:szCs w:val="20"/>
            </w:rPr>
          </w:rPrChange>
        </w:rPr>
        <w:t>ố</w:t>
      </w:r>
      <w:r w:rsidRPr="007C163E">
        <w:rPr>
          <w:rFonts w:ascii="Times New Roman" w:hAnsi="Times New Roman" w:cs="Times New Roman"/>
          <w:color w:val="auto"/>
          <w:rPrChange w:id="879" w:author="Phùng Nguyễn Minh Tâm" w:date="2018-12-19T17:03:00Z">
            <w:rPr>
              <w:rFonts w:ascii="Times New Roman" w:hAnsi="Times New Roman" w:cs="Times New Roman"/>
              <w:color w:val="auto"/>
              <w:sz w:val="20"/>
              <w:szCs w:val="20"/>
            </w:rPr>
          </w:rPrChange>
        </w:rPr>
        <w:t xml:space="preserve"> do nguyên nhân bất khả kháng, vượt quá phạm vi kiểm soát của Agribank.</w:t>
      </w:r>
    </w:p>
    <w:p w:rsidR="0011670E" w:rsidRPr="007C163E" w:rsidRDefault="006C3683" w:rsidP="002F7F96">
      <w:pPr>
        <w:pStyle w:val="Default"/>
        <w:widowControl w:val="0"/>
        <w:tabs>
          <w:tab w:val="left" w:pos="0"/>
          <w:tab w:val="left" w:pos="231"/>
        </w:tabs>
        <w:ind w:left="142"/>
        <w:jc w:val="both"/>
        <w:rPr>
          <w:rFonts w:ascii="Times New Roman" w:hAnsi="Times New Roman" w:cs="Times New Roman"/>
          <w:i/>
          <w:color w:val="auto"/>
        </w:rPr>
      </w:pPr>
      <w:r w:rsidRPr="007C163E">
        <w:rPr>
          <w:rFonts w:ascii="Times New Roman" w:hAnsi="Times New Roman" w:cs="Times New Roman"/>
          <w:i/>
          <w:color w:val="auto"/>
          <w:rPrChange w:id="880" w:author="Phùng Nguyễn Minh Tâm" w:date="2018-12-19T17:03:00Z">
            <w:rPr>
              <w:rFonts w:ascii="Times New Roman" w:hAnsi="Times New Roman" w:cs="Times New Roman"/>
              <w:i/>
              <w:color w:val="auto"/>
              <w:sz w:val="20"/>
              <w:szCs w:val="20"/>
            </w:rPr>
          </w:rPrChange>
        </w:rPr>
        <w:t>Lock/</w:t>
      </w:r>
      <w:del w:id="881" w:author="Dao Khanh Hoa - 1050" w:date="2018-12-13T09:15:00Z">
        <w:r w:rsidRPr="007C163E" w:rsidDel="00FF6FD8">
          <w:rPr>
            <w:rFonts w:ascii="Times New Roman" w:hAnsi="Times New Roman" w:cs="Times New Roman"/>
            <w:i/>
            <w:color w:val="auto"/>
            <w:rPrChange w:id="882" w:author="Phùng Nguyễn Minh Tâm" w:date="2018-12-19T17:03:00Z">
              <w:rPr>
                <w:rFonts w:ascii="Times New Roman" w:hAnsi="Times New Roman" w:cs="Times New Roman"/>
                <w:i/>
                <w:color w:val="FF0000"/>
                <w:sz w:val="20"/>
                <w:szCs w:val="20"/>
              </w:rPr>
            </w:rPrChange>
          </w:rPr>
          <w:delText>remove</w:delText>
        </w:r>
      </w:del>
      <w:ins w:id="883" w:author="Dao Khanh Hoa - 1050" w:date="2018-12-13T09:15:00Z">
        <w:r w:rsidR="00FF6FD8" w:rsidRPr="007C163E">
          <w:rPr>
            <w:rFonts w:ascii="Times New Roman" w:hAnsi="Times New Roman" w:cs="Times New Roman"/>
            <w:i/>
            <w:color w:val="auto"/>
            <w:rPrChange w:id="884" w:author="Phùng Nguyễn Minh Tâm" w:date="2018-12-19T17:03:00Z">
              <w:rPr>
                <w:rFonts w:ascii="Times New Roman" w:hAnsi="Times New Roman" w:cs="Times New Roman"/>
                <w:i/>
                <w:color w:val="FF0000"/>
                <w:sz w:val="20"/>
                <w:szCs w:val="20"/>
              </w:rPr>
            </w:rPrChange>
          </w:rPr>
          <w:t>terminate</w:t>
        </w:r>
      </w:ins>
      <w:r w:rsidRPr="007C163E">
        <w:rPr>
          <w:rFonts w:ascii="Times New Roman" w:hAnsi="Times New Roman" w:cs="Times New Roman"/>
          <w:i/>
          <w:color w:val="auto"/>
          <w:rPrChange w:id="885" w:author="Phùng Nguyễn Minh Tâm" w:date="2018-12-19T17:03:00Z">
            <w:rPr>
              <w:rFonts w:ascii="Times New Roman" w:hAnsi="Times New Roman" w:cs="Times New Roman"/>
              <w:i/>
              <w:color w:val="auto"/>
              <w:sz w:val="20"/>
              <w:szCs w:val="20"/>
            </w:rPr>
          </w:rPrChange>
        </w:rPr>
        <w:t xml:space="preserve"> the Services without prior notice </w:t>
      </w:r>
      <w:del w:id="886" w:author="Dao Khanh Hoa - 1050" w:date="2018-12-17T16:46:00Z">
        <w:r w:rsidRPr="007C163E" w:rsidDel="006814B3">
          <w:rPr>
            <w:rFonts w:ascii="Times New Roman" w:hAnsi="Times New Roman" w:cs="Times New Roman"/>
            <w:i/>
            <w:color w:val="auto"/>
            <w:rPrChange w:id="887" w:author="Phùng Nguyễn Minh Tâm" w:date="2018-12-19T17:03:00Z">
              <w:rPr>
                <w:rFonts w:ascii="Times New Roman" w:hAnsi="Times New Roman" w:cs="Times New Roman"/>
                <w:i/>
                <w:color w:val="auto"/>
                <w:sz w:val="20"/>
                <w:szCs w:val="20"/>
              </w:rPr>
            </w:rPrChange>
          </w:rPr>
          <w:delText>to Agribank</w:delText>
        </w:r>
      </w:del>
      <w:r w:rsidRPr="007C163E">
        <w:rPr>
          <w:rFonts w:ascii="Times New Roman" w:hAnsi="Times New Roman" w:cs="Times New Roman"/>
          <w:i/>
          <w:color w:val="auto"/>
          <w:rPrChange w:id="888" w:author="Phùng Nguyễn Minh Tâm" w:date="2018-12-19T17:03:00Z">
            <w:rPr>
              <w:rFonts w:ascii="Times New Roman" w:hAnsi="Times New Roman" w:cs="Times New Roman"/>
              <w:i/>
              <w:color w:val="auto"/>
              <w:sz w:val="20"/>
              <w:szCs w:val="20"/>
            </w:rPr>
          </w:rPrChange>
        </w:rPr>
        <w:t xml:space="preserve">, including but not limited to: (i) </w:t>
      </w:r>
      <w:del w:id="889" w:author="Dao Khanh Hoa - 1050" w:date="2018-12-17T16:46:00Z">
        <w:r w:rsidRPr="007C163E" w:rsidDel="006814B3">
          <w:rPr>
            <w:rFonts w:ascii="Times New Roman" w:hAnsi="Times New Roman" w:cs="Times New Roman"/>
            <w:i/>
            <w:color w:val="auto"/>
            <w:rPrChange w:id="890" w:author="Phùng Nguyễn Minh Tâm" w:date="2018-12-19T17:03:00Z">
              <w:rPr>
                <w:rFonts w:ascii="Times New Roman" w:hAnsi="Times New Roman" w:cs="Times New Roman"/>
                <w:i/>
                <w:color w:val="auto"/>
                <w:sz w:val="20"/>
                <w:szCs w:val="20"/>
              </w:rPr>
            </w:rPrChange>
          </w:rPr>
          <w:delText>According to</w:delText>
        </w:r>
      </w:del>
      <w:r w:rsidRPr="007C163E">
        <w:rPr>
          <w:rFonts w:ascii="Times New Roman" w:hAnsi="Times New Roman" w:cs="Times New Roman"/>
          <w:i/>
          <w:color w:val="auto"/>
          <w:rPrChange w:id="891" w:author="Phùng Nguyễn Minh Tâm" w:date="2018-12-19T17:03:00Z">
            <w:rPr>
              <w:rFonts w:ascii="Times New Roman" w:hAnsi="Times New Roman" w:cs="Times New Roman"/>
              <w:i/>
              <w:color w:val="auto"/>
              <w:sz w:val="20"/>
              <w:szCs w:val="20"/>
            </w:rPr>
          </w:rPrChange>
        </w:rPr>
        <w:t xml:space="preserve"> the decision, the request of the law or the competent state agency; (ii) Customer fails to comply with </w:t>
      </w:r>
      <w:del w:id="892" w:author="Dao Khanh Hoa - 1050" w:date="2018-12-17T16:48:00Z">
        <w:r w:rsidRPr="007C163E" w:rsidDel="006814B3">
          <w:rPr>
            <w:rFonts w:ascii="Times New Roman" w:hAnsi="Times New Roman" w:cs="Times New Roman"/>
            <w:i/>
            <w:color w:val="auto"/>
            <w:rPrChange w:id="893" w:author="Phùng Nguyễn Minh Tâm" w:date="2018-12-19T17:03:00Z">
              <w:rPr>
                <w:rFonts w:ascii="Times New Roman" w:hAnsi="Times New Roman" w:cs="Times New Roman"/>
                <w:i/>
                <w:color w:val="auto"/>
                <w:sz w:val="20"/>
                <w:szCs w:val="20"/>
              </w:rPr>
            </w:rPrChange>
          </w:rPr>
          <w:delText>conditions,</w:delText>
        </w:r>
      </w:del>
      <w:r w:rsidRPr="007C163E">
        <w:rPr>
          <w:rFonts w:ascii="Times New Roman" w:hAnsi="Times New Roman" w:cs="Times New Roman"/>
          <w:i/>
          <w:color w:val="auto"/>
          <w:rPrChange w:id="894" w:author="Phùng Nguyễn Minh Tâm" w:date="2018-12-19T17:03:00Z">
            <w:rPr>
              <w:rFonts w:ascii="Times New Roman" w:hAnsi="Times New Roman" w:cs="Times New Roman"/>
              <w:i/>
              <w:color w:val="auto"/>
              <w:sz w:val="20"/>
              <w:szCs w:val="20"/>
            </w:rPr>
          </w:rPrChange>
        </w:rPr>
        <w:t xml:space="preserve"> the terms and conditions </w:t>
      </w:r>
      <w:ins w:id="895" w:author="Dao Khanh Hoa - 1050" w:date="2018-12-17T16:48:00Z">
        <w:r w:rsidR="006814B3" w:rsidRPr="007C163E">
          <w:rPr>
            <w:rFonts w:ascii="Times New Roman" w:hAnsi="Times New Roman" w:cs="Times New Roman"/>
            <w:i/>
            <w:color w:val="auto"/>
            <w:rPrChange w:id="896" w:author="Phùng Nguyễn Minh Tâm" w:date="2018-12-19T17:03:00Z">
              <w:rPr>
                <w:rFonts w:ascii="Times New Roman" w:hAnsi="Times New Roman" w:cs="Times New Roman"/>
                <w:i/>
                <w:color w:val="auto"/>
                <w:sz w:val="20"/>
                <w:szCs w:val="20"/>
              </w:rPr>
            </w:rPrChange>
          </w:rPr>
          <w:t xml:space="preserve">or regulations </w:t>
        </w:r>
      </w:ins>
      <w:r w:rsidRPr="007C163E">
        <w:rPr>
          <w:rFonts w:ascii="Times New Roman" w:hAnsi="Times New Roman" w:cs="Times New Roman"/>
          <w:i/>
          <w:color w:val="auto"/>
          <w:rPrChange w:id="897" w:author="Phùng Nguyễn Minh Tâm" w:date="2018-12-19T17:03:00Z">
            <w:rPr>
              <w:rFonts w:ascii="Times New Roman" w:hAnsi="Times New Roman" w:cs="Times New Roman"/>
              <w:i/>
              <w:color w:val="auto"/>
              <w:sz w:val="20"/>
              <w:szCs w:val="20"/>
            </w:rPr>
          </w:rPrChange>
        </w:rPr>
        <w:t xml:space="preserve">of Agribank and/or the law governing </w:t>
      </w:r>
      <w:ins w:id="898" w:author="Dao Khanh Hoa - 1050" w:date="2018-12-17T16:48:00Z">
        <w:r w:rsidR="006814B3" w:rsidRPr="007C163E">
          <w:rPr>
            <w:rFonts w:ascii="Times New Roman" w:hAnsi="Times New Roman" w:cs="Times New Roman"/>
            <w:i/>
            <w:color w:val="auto"/>
            <w:rPrChange w:id="899" w:author="Phùng Nguyễn Minh Tâm" w:date="2018-12-19T17:03:00Z">
              <w:rPr>
                <w:rFonts w:ascii="Times New Roman" w:hAnsi="Times New Roman" w:cs="Times New Roman"/>
                <w:i/>
                <w:color w:val="auto"/>
                <w:sz w:val="20"/>
                <w:szCs w:val="20"/>
              </w:rPr>
            </w:rPrChange>
          </w:rPr>
          <w:t xml:space="preserve">the </w:t>
        </w:r>
      </w:ins>
      <w:r w:rsidRPr="007C163E">
        <w:rPr>
          <w:rFonts w:ascii="Times New Roman" w:hAnsi="Times New Roman" w:cs="Times New Roman"/>
          <w:i/>
          <w:color w:val="auto"/>
          <w:rPrChange w:id="900" w:author="Phùng Nguyễn Minh Tâm" w:date="2018-12-19T17:03:00Z">
            <w:rPr>
              <w:rFonts w:ascii="Times New Roman" w:hAnsi="Times New Roman" w:cs="Times New Roman"/>
              <w:i/>
              <w:color w:val="auto"/>
              <w:sz w:val="20"/>
              <w:szCs w:val="20"/>
            </w:rPr>
          </w:rPrChange>
        </w:rPr>
        <w:t xml:space="preserve">use of the service; (iii) cases involving counterfeit, risk or fraud; (iv) There are grounds/doubts about customer laundering; (v) where the interests of Agribank/clients/third parties may be violated; (vi) In the case of occurrences caused by force majeure circumstances, beyond </w:t>
      </w:r>
      <w:r w:rsidRPr="007C163E">
        <w:rPr>
          <w:rFonts w:ascii="Times New Roman" w:hAnsi="Times New Roman" w:cs="Times New Roman"/>
          <w:i/>
          <w:color w:val="auto"/>
          <w:rPrChange w:id="901" w:author="Phùng Nguyễn Minh Tâm" w:date="2018-12-19T17:03:00Z">
            <w:rPr>
              <w:rFonts w:ascii="Times New Roman" w:hAnsi="Times New Roman" w:cs="Times New Roman"/>
              <w:i/>
              <w:color w:val="auto"/>
              <w:sz w:val="20"/>
              <w:szCs w:val="20"/>
            </w:rPr>
          </w:rPrChange>
        </w:rPr>
        <w:lastRenderedPageBreak/>
        <w:t>Agribank's control.</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Change w:id="902" w:author="Phùng Nguyễn Minh Tâm" w:date="2018-12-19T17:03:00Z">
            <w:rPr>
              <w:rFonts w:ascii="Times New Roman" w:hAnsi="Times New Roman" w:cs="Times New Roman"/>
              <w:i/>
            </w:rPr>
          </w:rPrChange>
        </w:rPr>
      </w:pPr>
      <w:r w:rsidRPr="007C163E">
        <w:rPr>
          <w:rFonts w:ascii="Times New Roman" w:hAnsi="Times New Roman" w:cs="Times New Roman"/>
          <w:color w:val="auto"/>
          <w:rPrChange w:id="903" w:author="Phùng Nguyễn Minh Tâm" w:date="2018-12-19T17:03:00Z">
            <w:rPr>
              <w:rFonts w:ascii="Times New Roman" w:hAnsi="Times New Roman" w:cs="Times New Roman"/>
              <w:color w:val="auto"/>
              <w:sz w:val="20"/>
              <w:szCs w:val="20"/>
            </w:rPr>
          </w:rPrChange>
        </w:rPr>
        <w:t xml:space="preserve">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w:t>
      </w:r>
      <w:r w:rsidR="00712F62" w:rsidRPr="007C163E">
        <w:rPr>
          <w:rFonts w:ascii="Times New Roman" w:hAnsi="Times New Roman" w:cs="Times New Roman"/>
          <w:color w:val="auto"/>
          <w:rPrChange w:id="904" w:author="Phùng Nguyễn Minh Tâm" w:date="2018-12-19T17:03:00Z">
            <w:rPr>
              <w:rFonts w:ascii="Times New Roman" w:hAnsi="Times New Roman" w:cs="Times New Roman"/>
              <w:color w:val="auto"/>
              <w:sz w:val="20"/>
              <w:szCs w:val="20"/>
            </w:rPr>
          </w:rPrChange>
        </w:rPr>
        <w:t>(ii) Chia sẻ với bên thứ ba hợp tác với Agribank trong việc cung cấp dịch vụ nhằm nâng cao chất lượng dịch vụ và lợi ích của khách hàng</w:t>
      </w:r>
      <w:r w:rsidR="008C4F0E" w:rsidRPr="007C163E">
        <w:rPr>
          <w:rFonts w:ascii="Times New Roman" w:hAnsi="Times New Roman" w:cs="Times New Roman"/>
          <w:color w:val="auto"/>
          <w:rPrChange w:id="905" w:author="Phùng Nguyễn Minh Tâm" w:date="2018-12-19T17:03:00Z">
            <w:rPr>
              <w:rFonts w:ascii="Times New Roman" w:hAnsi="Times New Roman" w:cs="Times New Roman"/>
              <w:color w:val="auto"/>
              <w:sz w:val="20"/>
              <w:szCs w:val="20"/>
            </w:rPr>
          </w:rPrChange>
        </w:rPr>
        <w:t>;</w:t>
      </w:r>
      <w:r w:rsidR="00712F62" w:rsidRPr="007C163E">
        <w:rPr>
          <w:rFonts w:ascii="Times New Roman" w:hAnsi="Times New Roman" w:cs="Times New Roman"/>
          <w:color w:val="auto"/>
          <w:rPrChange w:id="906" w:author="Phùng Nguyễn Minh Tâm" w:date="2018-12-19T17:03:00Z">
            <w:rPr>
              <w:rFonts w:ascii="Times New Roman" w:hAnsi="Times New Roman" w:cs="Times New Roman"/>
              <w:color w:val="auto"/>
              <w:sz w:val="20"/>
              <w:szCs w:val="20"/>
            </w:rPr>
          </w:rPrChange>
        </w:rPr>
        <w:t xml:space="preserve"> </w:t>
      </w:r>
      <w:r w:rsidRPr="007C163E">
        <w:rPr>
          <w:rFonts w:ascii="Times New Roman" w:hAnsi="Times New Roman" w:cs="Times New Roman"/>
          <w:color w:val="auto"/>
          <w:rPrChange w:id="907" w:author="Phùng Nguyễn Minh Tâm" w:date="2018-12-19T17:03:00Z">
            <w:rPr>
              <w:rFonts w:ascii="Times New Roman" w:hAnsi="Times New Roman" w:cs="Times New Roman"/>
              <w:color w:val="auto"/>
              <w:sz w:val="20"/>
              <w:szCs w:val="20"/>
            </w:rPr>
          </w:rPrChange>
        </w:rPr>
        <w:t>(iii) Phục vụ việc điều tra hoạt động rửa tiền hoặc gửi cho cơ quan có thẩm quy</w:t>
      </w:r>
      <w:r w:rsidR="001530C2" w:rsidRPr="007C163E">
        <w:rPr>
          <w:rFonts w:ascii="Times New Roman" w:hAnsi="Times New Roman" w:cs="Times New Roman"/>
          <w:color w:val="auto"/>
          <w:rPrChange w:id="908" w:author="Phùng Nguyễn Minh Tâm" w:date="2018-12-19T17:03:00Z">
            <w:rPr>
              <w:rFonts w:ascii="Times New Roman" w:hAnsi="Times New Roman" w:cs="Times New Roman"/>
              <w:color w:val="auto"/>
              <w:sz w:val="20"/>
              <w:szCs w:val="20"/>
            </w:rPr>
          </w:rPrChange>
        </w:rPr>
        <w:t>ền khi có căn cứ hoặc nghi ngờ/</w:t>
      </w:r>
      <w:del w:id="909" w:author="Dao Khanh Hoa - 1050" w:date="2018-12-17T17:00:00Z">
        <w:r w:rsidR="006C3683" w:rsidRPr="007C163E" w:rsidDel="00F325A8">
          <w:rPr>
            <w:rFonts w:ascii="Times New Roman" w:hAnsi="Times New Roman" w:cs="Times New Roman"/>
            <w:i/>
            <w:color w:val="auto"/>
            <w:rPrChange w:id="910" w:author="Phùng Nguyễn Minh Tâm" w:date="2018-12-19T17:03:00Z">
              <w:rPr>
                <w:rFonts w:ascii="Times New Roman" w:hAnsi="Times New Roman" w:cs="Times New Roman"/>
                <w:i/>
                <w:color w:val="auto"/>
                <w:sz w:val="20"/>
                <w:szCs w:val="20"/>
              </w:rPr>
            </w:rPrChange>
          </w:rPr>
          <w:delText>Permission is granted</w:delText>
        </w:r>
      </w:del>
      <w:ins w:id="911" w:author="Dao Khanh Hoa - 1050" w:date="2018-12-17T17:00:00Z">
        <w:r w:rsidR="00F325A8" w:rsidRPr="007C163E">
          <w:rPr>
            <w:rFonts w:ascii="Times New Roman" w:hAnsi="Times New Roman" w:cs="Times New Roman"/>
            <w:i/>
            <w:color w:val="auto"/>
            <w:rPrChange w:id="912" w:author="Phùng Nguyễn Minh Tâm" w:date="2018-12-19T17:03:00Z">
              <w:rPr>
                <w:rFonts w:ascii="Times New Roman" w:hAnsi="Times New Roman" w:cs="Times New Roman"/>
                <w:i/>
                <w:color w:val="auto"/>
                <w:sz w:val="20"/>
                <w:szCs w:val="20"/>
              </w:rPr>
            </w:rPrChange>
          </w:rPr>
          <w:t xml:space="preserve">Be </w:t>
        </w:r>
      </w:ins>
      <w:ins w:id="913" w:author="Dao Khanh Hoa - 1050" w:date="2018-12-17T17:02:00Z">
        <w:r w:rsidR="00F325A8" w:rsidRPr="007C163E">
          <w:rPr>
            <w:rFonts w:ascii="Times New Roman" w:hAnsi="Times New Roman" w:cs="Times New Roman"/>
            <w:i/>
            <w:color w:val="auto"/>
            <w:rPrChange w:id="914" w:author="Phùng Nguyễn Minh Tâm" w:date="2018-12-19T17:03:00Z">
              <w:rPr>
                <w:rFonts w:ascii="Times New Roman" w:hAnsi="Times New Roman" w:cs="Times New Roman"/>
                <w:i/>
                <w:color w:val="auto"/>
                <w:sz w:val="20"/>
                <w:szCs w:val="20"/>
              </w:rPr>
            </w:rPrChange>
          </w:rPr>
          <w:t>entitled</w:t>
        </w:r>
      </w:ins>
      <w:ins w:id="915" w:author="Dao Khanh Hoa - 1050" w:date="2018-12-17T17:00:00Z">
        <w:r w:rsidR="00F325A8" w:rsidRPr="007C163E">
          <w:rPr>
            <w:rFonts w:ascii="Times New Roman" w:hAnsi="Times New Roman" w:cs="Times New Roman"/>
            <w:i/>
            <w:color w:val="auto"/>
            <w:rPrChange w:id="916" w:author="Phùng Nguyễn Minh Tâm" w:date="2018-12-19T17:03:00Z">
              <w:rPr>
                <w:rFonts w:ascii="Times New Roman" w:hAnsi="Times New Roman" w:cs="Times New Roman"/>
                <w:i/>
                <w:color w:val="auto"/>
                <w:sz w:val="20"/>
                <w:szCs w:val="20"/>
              </w:rPr>
            </w:rPrChange>
          </w:rPr>
          <w:t xml:space="preserve"> </w:t>
        </w:r>
      </w:ins>
      <w:r w:rsidR="006C3683" w:rsidRPr="007C163E">
        <w:rPr>
          <w:rFonts w:ascii="Times New Roman" w:hAnsi="Times New Roman" w:cs="Times New Roman"/>
          <w:i/>
          <w:color w:val="auto"/>
          <w:rPrChange w:id="917" w:author="Phùng Nguyễn Minh Tâm" w:date="2018-12-19T17:03:00Z">
            <w:rPr>
              <w:rFonts w:ascii="Times New Roman" w:hAnsi="Times New Roman" w:cs="Times New Roman"/>
              <w:i/>
              <w:color w:val="auto"/>
              <w:sz w:val="20"/>
              <w:szCs w:val="20"/>
            </w:rPr>
          </w:rPrChange>
        </w:rPr>
        <w:t xml:space="preserve"> to use customer information to: (i) serve the management, supervision, advice, support... between Agribank and its customers and / or for the purpose of promoting and introducing products</w:t>
      </w:r>
      <w:del w:id="918" w:author="Dao Khanh Hoa - 1050" w:date="2018-12-17T17:03:00Z">
        <w:r w:rsidR="006C3683" w:rsidRPr="007C163E" w:rsidDel="00F325A8">
          <w:rPr>
            <w:rFonts w:ascii="Times New Roman" w:hAnsi="Times New Roman" w:cs="Times New Roman"/>
            <w:i/>
            <w:color w:val="auto"/>
            <w:rPrChange w:id="919" w:author="Phùng Nguyễn Minh Tâm" w:date="2018-12-19T17:03:00Z">
              <w:rPr>
                <w:rFonts w:ascii="Times New Roman" w:hAnsi="Times New Roman" w:cs="Times New Roman"/>
                <w:i/>
                <w:color w:val="auto"/>
                <w:sz w:val="20"/>
                <w:szCs w:val="20"/>
              </w:rPr>
            </w:rPrChange>
          </w:rPr>
          <w:delText>.</w:delText>
        </w:r>
      </w:del>
      <w:ins w:id="920" w:author="Dao Khanh Hoa - 1050" w:date="2018-12-17T17:04:00Z">
        <w:r w:rsidR="00F325A8" w:rsidRPr="007C163E">
          <w:rPr>
            <w:rFonts w:ascii="Times New Roman" w:hAnsi="Times New Roman" w:cs="Times New Roman"/>
            <w:i/>
            <w:color w:val="auto"/>
            <w:rPrChange w:id="921" w:author="Phùng Nguyễn Minh Tâm" w:date="2018-12-19T17:03:00Z">
              <w:rPr>
                <w:rFonts w:ascii="Times New Roman" w:hAnsi="Times New Roman" w:cs="Times New Roman"/>
                <w:i/>
                <w:color w:val="auto"/>
                <w:sz w:val="20"/>
                <w:szCs w:val="20"/>
              </w:rPr>
            </w:rPrChange>
          </w:rPr>
          <w:t>,</w:t>
        </w:r>
      </w:ins>
      <w:r w:rsidR="006C3683" w:rsidRPr="007C163E">
        <w:rPr>
          <w:rFonts w:ascii="Times New Roman" w:hAnsi="Times New Roman" w:cs="Times New Roman"/>
          <w:i/>
          <w:color w:val="auto"/>
          <w:rPrChange w:id="922" w:author="Phùng Nguyễn Minh Tâm" w:date="2018-12-19T17:03:00Z">
            <w:rPr>
              <w:rFonts w:ascii="Times New Roman" w:hAnsi="Times New Roman" w:cs="Times New Roman"/>
              <w:i/>
              <w:color w:val="auto"/>
              <w:sz w:val="20"/>
              <w:szCs w:val="20"/>
            </w:rPr>
          </w:rPrChange>
        </w:rPr>
        <w:t xml:space="preserve"> services of Agribank to customers; (ii) Share with third parties in cooperation with Agribank to provide Services to improve the quality of customer service and benefits; (iii) To serve the investigation of money laundering</w:t>
      </w:r>
      <w:del w:id="923" w:author="Dao Khanh Hoa - 1050" w:date="2018-12-17T17:04:00Z">
        <w:r w:rsidR="006C3683" w:rsidRPr="007C163E" w:rsidDel="00F325A8">
          <w:rPr>
            <w:rFonts w:ascii="Times New Roman" w:hAnsi="Times New Roman" w:cs="Times New Roman"/>
            <w:i/>
            <w:color w:val="auto"/>
            <w:rPrChange w:id="924" w:author="Phùng Nguyễn Minh Tâm" w:date="2018-12-19T17:03:00Z">
              <w:rPr>
                <w:rFonts w:ascii="Times New Roman" w:hAnsi="Times New Roman" w:cs="Times New Roman"/>
                <w:i/>
                <w:color w:val="auto"/>
                <w:sz w:val="20"/>
                <w:szCs w:val="20"/>
              </w:rPr>
            </w:rPrChange>
          </w:rPr>
          <w:delText xml:space="preserve"> operations </w:delText>
        </w:r>
      </w:del>
      <w:ins w:id="925" w:author="Dao Khanh Hoa - 1050" w:date="2018-12-17T17:04:00Z">
        <w:r w:rsidR="00F325A8" w:rsidRPr="007C163E">
          <w:rPr>
            <w:rFonts w:ascii="Times New Roman" w:hAnsi="Times New Roman" w:cs="Times New Roman"/>
            <w:i/>
            <w:color w:val="auto"/>
            <w:rPrChange w:id="926" w:author="Phùng Nguyễn Minh Tâm" w:date="2018-12-19T17:03:00Z">
              <w:rPr>
                <w:rFonts w:ascii="Times New Roman" w:hAnsi="Times New Roman" w:cs="Times New Roman"/>
                <w:i/>
                <w:color w:val="auto"/>
                <w:sz w:val="20"/>
                <w:szCs w:val="20"/>
              </w:rPr>
            </w:rPrChange>
          </w:rPr>
          <w:t xml:space="preserve">activities </w:t>
        </w:r>
      </w:ins>
      <w:r w:rsidR="006C3683" w:rsidRPr="007C163E">
        <w:rPr>
          <w:rFonts w:ascii="Times New Roman" w:hAnsi="Times New Roman" w:cs="Times New Roman"/>
          <w:i/>
          <w:color w:val="auto"/>
          <w:rPrChange w:id="927" w:author="Phùng Nguyễn Minh Tâm" w:date="2018-12-19T17:03:00Z">
            <w:rPr>
              <w:rFonts w:ascii="Times New Roman" w:hAnsi="Times New Roman" w:cs="Times New Roman"/>
              <w:i/>
              <w:color w:val="auto"/>
              <w:sz w:val="20"/>
              <w:szCs w:val="20"/>
            </w:rPr>
          </w:rPrChange>
        </w:rPr>
        <w:t>or to send to competent authorities when grounded or suspected.</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Change w:id="928" w:author="Phùng Nguyễn Minh Tâm" w:date="2018-12-19T17:03:00Z">
            <w:rPr>
              <w:rFonts w:ascii="Times New Roman" w:hAnsi="Times New Roman" w:cs="Times New Roman"/>
              <w:i/>
            </w:rPr>
          </w:rPrChange>
        </w:rPr>
      </w:pPr>
      <w:r w:rsidRPr="007C163E">
        <w:rPr>
          <w:rFonts w:ascii="Times New Roman" w:hAnsi="Times New Roman" w:cs="Times New Roman"/>
          <w:color w:val="auto"/>
          <w:rPrChange w:id="929" w:author="Phùng Nguyễn Minh Tâm" w:date="2018-12-19T17:03:00Z">
            <w:rPr>
              <w:rFonts w:ascii="Times New Roman" w:hAnsi="Times New Roman" w:cs="Times New Roman"/>
              <w:color w:val="auto"/>
              <w:sz w:val="20"/>
              <w:szCs w:val="20"/>
            </w:rPr>
          </w:rPrChange>
        </w:rPr>
        <w:t>Từ chối thực hiện các giao dịch trường hợp tài khoản của khách hàng không đáp ứng đủ các đi</w:t>
      </w:r>
      <w:r w:rsidR="001530C2" w:rsidRPr="007C163E">
        <w:rPr>
          <w:rFonts w:ascii="Times New Roman" w:hAnsi="Times New Roman" w:cs="Times New Roman"/>
          <w:color w:val="auto"/>
          <w:rPrChange w:id="930" w:author="Phùng Nguyễn Minh Tâm" w:date="2018-12-19T17:03:00Z">
            <w:rPr>
              <w:rFonts w:ascii="Times New Roman" w:hAnsi="Times New Roman" w:cs="Times New Roman"/>
              <w:color w:val="auto"/>
              <w:sz w:val="20"/>
              <w:szCs w:val="20"/>
            </w:rPr>
          </w:rPrChange>
        </w:rPr>
        <w:t>ều kiện để thực hiện giao dịch/</w:t>
      </w:r>
      <w:r w:rsidR="006C3683" w:rsidRPr="007C163E">
        <w:rPr>
          <w:rFonts w:ascii="Times New Roman" w:hAnsi="Times New Roman" w:cs="Times New Roman"/>
          <w:i/>
          <w:color w:val="auto"/>
          <w:rPrChange w:id="931" w:author="Phùng Nguyễn Minh Tâm" w:date="2018-12-19T17:03:00Z">
            <w:rPr>
              <w:rFonts w:ascii="Times New Roman" w:hAnsi="Times New Roman" w:cs="Times New Roman"/>
              <w:i/>
              <w:color w:val="auto"/>
              <w:sz w:val="20"/>
              <w:szCs w:val="20"/>
            </w:rPr>
          </w:rPrChange>
        </w:rPr>
        <w:t xml:space="preserve"> Refusal to make transactions if the customer's account does not meet the conditions for real current transaction.</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color w:val="auto"/>
        </w:rPr>
      </w:pPr>
      <w:r w:rsidRPr="007C163E">
        <w:rPr>
          <w:rFonts w:ascii="Times New Roman" w:hAnsi="Times New Roman" w:cs="Times New Roman"/>
          <w:color w:val="auto"/>
          <w:rPrChange w:id="932" w:author="Phùng Nguyễn Minh Tâm" w:date="2018-12-19T17:03:00Z">
            <w:rPr>
              <w:rFonts w:ascii="Times New Roman" w:hAnsi="Times New Roman" w:cs="Times New Roman"/>
              <w:color w:val="auto"/>
              <w:sz w:val="20"/>
              <w:szCs w:val="20"/>
            </w:rPr>
          </w:rPrChange>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w:t>
      </w:r>
      <w:proofErr w:type="gramStart"/>
      <w:r w:rsidRPr="007C163E">
        <w:rPr>
          <w:rFonts w:ascii="Times New Roman" w:hAnsi="Times New Roman" w:cs="Times New Roman"/>
          <w:color w:val="auto"/>
          <w:rPrChange w:id="933" w:author="Phùng Nguyễn Minh Tâm" w:date="2018-12-19T17:03:00Z">
            <w:rPr>
              <w:rFonts w:ascii="Times New Roman" w:hAnsi="Times New Roman" w:cs="Times New Roman"/>
              <w:color w:val="auto"/>
              <w:sz w:val="20"/>
              <w:szCs w:val="20"/>
            </w:rPr>
          </w:rPrChange>
        </w:rPr>
        <w:t>theo</w:t>
      </w:r>
      <w:proofErr w:type="gramEnd"/>
      <w:r w:rsidRPr="007C163E">
        <w:rPr>
          <w:rFonts w:ascii="Times New Roman" w:hAnsi="Times New Roman" w:cs="Times New Roman"/>
          <w:color w:val="auto"/>
          <w:rPrChange w:id="934" w:author="Phùng Nguyễn Minh Tâm" w:date="2018-12-19T17:03:00Z">
            <w:rPr>
              <w:rFonts w:ascii="Times New Roman" w:hAnsi="Times New Roman" w:cs="Times New Roman"/>
              <w:color w:val="auto"/>
              <w:sz w:val="20"/>
              <w:szCs w:val="20"/>
            </w:rPr>
          </w:rPrChange>
        </w:rPr>
        <w:t xml:space="preserve"> biểu phí được Agribank quy định trong từng thời kỳ; các khoản tiền tranh chấp và </w:t>
      </w:r>
      <w:r w:rsidRPr="007C163E">
        <w:rPr>
          <w:rFonts w:ascii="Times New Roman" w:hAnsi="Times New Roman" w:cs="Times New Roman"/>
          <w:color w:val="auto"/>
          <w:spacing w:val="-3"/>
          <w:rPrChange w:id="935" w:author="Phùng Nguyễn Minh Tâm" w:date="2018-12-19T17:03:00Z">
            <w:rPr>
              <w:rFonts w:ascii="Times New Roman" w:hAnsi="Times New Roman" w:cs="Times New Roman"/>
              <w:color w:val="auto"/>
              <w:spacing w:val="-3"/>
              <w:sz w:val="20"/>
              <w:szCs w:val="20"/>
            </w:rPr>
          </w:rPrChange>
        </w:rPr>
        <w:t>các khoản phí phát sinh khi tranh chấp được các cơ quan có thẩm quyền xử khách hàng thua kiện (nếu có).</w:t>
      </w:r>
      <w:r w:rsidRPr="007C163E">
        <w:rPr>
          <w:rFonts w:ascii="Times New Roman" w:hAnsi="Times New Roman" w:cs="Times New Roman"/>
          <w:color w:val="auto"/>
          <w:rPrChange w:id="936" w:author="Phùng Nguyễn Minh Tâm" w:date="2018-12-19T17:03:00Z">
            <w:rPr>
              <w:rFonts w:ascii="Times New Roman" w:hAnsi="Times New Roman" w:cs="Times New Roman"/>
              <w:color w:val="auto"/>
              <w:sz w:val="20"/>
              <w:szCs w:val="20"/>
            </w:rPr>
          </w:rPrChange>
        </w:rPr>
        <w:t xml:space="preserve"> </w:t>
      </w:r>
    </w:p>
    <w:p w:rsidR="0011670E" w:rsidRPr="007C163E" w:rsidRDefault="005F1DF3" w:rsidP="002F7F96">
      <w:pPr>
        <w:widowControl w:val="0"/>
        <w:tabs>
          <w:tab w:val="left" w:pos="0"/>
        </w:tabs>
        <w:ind w:left="142"/>
        <w:jc w:val="both"/>
        <w:rPr>
          <w:i/>
          <w:sz w:val="24"/>
          <w:szCs w:val="24"/>
        </w:rPr>
      </w:pPr>
      <w:r w:rsidRPr="007C163E">
        <w:rPr>
          <w:i/>
          <w:sz w:val="24"/>
          <w:szCs w:val="24"/>
        </w:rPr>
        <w:t>Request Customer to refund or coordinate closely with Agribank to refund in full amount mistakenly or excessively credited to the account (including either operational mistake or system error of Agribank/ payment service providers). Debit customer’s account value of the transaction; Related fees according to the fee schedule set by Agribank in each period; Wrong amounts of money credited, surplus to the account (if any); Disputes and charges incurred by the competent authorities in the case of disputes (if any) shall be lost.</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937" w:author="Phùng Nguyễn Minh Tâm" w:date="2018-12-19T17:03:00Z">
            <w:rPr>
              <w:rFonts w:ascii="Times New Roman" w:hAnsi="Times New Roman" w:cs="Times New Roman"/>
              <w:color w:val="auto"/>
              <w:sz w:val="20"/>
              <w:szCs w:val="20"/>
            </w:rPr>
          </w:rPrChange>
        </w:rPr>
        <w:t xml:space="preserve">Các quyền khác </w:t>
      </w:r>
      <w:proofErr w:type="gramStart"/>
      <w:r w:rsidRPr="007C163E">
        <w:rPr>
          <w:rFonts w:ascii="Times New Roman" w:hAnsi="Times New Roman" w:cs="Times New Roman"/>
          <w:color w:val="auto"/>
          <w:rPrChange w:id="938" w:author="Phùng Nguyễn Minh Tâm" w:date="2018-12-19T17:03:00Z">
            <w:rPr>
              <w:rFonts w:ascii="Times New Roman" w:hAnsi="Times New Roman" w:cs="Times New Roman"/>
              <w:color w:val="auto"/>
              <w:sz w:val="20"/>
              <w:szCs w:val="20"/>
            </w:rPr>
          </w:rPrChange>
        </w:rPr>
        <w:t>theo</w:t>
      </w:r>
      <w:proofErr w:type="gramEnd"/>
      <w:r w:rsidRPr="007C163E">
        <w:rPr>
          <w:rFonts w:ascii="Times New Roman" w:hAnsi="Times New Roman" w:cs="Times New Roman"/>
          <w:color w:val="auto"/>
          <w:rPrChange w:id="939" w:author="Phùng Nguyễn Minh Tâm" w:date="2018-12-19T17:03:00Z">
            <w:rPr>
              <w:rFonts w:ascii="Times New Roman" w:hAnsi="Times New Roman" w:cs="Times New Roman"/>
              <w:color w:val="auto"/>
              <w:sz w:val="20"/>
              <w:szCs w:val="20"/>
            </w:rPr>
          </w:rPrChange>
        </w:rPr>
        <w:t xml:space="preserve"> quy </w:t>
      </w:r>
      <w:r w:rsidR="001530C2" w:rsidRPr="007C163E">
        <w:rPr>
          <w:rFonts w:ascii="Times New Roman" w:hAnsi="Times New Roman" w:cs="Times New Roman"/>
          <w:color w:val="auto"/>
          <w:rPrChange w:id="940" w:author="Phùng Nguyễn Minh Tâm" w:date="2018-12-19T17:03:00Z">
            <w:rPr>
              <w:rFonts w:ascii="Times New Roman" w:hAnsi="Times New Roman" w:cs="Times New Roman"/>
              <w:color w:val="auto"/>
              <w:sz w:val="20"/>
              <w:szCs w:val="20"/>
            </w:rPr>
          </w:rPrChange>
        </w:rPr>
        <w:t>định của Agribank và pháp luật/</w:t>
      </w:r>
      <w:r w:rsidR="005F1DF3" w:rsidRPr="007C163E">
        <w:rPr>
          <w:rFonts w:ascii="Times New Roman" w:hAnsi="Times New Roman" w:cs="Times New Roman"/>
          <w:i/>
          <w:color w:val="auto"/>
          <w:rPrChange w:id="941" w:author="Phùng Nguyễn Minh Tâm" w:date="2018-12-19T17:03:00Z">
            <w:rPr>
              <w:rFonts w:ascii="Times New Roman" w:hAnsi="Times New Roman" w:cs="Times New Roman"/>
              <w:i/>
              <w:color w:val="auto"/>
              <w:sz w:val="20"/>
              <w:szCs w:val="20"/>
            </w:rPr>
          </w:rPrChange>
        </w:rPr>
        <w:t xml:space="preserve"> Other rights regulated by law and Agribank.</w:t>
      </w:r>
    </w:p>
    <w:p w:rsidR="001530C2" w:rsidRPr="007C163E" w:rsidRDefault="00B030AD" w:rsidP="002F7F96">
      <w:pPr>
        <w:pStyle w:val="Default"/>
        <w:widowControl w:val="0"/>
        <w:tabs>
          <w:tab w:val="left" w:pos="0"/>
        </w:tabs>
        <w:ind w:left="142"/>
        <w:jc w:val="both"/>
        <w:rPr>
          <w:rFonts w:ascii="Times New Roman" w:hAnsi="Times New Roman" w:cs="Times New Roman"/>
          <w:b/>
          <w:i/>
          <w:color w:val="auto"/>
        </w:rPr>
      </w:pPr>
      <w:r w:rsidRPr="007C163E">
        <w:rPr>
          <w:rFonts w:ascii="Times New Roman" w:hAnsi="Times New Roman" w:cs="Times New Roman"/>
          <w:b/>
          <w:i/>
          <w:color w:val="auto"/>
          <w:rPrChange w:id="942" w:author="Phùng Nguyễn Minh Tâm" w:date="2018-12-19T17:03:00Z">
            <w:rPr>
              <w:rFonts w:ascii="Times New Roman" w:hAnsi="Times New Roman" w:cs="Times New Roman"/>
              <w:b/>
              <w:i/>
              <w:color w:val="auto"/>
              <w:sz w:val="20"/>
              <w:szCs w:val="20"/>
            </w:rPr>
          </w:rPrChange>
        </w:rPr>
        <w:t>5</w:t>
      </w:r>
      <w:r w:rsidR="001530C2" w:rsidRPr="007C163E">
        <w:rPr>
          <w:rFonts w:ascii="Times New Roman" w:hAnsi="Times New Roman" w:cs="Times New Roman"/>
          <w:b/>
          <w:i/>
          <w:color w:val="auto"/>
          <w:rPrChange w:id="943" w:author="Phùng Nguyễn Minh Tâm" w:date="2018-12-19T17:03:00Z">
            <w:rPr>
              <w:rFonts w:ascii="Times New Roman" w:hAnsi="Times New Roman" w:cs="Times New Roman"/>
              <w:b/>
              <w:i/>
              <w:color w:val="auto"/>
              <w:sz w:val="20"/>
              <w:szCs w:val="20"/>
            </w:rPr>
          </w:rPrChange>
        </w:rPr>
        <w:t>.2. Trách nhiệm của Agribank</w:t>
      </w:r>
    </w:p>
    <w:p w:rsidR="00180EFA" w:rsidRPr="007C163E" w:rsidRDefault="00180EFA" w:rsidP="002F7F96">
      <w:pPr>
        <w:pStyle w:val="Default"/>
        <w:tabs>
          <w:tab w:val="left" w:pos="0"/>
        </w:tabs>
        <w:ind w:left="142"/>
        <w:jc w:val="both"/>
        <w:rPr>
          <w:rFonts w:ascii="Times New Roman" w:hAnsi="Times New Roman" w:cs="Times New Roman"/>
          <w:b/>
          <w:i/>
          <w:color w:val="auto"/>
        </w:rPr>
      </w:pPr>
      <w:r w:rsidRPr="007C163E">
        <w:rPr>
          <w:rFonts w:ascii="Times New Roman" w:hAnsi="Times New Roman" w:cs="Times New Roman"/>
          <w:b/>
          <w:i/>
          <w:color w:val="auto"/>
          <w:rPrChange w:id="944" w:author="Phùng Nguyễn Minh Tâm" w:date="2018-12-19T17:03:00Z">
            <w:rPr>
              <w:rFonts w:ascii="Times New Roman" w:hAnsi="Times New Roman" w:cs="Times New Roman"/>
              <w:b/>
              <w:i/>
              <w:color w:val="auto"/>
              <w:sz w:val="20"/>
              <w:szCs w:val="20"/>
            </w:rPr>
          </w:rPrChange>
        </w:rPr>
        <w:t>The responsibilities of Agribank</w:t>
      </w:r>
    </w:p>
    <w:p w:rsidR="0011670E" w:rsidRPr="007C163E" w:rsidRDefault="0011670E" w:rsidP="002F7F96">
      <w:pPr>
        <w:pStyle w:val="Default"/>
        <w:widowControl w:val="0"/>
        <w:numPr>
          <w:ilvl w:val="0"/>
          <w:numId w:val="68"/>
        </w:numPr>
        <w:tabs>
          <w:tab w:val="left" w:pos="0"/>
          <w:tab w:val="left" w:pos="252"/>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945" w:author="Phùng Nguyễn Minh Tâm" w:date="2018-12-19T17:03:00Z">
            <w:rPr>
              <w:rFonts w:ascii="Times New Roman" w:hAnsi="Times New Roman" w:cs="Times New Roman"/>
              <w:color w:val="auto"/>
              <w:sz w:val="20"/>
              <w:szCs w:val="20"/>
            </w:rPr>
          </w:rPrChange>
        </w:rPr>
        <w:lastRenderedPageBreak/>
        <w:t>Tuân thủ các quy định pháp luật có liên quan về cung cấp các dịch vụ ngân hàng điện tử; b</w:t>
      </w:r>
      <w:r w:rsidRPr="007C163E">
        <w:rPr>
          <w:rFonts w:ascii="Times New Roman" w:hAnsi="Times New Roman" w:cs="Times New Roman"/>
          <w:color w:val="auto"/>
          <w:spacing w:val="-2"/>
          <w:rPrChange w:id="946" w:author="Phùng Nguyễn Minh Tâm" w:date="2018-12-19T17:03:00Z">
            <w:rPr>
              <w:rFonts w:ascii="Times New Roman" w:hAnsi="Times New Roman" w:cs="Times New Roman"/>
              <w:color w:val="auto"/>
              <w:spacing w:val="-2"/>
              <w:sz w:val="20"/>
              <w:szCs w:val="20"/>
            </w:rPr>
          </w:rPrChange>
        </w:rPr>
        <w:t>ảo mật các thông tin liên quan đến tài k</w:t>
      </w:r>
      <w:r w:rsidR="001530C2" w:rsidRPr="007C163E">
        <w:rPr>
          <w:rFonts w:ascii="Times New Roman" w:hAnsi="Times New Roman" w:cs="Times New Roman"/>
          <w:color w:val="auto"/>
          <w:spacing w:val="-2"/>
          <w:rPrChange w:id="947" w:author="Phùng Nguyễn Minh Tâm" w:date="2018-12-19T17:03:00Z">
            <w:rPr>
              <w:rFonts w:ascii="Times New Roman" w:hAnsi="Times New Roman" w:cs="Times New Roman"/>
              <w:color w:val="auto"/>
              <w:spacing w:val="-2"/>
              <w:sz w:val="20"/>
              <w:szCs w:val="20"/>
            </w:rPr>
          </w:rPrChange>
        </w:rPr>
        <w:t>hoản, giao dịch của khách hàng/</w:t>
      </w:r>
      <w:r w:rsidR="00180EFA" w:rsidRPr="007C163E">
        <w:rPr>
          <w:rFonts w:ascii="Times New Roman" w:hAnsi="Times New Roman" w:cs="Times New Roman"/>
          <w:i/>
          <w:color w:val="auto"/>
          <w:rPrChange w:id="948" w:author="Phùng Nguyễn Minh Tâm" w:date="2018-12-19T17:03:00Z">
            <w:rPr>
              <w:rFonts w:ascii="Times New Roman" w:hAnsi="Times New Roman" w:cs="Times New Roman"/>
              <w:i/>
              <w:color w:val="auto"/>
              <w:sz w:val="20"/>
              <w:szCs w:val="20"/>
            </w:rPr>
          </w:rPrChange>
        </w:rPr>
        <w:t xml:space="preserve"> Comply with regulations on E-banking transaction; keep confidential information related to accounts, transactions of customers.</w:t>
      </w:r>
    </w:p>
    <w:p w:rsidR="0011670E" w:rsidRPr="007C163E" w:rsidRDefault="0011670E" w:rsidP="002F7F96">
      <w:pPr>
        <w:pStyle w:val="Default"/>
        <w:widowControl w:val="0"/>
        <w:numPr>
          <w:ilvl w:val="0"/>
          <w:numId w:val="68"/>
        </w:numPr>
        <w:tabs>
          <w:tab w:val="left" w:pos="0"/>
          <w:tab w:val="left" w:pos="252"/>
          <w:tab w:val="left" w:pos="360"/>
        </w:tabs>
        <w:ind w:left="142" w:firstLine="0"/>
        <w:jc w:val="both"/>
        <w:rPr>
          <w:rFonts w:ascii="Times New Roman" w:hAnsi="Times New Roman" w:cs="Times New Roman"/>
          <w:i/>
          <w:color w:val="auto"/>
        </w:rPr>
      </w:pPr>
      <w:r w:rsidRPr="007C163E">
        <w:rPr>
          <w:rFonts w:ascii="Times New Roman" w:hAnsi="Times New Roman" w:cs="Times New Roman"/>
          <w:color w:val="auto"/>
          <w:rPrChange w:id="949" w:author="Phùng Nguyễn Minh Tâm" w:date="2018-12-19T17:03:00Z">
            <w:rPr>
              <w:rFonts w:ascii="Times New Roman" w:hAnsi="Times New Roman" w:cs="Times New Roman"/>
              <w:color w:val="auto"/>
              <w:sz w:val="20"/>
              <w:szCs w:val="20"/>
            </w:rPr>
          </w:rPrChange>
        </w:rPr>
        <w:t>Thực hiện thay đổi/bổ sung/khóa/hủy dịch vụ theo yêu cầu của khách hàng; tiếp nhận, giải quyết yêu cầu tra soát, khiếu nại của khách hàng liê</w:t>
      </w:r>
      <w:r w:rsidR="001530C2" w:rsidRPr="007C163E">
        <w:rPr>
          <w:rFonts w:ascii="Times New Roman" w:hAnsi="Times New Roman" w:cs="Times New Roman"/>
          <w:color w:val="auto"/>
          <w:rPrChange w:id="950" w:author="Phùng Nguyễn Minh Tâm" w:date="2018-12-19T17:03:00Z">
            <w:rPr>
              <w:rFonts w:ascii="Times New Roman" w:hAnsi="Times New Roman" w:cs="Times New Roman"/>
              <w:color w:val="auto"/>
              <w:sz w:val="20"/>
              <w:szCs w:val="20"/>
            </w:rPr>
          </w:rPrChange>
        </w:rPr>
        <w:t>n quan đến dịch vụ của Agribank/</w:t>
      </w:r>
      <w:r w:rsidR="00F33E12" w:rsidRPr="007C163E">
        <w:rPr>
          <w:rFonts w:ascii="Times New Roman" w:hAnsi="Times New Roman" w:cs="Times New Roman"/>
          <w:i/>
          <w:color w:val="auto"/>
          <w:rPrChange w:id="951" w:author="Phùng Nguyễn Minh Tâm" w:date="2018-12-19T17:03:00Z">
            <w:rPr>
              <w:rFonts w:ascii="Times New Roman" w:hAnsi="Times New Roman" w:cs="Times New Roman"/>
              <w:i/>
              <w:color w:val="auto"/>
              <w:sz w:val="20"/>
              <w:szCs w:val="20"/>
            </w:rPr>
          </w:rPrChange>
        </w:rPr>
        <w:t xml:space="preserve"> Change/add/lock/</w:t>
      </w:r>
      <w:del w:id="952" w:author="Dao Khanh Hoa - 1050" w:date="2018-12-13T09:15:00Z">
        <w:r w:rsidR="00F33E12" w:rsidRPr="007C163E" w:rsidDel="00FF6FD8">
          <w:rPr>
            <w:rFonts w:ascii="Times New Roman" w:hAnsi="Times New Roman" w:cs="Times New Roman"/>
            <w:i/>
            <w:color w:val="auto"/>
            <w:rPrChange w:id="953" w:author="Phùng Nguyễn Minh Tâm" w:date="2018-12-19T17:03:00Z">
              <w:rPr>
                <w:rFonts w:ascii="Times New Roman" w:hAnsi="Times New Roman" w:cs="Times New Roman"/>
                <w:i/>
                <w:color w:val="FF0000"/>
                <w:sz w:val="20"/>
                <w:szCs w:val="20"/>
              </w:rPr>
            </w:rPrChange>
          </w:rPr>
          <w:delText>remove</w:delText>
        </w:r>
      </w:del>
      <w:ins w:id="954" w:author="Dao Khanh Hoa - 1050" w:date="2018-12-13T09:15:00Z">
        <w:r w:rsidR="00FF6FD8" w:rsidRPr="007C163E">
          <w:rPr>
            <w:rFonts w:ascii="Times New Roman" w:hAnsi="Times New Roman" w:cs="Times New Roman"/>
            <w:i/>
            <w:color w:val="auto"/>
            <w:rPrChange w:id="955" w:author="Phùng Nguyễn Minh Tâm" w:date="2018-12-19T17:03:00Z">
              <w:rPr>
                <w:rFonts w:ascii="Times New Roman" w:hAnsi="Times New Roman" w:cs="Times New Roman"/>
                <w:i/>
                <w:color w:val="FF0000"/>
                <w:sz w:val="20"/>
                <w:szCs w:val="20"/>
              </w:rPr>
            </w:rPrChange>
          </w:rPr>
          <w:t>terminate</w:t>
        </w:r>
      </w:ins>
      <w:r w:rsidR="00F33E12" w:rsidRPr="007C163E">
        <w:rPr>
          <w:rFonts w:ascii="Times New Roman" w:hAnsi="Times New Roman" w:cs="Times New Roman"/>
          <w:i/>
          <w:color w:val="auto"/>
          <w:rPrChange w:id="956" w:author="Phùng Nguyễn Minh Tâm" w:date="2018-12-19T17:03:00Z">
            <w:rPr>
              <w:rFonts w:ascii="Times New Roman" w:hAnsi="Times New Roman" w:cs="Times New Roman"/>
              <w:i/>
              <w:color w:val="auto"/>
              <w:sz w:val="20"/>
              <w:szCs w:val="20"/>
            </w:rPr>
          </w:rPrChange>
        </w:rPr>
        <w:t xml:space="preserve"> the Services at Customer’s request; receive and resolve Customer’s complaints, trace requests related to the Services.</w:t>
      </w:r>
    </w:p>
    <w:p w:rsidR="0011670E" w:rsidRPr="007C163E" w:rsidRDefault="0011670E" w:rsidP="002F7F96">
      <w:pPr>
        <w:pStyle w:val="Default"/>
        <w:widowControl w:val="0"/>
        <w:numPr>
          <w:ilvl w:val="0"/>
          <w:numId w:val="68"/>
        </w:numPr>
        <w:tabs>
          <w:tab w:val="left" w:pos="0"/>
          <w:tab w:val="left" w:pos="249"/>
          <w:tab w:val="left" w:pos="360"/>
        </w:tabs>
        <w:ind w:left="142" w:firstLine="0"/>
        <w:jc w:val="both"/>
        <w:rPr>
          <w:rFonts w:ascii="Times New Roman" w:hAnsi="Times New Roman" w:cs="Times New Roman"/>
          <w:b/>
          <w:color w:val="auto"/>
        </w:rPr>
      </w:pPr>
      <w:r w:rsidRPr="007C163E">
        <w:rPr>
          <w:rFonts w:ascii="Times New Roman" w:hAnsi="Times New Roman" w:cs="Times New Roman"/>
          <w:color w:val="auto"/>
          <w:rPrChange w:id="957" w:author="Phùng Nguyễn Minh Tâm" w:date="2018-12-19T17:03:00Z">
            <w:rPr>
              <w:rFonts w:ascii="Times New Roman" w:hAnsi="Times New Roman" w:cs="Times New Roman"/>
              <w:color w:val="auto"/>
              <w:sz w:val="20"/>
              <w:szCs w:val="20"/>
            </w:rPr>
          </w:rPrChange>
        </w:rPr>
        <w:t xml:space="preserve">Cung cấp hướng dẫn, hỗ trợ khách hàng sử dụng dịch vụ </w:t>
      </w:r>
      <w:proofErr w:type="gramStart"/>
      <w:r w:rsidRPr="007C163E">
        <w:rPr>
          <w:rFonts w:ascii="Times New Roman" w:hAnsi="Times New Roman" w:cs="Times New Roman"/>
          <w:color w:val="auto"/>
          <w:rPrChange w:id="958" w:author="Phùng Nguyễn Minh Tâm" w:date="2018-12-19T17:03:00Z">
            <w:rPr>
              <w:rFonts w:ascii="Times New Roman" w:hAnsi="Times New Roman" w:cs="Times New Roman"/>
              <w:color w:val="auto"/>
              <w:sz w:val="20"/>
              <w:szCs w:val="20"/>
            </w:rPr>
          </w:rPrChange>
        </w:rPr>
        <w:t>theo</w:t>
      </w:r>
      <w:proofErr w:type="gramEnd"/>
      <w:r w:rsidRPr="007C163E">
        <w:rPr>
          <w:rFonts w:ascii="Times New Roman" w:hAnsi="Times New Roman" w:cs="Times New Roman"/>
          <w:color w:val="auto"/>
          <w:rPrChange w:id="959" w:author="Phùng Nguyễn Minh Tâm" w:date="2018-12-19T17:03:00Z">
            <w:rPr>
              <w:rFonts w:ascii="Times New Roman" w:hAnsi="Times New Roman" w:cs="Times New Roman"/>
              <w:color w:val="auto"/>
              <w:sz w:val="20"/>
              <w:szCs w:val="20"/>
            </w:rPr>
          </w:rPrChange>
        </w:rPr>
        <w:t xml:space="preserve"> q</w:t>
      </w:r>
      <w:r w:rsidR="001530C2" w:rsidRPr="007C163E">
        <w:rPr>
          <w:rFonts w:ascii="Times New Roman" w:hAnsi="Times New Roman" w:cs="Times New Roman"/>
          <w:color w:val="auto"/>
          <w:rPrChange w:id="960" w:author="Phùng Nguyễn Minh Tâm" w:date="2018-12-19T17:03:00Z">
            <w:rPr>
              <w:rFonts w:ascii="Times New Roman" w:hAnsi="Times New Roman" w:cs="Times New Roman"/>
              <w:color w:val="auto"/>
              <w:sz w:val="20"/>
              <w:szCs w:val="20"/>
            </w:rPr>
          </w:rPrChange>
        </w:rPr>
        <w:t>uy định của pháp luật, Agribank/</w:t>
      </w:r>
      <w:r w:rsidR="00F33E12" w:rsidRPr="007C163E">
        <w:rPr>
          <w:rFonts w:ascii="Times New Roman" w:hAnsi="Times New Roman" w:cs="Times New Roman"/>
          <w:i/>
          <w:color w:val="auto"/>
          <w:rPrChange w:id="961" w:author="Phùng Nguyễn Minh Tâm" w:date="2018-12-19T17:03:00Z">
            <w:rPr>
              <w:rFonts w:ascii="Times New Roman" w:hAnsi="Times New Roman" w:cs="Times New Roman"/>
              <w:i/>
              <w:color w:val="auto"/>
              <w:sz w:val="20"/>
              <w:szCs w:val="20"/>
            </w:rPr>
          </w:rPrChange>
        </w:rPr>
        <w:t xml:space="preserve"> Provide guidance and assistance to Customer in the course of using the Services according to law and Agribank.</w:t>
      </w:r>
    </w:p>
    <w:p w:rsidR="0011670E" w:rsidRPr="007C163E" w:rsidRDefault="00B030AD" w:rsidP="002F7F96">
      <w:pPr>
        <w:pStyle w:val="Default"/>
        <w:widowControl w:val="0"/>
        <w:tabs>
          <w:tab w:val="left" w:pos="0"/>
        </w:tabs>
        <w:ind w:left="142"/>
        <w:jc w:val="both"/>
        <w:rPr>
          <w:rFonts w:ascii="Times New Roman" w:hAnsi="Times New Roman" w:cs="Times New Roman"/>
          <w:b/>
          <w:i/>
          <w:color w:val="auto"/>
        </w:rPr>
      </w:pPr>
      <w:proofErr w:type="gramStart"/>
      <w:r w:rsidRPr="007C163E">
        <w:rPr>
          <w:rFonts w:ascii="Times New Roman" w:hAnsi="Times New Roman" w:cs="Times New Roman"/>
          <w:b/>
          <w:color w:val="auto"/>
          <w:rPrChange w:id="962" w:author="Phùng Nguyễn Minh Tâm" w:date="2018-12-19T17:03:00Z">
            <w:rPr>
              <w:rFonts w:ascii="Times New Roman" w:hAnsi="Times New Roman" w:cs="Times New Roman"/>
              <w:b/>
              <w:color w:val="auto"/>
              <w:sz w:val="20"/>
              <w:szCs w:val="20"/>
            </w:rPr>
          </w:rPrChange>
        </w:rPr>
        <w:t>Điều 6</w:t>
      </w:r>
      <w:r w:rsidR="0011670E" w:rsidRPr="007C163E">
        <w:rPr>
          <w:rFonts w:ascii="Times New Roman" w:hAnsi="Times New Roman" w:cs="Times New Roman"/>
          <w:b/>
          <w:color w:val="auto"/>
          <w:rPrChange w:id="963" w:author="Phùng Nguyễn Minh Tâm" w:date="2018-12-19T17:03:00Z">
            <w:rPr>
              <w:rFonts w:ascii="Times New Roman" w:hAnsi="Times New Roman" w:cs="Times New Roman"/>
              <w:b/>
              <w:color w:val="auto"/>
              <w:sz w:val="20"/>
              <w:szCs w:val="20"/>
            </w:rPr>
          </w:rPrChange>
        </w:rPr>
        <w:t>.</w:t>
      </w:r>
      <w:proofErr w:type="gramEnd"/>
      <w:r w:rsidR="0011670E" w:rsidRPr="007C163E">
        <w:rPr>
          <w:rFonts w:ascii="Times New Roman" w:hAnsi="Times New Roman" w:cs="Times New Roman"/>
          <w:b/>
          <w:color w:val="auto"/>
          <w:rPrChange w:id="964" w:author="Phùng Nguyễn Minh Tâm" w:date="2018-12-19T17:03:00Z">
            <w:rPr>
              <w:rFonts w:ascii="Times New Roman" w:hAnsi="Times New Roman" w:cs="Times New Roman"/>
              <w:b/>
              <w:color w:val="auto"/>
              <w:sz w:val="20"/>
              <w:szCs w:val="20"/>
            </w:rPr>
          </w:rPrChange>
        </w:rPr>
        <w:t xml:space="preserve"> </w:t>
      </w:r>
      <w:proofErr w:type="gramStart"/>
      <w:r w:rsidR="0011670E" w:rsidRPr="007C163E">
        <w:rPr>
          <w:rFonts w:ascii="Times New Roman" w:hAnsi="Times New Roman" w:cs="Times New Roman"/>
          <w:b/>
          <w:color w:val="auto"/>
          <w:rPrChange w:id="965" w:author="Phùng Nguyễn Minh Tâm" w:date="2018-12-19T17:03:00Z">
            <w:rPr>
              <w:rFonts w:ascii="Times New Roman" w:hAnsi="Times New Roman" w:cs="Times New Roman"/>
              <w:b/>
              <w:color w:val="auto"/>
              <w:sz w:val="20"/>
              <w:szCs w:val="20"/>
            </w:rPr>
          </w:rPrChange>
        </w:rPr>
        <w:t>Hạn mức giao dịch/</w:t>
      </w:r>
      <w:r w:rsidRPr="007C163E">
        <w:rPr>
          <w:rFonts w:ascii="Times New Roman" w:hAnsi="Times New Roman" w:cs="Times New Roman"/>
          <w:b/>
          <w:i/>
          <w:color w:val="auto"/>
          <w:rPrChange w:id="966" w:author="Phùng Nguyễn Minh Tâm" w:date="2018-12-19T17:03:00Z">
            <w:rPr>
              <w:rFonts w:ascii="Times New Roman" w:hAnsi="Times New Roman" w:cs="Times New Roman"/>
              <w:b/>
              <w:i/>
              <w:color w:val="auto"/>
              <w:sz w:val="20"/>
              <w:szCs w:val="20"/>
            </w:rPr>
          </w:rPrChange>
        </w:rPr>
        <w:t>Article 6</w:t>
      </w:r>
      <w:r w:rsidR="0011670E" w:rsidRPr="007C163E">
        <w:rPr>
          <w:rFonts w:ascii="Times New Roman" w:hAnsi="Times New Roman" w:cs="Times New Roman"/>
          <w:b/>
          <w:i/>
          <w:color w:val="auto"/>
          <w:rPrChange w:id="967" w:author="Phùng Nguyễn Minh Tâm" w:date="2018-12-19T17:03:00Z">
            <w:rPr>
              <w:rFonts w:ascii="Times New Roman" w:hAnsi="Times New Roman" w:cs="Times New Roman"/>
              <w:b/>
              <w:i/>
              <w:color w:val="auto"/>
              <w:sz w:val="20"/>
              <w:szCs w:val="20"/>
            </w:rPr>
          </w:rPrChange>
        </w:rPr>
        <w:t>.</w:t>
      </w:r>
      <w:proofErr w:type="gramEnd"/>
      <w:r w:rsidR="0011670E" w:rsidRPr="007C163E">
        <w:rPr>
          <w:rFonts w:ascii="Times New Roman" w:hAnsi="Times New Roman" w:cs="Times New Roman"/>
          <w:b/>
          <w:i/>
          <w:color w:val="auto"/>
          <w:rPrChange w:id="968" w:author="Phùng Nguyễn Minh Tâm" w:date="2018-12-19T17:03:00Z">
            <w:rPr>
              <w:rFonts w:ascii="Times New Roman" w:hAnsi="Times New Roman" w:cs="Times New Roman"/>
              <w:b/>
              <w:i/>
              <w:color w:val="auto"/>
              <w:sz w:val="20"/>
              <w:szCs w:val="20"/>
            </w:rPr>
          </w:rPrChange>
        </w:rPr>
        <w:t xml:space="preserve"> Transaction limits</w:t>
      </w:r>
    </w:p>
    <w:p w:rsidR="0011670E" w:rsidRPr="007C163E" w:rsidRDefault="005835EC" w:rsidP="002F7F96">
      <w:pPr>
        <w:pStyle w:val="Default"/>
        <w:widowControl w:val="0"/>
        <w:tabs>
          <w:tab w:val="left" w:pos="0"/>
        </w:tabs>
        <w:ind w:left="142"/>
        <w:jc w:val="both"/>
        <w:rPr>
          <w:rFonts w:ascii="Times New Roman" w:hAnsi="Times New Roman" w:cs="Times New Roman"/>
          <w:color w:val="auto"/>
        </w:rPr>
      </w:pPr>
      <w:r w:rsidRPr="007C163E">
        <w:rPr>
          <w:rFonts w:ascii="Times New Roman" w:hAnsi="Times New Roman" w:cs="Times New Roman"/>
          <w:color w:val="auto"/>
          <w:rPrChange w:id="969" w:author="Phùng Nguyễn Minh Tâm" w:date="2018-12-19T17:03:00Z">
            <w:rPr>
              <w:rFonts w:ascii="Times New Roman" w:hAnsi="Times New Roman" w:cs="Times New Roman"/>
              <w:color w:val="auto"/>
              <w:sz w:val="20"/>
              <w:szCs w:val="20"/>
            </w:rPr>
          </w:rPrChange>
        </w:rPr>
        <w:t xml:space="preserve">6.1. </w:t>
      </w:r>
      <w:r w:rsidR="0011670E" w:rsidRPr="007C163E">
        <w:rPr>
          <w:rFonts w:ascii="Times New Roman" w:hAnsi="Times New Roman" w:cs="Times New Roman"/>
          <w:color w:val="auto"/>
          <w:rPrChange w:id="970" w:author="Phùng Nguyễn Minh Tâm" w:date="2018-12-19T17:03:00Z">
            <w:rPr>
              <w:rFonts w:ascii="Times New Roman" w:hAnsi="Times New Roman" w:cs="Times New Roman"/>
              <w:color w:val="auto"/>
              <w:sz w:val="20"/>
              <w:szCs w:val="20"/>
            </w:rPr>
          </w:rPrChange>
        </w:rPr>
        <w:t xml:space="preserve">Agribank có thể thay đổi hoặc ấn định hạn mức </w:t>
      </w:r>
      <w:r w:rsidR="00712F62" w:rsidRPr="007C163E">
        <w:rPr>
          <w:rFonts w:ascii="Times New Roman" w:hAnsi="Times New Roman" w:cs="Times New Roman"/>
          <w:color w:val="auto"/>
          <w:rPrChange w:id="971" w:author="Phùng Nguyễn Minh Tâm" w:date="2018-12-19T17:03:00Z">
            <w:rPr>
              <w:rFonts w:ascii="Times New Roman" w:hAnsi="Times New Roman" w:cs="Times New Roman"/>
              <w:color w:val="auto"/>
              <w:sz w:val="20"/>
              <w:szCs w:val="20"/>
            </w:rPr>
          </w:rPrChange>
        </w:rPr>
        <w:t xml:space="preserve">mặc định </w:t>
      </w:r>
      <w:r w:rsidR="0011670E" w:rsidRPr="007C163E">
        <w:rPr>
          <w:rFonts w:ascii="Times New Roman" w:hAnsi="Times New Roman" w:cs="Times New Roman"/>
          <w:color w:val="auto"/>
          <w:rPrChange w:id="972" w:author="Phùng Nguyễn Minh Tâm" w:date="2018-12-19T17:03:00Z">
            <w:rPr>
              <w:rFonts w:ascii="Times New Roman" w:hAnsi="Times New Roman" w:cs="Times New Roman"/>
              <w:color w:val="auto"/>
              <w:sz w:val="20"/>
              <w:szCs w:val="20"/>
            </w:rPr>
          </w:rPrChange>
        </w:rPr>
        <w:t>cho các giao dịch của khách hàng</w:t>
      </w:r>
      <w:r w:rsidR="00CB7D89" w:rsidRPr="007C163E">
        <w:rPr>
          <w:rFonts w:ascii="Times New Roman" w:hAnsi="Times New Roman" w:cs="Times New Roman"/>
          <w:color w:val="auto"/>
          <w:rPrChange w:id="973" w:author="Phùng Nguyễn Minh Tâm" w:date="2018-12-19T17:03:00Z">
            <w:rPr>
              <w:rFonts w:ascii="Times New Roman" w:hAnsi="Times New Roman" w:cs="Times New Roman"/>
              <w:color w:val="auto"/>
              <w:sz w:val="20"/>
              <w:szCs w:val="20"/>
            </w:rPr>
          </w:rPrChange>
        </w:rPr>
        <w:t>, tổng hạn mức giao dịch ngày của tất cả các tài khoản đối với một khách hàng</w:t>
      </w:r>
      <w:r w:rsidR="0011670E" w:rsidRPr="007C163E">
        <w:rPr>
          <w:rFonts w:ascii="Times New Roman" w:hAnsi="Times New Roman" w:cs="Times New Roman"/>
          <w:color w:val="auto"/>
          <w:rPrChange w:id="974" w:author="Phùng Nguyễn Minh Tâm" w:date="2018-12-19T17:03:00Z">
            <w:rPr>
              <w:rFonts w:ascii="Times New Roman" w:hAnsi="Times New Roman" w:cs="Times New Roman"/>
              <w:color w:val="auto"/>
              <w:sz w:val="20"/>
              <w:szCs w:val="20"/>
            </w:rPr>
          </w:rPrChange>
        </w:rPr>
        <w:t xml:space="preserve">. </w:t>
      </w:r>
      <w:r w:rsidR="0056492D" w:rsidRPr="007C163E">
        <w:rPr>
          <w:rFonts w:ascii="Times New Roman" w:hAnsi="Times New Roman" w:cs="Times New Roman"/>
          <w:color w:val="auto"/>
          <w:rPrChange w:id="975" w:author="Phùng Nguyễn Minh Tâm" w:date="2018-12-19T17:03:00Z">
            <w:rPr>
              <w:rFonts w:ascii="Times New Roman" w:hAnsi="Times New Roman" w:cs="Times New Roman"/>
              <w:color w:val="auto"/>
              <w:sz w:val="20"/>
              <w:szCs w:val="20"/>
            </w:rPr>
          </w:rPrChange>
        </w:rPr>
        <w:t xml:space="preserve">Thông tin về hạn mức giao dịch được Agribank niêm yết công khai tại các điểm giao dịch, trang web chính thức của Agribank, các kênh cung cấp dịch vụ hoặc thông báo cho khách hàng qua hộp </w:t>
      </w:r>
      <w:proofErr w:type="gramStart"/>
      <w:r w:rsidR="0056492D" w:rsidRPr="007C163E">
        <w:rPr>
          <w:rFonts w:ascii="Times New Roman" w:hAnsi="Times New Roman" w:cs="Times New Roman"/>
          <w:color w:val="auto"/>
          <w:rPrChange w:id="976" w:author="Phùng Nguyễn Minh Tâm" w:date="2018-12-19T17:03:00Z">
            <w:rPr>
              <w:rFonts w:ascii="Times New Roman" w:hAnsi="Times New Roman" w:cs="Times New Roman"/>
              <w:color w:val="auto"/>
              <w:sz w:val="20"/>
              <w:szCs w:val="20"/>
            </w:rPr>
          </w:rPrChange>
        </w:rPr>
        <w:t>thư</w:t>
      </w:r>
      <w:proofErr w:type="gramEnd"/>
      <w:r w:rsidR="0056492D" w:rsidRPr="007C163E">
        <w:rPr>
          <w:rFonts w:ascii="Times New Roman" w:hAnsi="Times New Roman" w:cs="Times New Roman"/>
          <w:color w:val="auto"/>
          <w:rPrChange w:id="977" w:author="Phùng Nguyễn Minh Tâm" w:date="2018-12-19T17:03:00Z">
            <w:rPr>
              <w:rFonts w:ascii="Times New Roman" w:hAnsi="Times New Roman" w:cs="Times New Roman"/>
              <w:color w:val="auto"/>
              <w:sz w:val="20"/>
              <w:szCs w:val="20"/>
            </w:rPr>
          </w:rPrChange>
        </w:rPr>
        <w:t xml:space="preserve"> điện tử của khách hàng.</w:t>
      </w:r>
    </w:p>
    <w:p w:rsidR="0011670E" w:rsidRPr="007C163E" w:rsidRDefault="005417D8" w:rsidP="002F7F96">
      <w:pPr>
        <w:pStyle w:val="Default"/>
        <w:widowControl w:val="0"/>
        <w:tabs>
          <w:tab w:val="left" w:pos="0"/>
        </w:tabs>
        <w:ind w:left="142"/>
        <w:jc w:val="both"/>
        <w:rPr>
          <w:rFonts w:ascii="Times New Roman" w:hAnsi="Times New Roman" w:cs="Times New Roman"/>
          <w:i/>
          <w:color w:val="auto"/>
        </w:rPr>
      </w:pPr>
      <w:r w:rsidRPr="007C163E">
        <w:rPr>
          <w:rFonts w:ascii="Times New Roman" w:hAnsi="Times New Roman" w:cs="Times New Roman"/>
          <w:i/>
          <w:color w:val="auto"/>
          <w:rPrChange w:id="978" w:author="Phùng Nguyễn Minh Tâm" w:date="2018-12-19T17:03:00Z">
            <w:rPr>
              <w:rFonts w:ascii="Times New Roman" w:hAnsi="Times New Roman" w:cs="Times New Roman"/>
              <w:i/>
              <w:color w:val="auto"/>
              <w:sz w:val="20"/>
              <w:szCs w:val="20"/>
            </w:rPr>
          </w:rPrChange>
        </w:rPr>
        <w:t>Agribank can change or fix the limit for Customer’s transactions, transaction limit for all accounts of customer. Transaction limit</w:t>
      </w:r>
      <w:del w:id="979" w:author="Dao Khanh Hoa - 1050" w:date="2018-12-17T17:06:00Z">
        <w:r w:rsidRPr="007C163E" w:rsidDel="002146FA">
          <w:rPr>
            <w:rFonts w:ascii="Times New Roman" w:hAnsi="Times New Roman" w:cs="Times New Roman"/>
            <w:i/>
            <w:color w:val="auto"/>
            <w:rPrChange w:id="980" w:author="Phùng Nguyễn Minh Tâm" w:date="2018-12-19T17:03:00Z">
              <w:rPr>
                <w:rFonts w:ascii="Times New Roman" w:hAnsi="Times New Roman" w:cs="Times New Roman"/>
                <w:i/>
                <w:color w:val="auto"/>
                <w:sz w:val="20"/>
                <w:szCs w:val="20"/>
              </w:rPr>
            </w:rPrChange>
          </w:rPr>
          <w:delText>s</w:delText>
        </w:r>
      </w:del>
      <w:r w:rsidRPr="007C163E">
        <w:rPr>
          <w:rFonts w:ascii="Times New Roman" w:hAnsi="Times New Roman" w:cs="Times New Roman"/>
          <w:i/>
          <w:color w:val="auto"/>
          <w:rPrChange w:id="981" w:author="Phùng Nguyễn Minh Tâm" w:date="2018-12-19T17:03:00Z">
            <w:rPr>
              <w:rFonts w:ascii="Times New Roman" w:hAnsi="Times New Roman" w:cs="Times New Roman"/>
              <w:i/>
              <w:color w:val="auto"/>
              <w:sz w:val="20"/>
              <w:szCs w:val="20"/>
            </w:rPr>
          </w:rPrChange>
        </w:rPr>
        <w:t xml:space="preserve"> regulations will be publicly posted at transaction offices, official website of </w:t>
      </w:r>
      <w:proofErr w:type="gramStart"/>
      <w:r w:rsidRPr="007C163E">
        <w:rPr>
          <w:rFonts w:ascii="Times New Roman" w:hAnsi="Times New Roman" w:cs="Times New Roman"/>
          <w:i/>
          <w:color w:val="auto"/>
          <w:rPrChange w:id="982" w:author="Phùng Nguyễn Minh Tâm" w:date="2018-12-19T17:03:00Z">
            <w:rPr>
              <w:rFonts w:ascii="Times New Roman" w:hAnsi="Times New Roman" w:cs="Times New Roman"/>
              <w:i/>
              <w:color w:val="auto"/>
              <w:sz w:val="20"/>
              <w:szCs w:val="20"/>
            </w:rPr>
          </w:rPrChange>
        </w:rPr>
        <w:t>Agribank,</w:t>
      </w:r>
      <w:proofErr w:type="gramEnd"/>
      <w:r w:rsidRPr="007C163E">
        <w:rPr>
          <w:rFonts w:ascii="Times New Roman" w:hAnsi="Times New Roman" w:cs="Times New Roman"/>
          <w:i/>
          <w:color w:val="auto"/>
          <w:rPrChange w:id="983" w:author="Phùng Nguyễn Minh Tâm" w:date="2018-12-19T17:03:00Z">
            <w:rPr>
              <w:rFonts w:ascii="Times New Roman" w:hAnsi="Times New Roman" w:cs="Times New Roman"/>
              <w:i/>
              <w:color w:val="auto"/>
              <w:sz w:val="20"/>
              <w:szCs w:val="20"/>
            </w:rPr>
          </w:rPrChange>
        </w:rPr>
        <w:t xml:space="preserve"> electronic distribution channels or notify Customer via email.</w:t>
      </w:r>
    </w:p>
    <w:p w:rsidR="005835EC" w:rsidRPr="007C163E" w:rsidRDefault="005835EC" w:rsidP="002F7F96">
      <w:pPr>
        <w:pStyle w:val="Default"/>
        <w:widowControl w:val="0"/>
        <w:tabs>
          <w:tab w:val="left" w:pos="0"/>
        </w:tabs>
        <w:ind w:left="142"/>
        <w:jc w:val="both"/>
        <w:rPr>
          <w:rFonts w:ascii="Times New Roman" w:hAnsi="Times New Roman" w:cs="Times New Roman"/>
          <w:color w:val="auto"/>
          <w:spacing w:val="-2"/>
        </w:rPr>
      </w:pPr>
      <w:r w:rsidRPr="007C163E">
        <w:rPr>
          <w:rFonts w:ascii="Times New Roman" w:hAnsi="Times New Roman" w:cs="Times New Roman"/>
          <w:color w:val="auto"/>
          <w:spacing w:val="-2"/>
          <w:rPrChange w:id="984" w:author="Phùng Nguyễn Minh Tâm" w:date="2018-12-19T17:03:00Z">
            <w:rPr>
              <w:rFonts w:ascii="Times New Roman" w:hAnsi="Times New Roman" w:cs="Times New Roman"/>
              <w:color w:val="auto"/>
              <w:spacing w:val="-2"/>
              <w:sz w:val="20"/>
              <w:szCs w:val="20"/>
            </w:rPr>
          </w:rPrChange>
        </w:rPr>
        <w:t xml:space="preserve">6.2. </w:t>
      </w:r>
      <w:r w:rsidR="00C47B3A" w:rsidRPr="007C163E">
        <w:rPr>
          <w:rFonts w:ascii="Times New Roman" w:hAnsi="Times New Roman" w:cs="Times New Roman"/>
          <w:color w:val="auto"/>
          <w:spacing w:val="-2"/>
          <w:rPrChange w:id="985" w:author="Phùng Nguyễn Minh Tâm" w:date="2018-12-19T17:03:00Z">
            <w:rPr>
              <w:rFonts w:ascii="Times New Roman" w:hAnsi="Times New Roman" w:cs="Times New Roman"/>
              <w:color w:val="auto"/>
              <w:spacing w:val="-2"/>
              <w:sz w:val="20"/>
              <w:szCs w:val="20"/>
            </w:rPr>
          </w:rPrChange>
        </w:rPr>
        <w:t xml:space="preserve">Agribank sẽ thỏa thuận Hạn mức đặc biệt đối với các giao dịch chuyển khoản trong ngày được thực hiện trên hệ thống Ngân hàng điện tử khi khách hàng có nhu cầu/ </w:t>
      </w:r>
      <w:r w:rsidR="005417D8" w:rsidRPr="007C163E">
        <w:rPr>
          <w:rFonts w:ascii="Times New Roman" w:hAnsi="Times New Roman" w:cs="Times New Roman"/>
          <w:i/>
          <w:color w:val="auto"/>
          <w:spacing w:val="-2"/>
          <w:rPrChange w:id="986" w:author="Phùng Nguyễn Minh Tâm" w:date="2018-12-19T17:03:00Z">
            <w:rPr>
              <w:rFonts w:ascii="Times New Roman" w:hAnsi="Times New Roman" w:cs="Times New Roman"/>
              <w:i/>
              <w:color w:val="FF0000"/>
              <w:spacing w:val="-2"/>
              <w:sz w:val="20"/>
              <w:szCs w:val="20"/>
            </w:rPr>
          </w:rPrChange>
        </w:rPr>
        <w:t>Agribank will negotiate with customers about special transaction limit for transfer on E-Banking system to meet customers’ demand</w:t>
      </w:r>
      <w:r w:rsidR="005417D8" w:rsidRPr="007C163E">
        <w:rPr>
          <w:rFonts w:ascii="Times New Roman" w:hAnsi="Times New Roman" w:cs="Times New Roman"/>
          <w:color w:val="auto"/>
          <w:spacing w:val="-2"/>
          <w:rPrChange w:id="987" w:author="Phùng Nguyễn Minh Tâm" w:date="2018-12-19T17:03:00Z">
            <w:rPr>
              <w:rFonts w:ascii="Times New Roman" w:hAnsi="Times New Roman" w:cs="Times New Roman"/>
              <w:color w:val="auto"/>
              <w:spacing w:val="-2"/>
              <w:sz w:val="20"/>
              <w:szCs w:val="20"/>
            </w:rPr>
          </w:rPrChange>
        </w:rPr>
        <w:t>.</w:t>
      </w:r>
    </w:p>
    <w:p w:rsidR="0011670E" w:rsidRPr="007C163E" w:rsidRDefault="0011670E" w:rsidP="002F7F96">
      <w:pPr>
        <w:widowControl w:val="0"/>
        <w:tabs>
          <w:tab w:val="left" w:pos="0"/>
        </w:tabs>
        <w:ind w:left="142"/>
        <w:jc w:val="both"/>
        <w:outlineLvl w:val="0"/>
        <w:rPr>
          <w:b/>
          <w:i/>
          <w:sz w:val="24"/>
          <w:szCs w:val="24"/>
        </w:rPr>
      </w:pPr>
      <w:proofErr w:type="gramStart"/>
      <w:r w:rsidRPr="007C163E">
        <w:rPr>
          <w:b/>
          <w:sz w:val="24"/>
          <w:szCs w:val="24"/>
        </w:rPr>
        <w:t xml:space="preserve">Điều </w:t>
      </w:r>
      <w:r w:rsidR="00B030AD" w:rsidRPr="007C163E">
        <w:rPr>
          <w:b/>
          <w:sz w:val="24"/>
          <w:szCs w:val="24"/>
        </w:rPr>
        <w:t>7</w:t>
      </w:r>
      <w:r w:rsidRPr="007C163E">
        <w:rPr>
          <w:b/>
          <w:sz w:val="24"/>
          <w:szCs w:val="24"/>
        </w:rPr>
        <w:t>.</w:t>
      </w:r>
      <w:proofErr w:type="gramEnd"/>
      <w:r w:rsidRPr="007C163E">
        <w:rPr>
          <w:b/>
          <w:sz w:val="24"/>
          <w:szCs w:val="24"/>
        </w:rPr>
        <w:t xml:space="preserve"> </w:t>
      </w:r>
      <w:proofErr w:type="gramStart"/>
      <w:r w:rsidRPr="007C163E">
        <w:rPr>
          <w:b/>
          <w:sz w:val="24"/>
          <w:szCs w:val="24"/>
        </w:rPr>
        <w:t>Thời gian giao dịch/</w:t>
      </w:r>
      <w:r w:rsidRPr="007C163E">
        <w:rPr>
          <w:b/>
          <w:i/>
          <w:sz w:val="24"/>
          <w:szCs w:val="24"/>
        </w:rPr>
        <w:t xml:space="preserve">Article </w:t>
      </w:r>
      <w:r w:rsidR="00B030AD" w:rsidRPr="007C163E">
        <w:rPr>
          <w:b/>
          <w:i/>
          <w:sz w:val="24"/>
          <w:szCs w:val="24"/>
        </w:rPr>
        <w:t>7</w:t>
      </w:r>
      <w:r w:rsidRPr="007C163E">
        <w:rPr>
          <w:b/>
          <w:i/>
          <w:sz w:val="24"/>
          <w:szCs w:val="24"/>
        </w:rPr>
        <w:t>.</w:t>
      </w:r>
      <w:proofErr w:type="gramEnd"/>
      <w:r w:rsidRPr="007C163E">
        <w:rPr>
          <w:b/>
          <w:i/>
          <w:sz w:val="24"/>
          <w:szCs w:val="24"/>
        </w:rPr>
        <w:t xml:space="preserve"> Transaction time</w:t>
      </w:r>
    </w:p>
    <w:p w:rsidR="0011670E" w:rsidRPr="007C163E" w:rsidRDefault="00B030AD" w:rsidP="002F7F96">
      <w:pPr>
        <w:pStyle w:val="Default"/>
        <w:widowControl w:val="0"/>
        <w:tabs>
          <w:tab w:val="left" w:pos="0"/>
        </w:tabs>
        <w:ind w:left="142"/>
        <w:jc w:val="both"/>
        <w:rPr>
          <w:rFonts w:ascii="Times New Roman" w:hAnsi="Times New Roman" w:cs="Times New Roman"/>
          <w:color w:val="auto"/>
        </w:rPr>
      </w:pPr>
      <w:r w:rsidRPr="007C163E">
        <w:rPr>
          <w:rFonts w:ascii="Times New Roman" w:hAnsi="Times New Roman" w:cs="Times New Roman"/>
          <w:color w:val="auto"/>
          <w:rPrChange w:id="988" w:author="Phùng Nguyễn Minh Tâm" w:date="2018-12-19T17:03:00Z">
            <w:rPr>
              <w:rFonts w:ascii="Times New Roman" w:hAnsi="Times New Roman" w:cs="Times New Roman"/>
              <w:color w:val="auto"/>
              <w:sz w:val="20"/>
              <w:szCs w:val="20"/>
            </w:rPr>
          </w:rPrChange>
        </w:rPr>
        <w:t>7</w:t>
      </w:r>
      <w:r w:rsidR="0011670E" w:rsidRPr="007C163E">
        <w:rPr>
          <w:rFonts w:ascii="Times New Roman" w:hAnsi="Times New Roman" w:cs="Times New Roman"/>
          <w:color w:val="auto"/>
          <w:rPrChange w:id="989" w:author="Phùng Nguyễn Minh Tâm" w:date="2018-12-19T17:03:00Z">
            <w:rPr>
              <w:rFonts w:ascii="Times New Roman" w:hAnsi="Times New Roman" w:cs="Times New Roman"/>
              <w:color w:val="auto"/>
              <w:sz w:val="20"/>
              <w:szCs w:val="20"/>
            </w:rPr>
          </w:rPrChange>
        </w:rPr>
        <w:t xml:space="preserve">.1. Khách hàng có thể sử dụng dịch vụ 24 giờ trong ngày và 07 ngày trong tuần (trừ thời gian bảo trì hệ thống hoặc các lý do </w:t>
      </w:r>
      <w:r w:rsidR="0056492D" w:rsidRPr="007C163E">
        <w:rPr>
          <w:rFonts w:ascii="Times New Roman" w:hAnsi="Times New Roman" w:cs="Times New Roman"/>
          <w:color w:val="auto"/>
          <w:rPrChange w:id="990" w:author="Phùng Nguyễn Minh Tâm" w:date="2018-12-19T17:03:00Z">
            <w:rPr>
              <w:rFonts w:ascii="Times New Roman" w:hAnsi="Times New Roman" w:cs="Times New Roman"/>
              <w:color w:val="auto"/>
              <w:sz w:val="20"/>
              <w:szCs w:val="20"/>
            </w:rPr>
          </w:rPrChange>
        </w:rPr>
        <w:t xml:space="preserve">bất khả kháng </w:t>
      </w:r>
      <w:r w:rsidR="0011670E" w:rsidRPr="007C163E">
        <w:rPr>
          <w:rFonts w:ascii="Times New Roman" w:hAnsi="Times New Roman" w:cs="Times New Roman"/>
          <w:color w:val="auto"/>
          <w:rPrChange w:id="991" w:author="Phùng Nguyễn Minh Tâm" w:date="2018-12-19T17:03:00Z">
            <w:rPr>
              <w:rFonts w:ascii="Times New Roman" w:hAnsi="Times New Roman" w:cs="Times New Roman"/>
              <w:color w:val="auto"/>
              <w:sz w:val="20"/>
              <w:szCs w:val="20"/>
            </w:rPr>
          </w:rPrChange>
        </w:rPr>
        <w:t>khác ngoài tầm kiểm soát của Agribank như hỏa hoạn, động đất, sóng thần, bạo loạn, cấm vận… hoặc các hạn chế khác của Chính phủ).</w:t>
      </w:r>
    </w:p>
    <w:p w:rsidR="0011670E" w:rsidRPr="007C163E" w:rsidRDefault="005417D8" w:rsidP="002F7F96">
      <w:pPr>
        <w:pStyle w:val="Default"/>
        <w:widowControl w:val="0"/>
        <w:tabs>
          <w:tab w:val="left" w:pos="0"/>
        </w:tabs>
        <w:ind w:left="142"/>
        <w:jc w:val="both"/>
        <w:rPr>
          <w:rFonts w:ascii="Times New Roman" w:hAnsi="Times New Roman" w:cs="Times New Roman"/>
          <w:i/>
          <w:color w:val="auto"/>
        </w:rPr>
      </w:pPr>
      <w:r w:rsidRPr="007C163E">
        <w:rPr>
          <w:rFonts w:ascii="Times New Roman" w:hAnsi="Times New Roman" w:cs="Times New Roman"/>
          <w:i/>
          <w:color w:val="auto"/>
          <w:rPrChange w:id="992" w:author="Phùng Nguyễn Minh Tâm" w:date="2018-12-19T17:03:00Z">
            <w:rPr>
              <w:rFonts w:ascii="Times New Roman" w:hAnsi="Times New Roman" w:cs="Times New Roman"/>
              <w:i/>
              <w:color w:val="auto"/>
              <w:sz w:val="20"/>
              <w:szCs w:val="20"/>
            </w:rPr>
          </w:rPrChange>
        </w:rPr>
        <w:t xml:space="preserve">Customer can use the Services 24 hours per day and 07 days per week (except time for system maintenance or other forced majeure reasons out of Agribank’s control such as fires, floods, earthquakes, tsumanis, riots, embargoes or other </w:t>
      </w:r>
      <w:r w:rsidRPr="007C163E">
        <w:rPr>
          <w:rFonts w:ascii="Times New Roman" w:hAnsi="Times New Roman" w:cs="Times New Roman"/>
          <w:i/>
          <w:color w:val="auto"/>
          <w:rPrChange w:id="993" w:author="Phùng Nguyễn Minh Tâm" w:date="2018-12-19T17:03:00Z">
            <w:rPr>
              <w:rFonts w:ascii="Times New Roman" w:hAnsi="Times New Roman" w:cs="Times New Roman"/>
              <w:i/>
              <w:color w:val="auto"/>
              <w:sz w:val="20"/>
              <w:szCs w:val="20"/>
            </w:rPr>
          </w:rPrChange>
        </w:rPr>
        <w:lastRenderedPageBreak/>
        <w:t>government restrictions</w:t>
      </w:r>
      <w:r w:rsidR="00923886" w:rsidRPr="007C163E">
        <w:rPr>
          <w:rFonts w:ascii="Times New Roman" w:hAnsi="Times New Roman" w:cs="Times New Roman"/>
          <w:i/>
          <w:color w:val="auto"/>
          <w:rPrChange w:id="994" w:author="Phùng Nguyễn Minh Tâm" w:date="2018-12-19T17:03:00Z">
            <w:rPr>
              <w:rFonts w:ascii="Times New Roman" w:hAnsi="Times New Roman" w:cs="Times New Roman"/>
              <w:i/>
              <w:color w:val="auto"/>
              <w:sz w:val="20"/>
              <w:szCs w:val="20"/>
            </w:rPr>
          </w:rPrChange>
        </w:rPr>
        <w:t>)</w:t>
      </w:r>
      <w:r w:rsidRPr="007C163E">
        <w:rPr>
          <w:rFonts w:ascii="Times New Roman" w:hAnsi="Times New Roman" w:cs="Times New Roman"/>
          <w:i/>
          <w:color w:val="auto"/>
          <w:rPrChange w:id="995" w:author="Phùng Nguyễn Minh Tâm" w:date="2018-12-19T17:03:00Z">
            <w:rPr>
              <w:rFonts w:ascii="Times New Roman" w:hAnsi="Times New Roman" w:cs="Times New Roman"/>
              <w:i/>
              <w:color w:val="auto"/>
              <w:sz w:val="20"/>
              <w:szCs w:val="20"/>
            </w:rPr>
          </w:rPrChange>
        </w:rPr>
        <w:t>.</w:t>
      </w:r>
    </w:p>
    <w:p w:rsidR="0011670E" w:rsidRPr="007C163E" w:rsidRDefault="0011670E" w:rsidP="002F7F96">
      <w:pPr>
        <w:pStyle w:val="Default"/>
        <w:widowControl w:val="0"/>
        <w:numPr>
          <w:ilvl w:val="1"/>
          <w:numId w:val="69"/>
        </w:numPr>
        <w:tabs>
          <w:tab w:val="left" w:pos="0"/>
          <w:tab w:val="left" w:pos="342"/>
          <w:tab w:val="left" w:pos="450"/>
        </w:tabs>
        <w:ind w:left="142" w:firstLine="0"/>
        <w:jc w:val="both"/>
        <w:rPr>
          <w:rFonts w:ascii="Times New Roman" w:hAnsi="Times New Roman" w:cs="Times New Roman"/>
          <w:color w:val="auto"/>
        </w:rPr>
      </w:pPr>
      <w:r w:rsidRPr="007C163E">
        <w:rPr>
          <w:rFonts w:ascii="Times New Roman" w:hAnsi="Times New Roman" w:cs="Times New Roman"/>
          <w:color w:val="auto"/>
          <w:rPrChange w:id="996" w:author="Phùng Nguyễn Minh Tâm" w:date="2018-12-19T17:03:00Z">
            <w:rPr>
              <w:rFonts w:ascii="Times New Roman" w:hAnsi="Times New Roman" w:cs="Times New Roman"/>
              <w:color w:val="auto"/>
              <w:sz w:val="20"/>
              <w:szCs w:val="20"/>
            </w:rPr>
          </w:rPrChange>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5417D8" w:rsidRPr="007C163E" w:rsidRDefault="005417D8" w:rsidP="002F7F96">
      <w:pPr>
        <w:pStyle w:val="Default"/>
        <w:widowControl w:val="0"/>
        <w:tabs>
          <w:tab w:val="left" w:pos="0"/>
        </w:tabs>
        <w:ind w:left="142"/>
        <w:jc w:val="both"/>
        <w:rPr>
          <w:rFonts w:ascii="Times New Roman" w:hAnsi="Times New Roman" w:cs="Times New Roman"/>
          <w:i/>
          <w:color w:val="auto"/>
          <w:spacing w:val="-4"/>
          <w:rPrChange w:id="997" w:author="Phùng Nguyễn Minh Tâm" w:date="2018-12-19T17:03:00Z">
            <w:rPr>
              <w:rFonts w:ascii="Times New Roman" w:hAnsi="Times New Roman" w:cs="Times New Roman"/>
              <w:i/>
              <w:color w:val="FF0000"/>
              <w:spacing w:val="-4"/>
            </w:rPr>
          </w:rPrChange>
        </w:rPr>
      </w:pPr>
      <w:r w:rsidRPr="007C163E">
        <w:rPr>
          <w:rFonts w:ascii="Times New Roman" w:hAnsi="Times New Roman" w:cs="Times New Roman"/>
          <w:i/>
          <w:color w:val="auto"/>
          <w:spacing w:val="-4"/>
          <w:rPrChange w:id="998" w:author="Phùng Nguyễn Minh Tâm" w:date="2018-12-19T17:03:00Z">
            <w:rPr>
              <w:rFonts w:ascii="Times New Roman" w:hAnsi="Times New Roman" w:cs="Times New Roman"/>
              <w:i/>
              <w:color w:val="auto"/>
              <w:spacing w:val="-4"/>
              <w:sz w:val="20"/>
              <w:szCs w:val="20"/>
            </w:rPr>
          </w:rPrChange>
        </w:rPr>
        <w:t xml:space="preserve">The requirements and transactions of customers are only recognized and processed by Agribank when: (i) the system has confirmed the receipt of customer instructions; (ii) Account balance of the customer sufficient to carry out such transactions; (iii) the transaction </w:t>
      </w:r>
      <w:ins w:id="999" w:author="Dao Khanh Hoa - 1050" w:date="2018-12-13T09:12:00Z">
        <w:r w:rsidR="00FF6FD8" w:rsidRPr="007C163E">
          <w:rPr>
            <w:rFonts w:ascii="Times New Roman" w:hAnsi="Times New Roman" w:cs="Times New Roman"/>
            <w:i/>
            <w:color w:val="auto"/>
            <w:spacing w:val="-4"/>
            <w:rPrChange w:id="1000" w:author="Phùng Nguyễn Minh Tâm" w:date="2018-12-19T17:03:00Z">
              <w:rPr>
                <w:rFonts w:ascii="Times New Roman" w:hAnsi="Times New Roman" w:cs="Times New Roman"/>
                <w:i/>
                <w:color w:val="FF0000"/>
                <w:spacing w:val="-4"/>
                <w:sz w:val="20"/>
                <w:szCs w:val="20"/>
              </w:rPr>
            </w:rPrChange>
          </w:rPr>
          <w:t>amount</w:t>
        </w:r>
      </w:ins>
      <w:ins w:id="1001" w:author="Dao Khanh Hoa - 1050" w:date="2018-12-13T15:30:00Z">
        <w:r w:rsidR="003C5F20" w:rsidRPr="007C163E">
          <w:rPr>
            <w:rFonts w:ascii="Times New Roman" w:hAnsi="Times New Roman" w:cs="Times New Roman"/>
            <w:i/>
            <w:color w:val="auto"/>
            <w:spacing w:val="-4"/>
            <w:rPrChange w:id="1002" w:author="Phùng Nguyễn Minh Tâm" w:date="2018-12-19T17:03:00Z">
              <w:rPr>
                <w:rFonts w:ascii="Times New Roman" w:hAnsi="Times New Roman" w:cs="Times New Roman"/>
                <w:i/>
                <w:color w:val="FF0000"/>
                <w:spacing w:val="-4"/>
                <w:sz w:val="20"/>
                <w:szCs w:val="20"/>
              </w:rPr>
            </w:rPrChange>
          </w:rPr>
          <w:t>s</w:t>
        </w:r>
      </w:ins>
      <w:ins w:id="1003" w:author="Dao Khanh Hoa - 1050" w:date="2018-12-13T09:12:00Z">
        <w:r w:rsidR="00FF6FD8" w:rsidRPr="007C163E">
          <w:rPr>
            <w:rFonts w:ascii="Times New Roman" w:hAnsi="Times New Roman" w:cs="Times New Roman"/>
            <w:i/>
            <w:color w:val="auto"/>
            <w:spacing w:val="-4"/>
            <w:rPrChange w:id="1004" w:author="Phùng Nguyễn Minh Tâm" w:date="2018-12-19T17:03:00Z">
              <w:rPr>
                <w:rFonts w:ascii="Times New Roman" w:hAnsi="Times New Roman" w:cs="Times New Roman"/>
                <w:i/>
                <w:color w:val="FF0000"/>
                <w:spacing w:val="-4"/>
                <w:sz w:val="20"/>
                <w:szCs w:val="20"/>
              </w:rPr>
            </w:rPrChange>
          </w:rPr>
          <w:t xml:space="preserve"> </w:t>
        </w:r>
      </w:ins>
      <w:r w:rsidRPr="007C163E">
        <w:rPr>
          <w:rFonts w:ascii="Times New Roman" w:hAnsi="Times New Roman" w:cs="Times New Roman"/>
          <w:i/>
          <w:color w:val="auto"/>
          <w:spacing w:val="-4"/>
          <w:rPrChange w:id="1005" w:author="Phùng Nguyễn Minh Tâm" w:date="2018-12-19T17:03:00Z">
            <w:rPr>
              <w:rFonts w:ascii="Times New Roman" w:hAnsi="Times New Roman" w:cs="Times New Roman"/>
              <w:i/>
              <w:color w:val="FF0000"/>
              <w:spacing w:val="-4"/>
              <w:sz w:val="20"/>
              <w:szCs w:val="20"/>
            </w:rPr>
          </w:rPrChange>
        </w:rPr>
        <w:t>do</w:t>
      </w:r>
      <w:del w:id="1006" w:author="Dao Khanh Hoa - 1050" w:date="2018-12-13T15:30:00Z">
        <w:r w:rsidRPr="007C163E" w:rsidDel="003C5F20">
          <w:rPr>
            <w:rFonts w:ascii="Times New Roman" w:hAnsi="Times New Roman" w:cs="Times New Roman"/>
            <w:i/>
            <w:color w:val="auto"/>
            <w:spacing w:val="-4"/>
            <w:rPrChange w:id="1007" w:author="Phùng Nguyễn Minh Tâm" w:date="2018-12-19T17:03:00Z">
              <w:rPr>
                <w:rFonts w:ascii="Times New Roman" w:hAnsi="Times New Roman" w:cs="Times New Roman"/>
                <w:i/>
                <w:color w:val="FF0000"/>
                <w:spacing w:val="-4"/>
                <w:sz w:val="20"/>
                <w:szCs w:val="20"/>
              </w:rPr>
            </w:rPrChange>
          </w:rPr>
          <w:delText>es</w:delText>
        </w:r>
      </w:del>
      <w:r w:rsidRPr="007C163E">
        <w:rPr>
          <w:rFonts w:ascii="Times New Roman" w:hAnsi="Times New Roman" w:cs="Times New Roman"/>
          <w:i/>
          <w:color w:val="auto"/>
          <w:spacing w:val="-4"/>
          <w:rPrChange w:id="1008" w:author="Phùng Nguyễn Minh Tâm" w:date="2018-12-19T17:03:00Z">
            <w:rPr>
              <w:rFonts w:ascii="Times New Roman" w:hAnsi="Times New Roman" w:cs="Times New Roman"/>
              <w:i/>
              <w:color w:val="FF0000"/>
              <w:spacing w:val="-4"/>
              <w:sz w:val="20"/>
              <w:szCs w:val="20"/>
            </w:rPr>
          </w:rPrChange>
        </w:rPr>
        <w:t xml:space="preserve"> not exceed the limit; (iv) Customer's transaction is valid and does not violate any regulation</w:t>
      </w:r>
      <w:del w:id="1009" w:author="Dao Khanh Hoa - 1050" w:date="2018-12-13T09:13:00Z">
        <w:r w:rsidRPr="007C163E" w:rsidDel="00FF6FD8">
          <w:rPr>
            <w:rFonts w:ascii="Times New Roman" w:hAnsi="Times New Roman" w:cs="Times New Roman"/>
            <w:i/>
            <w:color w:val="auto"/>
            <w:spacing w:val="-4"/>
            <w:rPrChange w:id="1010" w:author="Phùng Nguyễn Minh Tâm" w:date="2018-12-19T17:03:00Z">
              <w:rPr>
                <w:rFonts w:ascii="Times New Roman" w:hAnsi="Times New Roman" w:cs="Times New Roman"/>
                <w:i/>
                <w:color w:val="FF0000"/>
                <w:spacing w:val="-4"/>
                <w:sz w:val="20"/>
                <w:szCs w:val="20"/>
              </w:rPr>
            </w:rPrChange>
          </w:rPr>
          <w:delText>s</w:delText>
        </w:r>
      </w:del>
      <w:r w:rsidRPr="007C163E">
        <w:rPr>
          <w:rFonts w:ascii="Times New Roman" w:hAnsi="Times New Roman" w:cs="Times New Roman"/>
          <w:i/>
          <w:color w:val="auto"/>
          <w:spacing w:val="-4"/>
          <w:rPrChange w:id="1011" w:author="Phùng Nguyễn Minh Tâm" w:date="2018-12-19T17:03:00Z">
            <w:rPr>
              <w:rFonts w:ascii="Times New Roman" w:hAnsi="Times New Roman" w:cs="Times New Roman"/>
              <w:i/>
              <w:color w:val="FF0000"/>
              <w:spacing w:val="-4"/>
              <w:sz w:val="20"/>
              <w:szCs w:val="20"/>
            </w:rPr>
          </w:rPrChange>
        </w:rPr>
        <w:t xml:space="preserve"> of Agribank, third party and law</w:t>
      </w:r>
      <w:ins w:id="1012" w:author="Dao Khanh Hoa - 1050" w:date="2018-12-13T09:13:00Z">
        <w:r w:rsidR="00FF6FD8" w:rsidRPr="007C163E">
          <w:rPr>
            <w:rFonts w:ascii="Times New Roman" w:hAnsi="Times New Roman" w:cs="Times New Roman"/>
            <w:i/>
            <w:color w:val="auto"/>
            <w:spacing w:val="-4"/>
            <w:rPrChange w:id="1013" w:author="Phùng Nguyễn Minh Tâm" w:date="2018-12-19T17:03:00Z">
              <w:rPr>
                <w:rFonts w:ascii="Times New Roman" w:hAnsi="Times New Roman" w:cs="Times New Roman"/>
                <w:i/>
                <w:color w:val="FF0000"/>
                <w:spacing w:val="-4"/>
                <w:sz w:val="20"/>
                <w:szCs w:val="20"/>
              </w:rPr>
            </w:rPrChange>
          </w:rPr>
          <w:t>s</w:t>
        </w:r>
      </w:ins>
      <w:r w:rsidRPr="007C163E">
        <w:rPr>
          <w:rFonts w:ascii="Times New Roman" w:hAnsi="Times New Roman" w:cs="Times New Roman"/>
          <w:i/>
          <w:color w:val="auto"/>
          <w:spacing w:val="-4"/>
          <w:rPrChange w:id="1014" w:author="Phùng Nguyễn Minh Tâm" w:date="2018-12-19T17:03:00Z">
            <w:rPr>
              <w:rFonts w:ascii="Times New Roman" w:hAnsi="Times New Roman" w:cs="Times New Roman"/>
              <w:i/>
              <w:color w:val="FF0000"/>
              <w:spacing w:val="-4"/>
              <w:sz w:val="20"/>
              <w:szCs w:val="20"/>
            </w:rPr>
          </w:rPrChange>
        </w:rPr>
        <w:t>.</w:t>
      </w:r>
    </w:p>
    <w:p w:rsidR="0011670E" w:rsidRPr="007C163E" w:rsidRDefault="0011670E" w:rsidP="002F7F96">
      <w:pPr>
        <w:widowControl w:val="0"/>
        <w:tabs>
          <w:tab w:val="left" w:pos="0"/>
        </w:tabs>
        <w:ind w:left="142"/>
        <w:jc w:val="both"/>
        <w:outlineLvl w:val="0"/>
        <w:rPr>
          <w:b/>
          <w:i/>
          <w:sz w:val="24"/>
          <w:szCs w:val="24"/>
        </w:rPr>
      </w:pPr>
      <w:proofErr w:type="gramStart"/>
      <w:r w:rsidRPr="007C163E">
        <w:rPr>
          <w:b/>
          <w:sz w:val="24"/>
          <w:szCs w:val="24"/>
        </w:rPr>
        <w:t xml:space="preserve">Điều </w:t>
      </w:r>
      <w:r w:rsidR="00B030AD" w:rsidRPr="007C163E">
        <w:rPr>
          <w:b/>
          <w:sz w:val="24"/>
          <w:szCs w:val="24"/>
        </w:rPr>
        <w:t>8</w:t>
      </w:r>
      <w:r w:rsidRPr="007C163E">
        <w:rPr>
          <w:b/>
          <w:sz w:val="24"/>
          <w:szCs w:val="24"/>
        </w:rPr>
        <w:t>.</w:t>
      </w:r>
      <w:proofErr w:type="gramEnd"/>
      <w:r w:rsidRPr="007C163E">
        <w:rPr>
          <w:b/>
          <w:sz w:val="24"/>
          <w:szCs w:val="24"/>
        </w:rPr>
        <w:t xml:space="preserve"> </w:t>
      </w:r>
      <w:proofErr w:type="gramStart"/>
      <w:r w:rsidRPr="007C163E">
        <w:rPr>
          <w:b/>
          <w:sz w:val="24"/>
          <w:szCs w:val="24"/>
        </w:rPr>
        <w:t>Chứng từ giao dịch/</w:t>
      </w:r>
      <w:r w:rsidRPr="007C163E">
        <w:rPr>
          <w:b/>
          <w:i/>
          <w:sz w:val="24"/>
          <w:szCs w:val="24"/>
        </w:rPr>
        <w:t xml:space="preserve">Article </w:t>
      </w:r>
      <w:r w:rsidR="007D65EE" w:rsidRPr="007C163E">
        <w:rPr>
          <w:b/>
          <w:i/>
          <w:sz w:val="24"/>
          <w:szCs w:val="24"/>
        </w:rPr>
        <w:t>8</w:t>
      </w:r>
      <w:r w:rsidRPr="007C163E">
        <w:rPr>
          <w:b/>
          <w:i/>
          <w:sz w:val="24"/>
          <w:szCs w:val="24"/>
        </w:rPr>
        <w:t>.</w:t>
      </w:r>
      <w:proofErr w:type="gramEnd"/>
      <w:r w:rsidRPr="007C163E">
        <w:rPr>
          <w:b/>
          <w:i/>
          <w:sz w:val="24"/>
          <w:szCs w:val="24"/>
        </w:rPr>
        <w:t xml:space="preserve"> Transaction documents</w:t>
      </w:r>
    </w:p>
    <w:p w:rsidR="0011670E" w:rsidRPr="007C163E"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1015" w:author="Phùng Nguyễn Minh Tâm" w:date="2018-12-19T17:03:00Z">
            <w:rPr>
              <w:rFonts w:ascii="Times New Roman" w:hAnsi="Times New Roman" w:cs="Times New Roman"/>
              <w:color w:val="auto"/>
              <w:sz w:val="20"/>
              <w:szCs w:val="20"/>
            </w:rPr>
          </w:rPrChange>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11670E" w:rsidRPr="007C163E" w:rsidRDefault="007942CC" w:rsidP="002F7F96">
      <w:pPr>
        <w:pStyle w:val="Default"/>
        <w:widowControl w:val="0"/>
        <w:ind w:left="142"/>
        <w:jc w:val="both"/>
        <w:rPr>
          <w:rFonts w:ascii="Times New Roman" w:hAnsi="Times New Roman" w:cs="Times New Roman"/>
          <w:i/>
          <w:color w:val="auto"/>
          <w:spacing w:val="-2"/>
        </w:rPr>
      </w:pPr>
      <w:r w:rsidRPr="007C163E">
        <w:rPr>
          <w:rFonts w:ascii="Times New Roman" w:hAnsi="Times New Roman" w:cs="Times New Roman"/>
          <w:i/>
          <w:color w:val="auto"/>
          <w:spacing w:val="-2"/>
          <w:rPrChange w:id="1016" w:author="Phùng Nguyễn Minh Tâm" w:date="2018-12-19T17:03:00Z">
            <w:rPr>
              <w:rFonts w:ascii="Times New Roman" w:hAnsi="Times New Roman" w:cs="Times New Roman"/>
              <w:i/>
              <w:color w:val="auto"/>
              <w:spacing w:val="-2"/>
              <w:sz w:val="20"/>
              <w:szCs w:val="20"/>
            </w:rPr>
          </w:rPrChange>
        </w:rPr>
        <w:t>Documents, vouchers related to the provision, use of the Service and (or) customer transactions with Agribank as well as data recorded, verified and stored by the electronic system of Agribank will be the evidence of customer transactions with Agribank.</w:t>
      </w:r>
    </w:p>
    <w:p w:rsidR="0011670E" w:rsidRPr="007C163E"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1017" w:author="Phùng Nguyễn Minh Tâm" w:date="2018-12-19T17:03:00Z">
            <w:rPr>
              <w:rFonts w:ascii="Times New Roman" w:hAnsi="Times New Roman" w:cs="Times New Roman"/>
              <w:color w:val="auto"/>
              <w:sz w:val="20"/>
              <w:szCs w:val="20"/>
            </w:rPr>
          </w:rPrChange>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11670E" w:rsidRPr="007C163E" w:rsidRDefault="007942CC" w:rsidP="002F7F96">
      <w:pPr>
        <w:widowControl w:val="0"/>
        <w:ind w:left="142"/>
        <w:jc w:val="both"/>
        <w:outlineLvl w:val="0"/>
        <w:rPr>
          <w:i/>
          <w:sz w:val="24"/>
          <w:szCs w:val="24"/>
        </w:rPr>
      </w:pPr>
      <w:r w:rsidRPr="007C163E">
        <w:rPr>
          <w:i/>
          <w:spacing w:val="-2"/>
          <w:sz w:val="24"/>
          <w:szCs w:val="24"/>
        </w:rPr>
        <w:t>Transaction documents used for Customer Services with Agribank are electronic documents.</w:t>
      </w:r>
      <w:r w:rsidRPr="007C163E">
        <w:rPr>
          <w:i/>
          <w:sz w:val="24"/>
          <w:szCs w:val="24"/>
        </w:rPr>
        <w:t xml:space="preserve"> The contents of the electronic voucher must comply with Agribank's regulations and other provisions of law relating to electronic transactions.</w:t>
      </w:r>
    </w:p>
    <w:p w:rsidR="0011670E" w:rsidRPr="007C163E"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spacing w:val="-2"/>
        </w:rPr>
      </w:pPr>
      <w:r w:rsidRPr="007C163E">
        <w:rPr>
          <w:rFonts w:ascii="Times New Roman" w:hAnsi="Times New Roman" w:cs="Times New Roman"/>
          <w:color w:val="auto"/>
          <w:spacing w:val="-2"/>
          <w:rPrChange w:id="1018" w:author="Phùng Nguyễn Minh Tâm" w:date="2018-12-19T17:03:00Z">
            <w:rPr>
              <w:rFonts w:ascii="Times New Roman" w:hAnsi="Times New Roman" w:cs="Times New Roman"/>
              <w:color w:val="auto"/>
              <w:spacing w:val="-2"/>
              <w:sz w:val="20"/>
              <w:szCs w:val="20"/>
            </w:rPr>
          </w:rPrChange>
        </w:rPr>
        <w:t xml:space="preserve">Khi có nhu cầu, khách hàng có thể đến bất kỳ điểm giao dịch của Agribank trên toàn quốc để nhận chứng từ giao dịch liên quan đến giao dịch phát sinh. </w:t>
      </w:r>
    </w:p>
    <w:p w:rsidR="0011670E" w:rsidRPr="007C163E" w:rsidRDefault="007942CC" w:rsidP="002F7F96">
      <w:pPr>
        <w:pStyle w:val="Default"/>
        <w:widowControl w:val="0"/>
        <w:tabs>
          <w:tab w:val="left" w:pos="342"/>
        </w:tabs>
        <w:ind w:left="142"/>
        <w:jc w:val="both"/>
        <w:rPr>
          <w:rFonts w:ascii="Times New Roman" w:hAnsi="Times New Roman" w:cs="Times New Roman"/>
          <w:i/>
          <w:color w:val="auto"/>
        </w:rPr>
      </w:pPr>
      <w:del w:id="1019" w:author="Dao Khanh Hoa - 1050" w:date="2018-12-14T11:14:00Z">
        <w:r w:rsidRPr="007C163E" w:rsidDel="00B42021">
          <w:rPr>
            <w:rFonts w:ascii="Times New Roman" w:hAnsi="Times New Roman" w:cs="Times New Roman"/>
            <w:i/>
            <w:color w:val="auto"/>
            <w:rPrChange w:id="1020" w:author="Phùng Nguyễn Minh Tâm" w:date="2018-12-19T17:03:00Z">
              <w:rPr>
                <w:rFonts w:ascii="Times New Roman" w:hAnsi="Times New Roman" w:cs="Times New Roman"/>
                <w:i/>
                <w:color w:val="auto"/>
                <w:sz w:val="20"/>
                <w:szCs w:val="20"/>
              </w:rPr>
            </w:rPrChange>
          </w:rPr>
          <w:delText>When having demands</w:delText>
        </w:r>
      </w:del>
      <w:r w:rsidRPr="007C163E">
        <w:rPr>
          <w:rFonts w:ascii="Times New Roman" w:hAnsi="Times New Roman" w:cs="Times New Roman"/>
          <w:i/>
          <w:color w:val="auto"/>
          <w:rPrChange w:id="1021" w:author="Phùng Nguyễn Minh Tâm" w:date="2018-12-19T17:03:00Z">
            <w:rPr>
              <w:rFonts w:ascii="Times New Roman" w:hAnsi="Times New Roman" w:cs="Times New Roman"/>
              <w:i/>
              <w:color w:val="auto"/>
              <w:sz w:val="20"/>
              <w:szCs w:val="20"/>
            </w:rPr>
          </w:rPrChange>
        </w:rPr>
        <w:t xml:space="preserve">, </w:t>
      </w:r>
      <w:del w:id="1022" w:author="Dao Khanh Hoa - 1050" w:date="2018-12-14T11:14:00Z">
        <w:r w:rsidRPr="007C163E" w:rsidDel="00B42021">
          <w:rPr>
            <w:rFonts w:ascii="Times New Roman" w:hAnsi="Times New Roman" w:cs="Times New Roman"/>
            <w:i/>
            <w:color w:val="auto"/>
            <w:rPrChange w:id="1023" w:author="Phùng Nguyễn Minh Tâm" w:date="2018-12-19T17:03:00Z">
              <w:rPr>
                <w:rFonts w:ascii="Times New Roman" w:hAnsi="Times New Roman" w:cs="Times New Roman"/>
                <w:i/>
                <w:color w:val="auto"/>
                <w:sz w:val="20"/>
                <w:szCs w:val="20"/>
              </w:rPr>
            </w:rPrChange>
          </w:rPr>
          <w:delText>c</w:delText>
        </w:r>
      </w:del>
      <w:ins w:id="1024" w:author="Dao Khanh Hoa - 1050" w:date="2018-12-14T11:14:00Z">
        <w:r w:rsidR="00B42021" w:rsidRPr="007C163E">
          <w:rPr>
            <w:rFonts w:ascii="Times New Roman" w:hAnsi="Times New Roman" w:cs="Times New Roman"/>
            <w:i/>
            <w:color w:val="auto"/>
            <w:rPrChange w:id="1025" w:author="Phùng Nguyễn Minh Tâm" w:date="2018-12-19T17:03:00Z">
              <w:rPr>
                <w:rFonts w:ascii="Times New Roman" w:hAnsi="Times New Roman" w:cs="Times New Roman"/>
                <w:i/>
                <w:color w:val="auto"/>
                <w:sz w:val="20"/>
                <w:szCs w:val="20"/>
              </w:rPr>
            </w:rPrChange>
          </w:rPr>
          <w:t>C</w:t>
        </w:r>
      </w:ins>
      <w:r w:rsidRPr="007C163E">
        <w:rPr>
          <w:rFonts w:ascii="Times New Roman" w:hAnsi="Times New Roman" w:cs="Times New Roman"/>
          <w:i/>
          <w:color w:val="auto"/>
          <w:rPrChange w:id="1026" w:author="Phùng Nguyễn Minh Tâm" w:date="2018-12-19T17:03:00Z">
            <w:rPr>
              <w:rFonts w:ascii="Times New Roman" w:hAnsi="Times New Roman" w:cs="Times New Roman"/>
              <w:i/>
              <w:color w:val="auto"/>
              <w:sz w:val="20"/>
              <w:szCs w:val="20"/>
            </w:rPr>
          </w:rPrChange>
        </w:rPr>
        <w:t>ustomer</w:t>
      </w:r>
      <w:del w:id="1027" w:author="Dao Khanh Hoa - 1050" w:date="2018-12-14T11:15:00Z">
        <w:r w:rsidRPr="007C163E" w:rsidDel="00B42021">
          <w:rPr>
            <w:rFonts w:ascii="Times New Roman" w:hAnsi="Times New Roman" w:cs="Times New Roman"/>
            <w:i/>
            <w:color w:val="auto"/>
            <w:rPrChange w:id="1028" w:author="Phùng Nguyễn Minh Tâm" w:date="2018-12-19T17:03:00Z">
              <w:rPr>
                <w:rFonts w:ascii="Times New Roman" w:hAnsi="Times New Roman" w:cs="Times New Roman"/>
                <w:i/>
                <w:color w:val="auto"/>
                <w:sz w:val="20"/>
                <w:szCs w:val="20"/>
              </w:rPr>
            </w:rPrChange>
          </w:rPr>
          <w:delText>s</w:delText>
        </w:r>
      </w:del>
      <w:r w:rsidRPr="007C163E">
        <w:rPr>
          <w:rFonts w:ascii="Times New Roman" w:hAnsi="Times New Roman" w:cs="Times New Roman"/>
          <w:i/>
          <w:color w:val="auto"/>
          <w:rPrChange w:id="1029" w:author="Phùng Nguyễn Minh Tâm" w:date="2018-12-19T17:03:00Z">
            <w:rPr>
              <w:rFonts w:ascii="Times New Roman" w:hAnsi="Times New Roman" w:cs="Times New Roman"/>
              <w:i/>
              <w:color w:val="auto"/>
              <w:sz w:val="20"/>
              <w:szCs w:val="20"/>
            </w:rPr>
          </w:rPrChange>
        </w:rPr>
        <w:t xml:space="preserve"> </w:t>
      </w:r>
      <w:ins w:id="1030" w:author="Dao Khanh Hoa - 1050" w:date="2018-12-14T11:14:00Z">
        <w:r w:rsidR="00B42021" w:rsidRPr="007C163E">
          <w:rPr>
            <w:rFonts w:ascii="Times New Roman" w:hAnsi="Times New Roman" w:cs="Times New Roman"/>
            <w:i/>
            <w:color w:val="auto"/>
            <w:rPrChange w:id="1031" w:author="Phùng Nguyễn Minh Tâm" w:date="2018-12-19T17:03:00Z">
              <w:rPr>
                <w:rFonts w:ascii="Times New Roman" w:hAnsi="Times New Roman" w:cs="Times New Roman"/>
                <w:i/>
                <w:color w:val="auto"/>
                <w:sz w:val="20"/>
                <w:szCs w:val="20"/>
              </w:rPr>
            </w:rPrChange>
          </w:rPr>
          <w:t xml:space="preserve">having demand </w:t>
        </w:r>
      </w:ins>
      <w:r w:rsidRPr="007C163E">
        <w:rPr>
          <w:rFonts w:ascii="Times New Roman" w:hAnsi="Times New Roman" w:cs="Times New Roman"/>
          <w:i/>
          <w:color w:val="auto"/>
          <w:rPrChange w:id="1032" w:author="Phùng Nguyễn Minh Tâm" w:date="2018-12-19T17:03:00Z">
            <w:rPr>
              <w:rFonts w:ascii="Times New Roman" w:hAnsi="Times New Roman" w:cs="Times New Roman"/>
              <w:i/>
              <w:color w:val="auto"/>
              <w:sz w:val="20"/>
              <w:szCs w:val="20"/>
            </w:rPr>
          </w:rPrChange>
        </w:rPr>
        <w:t>can come to any transaction offices of Agribank across the country to request and receive transaction document relating to transaction.</w:t>
      </w:r>
    </w:p>
    <w:p w:rsidR="0011670E" w:rsidRPr="007C163E" w:rsidRDefault="007D65EE" w:rsidP="002F7F96">
      <w:pPr>
        <w:widowControl w:val="0"/>
        <w:ind w:left="142"/>
        <w:jc w:val="both"/>
        <w:outlineLvl w:val="0"/>
        <w:rPr>
          <w:b/>
          <w:i/>
          <w:sz w:val="24"/>
          <w:szCs w:val="24"/>
        </w:rPr>
      </w:pPr>
      <w:proofErr w:type="gramStart"/>
      <w:r w:rsidRPr="007C163E">
        <w:rPr>
          <w:b/>
          <w:sz w:val="24"/>
          <w:szCs w:val="24"/>
        </w:rPr>
        <w:t>Điều 9</w:t>
      </w:r>
      <w:r w:rsidR="0011670E" w:rsidRPr="007C163E">
        <w:rPr>
          <w:b/>
          <w:sz w:val="24"/>
          <w:szCs w:val="24"/>
        </w:rPr>
        <w:t>.</w:t>
      </w:r>
      <w:proofErr w:type="gramEnd"/>
      <w:r w:rsidR="0011670E" w:rsidRPr="007C163E">
        <w:rPr>
          <w:b/>
          <w:sz w:val="24"/>
          <w:szCs w:val="24"/>
        </w:rPr>
        <w:t xml:space="preserve"> </w:t>
      </w:r>
      <w:proofErr w:type="gramStart"/>
      <w:r w:rsidR="0011670E" w:rsidRPr="007C163E">
        <w:rPr>
          <w:b/>
          <w:sz w:val="24"/>
          <w:szCs w:val="24"/>
        </w:rPr>
        <w:t>Phí dịch vụ/</w:t>
      </w:r>
      <w:r w:rsidR="0011670E" w:rsidRPr="007C163E">
        <w:rPr>
          <w:b/>
          <w:i/>
          <w:sz w:val="24"/>
          <w:szCs w:val="24"/>
        </w:rPr>
        <w:t xml:space="preserve">Article </w:t>
      </w:r>
      <w:r w:rsidRPr="007C163E">
        <w:rPr>
          <w:b/>
          <w:i/>
          <w:sz w:val="24"/>
          <w:szCs w:val="24"/>
        </w:rPr>
        <w:t>9</w:t>
      </w:r>
      <w:r w:rsidR="0011670E" w:rsidRPr="007C163E">
        <w:rPr>
          <w:b/>
          <w:i/>
          <w:sz w:val="24"/>
          <w:szCs w:val="24"/>
        </w:rPr>
        <w:t>.</w:t>
      </w:r>
      <w:proofErr w:type="gramEnd"/>
      <w:r w:rsidR="0011670E" w:rsidRPr="007C163E">
        <w:rPr>
          <w:b/>
          <w:i/>
          <w:sz w:val="24"/>
          <w:szCs w:val="24"/>
        </w:rPr>
        <w:t xml:space="preserve"> Service charges</w:t>
      </w:r>
    </w:p>
    <w:p w:rsidR="0011670E" w:rsidRPr="007C163E" w:rsidRDefault="0011670E" w:rsidP="002F7F96">
      <w:pPr>
        <w:pStyle w:val="Default"/>
        <w:widowControl w:val="0"/>
        <w:numPr>
          <w:ilvl w:val="1"/>
          <w:numId w:val="71"/>
        </w:numPr>
        <w:tabs>
          <w:tab w:val="left" w:pos="90"/>
          <w:tab w:val="left" w:pos="342"/>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1033" w:author="Phùng Nguyễn Minh Tâm" w:date="2018-12-19T17:03:00Z">
            <w:rPr>
              <w:rFonts w:ascii="Times New Roman" w:hAnsi="Times New Roman" w:cs="Times New Roman"/>
              <w:color w:val="auto"/>
              <w:sz w:val="20"/>
              <w:szCs w:val="20"/>
            </w:rPr>
          </w:rPrChange>
        </w:rPr>
        <w:t xml:space="preserve">Việc áp dụng và </w:t>
      </w:r>
      <w:proofErr w:type="gramStart"/>
      <w:r w:rsidRPr="007C163E">
        <w:rPr>
          <w:rFonts w:ascii="Times New Roman" w:hAnsi="Times New Roman" w:cs="Times New Roman"/>
          <w:color w:val="auto"/>
          <w:rPrChange w:id="1034" w:author="Phùng Nguyễn Minh Tâm" w:date="2018-12-19T17:03:00Z">
            <w:rPr>
              <w:rFonts w:ascii="Times New Roman" w:hAnsi="Times New Roman" w:cs="Times New Roman"/>
              <w:color w:val="auto"/>
              <w:sz w:val="20"/>
              <w:szCs w:val="20"/>
            </w:rPr>
          </w:rPrChange>
        </w:rPr>
        <w:t>thu</w:t>
      </w:r>
      <w:proofErr w:type="gramEnd"/>
      <w:r w:rsidRPr="007C163E">
        <w:rPr>
          <w:rFonts w:ascii="Times New Roman" w:hAnsi="Times New Roman" w:cs="Times New Roman"/>
          <w:color w:val="auto"/>
          <w:rPrChange w:id="1035" w:author="Phùng Nguyễn Minh Tâm" w:date="2018-12-19T17:03:00Z">
            <w:rPr>
              <w:rFonts w:ascii="Times New Roman" w:hAnsi="Times New Roman" w:cs="Times New Roman"/>
              <w:color w:val="auto"/>
              <w:sz w:val="20"/>
              <w:szCs w:val="20"/>
            </w:rPr>
          </w:rPrChange>
        </w:rPr>
        <w:t xml:space="preserve"> các loại phí đối với khách hàng sử dụng dịch vụ tuân thủ các quy định về phí của Agribank trong từng thời kỳ. </w:t>
      </w:r>
    </w:p>
    <w:p w:rsidR="0011670E" w:rsidRPr="007C163E" w:rsidRDefault="007942CC"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i/>
          <w:color w:val="auto"/>
          <w:rPrChange w:id="1036" w:author="Phùng Nguyễn Minh Tâm" w:date="2018-12-19T17:03:00Z">
            <w:rPr>
              <w:rFonts w:ascii="Times New Roman" w:hAnsi="Times New Roman" w:cs="Times New Roman"/>
              <w:i/>
              <w:color w:val="auto"/>
              <w:sz w:val="20"/>
              <w:szCs w:val="20"/>
            </w:rPr>
          </w:rPrChange>
        </w:rPr>
        <w:t xml:space="preserve">The application and collection of fees for customers using the service is subject to Agribank </w:t>
      </w:r>
      <w:del w:id="1037" w:author="Dao Khanh Hoa - 1050" w:date="2018-12-14T11:17:00Z">
        <w:r w:rsidRPr="007C163E" w:rsidDel="00B42021">
          <w:rPr>
            <w:rFonts w:ascii="Times New Roman" w:hAnsi="Times New Roman" w:cs="Times New Roman"/>
            <w:i/>
            <w:color w:val="auto"/>
            <w:rPrChange w:id="1038" w:author="Phùng Nguyễn Minh Tâm" w:date="2018-12-19T17:03:00Z">
              <w:rPr>
                <w:rFonts w:ascii="Times New Roman" w:hAnsi="Times New Roman" w:cs="Times New Roman"/>
                <w:i/>
                <w:color w:val="auto"/>
                <w:sz w:val="20"/>
                <w:szCs w:val="20"/>
              </w:rPr>
            </w:rPrChange>
          </w:rPr>
          <w:delText xml:space="preserve">charges </w:delText>
        </w:r>
      </w:del>
      <w:ins w:id="1039" w:author="Dao Khanh Hoa - 1050" w:date="2018-12-14T11:17:00Z">
        <w:r w:rsidR="00B42021" w:rsidRPr="007C163E">
          <w:rPr>
            <w:rFonts w:ascii="Times New Roman" w:hAnsi="Times New Roman" w:cs="Times New Roman"/>
            <w:i/>
            <w:color w:val="auto"/>
            <w:rPrChange w:id="1040" w:author="Phùng Nguyễn Minh Tâm" w:date="2018-12-19T17:03:00Z">
              <w:rPr>
                <w:rFonts w:ascii="Times New Roman" w:hAnsi="Times New Roman" w:cs="Times New Roman"/>
                <w:i/>
                <w:color w:val="auto"/>
                <w:sz w:val="20"/>
                <w:szCs w:val="20"/>
              </w:rPr>
            </w:rPrChange>
          </w:rPr>
          <w:t>fee</w:t>
        </w:r>
      </w:ins>
      <w:ins w:id="1041" w:author="Dao Khanh Hoa - 1050" w:date="2018-12-14T11:21:00Z">
        <w:r w:rsidR="00B42021" w:rsidRPr="007C163E">
          <w:rPr>
            <w:rFonts w:ascii="Times New Roman" w:hAnsi="Times New Roman" w:cs="Times New Roman"/>
            <w:i/>
            <w:color w:val="auto"/>
            <w:rPrChange w:id="1042" w:author="Phùng Nguyễn Minh Tâm" w:date="2018-12-19T17:03:00Z">
              <w:rPr>
                <w:rFonts w:ascii="Times New Roman" w:hAnsi="Times New Roman" w:cs="Times New Roman"/>
                <w:i/>
                <w:color w:val="auto"/>
                <w:sz w:val="20"/>
                <w:szCs w:val="20"/>
              </w:rPr>
            </w:rPrChange>
          </w:rPr>
          <w:t xml:space="preserve"> schedule</w:t>
        </w:r>
      </w:ins>
      <w:ins w:id="1043" w:author="Dao Khanh Hoa - 1050" w:date="2018-12-14T11:17:00Z">
        <w:r w:rsidR="00B42021" w:rsidRPr="007C163E">
          <w:rPr>
            <w:rFonts w:ascii="Times New Roman" w:hAnsi="Times New Roman" w:cs="Times New Roman"/>
            <w:i/>
            <w:color w:val="auto"/>
            <w:rPrChange w:id="1044" w:author="Phùng Nguyễn Minh Tâm" w:date="2018-12-19T17:03:00Z">
              <w:rPr>
                <w:rFonts w:ascii="Times New Roman" w:hAnsi="Times New Roman" w:cs="Times New Roman"/>
                <w:i/>
                <w:color w:val="auto"/>
                <w:sz w:val="20"/>
                <w:szCs w:val="20"/>
              </w:rPr>
            </w:rPrChange>
          </w:rPr>
          <w:t xml:space="preserve"> </w:t>
        </w:r>
      </w:ins>
      <w:r w:rsidRPr="007C163E">
        <w:rPr>
          <w:rFonts w:ascii="Times New Roman" w:hAnsi="Times New Roman" w:cs="Times New Roman"/>
          <w:i/>
          <w:color w:val="auto"/>
          <w:rPrChange w:id="1045" w:author="Phùng Nguyễn Minh Tâm" w:date="2018-12-19T17:03:00Z">
            <w:rPr>
              <w:rFonts w:ascii="Times New Roman" w:hAnsi="Times New Roman" w:cs="Times New Roman"/>
              <w:i/>
              <w:color w:val="auto"/>
              <w:sz w:val="20"/>
              <w:szCs w:val="20"/>
            </w:rPr>
          </w:rPrChange>
        </w:rPr>
        <w:lastRenderedPageBreak/>
        <w:t>in each period.</w:t>
      </w:r>
    </w:p>
    <w:p w:rsidR="0011670E" w:rsidRPr="007C163E" w:rsidRDefault="0011670E" w:rsidP="002F7F96">
      <w:pPr>
        <w:pStyle w:val="Default"/>
        <w:widowControl w:val="0"/>
        <w:numPr>
          <w:ilvl w:val="1"/>
          <w:numId w:val="71"/>
        </w:numPr>
        <w:tabs>
          <w:tab w:val="left" w:pos="90"/>
          <w:tab w:val="left" w:pos="342"/>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1046" w:author="Phùng Nguyễn Minh Tâm" w:date="2018-12-19T17:03:00Z">
            <w:rPr>
              <w:rFonts w:ascii="Times New Roman" w:hAnsi="Times New Roman" w:cs="Times New Roman"/>
              <w:color w:val="auto"/>
              <w:sz w:val="20"/>
              <w:szCs w:val="20"/>
            </w:rPr>
          </w:rPrChange>
        </w:rPr>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C163E">
        <w:rPr>
          <w:rFonts w:ascii="Times New Roman" w:hAnsi="Times New Roman" w:cs="Times New Roman"/>
          <w:color w:val="auto"/>
          <w:rPrChange w:id="1047" w:author="Phùng Nguyễn Minh Tâm" w:date="2018-12-19T17:03:00Z">
            <w:rPr>
              <w:rFonts w:ascii="Times New Roman" w:hAnsi="Times New Roman" w:cs="Times New Roman"/>
              <w:color w:val="auto"/>
              <w:sz w:val="20"/>
              <w:szCs w:val="20"/>
            </w:rPr>
          </w:rPrChange>
        </w:rPr>
        <w:t>thư</w:t>
      </w:r>
      <w:proofErr w:type="gramEnd"/>
      <w:r w:rsidRPr="007C163E">
        <w:rPr>
          <w:rFonts w:ascii="Times New Roman" w:hAnsi="Times New Roman" w:cs="Times New Roman"/>
          <w:color w:val="auto"/>
          <w:rPrChange w:id="1048" w:author="Phùng Nguyễn Minh Tâm" w:date="2018-12-19T17:03:00Z">
            <w:rPr>
              <w:rFonts w:ascii="Times New Roman" w:hAnsi="Times New Roman" w:cs="Times New Roman"/>
              <w:color w:val="auto"/>
              <w:sz w:val="20"/>
              <w:szCs w:val="20"/>
            </w:rPr>
          </w:rPrChange>
        </w:rPr>
        <w:t xml:space="preserve"> điện tử của khách hàng.</w:t>
      </w:r>
    </w:p>
    <w:p w:rsidR="0011670E" w:rsidRPr="007C163E" w:rsidRDefault="007942CC"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i/>
          <w:color w:val="auto"/>
          <w:rPrChange w:id="1049" w:author="Phùng Nguyễn Minh Tâm" w:date="2018-12-19T17:03:00Z">
            <w:rPr>
              <w:rFonts w:ascii="Times New Roman" w:hAnsi="Times New Roman" w:cs="Times New Roman"/>
              <w:i/>
              <w:color w:val="auto"/>
              <w:sz w:val="20"/>
              <w:szCs w:val="20"/>
            </w:rPr>
          </w:rPrChange>
        </w:rPr>
        <w:t xml:space="preserve">Information on Fees and Charges </w:t>
      </w:r>
      <w:ins w:id="1050" w:author="Dao Khanh Hoa - 1050" w:date="2018-12-14T11:17:00Z">
        <w:r w:rsidR="00B42021" w:rsidRPr="007C163E">
          <w:rPr>
            <w:rFonts w:ascii="Times New Roman" w:hAnsi="Times New Roman" w:cs="Times New Roman"/>
            <w:i/>
            <w:color w:val="auto"/>
            <w:rPrChange w:id="1051" w:author="Phùng Nguyễn Minh Tâm" w:date="2018-12-19T17:03:00Z">
              <w:rPr>
                <w:rFonts w:ascii="Times New Roman" w:hAnsi="Times New Roman" w:cs="Times New Roman"/>
                <w:i/>
                <w:color w:val="auto"/>
                <w:sz w:val="20"/>
                <w:szCs w:val="20"/>
              </w:rPr>
            </w:rPrChange>
          </w:rPr>
          <w:t xml:space="preserve">of </w:t>
        </w:r>
      </w:ins>
      <w:r w:rsidRPr="007C163E">
        <w:rPr>
          <w:rFonts w:ascii="Times New Roman" w:hAnsi="Times New Roman" w:cs="Times New Roman"/>
          <w:i/>
          <w:color w:val="auto"/>
          <w:rPrChange w:id="1052" w:author="Phùng Nguyễn Minh Tâm" w:date="2018-12-19T17:03:00Z">
            <w:rPr>
              <w:rFonts w:ascii="Times New Roman" w:hAnsi="Times New Roman" w:cs="Times New Roman"/>
              <w:i/>
              <w:color w:val="auto"/>
              <w:sz w:val="20"/>
              <w:szCs w:val="20"/>
            </w:rPr>
          </w:rPrChange>
        </w:rPr>
        <w:t xml:space="preserve">Agribank's services are publicly listed </w:t>
      </w:r>
      <w:del w:id="1053" w:author="Dao Khanh Hoa - 1050" w:date="2018-12-14T11:18:00Z">
        <w:r w:rsidRPr="007C163E" w:rsidDel="00B42021">
          <w:rPr>
            <w:rFonts w:ascii="Times New Roman" w:hAnsi="Times New Roman" w:cs="Times New Roman"/>
            <w:i/>
            <w:color w:val="auto"/>
            <w:rPrChange w:id="1054" w:author="Phùng Nguyễn Minh Tâm" w:date="2018-12-19T17:03:00Z">
              <w:rPr>
                <w:rFonts w:ascii="Times New Roman" w:hAnsi="Times New Roman" w:cs="Times New Roman"/>
                <w:i/>
                <w:color w:val="auto"/>
                <w:sz w:val="20"/>
                <w:szCs w:val="20"/>
              </w:rPr>
            </w:rPrChange>
          </w:rPr>
          <w:delText>on</w:delText>
        </w:r>
      </w:del>
      <w:ins w:id="1055" w:author="Dao Khanh Hoa - 1050" w:date="2018-12-14T11:18:00Z">
        <w:r w:rsidR="00B42021" w:rsidRPr="007C163E">
          <w:rPr>
            <w:rFonts w:ascii="Times New Roman" w:hAnsi="Times New Roman" w:cs="Times New Roman"/>
            <w:i/>
            <w:color w:val="auto"/>
            <w:rPrChange w:id="1056" w:author="Phùng Nguyễn Minh Tâm" w:date="2018-12-19T17:03:00Z">
              <w:rPr>
                <w:rFonts w:ascii="Times New Roman" w:hAnsi="Times New Roman" w:cs="Times New Roman"/>
                <w:i/>
                <w:color w:val="auto"/>
                <w:sz w:val="20"/>
                <w:szCs w:val="20"/>
              </w:rPr>
            </w:rPrChange>
          </w:rPr>
          <w:t>at</w:t>
        </w:r>
      </w:ins>
      <w:r w:rsidRPr="007C163E">
        <w:rPr>
          <w:rFonts w:ascii="Times New Roman" w:hAnsi="Times New Roman" w:cs="Times New Roman"/>
          <w:i/>
          <w:color w:val="auto"/>
          <w:rPrChange w:id="1057" w:author="Phùng Nguyễn Minh Tâm" w:date="2018-12-19T17:03:00Z">
            <w:rPr>
              <w:rFonts w:ascii="Times New Roman" w:hAnsi="Times New Roman" w:cs="Times New Roman"/>
              <w:i/>
              <w:color w:val="auto"/>
              <w:sz w:val="20"/>
              <w:szCs w:val="20"/>
            </w:rPr>
          </w:rPrChange>
        </w:rPr>
        <w:t xml:space="preserve"> Agribank branches, </w:t>
      </w:r>
      <w:ins w:id="1058" w:author="Dao Khanh Hoa - 1050" w:date="2018-12-14T11:18:00Z">
        <w:r w:rsidR="00B42021" w:rsidRPr="007C163E">
          <w:rPr>
            <w:rFonts w:ascii="Times New Roman" w:hAnsi="Times New Roman" w:cs="Times New Roman"/>
            <w:i/>
            <w:color w:val="auto"/>
            <w:rPrChange w:id="1059" w:author="Phùng Nguyễn Minh Tâm" w:date="2018-12-19T17:03:00Z">
              <w:rPr>
                <w:rFonts w:ascii="Times New Roman" w:hAnsi="Times New Roman" w:cs="Times New Roman"/>
                <w:i/>
                <w:color w:val="auto"/>
                <w:sz w:val="20"/>
                <w:szCs w:val="20"/>
              </w:rPr>
            </w:rPrChange>
          </w:rPr>
          <w:t xml:space="preserve">on </w:t>
        </w:r>
      </w:ins>
      <w:r w:rsidRPr="007C163E">
        <w:rPr>
          <w:rFonts w:ascii="Times New Roman" w:hAnsi="Times New Roman" w:cs="Times New Roman"/>
          <w:i/>
          <w:color w:val="auto"/>
          <w:rPrChange w:id="1060" w:author="Phùng Nguyễn Minh Tâm" w:date="2018-12-19T17:03:00Z">
            <w:rPr>
              <w:rFonts w:ascii="Times New Roman" w:hAnsi="Times New Roman" w:cs="Times New Roman"/>
              <w:i/>
              <w:color w:val="auto"/>
              <w:sz w:val="20"/>
              <w:szCs w:val="20"/>
            </w:rPr>
          </w:rPrChange>
        </w:rPr>
        <w:t xml:space="preserve">the official website of Agribank, the </w:t>
      </w:r>
      <w:ins w:id="1061" w:author="Dao Khanh Hoa - 1050" w:date="2018-12-14T11:19:00Z">
        <w:r w:rsidR="00B42021" w:rsidRPr="007C163E">
          <w:rPr>
            <w:rFonts w:ascii="Times New Roman" w:hAnsi="Times New Roman" w:cs="Times New Roman"/>
            <w:i/>
            <w:color w:val="auto"/>
            <w:rPrChange w:id="1062" w:author="Phùng Nguyễn Minh Tâm" w:date="2018-12-19T17:03:00Z">
              <w:rPr>
                <w:rFonts w:ascii="Times New Roman" w:hAnsi="Times New Roman" w:cs="Times New Roman"/>
                <w:i/>
                <w:color w:val="auto"/>
                <w:sz w:val="20"/>
                <w:szCs w:val="20"/>
              </w:rPr>
            </w:rPrChange>
          </w:rPr>
          <w:t xml:space="preserve">service provision </w:t>
        </w:r>
      </w:ins>
      <w:r w:rsidRPr="007C163E">
        <w:rPr>
          <w:rFonts w:ascii="Times New Roman" w:hAnsi="Times New Roman" w:cs="Times New Roman"/>
          <w:i/>
          <w:color w:val="auto"/>
          <w:rPrChange w:id="1063" w:author="Phùng Nguyễn Minh Tâm" w:date="2018-12-19T17:03:00Z">
            <w:rPr>
              <w:rFonts w:ascii="Times New Roman" w:hAnsi="Times New Roman" w:cs="Times New Roman"/>
              <w:i/>
              <w:color w:val="auto"/>
              <w:sz w:val="20"/>
              <w:szCs w:val="20"/>
            </w:rPr>
          </w:rPrChange>
        </w:rPr>
        <w:t xml:space="preserve">channels </w:t>
      </w:r>
      <w:del w:id="1064" w:author="Dao Khanh Hoa - 1050" w:date="2018-12-14T11:19:00Z">
        <w:r w:rsidRPr="007C163E" w:rsidDel="00B42021">
          <w:rPr>
            <w:rFonts w:ascii="Times New Roman" w:hAnsi="Times New Roman" w:cs="Times New Roman"/>
            <w:i/>
            <w:color w:val="auto"/>
            <w:rPrChange w:id="1065" w:author="Phùng Nguyễn Minh Tâm" w:date="2018-12-19T17:03:00Z">
              <w:rPr>
                <w:rFonts w:ascii="Times New Roman" w:hAnsi="Times New Roman" w:cs="Times New Roman"/>
                <w:i/>
                <w:color w:val="auto"/>
                <w:sz w:val="20"/>
                <w:szCs w:val="20"/>
              </w:rPr>
            </w:rPrChange>
          </w:rPr>
          <w:delText>of providing the Services</w:delText>
        </w:r>
      </w:del>
      <w:r w:rsidRPr="007C163E">
        <w:rPr>
          <w:rFonts w:ascii="Times New Roman" w:hAnsi="Times New Roman" w:cs="Times New Roman"/>
          <w:i/>
          <w:color w:val="auto"/>
          <w:rPrChange w:id="1066" w:author="Phùng Nguyễn Minh Tâm" w:date="2018-12-19T17:03:00Z">
            <w:rPr>
              <w:rFonts w:ascii="Times New Roman" w:hAnsi="Times New Roman" w:cs="Times New Roman"/>
              <w:i/>
              <w:color w:val="auto"/>
              <w:sz w:val="20"/>
              <w:szCs w:val="20"/>
            </w:rPr>
          </w:rPrChange>
        </w:rPr>
        <w:t xml:space="preserve"> or informing customers through the customer's e-mail.</w:t>
      </w:r>
    </w:p>
    <w:p w:rsidR="0011670E" w:rsidRPr="007C163E" w:rsidRDefault="0011670E" w:rsidP="002F7F96">
      <w:pPr>
        <w:pStyle w:val="Default"/>
        <w:widowControl w:val="0"/>
        <w:numPr>
          <w:ilvl w:val="1"/>
          <w:numId w:val="71"/>
        </w:numPr>
        <w:tabs>
          <w:tab w:val="left" w:pos="342"/>
          <w:tab w:val="left" w:pos="540"/>
        </w:tabs>
        <w:ind w:left="142" w:firstLine="0"/>
        <w:jc w:val="both"/>
        <w:rPr>
          <w:rFonts w:ascii="Times New Roman" w:hAnsi="Times New Roman" w:cs="Times New Roman"/>
          <w:color w:val="auto"/>
        </w:rPr>
      </w:pPr>
      <w:r w:rsidRPr="007C163E">
        <w:rPr>
          <w:rFonts w:ascii="Times New Roman" w:hAnsi="Times New Roman" w:cs="Times New Roman"/>
          <w:color w:val="auto"/>
          <w:rPrChange w:id="1067" w:author="Phùng Nguyễn Minh Tâm" w:date="2018-12-19T17:03:00Z">
            <w:rPr>
              <w:rFonts w:ascii="Times New Roman" w:hAnsi="Times New Roman" w:cs="Times New Roman"/>
              <w:color w:val="auto"/>
              <w:sz w:val="20"/>
              <w:szCs w:val="20"/>
            </w:rPr>
          </w:rPrChange>
        </w:rPr>
        <w:t>Tùy theo từng loại dịch vụ cụ thể, Agribank sẽ thực hiện thu phí của khách hàng theo loại giao dịch, giá trị giao dịch, số lượng giao dịch, đối tượng khách hàng…</w:t>
      </w:r>
      <w:r w:rsidR="003C7FE7" w:rsidRPr="007C163E">
        <w:rPr>
          <w:rFonts w:ascii="Times New Roman" w:hAnsi="Times New Roman" w:cs="Times New Roman"/>
          <w:color w:val="auto"/>
          <w:rPrChange w:id="1068" w:author="Phùng Nguyễn Minh Tâm" w:date="2018-12-19T17:03:00Z">
            <w:rPr>
              <w:rFonts w:ascii="Times New Roman" w:hAnsi="Times New Roman" w:cs="Times New Roman"/>
              <w:color w:val="auto"/>
              <w:sz w:val="20"/>
              <w:szCs w:val="20"/>
            </w:rPr>
          </w:rPrChange>
        </w:rPr>
        <w:t>/</w:t>
      </w:r>
      <w:r w:rsidR="007942CC" w:rsidRPr="007C163E">
        <w:rPr>
          <w:rFonts w:ascii="Times New Roman" w:hAnsi="Times New Roman" w:cs="Times New Roman"/>
          <w:i/>
          <w:color w:val="auto"/>
          <w:rPrChange w:id="1069" w:author="Phùng Nguyễn Minh Tâm" w:date="2018-12-19T17:03:00Z">
            <w:rPr>
              <w:rFonts w:ascii="Times New Roman" w:hAnsi="Times New Roman" w:cs="Times New Roman"/>
              <w:i/>
              <w:color w:val="auto"/>
              <w:sz w:val="20"/>
              <w:szCs w:val="20"/>
            </w:rPr>
          </w:rPrChange>
        </w:rPr>
        <w:t xml:space="preserve"> Depending on the type of service, Agribank will charge customers according to transaction type, </w:t>
      </w:r>
      <w:del w:id="1070" w:author="Dao Khanh Hoa - 1050" w:date="2018-12-14T11:20:00Z">
        <w:r w:rsidR="007942CC" w:rsidRPr="007C163E" w:rsidDel="00B42021">
          <w:rPr>
            <w:rFonts w:ascii="Times New Roman" w:hAnsi="Times New Roman" w:cs="Times New Roman"/>
            <w:i/>
            <w:color w:val="auto"/>
            <w:rPrChange w:id="1071" w:author="Phùng Nguyễn Minh Tâm" w:date="2018-12-19T17:03:00Z">
              <w:rPr>
                <w:rFonts w:ascii="Times New Roman" w:hAnsi="Times New Roman" w:cs="Times New Roman"/>
                <w:i/>
                <w:color w:val="auto"/>
                <w:sz w:val="20"/>
                <w:szCs w:val="20"/>
              </w:rPr>
            </w:rPrChange>
          </w:rPr>
          <w:delText xml:space="preserve">transaction </w:delText>
        </w:r>
      </w:del>
      <w:r w:rsidR="007942CC" w:rsidRPr="007C163E">
        <w:rPr>
          <w:rFonts w:ascii="Times New Roman" w:hAnsi="Times New Roman" w:cs="Times New Roman"/>
          <w:i/>
          <w:color w:val="auto"/>
          <w:rPrChange w:id="1072" w:author="Phùng Nguyễn Minh Tâm" w:date="2018-12-19T17:03:00Z">
            <w:rPr>
              <w:rFonts w:ascii="Times New Roman" w:hAnsi="Times New Roman" w:cs="Times New Roman"/>
              <w:i/>
              <w:color w:val="auto"/>
              <w:sz w:val="20"/>
              <w:szCs w:val="20"/>
            </w:rPr>
          </w:rPrChange>
        </w:rPr>
        <w:t xml:space="preserve">value, </w:t>
      </w:r>
      <w:del w:id="1073" w:author="Dao Khanh Hoa - 1050" w:date="2018-12-14T11:20:00Z">
        <w:r w:rsidR="007942CC" w:rsidRPr="007C163E" w:rsidDel="00B42021">
          <w:rPr>
            <w:rFonts w:ascii="Times New Roman" w:hAnsi="Times New Roman" w:cs="Times New Roman"/>
            <w:i/>
            <w:color w:val="auto"/>
            <w:rPrChange w:id="1074" w:author="Phùng Nguyễn Minh Tâm" w:date="2018-12-19T17:03:00Z">
              <w:rPr>
                <w:rFonts w:ascii="Times New Roman" w:hAnsi="Times New Roman" w:cs="Times New Roman"/>
                <w:i/>
                <w:color w:val="auto"/>
                <w:sz w:val="20"/>
                <w:szCs w:val="20"/>
              </w:rPr>
            </w:rPrChange>
          </w:rPr>
          <w:delText>transaction</w:delText>
        </w:r>
      </w:del>
      <w:r w:rsidR="007942CC" w:rsidRPr="007C163E">
        <w:rPr>
          <w:rFonts w:ascii="Times New Roman" w:hAnsi="Times New Roman" w:cs="Times New Roman"/>
          <w:i/>
          <w:color w:val="auto"/>
          <w:rPrChange w:id="1075" w:author="Phùng Nguyễn Minh Tâm" w:date="2018-12-19T17:03:00Z">
            <w:rPr>
              <w:rFonts w:ascii="Times New Roman" w:hAnsi="Times New Roman" w:cs="Times New Roman"/>
              <w:i/>
              <w:color w:val="auto"/>
              <w:sz w:val="20"/>
              <w:szCs w:val="20"/>
            </w:rPr>
          </w:rPrChange>
        </w:rPr>
        <w:t xml:space="preserve"> amount</w:t>
      </w:r>
      <w:del w:id="1076" w:author="Dao Khanh Hoa - 1050" w:date="2018-12-14T11:20:00Z">
        <w:r w:rsidR="007942CC" w:rsidRPr="007C163E" w:rsidDel="00B42021">
          <w:rPr>
            <w:rFonts w:ascii="Times New Roman" w:hAnsi="Times New Roman" w:cs="Times New Roman"/>
            <w:i/>
            <w:color w:val="auto"/>
            <w:rPrChange w:id="1077" w:author="Phùng Nguyễn Minh Tâm" w:date="2018-12-19T17:03:00Z">
              <w:rPr>
                <w:rFonts w:ascii="Times New Roman" w:hAnsi="Times New Roman" w:cs="Times New Roman"/>
                <w:i/>
                <w:color w:val="auto"/>
                <w:sz w:val="20"/>
                <w:szCs w:val="20"/>
              </w:rPr>
            </w:rPrChange>
          </w:rPr>
          <w:delText>,</w:delText>
        </w:r>
      </w:del>
      <w:ins w:id="1078" w:author="Dao Khanh Hoa - 1050" w:date="2018-12-14T11:20:00Z">
        <w:r w:rsidR="00B42021" w:rsidRPr="007C163E">
          <w:rPr>
            <w:rFonts w:ascii="Times New Roman" w:hAnsi="Times New Roman" w:cs="Times New Roman"/>
            <w:i/>
            <w:color w:val="auto"/>
            <w:rPrChange w:id="1079" w:author="Phùng Nguyễn Minh Tâm" w:date="2018-12-19T17:03:00Z">
              <w:rPr>
                <w:rFonts w:ascii="Times New Roman" w:hAnsi="Times New Roman" w:cs="Times New Roman"/>
                <w:i/>
                <w:color w:val="auto"/>
                <w:sz w:val="20"/>
                <w:szCs w:val="20"/>
              </w:rPr>
            </w:rPrChange>
          </w:rPr>
          <w:t xml:space="preserve"> and</w:t>
        </w:r>
      </w:ins>
      <w:r w:rsidR="007942CC" w:rsidRPr="007C163E">
        <w:rPr>
          <w:rFonts w:ascii="Times New Roman" w:hAnsi="Times New Roman" w:cs="Times New Roman"/>
          <w:i/>
          <w:color w:val="auto"/>
          <w:rPrChange w:id="1080" w:author="Phùng Nguyễn Minh Tâm" w:date="2018-12-19T17:03:00Z">
            <w:rPr>
              <w:rFonts w:ascii="Times New Roman" w:hAnsi="Times New Roman" w:cs="Times New Roman"/>
              <w:i/>
              <w:color w:val="auto"/>
              <w:sz w:val="20"/>
              <w:szCs w:val="20"/>
            </w:rPr>
          </w:rPrChange>
        </w:rPr>
        <w:t xml:space="preserve"> customer type,</w:t>
      </w:r>
      <w:ins w:id="1081" w:author="Dao Khanh Hoa - 1050" w:date="2018-12-14T11:21:00Z">
        <w:r w:rsidR="00B42021" w:rsidRPr="007C163E">
          <w:rPr>
            <w:rFonts w:ascii="Times New Roman" w:hAnsi="Times New Roman" w:cs="Times New Roman"/>
            <w:i/>
            <w:color w:val="auto"/>
            <w:rPrChange w:id="1082" w:author="Phùng Nguyễn Minh Tâm" w:date="2018-12-19T17:03:00Z">
              <w:rPr>
                <w:rFonts w:ascii="Times New Roman" w:hAnsi="Times New Roman" w:cs="Times New Roman"/>
                <w:i/>
                <w:color w:val="auto"/>
                <w:sz w:val="20"/>
                <w:szCs w:val="20"/>
              </w:rPr>
            </w:rPrChange>
          </w:rPr>
          <w:t xml:space="preserve"> </w:t>
        </w:r>
      </w:ins>
      <w:r w:rsidR="007942CC" w:rsidRPr="007C163E">
        <w:rPr>
          <w:rFonts w:ascii="Times New Roman" w:hAnsi="Times New Roman" w:cs="Times New Roman"/>
          <w:i/>
          <w:color w:val="auto"/>
          <w:rPrChange w:id="1083" w:author="Phùng Nguyễn Minh Tâm" w:date="2018-12-19T17:03:00Z">
            <w:rPr>
              <w:rFonts w:ascii="Times New Roman" w:hAnsi="Times New Roman" w:cs="Times New Roman"/>
              <w:i/>
              <w:color w:val="auto"/>
              <w:sz w:val="20"/>
              <w:szCs w:val="20"/>
            </w:rPr>
          </w:rPrChange>
        </w:rPr>
        <w:t>etc.</w:t>
      </w:r>
    </w:p>
    <w:p w:rsidR="0011670E" w:rsidRPr="007C163E" w:rsidRDefault="007D65EE" w:rsidP="002F7F96">
      <w:pPr>
        <w:widowControl w:val="0"/>
        <w:ind w:left="142"/>
        <w:jc w:val="both"/>
        <w:outlineLvl w:val="0"/>
        <w:rPr>
          <w:b/>
          <w:i/>
          <w:sz w:val="24"/>
          <w:szCs w:val="24"/>
        </w:rPr>
      </w:pPr>
      <w:proofErr w:type="gramStart"/>
      <w:r w:rsidRPr="007C163E">
        <w:rPr>
          <w:b/>
          <w:sz w:val="24"/>
          <w:szCs w:val="24"/>
        </w:rPr>
        <w:t>Điều 10</w:t>
      </w:r>
      <w:r w:rsidR="0011670E" w:rsidRPr="007C163E">
        <w:rPr>
          <w:b/>
          <w:sz w:val="24"/>
          <w:szCs w:val="24"/>
        </w:rPr>
        <w:t>.</w:t>
      </w:r>
      <w:proofErr w:type="gramEnd"/>
      <w:r w:rsidR="0011670E" w:rsidRPr="007C163E">
        <w:rPr>
          <w:b/>
          <w:sz w:val="24"/>
          <w:szCs w:val="24"/>
        </w:rPr>
        <w:t xml:space="preserve"> </w:t>
      </w:r>
      <w:proofErr w:type="gramStart"/>
      <w:r w:rsidR="0011670E" w:rsidRPr="007C163E">
        <w:rPr>
          <w:b/>
          <w:sz w:val="24"/>
          <w:szCs w:val="24"/>
        </w:rPr>
        <w:t>Giao dịch không hủy ngang/</w:t>
      </w:r>
      <w:r w:rsidR="0011670E" w:rsidRPr="007C163E">
        <w:rPr>
          <w:b/>
          <w:i/>
          <w:sz w:val="24"/>
          <w:szCs w:val="24"/>
        </w:rPr>
        <w:t xml:space="preserve">Article </w:t>
      </w:r>
      <w:r w:rsidRPr="007C163E">
        <w:rPr>
          <w:b/>
          <w:i/>
          <w:sz w:val="24"/>
          <w:szCs w:val="24"/>
        </w:rPr>
        <w:t>10</w:t>
      </w:r>
      <w:r w:rsidR="0011670E" w:rsidRPr="007C163E">
        <w:rPr>
          <w:b/>
          <w:i/>
          <w:sz w:val="24"/>
          <w:szCs w:val="24"/>
        </w:rPr>
        <w:t>.</w:t>
      </w:r>
      <w:proofErr w:type="gramEnd"/>
      <w:r w:rsidR="0011670E" w:rsidRPr="007C163E">
        <w:rPr>
          <w:b/>
          <w:i/>
          <w:sz w:val="24"/>
          <w:szCs w:val="24"/>
        </w:rPr>
        <w:t xml:space="preserve"> Irrevocable transactions</w:t>
      </w:r>
    </w:p>
    <w:p w:rsidR="0011670E" w:rsidRPr="007C163E" w:rsidRDefault="007D65EE" w:rsidP="002F7F96">
      <w:pPr>
        <w:pStyle w:val="Default"/>
        <w:widowControl w:val="0"/>
        <w:ind w:left="142"/>
        <w:jc w:val="both"/>
        <w:rPr>
          <w:rFonts w:ascii="Times New Roman" w:hAnsi="Times New Roman" w:cs="Times New Roman"/>
          <w:color w:val="auto"/>
        </w:rPr>
      </w:pPr>
      <w:r w:rsidRPr="007C163E">
        <w:rPr>
          <w:rFonts w:ascii="Times New Roman" w:hAnsi="Times New Roman" w:cs="Times New Roman"/>
          <w:bCs/>
          <w:color w:val="auto"/>
          <w:rPrChange w:id="1084" w:author="Phùng Nguyễn Minh Tâm" w:date="2018-12-19T17:03:00Z">
            <w:rPr>
              <w:rFonts w:ascii="Times New Roman" w:hAnsi="Times New Roman" w:cs="Times New Roman"/>
              <w:bCs/>
              <w:color w:val="auto"/>
              <w:sz w:val="20"/>
              <w:szCs w:val="20"/>
            </w:rPr>
          </w:rPrChange>
        </w:rPr>
        <w:t>10</w:t>
      </w:r>
      <w:r w:rsidR="0011670E" w:rsidRPr="007C163E">
        <w:rPr>
          <w:rFonts w:ascii="Times New Roman" w:hAnsi="Times New Roman" w:cs="Times New Roman"/>
          <w:bCs/>
          <w:color w:val="auto"/>
          <w:rPrChange w:id="1085" w:author="Phùng Nguyễn Minh Tâm" w:date="2018-12-19T17:03:00Z">
            <w:rPr>
              <w:rFonts w:ascii="Times New Roman" w:hAnsi="Times New Roman" w:cs="Times New Roman"/>
              <w:bCs/>
              <w:color w:val="auto"/>
              <w:sz w:val="20"/>
              <w:szCs w:val="20"/>
            </w:rPr>
          </w:rPrChange>
        </w:rPr>
        <w:t>.1</w:t>
      </w:r>
      <w:r w:rsidR="0011670E" w:rsidRPr="007C163E">
        <w:rPr>
          <w:rFonts w:ascii="Times New Roman" w:hAnsi="Times New Roman" w:cs="Times New Roman"/>
          <w:b/>
          <w:bCs/>
          <w:color w:val="auto"/>
          <w:rPrChange w:id="1086" w:author="Phùng Nguyễn Minh Tâm" w:date="2018-12-19T17:03:00Z">
            <w:rPr>
              <w:rFonts w:ascii="Times New Roman" w:hAnsi="Times New Roman" w:cs="Times New Roman"/>
              <w:b/>
              <w:bCs/>
              <w:color w:val="auto"/>
              <w:sz w:val="20"/>
              <w:szCs w:val="20"/>
            </w:rPr>
          </w:rPrChange>
        </w:rPr>
        <w:t xml:space="preserve">. </w:t>
      </w:r>
      <w:r w:rsidR="0011670E" w:rsidRPr="007C163E">
        <w:rPr>
          <w:rFonts w:ascii="Times New Roman" w:hAnsi="Times New Roman" w:cs="Times New Roman"/>
          <w:color w:val="auto"/>
          <w:rPrChange w:id="1087" w:author="Phùng Nguyễn Minh Tâm" w:date="2018-12-19T17:03:00Z">
            <w:rPr>
              <w:rFonts w:ascii="Times New Roman" w:hAnsi="Times New Roman" w:cs="Times New Roman"/>
              <w:color w:val="auto"/>
              <w:sz w:val="20"/>
              <w:szCs w:val="20"/>
            </w:rPr>
          </w:rPrChange>
        </w:rPr>
        <w:t>Khách hàng không thể huỷ, thay đổi, phủ nhận hay từ chối bất kỳ giao dịch nào đã được thực hiện qua dịch vụ E-Banking của Agribank bằng Tên đăng nhập và</w:t>
      </w:r>
      <w:r w:rsidR="0056492D" w:rsidRPr="007C163E">
        <w:rPr>
          <w:rFonts w:ascii="Times New Roman" w:hAnsi="Times New Roman" w:cs="Times New Roman"/>
          <w:color w:val="auto"/>
          <w:rPrChange w:id="1088" w:author="Phùng Nguyễn Minh Tâm" w:date="2018-12-19T17:03:00Z">
            <w:rPr>
              <w:rFonts w:ascii="Times New Roman" w:hAnsi="Times New Roman" w:cs="Times New Roman"/>
              <w:color w:val="auto"/>
              <w:sz w:val="20"/>
              <w:szCs w:val="20"/>
            </w:rPr>
          </w:rPrChange>
        </w:rPr>
        <w:t>/hoặc</w:t>
      </w:r>
      <w:r w:rsidR="0011670E" w:rsidRPr="007C163E">
        <w:rPr>
          <w:rFonts w:ascii="Times New Roman" w:hAnsi="Times New Roman" w:cs="Times New Roman"/>
          <w:color w:val="auto"/>
          <w:rPrChange w:id="1089" w:author="Phùng Nguyễn Minh Tâm" w:date="2018-12-19T17:03:00Z">
            <w:rPr>
              <w:rFonts w:ascii="Times New Roman" w:hAnsi="Times New Roman" w:cs="Times New Roman"/>
              <w:color w:val="auto"/>
              <w:sz w:val="20"/>
              <w:szCs w:val="20"/>
            </w:rPr>
          </w:rPrChange>
        </w:rPr>
        <w:t xml:space="preserve"> mật khẩu của mình. Trường hợp khách hàng muốn </w:t>
      </w:r>
      <w:r w:rsidR="0056492D" w:rsidRPr="007C163E">
        <w:rPr>
          <w:rFonts w:ascii="Times New Roman" w:hAnsi="Times New Roman" w:cs="Times New Roman"/>
          <w:color w:val="auto"/>
          <w:rPrChange w:id="1090" w:author="Phùng Nguyễn Minh Tâm" w:date="2018-12-19T17:03:00Z">
            <w:rPr>
              <w:rFonts w:ascii="Times New Roman" w:hAnsi="Times New Roman" w:cs="Times New Roman"/>
              <w:color w:val="auto"/>
              <w:sz w:val="20"/>
              <w:szCs w:val="20"/>
            </w:rPr>
          </w:rPrChange>
        </w:rPr>
        <w:t>hủy</w:t>
      </w:r>
      <w:r w:rsidR="0011670E" w:rsidRPr="007C163E">
        <w:rPr>
          <w:rFonts w:ascii="Times New Roman" w:hAnsi="Times New Roman" w:cs="Times New Roman"/>
          <w:color w:val="auto"/>
          <w:rPrChange w:id="1091" w:author="Phùng Nguyễn Minh Tâm" w:date="2018-12-19T17:03:00Z">
            <w:rPr>
              <w:rFonts w:ascii="Times New Roman" w:hAnsi="Times New Roman" w:cs="Times New Roman"/>
              <w:color w:val="auto"/>
              <w:sz w:val="20"/>
              <w:szCs w:val="20"/>
            </w:rPr>
          </w:rPrChange>
        </w:rPr>
        <w:t xml:space="preserve">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11670E" w:rsidRPr="007C163E" w:rsidRDefault="007942CC" w:rsidP="002F7F96">
      <w:pPr>
        <w:pStyle w:val="Default"/>
        <w:widowControl w:val="0"/>
        <w:ind w:left="142"/>
        <w:jc w:val="both"/>
        <w:rPr>
          <w:rFonts w:ascii="Times New Roman" w:hAnsi="Times New Roman" w:cs="Times New Roman"/>
          <w:i/>
          <w:color w:val="auto"/>
          <w:rPrChange w:id="1092" w:author="Phùng Nguyễn Minh Tâm" w:date="2018-12-19T17:03:00Z">
            <w:rPr>
              <w:rFonts w:ascii="Times New Roman" w:hAnsi="Times New Roman" w:cs="Times New Roman"/>
              <w:i/>
            </w:rPr>
          </w:rPrChange>
        </w:rPr>
      </w:pPr>
      <w:r w:rsidRPr="007C163E">
        <w:rPr>
          <w:rFonts w:ascii="Times New Roman" w:hAnsi="Times New Roman" w:cs="Times New Roman"/>
          <w:i/>
          <w:color w:val="auto"/>
          <w:rPrChange w:id="1093" w:author="Phùng Nguyễn Minh Tâm" w:date="2018-12-19T17:03:00Z">
            <w:rPr>
              <w:rFonts w:ascii="Times New Roman" w:hAnsi="Times New Roman" w:cs="Times New Roman"/>
              <w:i/>
              <w:color w:val="auto"/>
              <w:sz w:val="20"/>
              <w:szCs w:val="20"/>
            </w:rPr>
          </w:rPrChange>
        </w:rPr>
        <w:t xml:space="preserve">Customers can not cancel, change, deny or refuse any transaction made through E-Banking service of Agribank by their username and/or password. In case customers wish to cancel </w:t>
      </w:r>
      <w:del w:id="1094" w:author="Dao Khanh Hoa - 1050" w:date="2018-12-14T11:23:00Z">
        <w:r w:rsidRPr="007C163E" w:rsidDel="00B42021">
          <w:rPr>
            <w:rFonts w:ascii="Times New Roman" w:hAnsi="Times New Roman" w:cs="Times New Roman"/>
            <w:i/>
            <w:color w:val="auto"/>
            <w:rPrChange w:id="1095" w:author="Phùng Nguyễn Minh Tâm" w:date="2018-12-19T17:03:00Z">
              <w:rPr>
                <w:rFonts w:ascii="Times New Roman" w:hAnsi="Times New Roman" w:cs="Times New Roman"/>
                <w:i/>
                <w:color w:val="auto"/>
                <w:sz w:val="20"/>
                <w:szCs w:val="20"/>
              </w:rPr>
            </w:rPrChange>
          </w:rPr>
          <w:delText>the</w:delText>
        </w:r>
      </w:del>
      <w:ins w:id="1096" w:author="Dao Khanh Hoa - 1050" w:date="2018-12-14T11:23:00Z">
        <w:r w:rsidR="00B42021" w:rsidRPr="007C163E">
          <w:rPr>
            <w:rFonts w:ascii="Times New Roman" w:hAnsi="Times New Roman" w:cs="Times New Roman"/>
            <w:i/>
            <w:color w:val="auto"/>
            <w:rPrChange w:id="1097" w:author="Phùng Nguyễn Minh Tâm" w:date="2018-12-19T17:03:00Z">
              <w:rPr>
                <w:rFonts w:ascii="Times New Roman" w:hAnsi="Times New Roman" w:cs="Times New Roman"/>
                <w:i/>
                <w:color w:val="auto"/>
                <w:sz w:val="20"/>
                <w:szCs w:val="20"/>
              </w:rPr>
            </w:rPrChange>
          </w:rPr>
          <w:t>a</w:t>
        </w:r>
      </w:ins>
      <w:r w:rsidRPr="007C163E">
        <w:rPr>
          <w:rFonts w:ascii="Times New Roman" w:hAnsi="Times New Roman" w:cs="Times New Roman"/>
          <w:i/>
          <w:color w:val="auto"/>
          <w:rPrChange w:id="1098" w:author="Phùng Nguyễn Minh Tâm" w:date="2018-12-19T17:03:00Z">
            <w:rPr>
              <w:rFonts w:ascii="Times New Roman" w:hAnsi="Times New Roman" w:cs="Times New Roman"/>
              <w:i/>
              <w:color w:val="auto"/>
              <w:sz w:val="20"/>
              <w:szCs w:val="20"/>
            </w:rPr>
          </w:rPrChange>
        </w:rPr>
        <w:t xml:space="preserve"> transaction </w:t>
      </w:r>
      <w:del w:id="1099" w:author="Dao Khanh Hoa - 1050" w:date="2018-12-14T11:23:00Z">
        <w:r w:rsidRPr="007C163E" w:rsidDel="00B42021">
          <w:rPr>
            <w:rFonts w:ascii="Times New Roman" w:hAnsi="Times New Roman" w:cs="Times New Roman"/>
            <w:i/>
            <w:color w:val="auto"/>
            <w:rPrChange w:id="1100" w:author="Phùng Nguyễn Minh Tâm" w:date="2018-12-19T17:03:00Z">
              <w:rPr>
                <w:rFonts w:ascii="Times New Roman" w:hAnsi="Times New Roman" w:cs="Times New Roman"/>
                <w:i/>
                <w:color w:val="auto"/>
                <w:sz w:val="20"/>
                <w:szCs w:val="20"/>
              </w:rPr>
            </w:rPrChange>
          </w:rPr>
          <w:delText>request</w:delText>
        </w:r>
      </w:del>
      <w:r w:rsidRPr="007C163E">
        <w:rPr>
          <w:rFonts w:ascii="Times New Roman" w:hAnsi="Times New Roman" w:cs="Times New Roman"/>
          <w:i/>
          <w:color w:val="auto"/>
          <w:rPrChange w:id="1101" w:author="Phùng Nguyễn Minh Tâm" w:date="2018-12-19T17:03:00Z">
            <w:rPr>
              <w:rFonts w:ascii="Times New Roman" w:hAnsi="Times New Roman" w:cs="Times New Roman"/>
              <w:i/>
              <w:color w:val="auto"/>
              <w:sz w:val="20"/>
              <w:szCs w:val="20"/>
            </w:rPr>
          </w:rPrChange>
        </w:rPr>
        <w:t xml:space="preserve">, Agribank will only consider on </w:t>
      </w:r>
      <w:ins w:id="1102" w:author="Dao Khanh Hoa - 1050" w:date="2018-12-14T11:23:00Z">
        <w:r w:rsidR="00B42021" w:rsidRPr="007C163E">
          <w:rPr>
            <w:rFonts w:ascii="Times New Roman" w:hAnsi="Times New Roman" w:cs="Times New Roman"/>
            <w:i/>
            <w:color w:val="auto"/>
            <w:rPrChange w:id="1103" w:author="Phùng Nguyễn Minh Tâm" w:date="2018-12-19T17:03:00Z">
              <w:rPr>
                <w:rFonts w:ascii="Times New Roman" w:hAnsi="Times New Roman" w:cs="Times New Roman"/>
                <w:i/>
                <w:color w:val="auto"/>
                <w:sz w:val="20"/>
                <w:szCs w:val="20"/>
              </w:rPr>
            </w:rPrChange>
          </w:rPr>
          <w:t xml:space="preserve">the </w:t>
        </w:r>
      </w:ins>
      <w:r w:rsidRPr="007C163E">
        <w:rPr>
          <w:rFonts w:ascii="Times New Roman" w:hAnsi="Times New Roman" w:cs="Times New Roman"/>
          <w:i/>
          <w:color w:val="auto"/>
          <w:rPrChange w:id="1104" w:author="Phùng Nguyễn Minh Tâm" w:date="2018-12-19T17:03:00Z">
            <w:rPr>
              <w:rFonts w:ascii="Times New Roman" w:hAnsi="Times New Roman" w:cs="Times New Roman"/>
              <w:i/>
              <w:color w:val="auto"/>
              <w:sz w:val="20"/>
              <w:szCs w:val="20"/>
            </w:rPr>
          </w:rPrChange>
        </w:rPr>
        <w:t>condition</w:t>
      </w:r>
      <w:ins w:id="1105" w:author="Dao Khanh Hoa - 1050" w:date="2018-12-14T11:23:00Z">
        <w:r w:rsidR="00B42021" w:rsidRPr="007C163E">
          <w:rPr>
            <w:rFonts w:ascii="Times New Roman" w:hAnsi="Times New Roman" w:cs="Times New Roman"/>
            <w:i/>
            <w:color w:val="auto"/>
            <w:rPrChange w:id="1106" w:author="Phùng Nguyễn Minh Tâm" w:date="2018-12-19T17:03:00Z">
              <w:rPr>
                <w:rFonts w:ascii="Times New Roman" w:hAnsi="Times New Roman" w:cs="Times New Roman"/>
                <w:i/>
                <w:color w:val="auto"/>
                <w:sz w:val="20"/>
                <w:szCs w:val="20"/>
              </w:rPr>
            </w:rPrChange>
          </w:rPr>
          <w:t>s</w:t>
        </w:r>
      </w:ins>
      <w:r w:rsidRPr="007C163E">
        <w:rPr>
          <w:rFonts w:ascii="Times New Roman" w:hAnsi="Times New Roman" w:cs="Times New Roman"/>
          <w:i/>
          <w:color w:val="auto"/>
          <w:rPrChange w:id="1107" w:author="Phùng Nguyễn Minh Tâm" w:date="2018-12-19T17:03:00Z">
            <w:rPr>
              <w:rFonts w:ascii="Times New Roman" w:hAnsi="Times New Roman" w:cs="Times New Roman"/>
              <w:i/>
              <w:color w:val="auto"/>
              <w:sz w:val="20"/>
              <w:szCs w:val="20"/>
            </w:rPr>
          </w:rPrChange>
        </w:rPr>
        <w:t xml:space="preserve"> that: (i) Agribank has not yet recorded and/or has not processed the transaction on the system; (ii) The cancellation of the transaction will not affect the interest of Agribank as well as the interests of any other third party.</w:t>
      </w:r>
    </w:p>
    <w:p w:rsidR="0011670E" w:rsidRPr="007C163E" w:rsidRDefault="007D65EE"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bCs/>
          <w:color w:val="auto"/>
          <w:rPrChange w:id="1108" w:author="Phùng Nguyễn Minh Tâm" w:date="2018-12-19T17:03:00Z">
            <w:rPr>
              <w:rFonts w:ascii="Times New Roman" w:hAnsi="Times New Roman" w:cs="Times New Roman"/>
              <w:bCs/>
              <w:color w:val="auto"/>
              <w:sz w:val="20"/>
              <w:szCs w:val="20"/>
            </w:rPr>
          </w:rPrChange>
        </w:rPr>
        <w:t>10</w:t>
      </w:r>
      <w:r w:rsidR="0011670E" w:rsidRPr="007C163E">
        <w:rPr>
          <w:rFonts w:ascii="Times New Roman" w:hAnsi="Times New Roman" w:cs="Times New Roman"/>
          <w:bCs/>
          <w:color w:val="auto"/>
          <w:rPrChange w:id="1109" w:author="Phùng Nguyễn Minh Tâm" w:date="2018-12-19T17:03:00Z">
            <w:rPr>
              <w:rFonts w:ascii="Times New Roman" w:hAnsi="Times New Roman" w:cs="Times New Roman"/>
              <w:bCs/>
              <w:color w:val="auto"/>
              <w:sz w:val="20"/>
              <w:szCs w:val="20"/>
            </w:rPr>
          </w:rPrChange>
        </w:rPr>
        <w:t>.2</w:t>
      </w:r>
      <w:r w:rsidR="0011670E" w:rsidRPr="007C163E">
        <w:rPr>
          <w:rFonts w:ascii="Times New Roman" w:hAnsi="Times New Roman" w:cs="Times New Roman"/>
          <w:b/>
          <w:bCs/>
          <w:color w:val="auto"/>
          <w:rPrChange w:id="1110" w:author="Phùng Nguyễn Minh Tâm" w:date="2018-12-19T17:03:00Z">
            <w:rPr>
              <w:rFonts w:ascii="Times New Roman" w:hAnsi="Times New Roman" w:cs="Times New Roman"/>
              <w:b/>
              <w:bCs/>
              <w:color w:val="auto"/>
              <w:sz w:val="20"/>
              <w:szCs w:val="20"/>
            </w:rPr>
          </w:rPrChange>
        </w:rPr>
        <w:t xml:space="preserve">. </w:t>
      </w:r>
      <w:r w:rsidR="0011670E" w:rsidRPr="007C163E">
        <w:rPr>
          <w:rFonts w:ascii="Times New Roman" w:hAnsi="Times New Roman" w:cs="Times New Roman"/>
          <w:color w:val="auto"/>
          <w:rPrChange w:id="1111" w:author="Phùng Nguyễn Minh Tâm" w:date="2018-12-19T17:03:00Z">
            <w:rPr>
              <w:rFonts w:ascii="Times New Roman" w:hAnsi="Times New Roman" w:cs="Times New Roman"/>
              <w:color w:val="auto"/>
              <w:sz w:val="20"/>
              <w:szCs w:val="20"/>
            </w:rPr>
          </w:rPrChange>
        </w:rPr>
        <w:t xml:space="preserve">Mọi giao dịch của khách hàng được thực hiện qua Dịch vụ E-Banking của Agribank sẽ được Agribank coi là có giá trị, không huỷ ngang và do khách hàng là người duy nhất thực hiện. </w:t>
      </w:r>
      <w:proofErr w:type="gramStart"/>
      <w:r w:rsidR="0011670E" w:rsidRPr="007C163E">
        <w:rPr>
          <w:rFonts w:ascii="Times New Roman" w:hAnsi="Times New Roman" w:cs="Times New Roman"/>
          <w:color w:val="auto"/>
          <w:rPrChange w:id="1112" w:author="Phùng Nguyễn Minh Tâm" w:date="2018-12-19T17:03:00Z">
            <w:rPr>
              <w:rFonts w:ascii="Times New Roman" w:hAnsi="Times New Roman" w:cs="Times New Roman"/>
              <w:color w:val="auto"/>
              <w:sz w:val="20"/>
              <w:szCs w:val="20"/>
            </w:rPr>
          </w:rPrChange>
        </w:rPr>
        <w:t>Agribank không chấp nhận bất cứ sự ủy quyền nào khác cho bên thứ ba.</w:t>
      </w:r>
      <w:proofErr w:type="gramEnd"/>
      <w:r w:rsidR="0011670E" w:rsidRPr="007C163E">
        <w:rPr>
          <w:rFonts w:ascii="Times New Roman" w:hAnsi="Times New Roman" w:cs="Times New Roman"/>
          <w:color w:val="auto"/>
          <w:rPrChange w:id="1113" w:author="Phùng Nguyễn Minh Tâm" w:date="2018-12-19T17:03:00Z">
            <w:rPr>
              <w:rFonts w:ascii="Times New Roman" w:hAnsi="Times New Roman" w:cs="Times New Roman"/>
              <w:color w:val="auto"/>
              <w:sz w:val="20"/>
              <w:szCs w:val="20"/>
            </w:rPr>
          </w:rPrChange>
        </w:rPr>
        <w:t xml:space="preserve"> </w:t>
      </w:r>
    </w:p>
    <w:p w:rsidR="0011670E" w:rsidRPr="007C163E" w:rsidRDefault="007942CC"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i/>
          <w:color w:val="auto"/>
          <w:rPrChange w:id="1114" w:author="Phùng Nguyễn Minh Tâm" w:date="2018-12-19T17:03:00Z">
            <w:rPr>
              <w:rFonts w:ascii="Times New Roman" w:hAnsi="Times New Roman" w:cs="Times New Roman"/>
              <w:i/>
              <w:color w:val="auto"/>
              <w:sz w:val="20"/>
              <w:szCs w:val="20"/>
            </w:rPr>
          </w:rPrChange>
        </w:rPr>
        <w:t xml:space="preserve">All Customers’ transactions that are made through E-Banking services of Agribank shall be considered by Agribank as valid, irrevocable, and </w:t>
      </w:r>
      <w:del w:id="1115" w:author="Dao Khanh Hoa - 1050" w:date="2018-12-14T11:24:00Z">
        <w:r w:rsidRPr="007C163E" w:rsidDel="009A7631">
          <w:rPr>
            <w:rFonts w:ascii="Times New Roman" w:hAnsi="Times New Roman" w:cs="Times New Roman"/>
            <w:i/>
            <w:color w:val="auto"/>
            <w:rPrChange w:id="1116" w:author="Phùng Nguyễn Minh Tâm" w:date="2018-12-19T17:03:00Z">
              <w:rPr>
                <w:rFonts w:ascii="Times New Roman" w:hAnsi="Times New Roman" w:cs="Times New Roman"/>
                <w:i/>
                <w:color w:val="auto"/>
                <w:sz w:val="20"/>
                <w:szCs w:val="20"/>
              </w:rPr>
            </w:rPrChange>
          </w:rPr>
          <w:delText xml:space="preserve">is </w:delText>
        </w:r>
      </w:del>
      <w:r w:rsidRPr="007C163E">
        <w:rPr>
          <w:rFonts w:ascii="Times New Roman" w:hAnsi="Times New Roman" w:cs="Times New Roman"/>
          <w:i/>
          <w:color w:val="auto"/>
          <w:rPrChange w:id="1117" w:author="Phùng Nguyễn Minh Tâm" w:date="2018-12-19T17:03:00Z">
            <w:rPr>
              <w:rFonts w:ascii="Times New Roman" w:hAnsi="Times New Roman" w:cs="Times New Roman"/>
              <w:i/>
              <w:color w:val="auto"/>
              <w:sz w:val="20"/>
              <w:szCs w:val="20"/>
            </w:rPr>
          </w:rPrChange>
        </w:rPr>
        <w:t>performed solely by the Customer. Agribank shall not accept any other authorization to a third party.</w:t>
      </w:r>
    </w:p>
    <w:p w:rsidR="003C7FE7" w:rsidRPr="007C163E" w:rsidRDefault="0011670E" w:rsidP="002F7F96">
      <w:pPr>
        <w:widowControl w:val="0"/>
        <w:ind w:left="142"/>
        <w:jc w:val="both"/>
        <w:outlineLvl w:val="0"/>
        <w:rPr>
          <w:b/>
          <w:sz w:val="24"/>
          <w:szCs w:val="24"/>
        </w:rPr>
      </w:pPr>
      <w:proofErr w:type="gramStart"/>
      <w:r w:rsidRPr="007C163E">
        <w:rPr>
          <w:b/>
          <w:sz w:val="24"/>
          <w:szCs w:val="24"/>
        </w:rPr>
        <w:t>Điều 1</w:t>
      </w:r>
      <w:r w:rsidR="007D65EE" w:rsidRPr="007C163E">
        <w:rPr>
          <w:b/>
          <w:sz w:val="24"/>
          <w:szCs w:val="24"/>
        </w:rPr>
        <w:t>1</w:t>
      </w:r>
      <w:r w:rsidRPr="007C163E">
        <w:rPr>
          <w:b/>
          <w:sz w:val="24"/>
          <w:szCs w:val="24"/>
        </w:rPr>
        <w:t>.</w:t>
      </w:r>
      <w:proofErr w:type="gramEnd"/>
      <w:r w:rsidRPr="007C163E">
        <w:rPr>
          <w:b/>
          <w:sz w:val="24"/>
          <w:szCs w:val="24"/>
        </w:rPr>
        <w:t xml:space="preserve"> Điều khoản mi</w:t>
      </w:r>
      <w:r w:rsidR="003C7FE7" w:rsidRPr="007C163E">
        <w:rPr>
          <w:b/>
          <w:sz w:val="24"/>
          <w:szCs w:val="24"/>
        </w:rPr>
        <w:t>ễn trách nhiệm của Agribank</w:t>
      </w:r>
    </w:p>
    <w:p w:rsidR="0011670E" w:rsidRPr="007C163E" w:rsidRDefault="007942CC" w:rsidP="002F7F96">
      <w:pPr>
        <w:widowControl w:val="0"/>
        <w:ind w:left="142"/>
        <w:jc w:val="both"/>
        <w:outlineLvl w:val="0"/>
        <w:rPr>
          <w:rFonts w:ascii="Times New Roman Bold" w:hAnsi="Times New Roman Bold"/>
          <w:b/>
          <w:sz w:val="24"/>
          <w:szCs w:val="24"/>
        </w:rPr>
      </w:pPr>
      <w:proofErr w:type="gramStart"/>
      <w:r w:rsidRPr="007C163E">
        <w:rPr>
          <w:b/>
          <w:i/>
          <w:sz w:val="24"/>
          <w:szCs w:val="24"/>
        </w:rPr>
        <w:t>Article 11.</w:t>
      </w:r>
      <w:proofErr w:type="gramEnd"/>
      <w:r w:rsidRPr="007C163E">
        <w:rPr>
          <w:b/>
          <w:i/>
          <w:sz w:val="24"/>
          <w:szCs w:val="24"/>
        </w:rPr>
        <w:t xml:space="preserve"> Disclaimer of liability of Agribank</w:t>
      </w:r>
    </w:p>
    <w:p w:rsidR="0011670E" w:rsidRPr="007C163E" w:rsidRDefault="0011670E" w:rsidP="002F7F96">
      <w:pPr>
        <w:pStyle w:val="Default"/>
        <w:widowControl w:val="0"/>
        <w:ind w:left="142"/>
        <w:jc w:val="both"/>
        <w:rPr>
          <w:rFonts w:ascii="Times New Roman" w:hAnsi="Times New Roman" w:cs="Times New Roman"/>
          <w:color w:val="auto"/>
        </w:rPr>
      </w:pPr>
      <w:r w:rsidRPr="007C163E">
        <w:rPr>
          <w:rFonts w:ascii="Times New Roman" w:hAnsi="Times New Roman" w:cs="Times New Roman"/>
          <w:bCs/>
          <w:color w:val="auto"/>
          <w:rPrChange w:id="1118" w:author="Phùng Nguyễn Minh Tâm" w:date="2018-12-19T17:03:00Z">
            <w:rPr>
              <w:rFonts w:ascii="Times New Roman" w:hAnsi="Times New Roman" w:cs="Times New Roman"/>
              <w:bCs/>
              <w:color w:val="auto"/>
              <w:sz w:val="20"/>
              <w:szCs w:val="20"/>
            </w:rPr>
          </w:rPrChange>
        </w:rPr>
        <w:lastRenderedPageBreak/>
        <w:t>1</w:t>
      </w:r>
      <w:r w:rsidR="007D65EE" w:rsidRPr="007C163E">
        <w:rPr>
          <w:rFonts w:ascii="Times New Roman" w:hAnsi="Times New Roman" w:cs="Times New Roman"/>
          <w:bCs/>
          <w:color w:val="auto"/>
          <w:rPrChange w:id="1119" w:author="Phùng Nguyễn Minh Tâm" w:date="2018-12-19T17:03:00Z">
            <w:rPr>
              <w:rFonts w:ascii="Times New Roman" w:hAnsi="Times New Roman" w:cs="Times New Roman"/>
              <w:bCs/>
              <w:color w:val="auto"/>
              <w:sz w:val="20"/>
              <w:szCs w:val="20"/>
            </w:rPr>
          </w:rPrChange>
        </w:rPr>
        <w:t>1</w:t>
      </w:r>
      <w:r w:rsidRPr="007C163E">
        <w:rPr>
          <w:rFonts w:ascii="Times New Roman" w:hAnsi="Times New Roman" w:cs="Times New Roman"/>
          <w:bCs/>
          <w:color w:val="auto"/>
          <w:rPrChange w:id="1120" w:author="Phùng Nguyễn Minh Tâm" w:date="2018-12-19T17:03:00Z">
            <w:rPr>
              <w:rFonts w:ascii="Times New Roman" w:hAnsi="Times New Roman" w:cs="Times New Roman"/>
              <w:bCs/>
              <w:color w:val="auto"/>
              <w:sz w:val="20"/>
              <w:szCs w:val="20"/>
            </w:rPr>
          </w:rPrChange>
        </w:rPr>
        <w:t>.1.</w:t>
      </w:r>
      <w:r w:rsidRPr="007C163E">
        <w:rPr>
          <w:rFonts w:ascii="Times New Roman" w:hAnsi="Times New Roman" w:cs="Times New Roman"/>
          <w:b/>
          <w:bCs/>
          <w:color w:val="auto"/>
          <w:rPrChange w:id="1121" w:author="Phùng Nguyễn Minh Tâm" w:date="2018-12-19T17:03:00Z">
            <w:rPr>
              <w:rFonts w:ascii="Times New Roman" w:hAnsi="Times New Roman" w:cs="Times New Roman"/>
              <w:b/>
              <w:bCs/>
              <w:color w:val="auto"/>
              <w:sz w:val="20"/>
              <w:szCs w:val="20"/>
            </w:rPr>
          </w:rPrChange>
        </w:rPr>
        <w:t xml:space="preserve"> </w:t>
      </w:r>
      <w:r w:rsidRPr="007C163E">
        <w:rPr>
          <w:rFonts w:ascii="Times New Roman" w:hAnsi="Times New Roman" w:cs="Times New Roman"/>
          <w:color w:val="auto"/>
          <w:rPrChange w:id="1122" w:author="Phùng Nguyễn Minh Tâm" w:date="2018-12-19T17:03:00Z">
            <w:rPr>
              <w:rFonts w:ascii="Times New Roman" w:hAnsi="Times New Roman" w:cs="Times New Roman"/>
              <w:color w:val="auto"/>
              <w:sz w:val="20"/>
              <w:szCs w:val="20"/>
            </w:rPr>
          </w:rPrChange>
        </w:rPr>
        <w:t xml:space="preserve">Được miễn trách nhiệm thực hiện các giao dịch theo yêu cầu của khách hàng khi hệ thống của Agribank hoặc của bên thứ ba gặp sự cố và (hoặc) vì bất cứ lý do bất khả kháng nào </w:t>
      </w:r>
      <w:r w:rsidR="003C7FE7" w:rsidRPr="007C163E">
        <w:rPr>
          <w:rFonts w:ascii="Times New Roman" w:hAnsi="Times New Roman" w:cs="Times New Roman"/>
          <w:color w:val="auto"/>
          <w:rPrChange w:id="1123" w:author="Phùng Nguyễn Minh Tâm" w:date="2018-12-19T17:03:00Z">
            <w:rPr>
              <w:rFonts w:ascii="Times New Roman" w:hAnsi="Times New Roman" w:cs="Times New Roman"/>
              <w:color w:val="auto"/>
              <w:sz w:val="20"/>
              <w:szCs w:val="20"/>
            </w:rPr>
          </w:rPrChange>
        </w:rPr>
        <w:t>khác/</w:t>
      </w:r>
      <w:r w:rsidR="007942CC" w:rsidRPr="007C163E">
        <w:rPr>
          <w:rFonts w:ascii="Times New Roman" w:hAnsi="Times New Roman" w:cs="Times New Roman"/>
          <w:i/>
          <w:color w:val="auto"/>
          <w:rPrChange w:id="1124" w:author="Phùng Nguyễn Minh Tâm" w:date="2018-12-19T17:03:00Z">
            <w:rPr>
              <w:rFonts w:ascii="Times New Roman" w:hAnsi="Times New Roman" w:cs="Times New Roman"/>
              <w:i/>
              <w:color w:val="auto"/>
              <w:sz w:val="20"/>
              <w:szCs w:val="20"/>
            </w:rPr>
          </w:rPrChange>
        </w:rPr>
        <w:t xml:space="preserve"> Be exempt from conducting transactions at the request of the Customer when the system of Agribank or a third party encounters a problem and/or any other majeure reasons.</w:t>
      </w:r>
    </w:p>
    <w:p w:rsidR="0011670E" w:rsidRPr="007C163E" w:rsidRDefault="007D65EE" w:rsidP="002F7F96">
      <w:pPr>
        <w:pStyle w:val="Default"/>
        <w:widowControl w:val="0"/>
        <w:ind w:left="142"/>
        <w:jc w:val="both"/>
        <w:rPr>
          <w:rFonts w:ascii="Times New Roman" w:hAnsi="Times New Roman" w:cs="Times New Roman"/>
          <w:color w:val="auto"/>
        </w:rPr>
      </w:pPr>
      <w:r w:rsidRPr="007C163E">
        <w:rPr>
          <w:rFonts w:ascii="Times New Roman" w:hAnsi="Times New Roman" w:cs="Times New Roman"/>
          <w:bCs/>
          <w:color w:val="auto"/>
          <w:rPrChange w:id="1125" w:author="Phùng Nguyễn Minh Tâm" w:date="2018-12-19T17:03:00Z">
            <w:rPr>
              <w:rFonts w:ascii="Times New Roman" w:hAnsi="Times New Roman" w:cs="Times New Roman"/>
              <w:bCs/>
              <w:color w:val="auto"/>
              <w:sz w:val="20"/>
              <w:szCs w:val="20"/>
            </w:rPr>
          </w:rPrChange>
        </w:rPr>
        <w:t>11</w:t>
      </w:r>
      <w:r w:rsidR="0011670E" w:rsidRPr="007C163E">
        <w:rPr>
          <w:rFonts w:ascii="Times New Roman" w:hAnsi="Times New Roman" w:cs="Times New Roman"/>
          <w:bCs/>
          <w:color w:val="auto"/>
          <w:rPrChange w:id="1126" w:author="Phùng Nguyễn Minh Tâm" w:date="2018-12-19T17:03:00Z">
            <w:rPr>
              <w:rFonts w:ascii="Times New Roman" w:hAnsi="Times New Roman" w:cs="Times New Roman"/>
              <w:bCs/>
              <w:color w:val="auto"/>
              <w:sz w:val="20"/>
              <w:szCs w:val="20"/>
            </w:rPr>
          </w:rPrChange>
        </w:rPr>
        <w:t>.2</w:t>
      </w:r>
      <w:r w:rsidR="0011670E" w:rsidRPr="007C163E">
        <w:rPr>
          <w:rFonts w:ascii="Times New Roman" w:hAnsi="Times New Roman" w:cs="Times New Roman"/>
          <w:b/>
          <w:bCs/>
          <w:color w:val="auto"/>
          <w:rPrChange w:id="1127" w:author="Phùng Nguyễn Minh Tâm" w:date="2018-12-19T17:03:00Z">
            <w:rPr>
              <w:rFonts w:ascii="Times New Roman" w:hAnsi="Times New Roman" w:cs="Times New Roman"/>
              <w:b/>
              <w:bCs/>
              <w:color w:val="auto"/>
              <w:sz w:val="20"/>
              <w:szCs w:val="20"/>
            </w:rPr>
          </w:rPrChange>
        </w:rPr>
        <w:t xml:space="preserve">. </w:t>
      </w:r>
      <w:r w:rsidR="0011670E" w:rsidRPr="007C163E">
        <w:rPr>
          <w:rFonts w:ascii="Times New Roman" w:hAnsi="Times New Roman" w:cs="Times New Roman"/>
          <w:color w:val="auto"/>
          <w:rPrChange w:id="1128" w:author="Phùng Nguyễn Minh Tâm" w:date="2018-12-19T17:03:00Z">
            <w:rPr>
              <w:rFonts w:ascii="Times New Roman" w:hAnsi="Times New Roman" w:cs="Times New Roman"/>
              <w:color w:val="auto"/>
              <w:sz w:val="20"/>
              <w:szCs w:val="20"/>
            </w:rPr>
          </w:rPrChange>
        </w:rPr>
        <w:t>Được miễn trách nhiệm trong trường hợp khách hàng khiếu nại các nhà cung cấp hoặc trường hợp kh</w:t>
      </w:r>
      <w:r w:rsidR="003C7FE7" w:rsidRPr="007C163E">
        <w:rPr>
          <w:rFonts w:ascii="Times New Roman" w:hAnsi="Times New Roman" w:cs="Times New Roman"/>
          <w:color w:val="auto"/>
          <w:rPrChange w:id="1129" w:author="Phùng Nguyễn Minh Tâm" w:date="2018-12-19T17:03:00Z">
            <w:rPr>
              <w:rFonts w:ascii="Times New Roman" w:hAnsi="Times New Roman" w:cs="Times New Roman"/>
              <w:color w:val="auto"/>
              <w:sz w:val="20"/>
              <w:szCs w:val="20"/>
            </w:rPr>
          </w:rPrChange>
        </w:rPr>
        <w:t>ách hàng lựa chọn sai tài khoản/người thụ hưởng/</w:t>
      </w:r>
      <w:del w:id="1130" w:author="Dao Khanh Hoa - 1050" w:date="2018-12-14T11:27:00Z">
        <w:r w:rsidR="007942CC" w:rsidRPr="007C163E" w:rsidDel="009A7631">
          <w:rPr>
            <w:rFonts w:ascii="Times New Roman" w:hAnsi="Times New Roman" w:cs="Times New Roman"/>
            <w:i/>
            <w:color w:val="auto"/>
            <w:rPrChange w:id="1131" w:author="Phùng Nguyễn Minh Tâm" w:date="2018-12-19T17:03:00Z">
              <w:rPr>
                <w:rFonts w:ascii="Times New Roman" w:hAnsi="Times New Roman" w:cs="Times New Roman"/>
                <w:i/>
                <w:color w:val="auto"/>
                <w:sz w:val="20"/>
                <w:szCs w:val="20"/>
              </w:rPr>
            </w:rPrChange>
          </w:rPr>
          <w:delText xml:space="preserve"> </w:delText>
        </w:r>
      </w:del>
      <w:proofErr w:type="gramStart"/>
      <w:r w:rsidR="007942CC" w:rsidRPr="007C163E">
        <w:rPr>
          <w:rFonts w:ascii="Times New Roman" w:hAnsi="Times New Roman" w:cs="Times New Roman"/>
          <w:i/>
          <w:color w:val="auto"/>
          <w:rPrChange w:id="1132" w:author="Phùng Nguyễn Minh Tâm" w:date="2018-12-19T17:03:00Z">
            <w:rPr>
              <w:rFonts w:ascii="Times New Roman" w:hAnsi="Times New Roman" w:cs="Times New Roman"/>
              <w:i/>
              <w:color w:val="auto"/>
              <w:sz w:val="20"/>
              <w:szCs w:val="20"/>
            </w:rPr>
          </w:rPrChange>
        </w:rPr>
        <w:t>Be</w:t>
      </w:r>
      <w:proofErr w:type="gramEnd"/>
      <w:r w:rsidR="007942CC" w:rsidRPr="007C163E">
        <w:rPr>
          <w:rFonts w:ascii="Times New Roman" w:hAnsi="Times New Roman" w:cs="Times New Roman"/>
          <w:i/>
          <w:color w:val="auto"/>
          <w:rPrChange w:id="1133" w:author="Phùng Nguyễn Minh Tâm" w:date="2018-12-19T17:03:00Z">
            <w:rPr>
              <w:rFonts w:ascii="Times New Roman" w:hAnsi="Times New Roman" w:cs="Times New Roman"/>
              <w:i/>
              <w:color w:val="auto"/>
              <w:sz w:val="20"/>
              <w:szCs w:val="20"/>
            </w:rPr>
          </w:rPrChange>
        </w:rPr>
        <w:t xml:space="preserve"> exempt from liabilities in case customer</w:t>
      </w:r>
      <w:del w:id="1134" w:author="Dao Khanh Hoa - 1050" w:date="2018-12-14T11:31:00Z">
        <w:r w:rsidR="007942CC" w:rsidRPr="007C163E" w:rsidDel="00063EAB">
          <w:rPr>
            <w:rFonts w:ascii="Times New Roman" w:hAnsi="Times New Roman" w:cs="Times New Roman"/>
            <w:i/>
            <w:color w:val="auto"/>
            <w:rPrChange w:id="1135" w:author="Phùng Nguyễn Minh Tâm" w:date="2018-12-19T17:03:00Z">
              <w:rPr>
                <w:rFonts w:ascii="Times New Roman" w:hAnsi="Times New Roman" w:cs="Times New Roman"/>
                <w:i/>
                <w:color w:val="auto"/>
                <w:sz w:val="20"/>
                <w:szCs w:val="20"/>
              </w:rPr>
            </w:rPrChange>
          </w:rPr>
          <w:delText>s</w:delText>
        </w:r>
      </w:del>
      <w:r w:rsidR="007942CC" w:rsidRPr="007C163E">
        <w:rPr>
          <w:rFonts w:ascii="Times New Roman" w:hAnsi="Times New Roman" w:cs="Times New Roman"/>
          <w:i/>
          <w:color w:val="auto"/>
          <w:rPrChange w:id="1136" w:author="Phùng Nguyễn Minh Tâm" w:date="2018-12-19T17:03:00Z">
            <w:rPr>
              <w:rFonts w:ascii="Times New Roman" w:hAnsi="Times New Roman" w:cs="Times New Roman"/>
              <w:i/>
              <w:color w:val="auto"/>
              <w:sz w:val="20"/>
              <w:szCs w:val="20"/>
            </w:rPr>
          </w:rPrChange>
        </w:rPr>
        <w:t xml:space="preserve"> make a claim on </w:t>
      </w:r>
      <w:del w:id="1137" w:author="Dao Khanh Hoa - 1050" w:date="2018-12-14T11:28:00Z">
        <w:r w:rsidR="007942CC" w:rsidRPr="007C163E" w:rsidDel="009A7631">
          <w:rPr>
            <w:rFonts w:ascii="Times New Roman" w:hAnsi="Times New Roman" w:cs="Times New Roman"/>
            <w:i/>
            <w:color w:val="auto"/>
            <w:rPrChange w:id="1138" w:author="Phùng Nguyễn Minh Tâm" w:date="2018-12-19T17:03:00Z">
              <w:rPr>
                <w:rFonts w:ascii="Times New Roman" w:hAnsi="Times New Roman" w:cs="Times New Roman"/>
                <w:i/>
                <w:color w:val="auto"/>
                <w:sz w:val="20"/>
                <w:szCs w:val="20"/>
              </w:rPr>
            </w:rPrChange>
          </w:rPr>
          <w:delText xml:space="preserve">the </w:delText>
        </w:r>
      </w:del>
      <w:r w:rsidR="007942CC" w:rsidRPr="007C163E">
        <w:rPr>
          <w:rFonts w:ascii="Times New Roman" w:hAnsi="Times New Roman" w:cs="Times New Roman"/>
          <w:i/>
          <w:color w:val="auto"/>
          <w:rPrChange w:id="1139" w:author="Phùng Nguyễn Minh Tâm" w:date="2018-12-19T17:03:00Z">
            <w:rPr>
              <w:rFonts w:ascii="Times New Roman" w:hAnsi="Times New Roman" w:cs="Times New Roman"/>
              <w:i/>
              <w:color w:val="auto"/>
              <w:sz w:val="20"/>
              <w:szCs w:val="20"/>
            </w:rPr>
          </w:rPrChange>
        </w:rPr>
        <w:t>providers or customer</w:t>
      </w:r>
      <w:del w:id="1140" w:author="Dao Khanh Hoa - 1050" w:date="2018-12-14T11:31:00Z">
        <w:r w:rsidR="007942CC" w:rsidRPr="007C163E" w:rsidDel="00063EAB">
          <w:rPr>
            <w:rFonts w:ascii="Times New Roman" w:hAnsi="Times New Roman" w:cs="Times New Roman"/>
            <w:i/>
            <w:color w:val="auto"/>
            <w:rPrChange w:id="1141" w:author="Phùng Nguyễn Minh Tâm" w:date="2018-12-19T17:03:00Z">
              <w:rPr>
                <w:rFonts w:ascii="Times New Roman" w:hAnsi="Times New Roman" w:cs="Times New Roman"/>
                <w:i/>
                <w:color w:val="auto"/>
                <w:sz w:val="20"/>
                <w:szCs w:val="20"/>
              </w:rPr>
            </w:rPrChange>
          </w:rPr>
          <w:delText>s</w:delText>
        </w:r>
      </w:del>
      <w:r w:rsidR="007942CC" w:rsidRPr="007C163E">
        <w:rPr>
          <w:rFonts w:ascii="Times New Roman" w:hAnsi="Times New Roman" w:cs="Times New Roman"/>
          <w:i/>
          <w:color w:val="auto"/>
          <w:rPrChange w:id="1142" w:author="Phùng Nguyễn Minh Tâm" w:date="2018-12-19T17:03:00Z">
            <w:rPr>
              <w:rFonts w:ascii="Times New Roman" w:hAnsi="Times New Roman" w:cs="Times New Roman"/>
              <w:i/>
              <w:color w:val="auto"/>
              <w:sz w:val="20"/>
              <w:szCs w:val="20"/>
            </w:rPr>
          </w:rPrChange>
        </w:rPr>
        <w:t xml:space="preserve"> choose</w:t>
      </w:r>
      <w:ins w:id="1143" w:author="Dao Khanh Hoa - 1050" w:date="2018-12-14T11:31:00Z">
        <w:r w:rsidR="00063EAB" w:rsidRPr="007C163E">
          <w:rPr>
            <w:rFonts w:ascii="Times New Roman" w:hAnsi="Times New Roman" w:cs="Times New Roman"/>
            <w:i/>
            <w:color w:val="auto"/>
            <w:rPrChange w:id="1144" w:author="Phùng Nguyễn Minh Tâm" w:date="2018-12-19T17:03:00Z">
              <w:rPr>
                <w:rFonts w:ascii="Times New Roman" w:hAnsi="Times New Roman" w:cs="Times New Roman"/>
                <w:i/>
                <w:color w:val="auto"/>
                <w:sz w:val="20"/>
                <w:szCs w:val="20"/>
              </w:rPr>
            </w:rPrChange>
          </w:rPr>
          <w:t>s</w:t>
        </w:r>
      </w:ins>
      <w:r w:rsidR="007942CC" w:rsidRPr="007C163E">
        <w:rPr>
          <w:rFonts w:ascii="Times New Roman" w:hAnsi="Times New Roman" w:cs="Times New Roman"/>
          <w:i/>
          <w:color w:val="auto"/>
          <w:rPrChange w:id="1145" w:author="Phùng Nguyễn Minh Tâm" w:date="2018-12-19T17:03:00Z">
            <w:rPr>
              <w:rFonts w:ascii="Times New Roman" w:hAnsi="Times New Roman" w:cs="Times New Roman"/>
              <w:i/>
              <w:color w:val="auto"/>
              <w:sz w:val="20"/>
              <w:szCs w:val="20"/>
            </w:rPr>
          </w:rPrChange>
        </w:rPr>
        <w:t xml:space="preserve"> a wrong account/beneficiary.</w:t>
      </w:r>
    </w:p>
    <w:p w:rsidR="0011670E" w:rsidRPr="007C163E" w:rsidRDefault="007D65EE"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bCs/>
          <w:color w:val="auto"/>
          <w:rPrChange w:id="1146" w:author="Phùng Nguyễn Minh Tâm" w:date="2018-12-19T17:03:00Z">
            <w:rPr>
              <w:rFonts w:ascii="Times New Roman" w:hAnsi="Times New Roman" w:cs="Times New Roman"/>
              <w:bCs/>
              <w:color w:val="auto"/>
              <w:sz w:val="20"/>
              <w:szCs w:val="20"/>
            </w:rPr>
          </w:rPrChange>
        </w:rPr>
        <w:t>11</w:t>
      </w:r>
      <w:r w:rsidR="0011670E" w:rsidRPr="007C163E">
        <w:rPr>
          <w:rFonts w:ascii="Times New Roman" w:hAnsi="Times New Roman" w:cs="Times New Roman"/>
          <w:bCs/>
          <w:color w:val="auto"/>
          <w:rPrChange w:id="1147" w:author="Phùng Nguyễn Minh Tâm" w:date="2018-12-19T17:03:00Z">
            <w:rPr>
              <w:rFonts w:ascii="Times New Roman" w:hAnsi="Times New Roman" w:cs="Times New Roman"/>
              <w:bCs/>
              <w:color w:val="auto"/>
              <w:sz w:val="20"/>
              <w:szCs w:val="20"/>
            </w:rPr>
          </w:rPrChange>
        </w:rPr>
        <w:t>.3</w:t>
      </w:r>
      <w:r w:rsidR="0011670E" w:rsidRPr="007C163E">
        <w:rPr>
          <w:rFonts w:ascii="Times New Roman" w:hAnsi="Times New Roman" w:cs="Times New Roman"/>
          <w:b/>
          <w:bCs/>
          <w:color w:val="auto"/>
          <w:rPrChange w:id="1148" w:author="Phùng Nguyễn Minh Tâm" w:date="2018-12-19T17:03:00Z">
            <w:rPr>
              <w:rFonts w:ascii="Times New Roman" w:hAnsi="Times New Roman" w:cs="Times New Roman"/>
              <w:b/>
              <w:bCs/>
              <w:color w:val="auto"/>
              <w:sz w:val="20"/>
              <w:szCs w:val="20"/>
            </w:rPr>
          </w:rPrChange>
        </w:rPr>
        <w:t xml:space="preserve">. </w:t>
      </w:r>
      <w:r w:rsidR="0011670E" w:rsidRPr="007C163E">
        <w:rPr>
          <w:rFonts w:ascii="Times New Roman" w:hAnsi="Times New Roman" w:cs="Times New Roman"/>
          <w:color w:val="auto"/>
          <w:rPrChange w:id="1149" w:author="Phùng Nguyễn Minh Tâm" w:date="2018-12-19T17:03:00Z">
            <w:rPr>
              <w:rFonts w:ascii="Times New Roman" w:hAnsi="Times New Roman" w:cs="Times New Roman"/>
              <w:color w:val="auto"/>
              <w:sz w:val="20"/>
              <w:szCs w:val="20"/>
            </w:rPr>
          </w:rPrChange>
        </w:rPr>
        <w:t>Được miễn trách nhiệm đối với những thiệt hại, tổn thất phát sinh trong quá trình sử dụng Dịch vụ của khách hàng trừ khi những tổn thất, thiệt hại do lỗ</w:t>
      </w:r>
      <w:r w:rsidR="003C7FE7" w:rsidRPr="007C163E">
        <w:rPr>
          <w:rFonts w:ascii="Times New Roman" w:hAnsi="Times New Roman" w:cs="Times New Roman"/>
          <w:color w:val="auto"/>
          <w:rPrChange w:id="1150" w:author="Phùng Nguyễn Minh Tâm" w:date="2018-12-19T17:03:00Z">
            <w:rPr>
              <w:rFonts w:ascii="Times New Roman" w:hAnsi="Times New Roman" w:cs="Times New Roman"/>
              <w:color w:val="auto"/>
              <w:sz w:val="20"/>
              <w:szCs w:val="20"/>
            </w:rPr>
          </w:rPrChange>
        </w:rPr>
        <w:t xml:space="preserve">i chủ quan </w:t>
      </w:r>
      <w:r w:rsidR="006735C1" w:rsidRPr="007C163E">
        <w:rPr>
          <w:rFonts w:ascii="Times New Roman" w:hAnsi="Times New Roman" w:cs="Times New Roman"/>
          <w:color w:val="auto"/>
          <w:rPrChange w:id="1151" w:author="Phùng Nguyễn Minh Tâm" w:date="2018-12-19T17:03:00Z">
            <w:rPr>
              <w:rFonts w:ascii="Times New Roman" w:hAnsi="Times New Roman" w:cs="Times New Roman"/>
              <w:color w:val="auto"/>
              <w:sz w:val="20"/>
              <w:szCs w:val="20"/>
            </w:rPr>
          </w:rPrChange>
        </w:rPr>
        <w:t>của</w:t>
      </w:r>
      <w:r w:rsidR="003C7FE7" w:rsidRPr="007C163E">
        <w:rPr>
          <w:rFonts w:ascii="Times New Roman" w:hAnsi="Times New Roman" w:cs="Times New Roman"/>
          <w:color w:val="auto"/>
          <w:rPrChange w:id="1152" w:author="Phùng Nguyễn Minh Tâm" w:date="2018-12-19T17:03:00Z">
            <w:rPr>
              <w:rFonts w:ascii="Times New Roman" w:hAnsi="Times New Roman" w:cs="Times New Roman"/>
              <w:color w:val="auto"/>
              <w:sz w:val="20"/>
              <w:szCs w:val="20"/>
            </w:rPr>
          </w:rPrChange>
        </w:rPr>
        <w:t xml:space="preserve"> Agribank gây ra/</w:t>
      </w:r>
      <w:r w:rsidR="007942CC" w:rsidRPr="007C163E">
        <w:rPr>
          <w:rFonts w:ascii="Times New Roman" w:hAnsi="Times New Roman" w:cs="Times New Roman"/>
          <w:i/>
          <w:color w:val="auto"/>
          <w:rPrChange w:id="1153" w:author="Phùng Nguyễn Minh Tâm" w:date="2018-12-19T17:03:00Z">
            <w:rPr>
              <w:rFonts w:ascii="Times New Roman" w:hAnsi="Times New Roman" w:cs="Times New Roman"/>
              <w:i/>
              <w:color w:val="auto"/>
              <w:sz w:val="20"/>
              <w:szCs w:val="20"/>
            </w:rPr>
          </w:rPrChange>
        </w:rPr>
        <w:t xml:space="preserve"> Be exempt from liability for damages, losses caused by subjective errors of Agribank.</w:t>
      </w:r>
    </w:p>
    <w:p w:rsidR="0011670E" w:rsidRPr="007C163E" w:rsidRDefault="007D65EE" w:rsidP="002F7F96">
      <w:pPr>
        <w:widowControl w:val="0"/>
        <w:ind w:left="142"/>
        <w:jc w:val="both"/>
        <w:outlineLvl w:val="0"/>
        <w:rPr>
          <w:b/>
          <w:sz w:val="24"/>
          <w:szCs w:val="24"/>
        </w:rPr>
      </w:pPr>
      <w:proofErr w:type="gramStart"/>
      <w:r w:rsidRPr="007C163E">
        <w:rPr>
          <w:b/>
          <w:sz w:val="24"/>
          <w:szCs w:val="24"/>
        </w:rPr>
        <w:t>Điều 12</w:t>
      </w:r>
      <w:r w:rsidR="0011670E" w:rsidRPr="007C163E">
        <w:rPr>
          <w:b/>
          <w:sz w:val="24"/>
          <w:szCs w:val="24"/>
        </w:rPr>
        <w:t>.</w:t>
      </w:r>
      <w:proofErr w:type="gramEnd"/>
      <w:r w:rsidR="0011670E" w:rsidRPr="007C163E">
        <w:rPr>
          <w:b/>
          <w:sz w:val="24"/>
          <w:szCs w:val="24"/>
        </w:rPr>
        <w:t xml:space="preserve"> Sửa đổi nội dung điều khoản</w:t>
      </w:r>
    </w:p>
    <w:p w:rsidR="006E0893" w:rsidRPr="007C163E" w:rsidRDefault="007942CC" w:rsidP="002F7F96">
      <w:pPr>
        <w:widowControl w:val="0"/>
        <w:ind w:left="142"/>
        <w:jc w:val="both"/>
        <w:outlineLvl w:val="0"/>
        <w:rPr>
          <w:b/>
          <w:i/>
          <w:sz w:val="24"/>
          <w:szCs w:val="24"/>
        </w:rPr>
      </w:pPr>
      <w:proofErr w:type="gramStart"/>
      <w:r w:rsidRPr="007C163E">
        <w:rPr>
          <w:b/>
          <w:i/>
          <w:sz w:val="24"/>
          <w:szCs w:val="24"/>
        </w:rPr>
        <w:t>Article 12.</w:t>
      </w:r>
      <w:proofErr w:type="gramEnd"/>
      <w:r w:rsidRPr="007C163E">
        <w:rPr>
          <w:b/>
          <w:i/>
          <w:sz w:val="24"/>
          <w:szCs w:val="24"/>
        </w:rPr>
        <w:t xml:space="preserve"> Amemdment of terms and conditions</w:t>
      </w:r>
    </w:p>
    <w:p w:rsidR="0011670E" w:rsidRPr="007C163E" w:rsidRDefault="0011670E" w:rsidP="002F7F96">
      <w:pPr>
        <w:pStyle w:val="Default"/>
        <w:widowControl w:val="0"/>
        <w:ind w:left="142"/>
        <w:jc w:val="both"/>
        <w:rPr>
          <w:rFonts w:ascii="Times New Roman" w:hAnsi="Times New Roman" w:cs="Times New Roman"/>
          <w:i/>
          <w:color w:val="auto"/>
          <w:spacing w:val="-2"/>
        </w:rPr>
      </w:pPr>
      <w:r w:rsidRPr="007C163E">
        <w:rPr>
          <w:rFonts w:ascii="Times New Roman" w:hAnsi="Times New Roman" w:cs="Times New Roman"/>
          <w:bCs/>
          <w:color w:val="auto"/>
          <w:spacing w:val="-2"/>
          <w:rPrChange w:id="1154" w:author="Phùng Nguyễn Minh Tâm" w:date="2018-12-19T17:03:00Z">
            <w:rPr>
              <w:rFonts w:ascii="Times New Roman" w:hAnsi="Times New Roman" w:cs="Times New Roman"/>
              <w:bCs/>
              <w:color w:val="auto"/>
              <w:spacing w:val="-2"/>
              <w:sz w:val="20"/>
              <w:szCs w:val="20"/>
            </w:rPr>
          </w:rPrChange>
        </w:rPr>
        <w:t>1</w:t>
      </w:r>
      <w:r w:rsidR="007D65EE" w:rsidRPr="007C163E">
        <w:rPr>
          <w:rFonts w:ascii="Times New Roman" w:hAnsi="Times New Roman" w:cs="Times New Roman"/>
          <w:bCs/>
          <w:color w:val="auto"/>
          <w:spacing w:val="-2"/>
          <w:rPrChange w:id="1155" w:author="Phùng Nguyễn Minh Tâm" w:date="2018-12-19T17:03:00Z">
            <w:rPr>
              <w:rFonts w:ascii="Times New Roman" w:hAnsi="Times New Roman" w:cs="Times New Roman"/>
              <w:bCs/>
              <w:color w:val="auto"/>
              <w:spacing w:val="-2"/>
              <w:sz w:val="20"/>
              <w:szCs w:val="20"/>
            </w:rPr>
          </w:rPrChange>
        </w:rPr>
        <w:t>2</w:t>
      </w:r>
      <w:r w:rsidRPr="007C163E">
        <w:rPr>
          <w:rFonts w:ascii="Times New Roman" w:hAnsi="Times New Roman" w:cs="Times New Roman"/>
          <w:bCs/>
          <w:color w:val="auto"/>
          <w:spacing w:val="-2"/>
          <w:rPrChange w:id="1156" w:author="Phùng Nguyễn Minh Tâm" w:date="2018-12-19T17:03:00Z">
            <w:rPr>
              <w:rFonts w:ascii="Times New Roman" w:hAnsi="Times New Roman" w:cs="Times New Roman"/>
              <w:bCs/>
              <w:color w:val="auto"/>
              <w:spacing w:val="-2"/>
              <w:sz w:val="20"/>
              <w:szCs w:val="20"/>
            </w:rPr>
          </w:rPrChange>
        </w:rPr>
        <w:t xml:space="preserve">.1. </w:t>
      </w:r>
      <w:r w:rsidRPr="007C163E">
        <w:rPr>
          <w:rFonts w:ascii="Times New Roman" w:hAnsi="Times New Roman" w:cs="Times New Roman"/>
          <w:color w:val="auto"/>
          <w:spacing w:val="-2"/>
          <w:rPrChange w:id="1157" w:author="Phùng Nguyễn Minh Tâm" w:date="2018-12-19T17:03:00Z">
            <w:rPr>
              <w:rFonts w:ascii="Times New Roman" w:hAnsi="Times New Roman" w:cs="Times New Roman"/>
              <w:color w:val="auto"/>
              <w:spacing w:val="-2"/>
              <w:sz w:val="20"/>
              <w:szCs w:val="20"/>
            </w:rPr>
          </w:rPrChange>
        </w:rPr>
        <w:t xml:space="preserve">Agribank được phép sửa đổi nội dung của bản điều kiện, điều khoản này bằng cách thông báo </w:t>
      </w:r>
      <w:r w:rsidR="005363F2" w:rsidRPr="007C163E">
        <w:rPr>
          <w:rFonts w:ascii="Times New Roman" w:hAnsi="Times New Roman" w:cs="Times New Roman"/>
          <w:color w:val="auto"/>
          <w:spacing w:val="-2"/>
          <w:rPrChange w:id="1158" w:author="Phùng Nguyễn Minh Tâm" w:date="2018-12-19T17:03:00Z">
            <w:rPr>
              <w:rFonts w:ascii="Times New Roman" w:hAnsi="Times New Roman" w:cs="Times New Roman"/>
              <w:color w:val="auto"/>
              <w:spacing w:val="-2"/>
              <w:sz w:val="20"/>
              <w:szCs w:val="20"/>
            </w:rPr>
          </w:rPrChange>
        </w:rPr>
        <w:t xml:space="preserve">qua </w:t>
      </w:r>
      <w:r w:rsidRPr="007C163E">
        <w:rPr>
          <w:rFonts w:ascii="Times New Roman" w:hAnsi="Times New Roman" w:cs="Times New Roman"/>
          <w:color w:val="auto"/>
          <w:spacing w:val="-2"/>
          <w:rPrChange w:id="1159" w:author="Phùng Nguyễn Minh Tâm" w:date="2018-12-19T17:03:00Z">
            <w:rPr>
              <w:rFonts w:ascii="Times New Roman" w:hAnsi="Times New Roman" w:cs="Times New Roman"/>
              <w:color w:val="auto"/>
              <w:spacing w:val="-2"/>
              <w:sz w:val="20"/>
              <w:szCs w:val="20"/>
            </w:rPr>
          </w:rPrChange>
        </w:rPr>
        <w:t>các chi nhánh, các kênh cung cấp dịch vụ</w:t>
      </w:r>
      <w:r w:rsidR="00E959BD" w:rsidRPr="007C163E">
        <w:rPr>
          <w:rFonts w:ascii="Times New Roman" w:hAnsi="Times New Roman" w:cs="Times New Roman"/>
          <w:color w:val="auto"/>
          <w:spacing w:val="-2"/>
          <w:rPrChange w:id="1160" w:author="Phùng Nguyễn Minh Tâm" w:date="2018-12-19T17:03:00Z">
            <w:rPr>
              <w:rFonts w:ascii="Times New Roman" w:hAnsi="Times New Roman" w:cs="Times New Roman"/>
              <w:color w:val="auto"/>
              <w:spacing w:val="-2"/>
              <w:sz w:val="20"/>
              <w:szCs w:val="20"/>
            </w:rPr>
          </w:rPrChange>
        </w:rPr>
        <w:t>, website</w:t>
      </w:r>
      <w:r w:rsidRPr="007C163E">
        <w:rPr>
          <w:rFonts w:ascii="Times New Roman" w:hAnsi="Times New Roman" w:cs="Times New Roman"/>
          <w:color w:val="auto"/>
          <w:spacing w:val="-2"/>
          <w:rPrChange w:id="1161" w:author="Phùng Nguyễn Minh Tâm" w:date="2018-12-19T17:03:00Z">
            <w:rPr>
              <w:rFonts w:ascii="Times New Roman" w:hAnsi="Times New Roman" w:cs="Times New Roman"/>
              <w:color w:val="auto"/>
              <w:spacing w:val="-2"/>
              <w:sz w:val="20"/>
              <w:szCs w:val="20"/>
            </w:rPr>
          </w:rPrChange>
        </w:rPr>
        <w:t xml:space="preserve"> của Agribank hoặc thông báo bằng hình thức </w:t>
      </w:r>
      <w:r w:rsidR="00AB002D" w:rsidRPr="007C163E">
        <w:rPr>
          <w:rFonts w:ascii="Times New Roman" w:hAnsi="Times New Roman" w:cs="Times New Roman"/>
          <w:color w:val="auto"/>
          <w:spacing w:val="-2"/>
          <w:rPrChange w:id="1162" w:author="Phùng Nguyễn Minh Tâm" w:date="2018-12-19T17:03:00Z">
            <w:rPr>
              <w:rFonts w:ascii="Times New Roman" w:hAnsi="Times New Roman" w:cs="Times New Roman"/>
              <w:color w:val="auto"/>
              <w:spacing w:val="-2"/>
              <w:sz w:val="20"/>
              <w:szCs w:val="20"/>
            </w:rPr>
          </w:rPrChange>
        </w:rPr>
        <w:t>thích hợp khác</w:t>
      </w:r>
      <w:r w:rsidR="006E0893" w:rsidRPr="007C163E">
        <w:rPr>
          <w:rFonts w:ascii="Times New Roman" w:hAnsi="Times New Roman" w:cs="Times New Roman"/>
          <w:color w:val="auto"/>
          <w:spacing w:val="-2"/>
          <w:rPrChange w:id="1163" w:author="Phùng Nguyễn Minh Tâm" w:date="2018-12-19T17:03:00Z">
            <w:rPr>
              <w:rFonts w:ascii="Times New Roman" w:hAnsi="Times New Roman" w:cs="Times New Roman"/>
              <w:color w:val="auto"/>
              <w:spacing w:val="-2"/>
              <w:sz w:val="20"/>
              <w:szCs w:val="20"/>
            </w:rPr>
          </w:rPrChange>
        </w:rPr>
        <w:t>/</w:t>
      </w:r>
      <w:r w:rsidR="007942CC" w:rsidRPr="007C163E">
        <w:rPr>
          <w:rFonts w:ascii="Times New Roman" w:hAnsi="Times New Roman" w:cs="Times New Roman"/>
          <w:i/>
          <w:color w:val="auto"/>
          <w:spacing w:val="-2"/>
          <w:rPrChange w:id="1164" w:author="Phùng Nguyễn Minh Tâm" w:date="2018-12-19T17:03:00Z">
            <w:rPr>
              <w:rFonts w:ascii="Times New Roman" w:hAnsi="Times New Roman" w:cs="Times New Roman"/>
              <w:i/>
              <w:color w:val="auto"/>
              <w:spacing w:val="-2"/>
              <w:sz w:val="20"/>
              <w:szCs w:val="20"/>
            </w:rPr>
          </w:rPrChange>
        </w:rPr>
        <w:t xml:space="preserve"> Agribank </w:t>
      </w:r>
      <w:ins w:id="1165" w:author="Dao Khanh Hoa - 1050" w:date="2018-12-14T11:32:00Z">
        <w:r w:rsidR="00063EAB" w:rsidRPr="007C163E">
          <w:rPr>
            <w:rFonts w:ascii="Times New Roman" w:hAnsi="Times New Roman" w:cs="Times New Roman"/>
            <w:i/>
            <w:color w:val="auto"/>
            <w:spacing w:val="-2"/>
            <w:rPrChange w:id="1166" w:author="Phùng Nguyễn Minh Tâm" w:date="2018-12-19T17:03:00Z">
              <w:rPr>
                <w:rFonts w:ascii="Times New Roman" w:hAnsi="Times New Roman" w:cs="Times New Roman"/>
                <w:i/>
                <w:color w:val="auto"/>
                <w:spacing w:val="-2"/>
                <w:sz w:val="20"/>
                <w:szCs w:val="20"/>
              </w:rPr>
            </w:rPrChange>
          </w:rPr>
          <w:t xml:space="preserve">has the right </w:t>
        </w:r>
      </w:ins>
      <w:del w:id="1167" w:author="Dao Khanh Hoa - 1050" w:date="2018-12-14T11:32:00Z">
        <w:r w:rsidR="007942CC" w:rsidRPr="007C163E" w:rsidDel="00063EAB">
          <w:rPr>
            <w:rFonts w:ascii="Times New Roman" w:hAnsi="Times New Roman" w:cs="Times New Roman"/>
            <w:i/>
            <w:color w:val="auto"/>
            <w:spacing w:val="-2"/>
            <w:rPrChange w:id="1168" w:author="Phùng Nguyễn Minh Tâm" w:date="2018-12-19T17:03:00Z">
              <w:rPr>
                <w:rFonts w:ascii="Times New Roman" w:hAnsi="Times New Roman" w:cs="Times New Roman"/>
                <w:i/>
                <w:color w:val="auto"/>
                <w:spacing w:val="-2"/>
                <w:sz w:val="20"/>
                <w:szCs w:val="20"/>
              </w:rPr>
            </w:rPrChange>
          </w:rPr>
          <w:delText>shall be allowed</w:delText>
        </w:r>
      </w:del>
      <w:r w:rsidR="007942CC" w:rsidRPr="007C163E">
        <w:rPr>
          <w:rFonts w:ascii="Times New Roman" w:hAnsi="Times New Roman" w:cs="Times New Roman"/>
          <w:i/>
          <w:color w:val="auto"/>
          <w:spacing w:val="-2"/>
          <w:rPrChange w:id="1169" w:author="Phùng Nguyễn Minh Tâm" w:date="2018-12-19T17:03:00Z">
            <w:rPr>
              <w:rFonts w:ascii="Times New Roman" w:hAnsi="Times New Roman" w:cs="Times New Roman"/>
              <w:i/>
              <w:color w:val="auto"/>
              <w:spacing w:val="-2"/>
              <w:sz w:val="20"/>
              <w:szCs w:val="20"/>
            </w:rPr>
          </w:rPrChange>
        </w:rPr>
        <w:t xml:space="preserve"> to modify the contents of these terms and conditions, by giving notice </w:t>
      </w:r>
      <w:del w:id="1170" w:author="Dao Khanh Hoa - 1050" w:date="2018-12-14T11:34:00Z">
        <w:r w:rsidR="007942CC" w:rsidRPr="007C163E" w:rsidDel="00AE0AE7">
          <w:rPr>
            <w:rFonts w:ascii="Times New Roman" w:hAnsi="Times New Roman" w:cs="Times New Roman"/>
            <w:i/>
            <w:color w:val="auto"/>
            <w:spacing w:val="-2"/>
            <w:rPrChange w:id="1171" w:author="Phùng Nguyễn Minh Tâm" w:date="2018-12-19T17:03:00Z">
              <w:rPr>
                <w:rFonts w:ascii="Times New Roman" w:hAnsi="Times New Roman" w:cs="Times New Roman"/>
                <w:i/>
                <w:color w:val="auto"/>
                <w:spacing w:val="-2"/>
                <w:sz w:val="20"/>
                <w:szCs w:val="20"/>
              </w:rPr>
            </w:rPrChange>
          </w:rPr>
          <w:delText>via</w:delText>
        </w:r>
      </w:del>
      <w:ins w:id="1172" w:author="Dao Khanh Hoa - 1050" w:date="2018-12-14T11:34:00Z">
        <w:r w:rsidR="00AE0AE7" w:rsidRPr="007C163E">
          <w:rPr>
            <w:rFonts w:ascii="Times New Roman" w:hAnsi="Times New Roman" w:cs="Times New Roman"/>
            <w:i/>
            <w:color w:val="auto"/>
            <w:spacing w:val="-2"/>
            <w:rPrChange w:id="1173" w:author="Phùng Nguyễn Minh Tâm" w:date="2018-12-19T17:03:00Z">
              <w:rPr>
                <w:rFonts w:ascii="Times New Roman" w:hAnsi="Times New Roman" w:cs="Times New Roman"/>
                <w:i/>
                <w:color w:val="auto"/>
                <w:spacing w:val="-2"/>
                <w:sz w:val="20"/>
                <w:szCs w:val="20"/>
              </w:rPr>
            </w:rPrChange>
          </w:rPr>
          <w:t>at</w:t>
        </w:r>
      </w:ins>
      <w:r w:rsidR="007942CC" w:rsidRPr="007C163E">
        <w:rPr>
          <w:rFonts w:ascii="Times New Roman" w:hAnsi="Times New Roman" w:cs="Times New Roman"/>
          <w:i/>
          <w:color w:val="auto"/>
          <w:spacing w:val="-2"/>
          <w:rPrChange w:id="1174" w:author="Phùng Nguyễn Minh Tâm" w:date="2018-12-19T17:03:00Z">
            <w:rPr>
              <w:rFonts w:ascii="Times New Roman" w:hAnsi="Times New Roman" w:cs="Times New Roman"/>
              <w:i/>
              <w:color w:val="auto"/>
              <w:spacing w:val="-2"/>
              <w:sz w:val="20"/>
              <w:szCs w:val="20"/>
            </w:rPr>
          </w:rPrChange>
        </w:rPr>
        <w:t xml:space="preserve"> branches, </w:t>
      </w:r>
      <w:ins w:id="1175" w:author="Dao Khanh Hoa - 1050" w:date="2018-12-14T11:34:00Z">
        <w:r w:rsidR="00AE0AE7" w:rsidRPr="007C163E">
          <w:rPr>
            <w:rFonts w:ascii="Times New Roman" w:hAnsi="Times New Roman" w:cs="Times New Roman"/>
            <w:i/>
            <w:color w:val="auto"/>
            <w:spacing w:val="-2"/>
            <w:rPrChange w:id="1176" w:author="Phùng Nguyễn Minh Tâm" w:date="2018-12-19T17:03:00Z">
              <w:rPr>
                <w:rFonts w:ascii="Times New Roman" w:hAnsi="Times New Roman" w:cs="Times New Roman"/>
                <w:i/>
                <w:color w:val="auto"/>
                <w:spacing w:val="-2"/>
                <w:sz w:val="20"/>
                <w:szCs w:val="20"/>
              </w:rPr>
            </w:rPrChange>
          </w:rPr>
          <w:t xml:space="preserve">via </w:t>
        </w:r>
      </w:ins>
      <w:r w:rsidR="007942CC" w:rsidRPr="007C163E">
        <w:rPr>
          <w:rFonts w:ascii="Times New Roman" w:hAnsi="Times New Roman" w:cs="Times New Roman"/>
          <w:i/>
          <w:color w:val="auto"/>
          <w:spacing w:val="-2"/>
          <w:rPrChange w:id="1177" w:author="Phùng Nguyễn Minh Tâm" w:date="2018-12-19T17:03:00Z">
            <w:rPr>
              <w:rFonts w:ascii="Times New Roman" w:hAnsi="Times New Roman" w:cs="Times New Roman"/>
              <w:i/>
              <w:color w:val="auto"/>
              <w:spacing w:val="-2"/>
              <w:sz w:val="20"/>
              <w:szCs w:val="20"/>
            </w:rPr>
          </w:rPrChange>
        </w:rPr>
        <w:t xml:space="preserve">service distribution channels, </w:t>
      </w:r>
      <w:ins w:id="1178" w:author="Dao Khanh Hoa - 1050" w:date="2018-12-14T11:37:00Z">
        <w:r w:rsidR="00AE0AE7" w:rsidRPr="007C163E">
          <w:rPr>
            <w:rFonts w:ascii="Times New Roman" w:hAnsi="Times New Roman" w:cs="Times New Roman"/>
            <w:i/>
            <w:color w:val="auto"/>
            <w:spacing w:val="-2"/>
            <w:rPrChange w:id="1179" w:author="Phùng Nguyễn Minh Tâm" w:date="2018-12-19T17:03:00Z">
              <w:rPr>
                <w:rFonts w:ascii="Times New Roman" w:hAnsi="Times New Roman" w:cs="Times New Roman"/>
                <w:i/>
                <w:color w:val="auto"/>
                <w:spacing w:val="-2"/>
                <w:sz w:val="20"/>
                <w:szCs w:val="20"/>
              </w:rPr>
            </w:rPrChange>
          </w:rPr>
          <w:t xml:space="preserve">on </w:t>
        </w:r>
      </w:ins>
      <w:r w:rsidR="007942CC" w:rsidRPr="007C163E">
        <w:rPr>
          <w:rFonts w:ascii="Times New Roman" w:hAnsi="Times New Roman" w:cs="Times New Roman"/>
          <w:i/>
          <w:color w:val="auto"/>
          <w:spacing w:val="-2"/>
          <w:rPrChange w:id="1180" w:author="Phùng Nguyễn Minh Tâm" w:date="2018-12-19T17:03:00Z">
            <w:rPr>
              <w:rFonts w:ascii="Times New Roman" w:hAnsi="Times New Roman" w:cs="Times New Roman"/>
              <w:i/>
              <w:color w:val="auto"/>
              <w:spacing w:val="-2"/>
              <w:sz w:val="20"/>
              <w:szCs w:val="20"/>
            </w:rPr>
          </w:rPrChange>
        </w:rPr>
        <w:t>Agribank official website or other suitable methods.</w:t>
      </w:r>
    </w:p>
    <w:p w:rsidR="0011670E" w:rsidRPr="007C163E" w:rsidRDefault="00444348"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bCs/>
          <w:color w:val="auto"/>
          <w:rPrChange w:id="1181" w:author="Phùng Nguyễn Minh Tâm" w:date="2018-12-19T17:03:00Z">
            <w:rPr>
              <w:rFonts w:ascii="Times New Roman" w:hAnsi="Times New Roman" w:cs="Times New Roman"/>
              <w:bCs/>
              <w:color w:val="auto"/>
              <w:sz w:val="20"/>
              <w:szCs w:val="20"/>
            </w:rPr>
          </w:rPrChange>
        </w:rPr>
        <w:t>1</w:t>
      </w:r>
      <w:r w:rsidR="007D65EE" w:rsidRPr="007C163E">
        <w:rPr>
          <w:rFonts w:ascii="Times New Roman" w:hAnsi="Times New Roman" w:cs="Times New Roman"/>
          <w:bCs/>
          <w:color w:val="auto"/>
          <w:rPrChange w:id="1182" w:author="Phùng Nguyễn Minh Tâm" w:date="2018-12-19T17:03:00Z">
            <w:rPr>
              <w:rFonts w:ascii="Times New Roman" w:hAnsi="Times New Roman" w:cs="Times New Roman"/>
              <w:bCs/>
              <w:color w:val="auto"/>
              <w:sz w:val="20"/>
              <w:szCs w:val="20"/>
            </w:rPr>
          </w:rPrChange>
        </w:rPr>
        <w:t>2</w:t>
      </w:r>
      <w:r w:rsidR="0011670E" w:rsidRPr="007C163E">
        <w:rPr>
          <w:rFonts w:ascii="Times New Roman" w:hAnsi="Times New Roman" w:cs="Times New Roman"/>
          <w:bCs/>
          <w:color w:val="auto"/>
          <w:rPrChange w:id="1183" w:author="Phùng Nguyễn Minh Tâm" w:date="2018-12-19T17:03:00Z">
            <w:rPr>
              <w:rFonts w:ascii="Times New Roman" w:hAnsi="Times New Roman" w:cs="Times New Roman"/>
              <w:bCs/>
              <w:color w:val="auto"/>
              <w:sz w:val="20"/>
              <w:szCs w:val="20"/>
            </w:rPr>
          </w:rPrChange>
        </w:rPr>
        <w:t>.2.</w:t>
      </w:r>
      <w:r w:rsidR="0011670E" w:rsidRPr="007C163E">
        <w:rPr>
          <w:rFonts w:ascii="Times New Roman" w:hAnsi="Times New Roman" w:cs="Times New Roman"/>
          <w:b/>
          <w:bCs/>
          <w:color w:val="auto"/>
          <w:rPrChange w:id="1184" w:author="Phùng Nguyễn Minh Tâm" w:date="2018-12-19T17:03:00Z">
            <w:rPr>
              <w:rFonts w:ascii="Times New Roman" w:hAnsi="Times New Roman" w:cs="Times New Roman"/>
              <w:b/>
              <w:bCs/>
              <w:color w:val="auto"/>
              <w:sz w:val="20"/>
              <w:szCs w:val="20"/>
            </w:rPr>
          </w:rPrChange>
        </w:rPr>
        <w:t xml:space="preserve"> </w:t>
      </w:r>
      <w:r w:rsidR="0011670E" w:rsidRPr="007C163E">
        <w:rPr>
          <w:rFonts w:ascii="Times New Roman" w:hAnsi="Times New Roman" w:cs="Times New Roman"/>
          <w:color w:val="auto"/>
          <w:rPrChange w:id="1185" w:author="Phùng Nguyễn Minh Tâm" w:date="2018-12-19T17:03:00Z">
            <w:rPr>
              <w:rFonts w:ascii="Times New Roman" w:hAnsi="Times New Roman" w:cs="Times New Roman"/>
              <w:color w:val="auto"/>
              <w:sz w:val="20"/>
              <w:szCs w:val="20"/>
            </w:rPr>
          </w:rPrChange>
        </w:rPr>
        <w:t>Việc khách hàng tiếp tục sử dụng dịch vụ sau khi Agribank sửa đổi bản điều kiện, điều khoản này có nghĩa là khách hàng chấp thuận hoàn toàn các sửa</w:t>
      </w:r>
      <w:r w:rsidRPr="007C163E">
        <w:rPr>
          <w:rFonts w:ascii="Times New Roman" w:hAnsi="Times New Roman" w:cs="Times New Roman"/>
          <w:color w:val="auto"/>
          <w:rPrChange w:id="1186" w:author="Phùng Nguyễn Minh Tâm" w:date="2018-12-19T17:03:00Z">
            <w:rPr>
              <w:rFonts w:ascii="Times New Roman" w:hAnsi="Times New Roman" w:cs="Times New Roman"/>
              <w:color w:val="auto"/>
              <w:sz w:val="20"/>
              <w:szCs w:val="20"/>
            </w:rPr>
          </w:rPrChange>
        </w:rPr>
        <w:t xml:space="preserve"> đổi đó/</w:t>
      </w:r>
      <w:r w:rsidR="007942CC" w:rsidRPr="007C163E">
        <w:rPr>
          <w:rFonts w:ascii="Times New Roman" w:hAnsi="Times New Roman" w:cs="Times New Roman"/>
          <w:i/>
          <w:color w:val="auto"/>
          <w:rPrChange w:id="1187" w:author="Phùng Nguyễn Minh Tâm" w:date="2018-12-19T17:03:00Z">
            <w:rPr>
              <w:rFonts w:ascii="Times New Roman" w:hAnsi="Times New Roman" w:cs="Times New Roman"/>
              <w:i/>
              <w:color w:val="auto"/>
              <w:sz w:val="20"/>
              <w:szCs w:val="20"/>
            </w:rPr>
          </w:rPrChange>
        </w:rPr>
        <w:t xml:space="preserve"> That Customers continue to use the Serivces after Agribank</w:t>
      </w:r>
      <w:ins w:id="1188" w:author="Dao Khanh Hoa - 1050" w:date="2018-12-14T11:38:00Z">
        <w:r w:rsidR="00AE0AE7" w:rsidRPr="007C163E">
          <w:rPr>
            <w:rFonts w:ascii="Times New Roman" w:hAnsi="Times New Roman" w:cs="Times New Roman"/>
            <w:i/>
            <w:color w:val="auto"/>
            <w:rPrChange w:id="1189" w:author="Phùng Nguyễn Minh Tâm" w:date="2018-12-19T17:03:00Z">
              <w:rPr>
                <w:rFonts w:ascii="Times New Roman" w:hAnsi="Times New Roman" w:cs="Times New Roman"/>
                <w:i/>
                <w:color w:val="auto"/>
                <w:sz w:val="20"/>
                <w:szCs w:val="20"/>
              </w:rPr>
            </w:rPrChange>
          </w:rPr>
          <w:t xml:space="preserve">’s </w:t>
        </w:r>
      </w:ins>
      <w:del w:id="1190" w:author="Dao Khanh Hoa - 1050" w:date="2018-12-14T11:38:00Z">
        <w:r w:rsidR="007942CC" w:rsidRPr="007C163E" w:rsidDel="00AE0AE7">
          <w:rPr>
            <w:rFonts w:ascii="Times New Roman" w:hAnsi="Times New Roman" w:cs="Times New Roman"/>
            <w:i/>
            <w:color w:val="auto"/>
            <w:rPrChange w:id="1191" w:author="Phùng Nguyễn Minh Tâm" w:date="2018-12-19T17:03:00Z">
              <w:rPr>
                <w:rFonts w:ascii="Times New Roman" w:hAnsi="Times New Roman" w:cs="Times New Roman"/>
                <w:i/>
                <w:color w:val="auto"/>
                <w:sz w:val="20"/>
                <w:szCs w:val="20"/>
              </w:rPr>
            </w:rPrChange>
          </w:rPr>
          <w:delText xml:space="preserve"> has</w:delText>
        </w:r>
      </w:del>
      <w:r w:rsidR="007942CC" w:rsidRPr="007C163E">
        <w:rPr>
          <w:rFonts w:ascii="Times New Roman" w:hAnsi="Times New Roman" w:cs="Times New Roman"/>
          <w:i/>
          <w:color w:val="auto"/>
          <w:rPrChange w:id="1192" w:author="Phùng Nguyễn Minh Tâm" w:date="2018-12-19T17:03:00Z">
            <w:rPr>
              <w:rFonts w:ascii="Times New Roman" w:hAnsi="Times New Roman" w:cs="Times New Roman"/>
              <w:i/>
              <w:color w:val="auto"/>
              <w:sz w:val="20"/>
              <w:szCs w:val="20"/>
            </w:rPr>
          </w:rPrChange>
        </w:rPr>
        <w:t xml:space="preserve"> modifi</w:t>
      </w:r>
      <w:ins w:id="1193" w:author="Dao Khanh Hoa - 1050" w:date="2018-12-14T11:38:00Z">
        <w:r w:rsidR="00AE0AE7" w:rsidRPr="007C163E">
          <w:rPr>
            <w:rFonts w:ascii="Times New Roman" w:hAnsi="Times New Roman" w:cs="Times New Roman"/>
            <w:i/>
            <w:color w:val="auto"/>
            <w:rPrChange w:id="1194" w:author="Phùng Nguyễn Minh Tâm" w:date="2018-12-19T17:03:00Z">
              <w:rPr>
                <w:rFonts w:ascii="Times New Roman" w:hAnsi="Times New Roman" w:cs="Times New Roman"/>
                <w:i/>
                <w:color w:val="auto"/>
                <w:sz w:val="20"/>
                <w:szCs w:val="20"/>
              </w:rPr>
            </w:rPrChange>
          </w:rPr>
          <w:t>cation of</w:t>
        </w:r>
      </w:ins>
      <w:del w:id="1195" w:author="Dao Khanh Hoa - 1050" w:date="2018-12-14T11:38:00Z">
        <w:r w:rsidR="007942CC" w:rsidRPr="007C163E" w:rsidDel="00AE0AE7">
          <w:rPr>
            <w:rFonts w:ascii="Times New Roman" w:hAnsi="Times New Roman" w:cs="Times New Roman"/>
            <w:i/>
            <w:color w:val="auto"/>
            <w:rPrChange w:id="1196" w:author="Phùng Nguyễn Minh Tâm" w:date="2018-12-19T17:03:00Z">
              <w:rPr>
                <w:rFonts w:ascii="Times New Roman" w:hAnsi="Times New Roman" w:cs="Times New Roman"/>
                <w:i/>
                <w:color w:val="auto"/>
                <w:sz w:val="20"/>
                <w:szCs w:val="20"/>
              </w:rPr>
            </w:rPrChange>
          </w:rPr>
          <w:delText>ed</w:delText>
        </w:r>
      </w:del>
      <w:r w:rsidR="007942CC" w:rsidRPr="007C163E">
        <w:rPr>
          <w:rFonts w:ascii="Times New Roman" w:hAnsi="Times New Roman" w:cs="Times New Roman"/>
          <w:i/>
          <w:color w:val="auto"/>
          <w:rPrChange w:id="1197" w:author="Phùng Nguyễn Minh Tâm" w:date="2018-12-19T17:03:00Z">
            <w:rPr>
              <w:rFonts w:ascii="Times New Roman" w:hAnsi="Times New Roman" w:cs="Times New Roman"/>
              <w:i/>
              <w:color w:val="auto"/>
              <w:sz w:val="20"/>
              <w:szCs w:val="20"/>
            </w:rPr>
          </w:rPrChange>
        </w:rPr>
        <w:t xml:space="preserve"> the terms and conditions</w:t>
      </w:r>
      <w:del w:id="1198" w:author="Dao Khanh Hoa - 1050" w:date="2018-12-14T11:37:00Z">
        <w:r w:rsidR="007942CC" w:rsidRPr="007C163E" w:rsidDel="00AE0AE7">
          <w:rPr>
            <w:rFonts w:ascii="Times New Roman" w:hAnsi="Times New Roman" w:cs="Times New Roman"/>
            <w:i/>
            <w:color w:val="auto"/>
            <w:rPrChange w:id="1199" w:author="Phùng Nguyễn Minh Tâm" w:date="2018-12-19T17:03:00Z">
              <w:rPr>
                <w:rFonts w:ascii="Times New Roman" w:hAnsi="Times New Roman" w:cs="Times New Roman"/>
                <w:i/>
                <w:color w:val="auto"/>
                <w:sz w:val="20"/>
                <w:szCs w:val="20"/>
              </w:rPr>
            </w:rPrChange>
          </w:rPr>
          <w:delText>, which</w:delText>
        </w:r>
      </w:del>
      <w:r w:rsidR="007942CC" w:rsidRPr="007C163E">
        <w:rPr>
          <w:rFonts w:ascii="Times New Roman" w:hAnsi="Times New Roman" w:cs="Times New Roman"/>
          <w:i/>
          <w:color w:val="auto"/>
          <w:rPrChange w:id="1200" w:author="Phùng Nguyễn Minh Tâm" w:date="2018-12-19T17:03:00Z">
            <w:rPr>
              <w:rFonts w:ascii="Times New Roman" w:hAnsi="Times New Roman" w:cs="Times New Roman"/>
              <w:i/>
              <w:color w:val="auto"/>
              <w:sz w:val="20"/>
              <w:szCs w:val="20"/>
            </w:rPr>
          </w:rPrChange>
        </w:rPr>
        <w:t xml:space="preserve"> means that customer fully accept such amendments.</w:t>
      </w:r>
    </w:p>
    <w:p w:rsidR="0011670E" w:rsidRPr="007C163E" w:rsidRDefault="007D65EE" w:rsidP="002F7F96">
      <w:pPr>
        <w:widowControl w:val="0"/>
        <w:ind w:left="142"/>
        <w:jc w:val="both"/>
        <w:outlineLvl w:val="0"/>
        <w:rPr>
          <w:b/>
          <w:sz w:val="24"/>
          <w:szCs w:val="24"/>
        </w:rPr>
      </w:pPr>
      <w:proofErr w:type="gramStart"/>
      <w:r w:rsidRPr="007C163E">
        <w:rPr>
          <w:b/>
          <w:sz w:val="24"/>
          <w:szCs w:val="24"/>
        </w:rPr>
        <w:t>Điều 13.</w:t>
      </w:r>
      <w:proofErr w:type="gramEnd"/>
      <w:r w:rsidR="0011670E" w:rsidRPr="007C163E">
        <w:rPr>
          <w:b/>
          <w:sz w:val="24"/>
          <w:szCs w:val="24"/>
        </w:rPr>
        <w:t xml:space="preserve"> Luật điều chỉnh, giải quyết tranh chấp</w:t>
      </w:r>
    </w:p>
    <w:p w:rsidR="00BD649D" w:rsidRPr="007C163E" w:rsidRDefault="007942CC" w:rsidP="002F7F96">
      <w:pPr>
        <w:widowControl w:val="0"/>
        <w:ind w:left="142"/>
        <w:jc w:val="both"/>
        <w:outlineLvl w:val="0"/>
        <w:rPr>
          <w:b/>
          <w:i/>
          <w:sz w:val="24"/>
          <w:szCs w:val="24"/>
        </w:rPr>
      </w:pPr>
      <w:proofErr w:type="gramStart"/>
      <w:r w:rsidRPr="007C163E">
        <w:rPr>
          <w:b/>
          <w:i/>
          <w:sz w:val="24"/>
          <w:szCs w:val="24"/>
        </w:rPr>
        <w:t>Article 13.</w:t>
      </w:r>
      <w:proofErr w:type="gramEnd"/>
      <w:r w:rsidRPr="007C163E">
        <w:rPr>
          <w:b/>
          <w:i/>
          <w:sz w:val="24"/>
          <w:szCs w:val="24"/>
        </w:rPr>
        <w:t xml:space="preserve"> Governing law and dispute resolution</w:t>
      </w:r>
    </w:p>
    <w:p w:rsidR="00E959BD" w:rsidRPr="007C163E" w:rsidRDefault="0011670E"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bCs/>
          <w:color w:val="auto"/>
          <w:rPrChange w:id="1201" w:author="Phùng Nguyễn Minh Tâm" w:date="2018-12-19T17:03:00Z">
            <w:rPr>
              <w:rFonts w:ascii="Times New Roman" w:hAnsi="Times New Roman" w:cs="Times New Roman"/>
              <w:bCs/>
              <w:color w:val="auto"/>
              <w:sz w:val="20"/>
              <w:szCs w:val="20"/>
            </w:rPr>
          </w:rPrChange>
        </w:rPr>
        <w:t>1</w:t>
      </w:r>
      <w:r w:rsidR="007D65EE" w:rsidRPr="007C163E">
        <w:rPr>
          <w:rFonts w:ascii="Times New Roman" w:hAnsi="Times New Roman" w:cs="Times New Roman"/>
          <w:bCs/>
          <w:color w:val="auto"/>
          <w:rPrChange w:id="1202" w:author="Phùng Nguyễn Minh Tâm" w:date="2018-12-19T17:03:00Z">
            <w:rPr>
              <w:rFonts w:ascii="Times New Roman" w:hAnsi="Times New Roman" w:cs="Times New Roman"/>
              <w:bCs/>
              <w:color w:val="auto"/>
              <w:sz w:val="20"/>
              <w:szCs w:val="20"/>
            </w:rPr>
          </w:rPrChange>
        </w:rPr>
        <w:t>3</w:t>
      </w:r>
      <w:r w:rsidRPr="007C163E">
        <w:rPr>
          <w:rFonts w:ascii="Times New Roman" w:hAnsi="Times New Roman" w:cs="Times New Roman"/>
          <w:bCs/>
          <w:color w:val="auto"/>
          <w:rPrChange w:id="1203" w:author="Phùng Nguyễn Minh Tâm" w:date="2018-12-19T17:03:00Z">
            <w:rPr>
              <w:rFonts w:ascii="Times New Roman" w:hAnsi="Times New Roman" w:cs="Times New Roman"/>
              <w:bCs/>
              <w:color w:val="auto"/>
              <w:sz w:val="20"/>
              <w:szCs w:val="20"/>
            </w:rPr>
          </w:rPrChange>
        </w:rPr>
        <w:t xml:space="preserve">.1. </w:t>
      </w:r>
      <w:r w:rsidRPr="007C163E">
        <w:rPr>
          <w:rFonts w:ascii="Times New Roman" w:hAnsi="Times New Roman" w:cs="Times New Roman"/>
          <w:color w:val="auto"/>
          <w:rPrChange w:id="1204" w:author="Phùng Nguyễn Minh Tâm" w:date="2018-12-19T17:03:00Z">
            <w:rPr>
              <w:rFonts w:ascii="Times New Roman" w:hAnsi="Times New Roman" w:cs="Times New Roman"/>
              <w:color w:val="auto"/>
              <w:sz w:val="20"/>
              <w:szCs w:val="20"/>
            </w:rPr>
          </w:rPrChange>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w:t>
      </w:r>
      <w:r w:rsidR="00E959BD" w:rsidRPr="007C163E">
        <w:rPr>
          <w:rFonts w:ascii="Times New Roman" w:hAnsi="Times New Roman" w:cs="Times New Roman"/>
          <w:color w:val="auto"/>
          <w:rPrChange w:id="1205" w:author="Phùng Nguyễn Minh Tâm" w:date="2018-12-19T17:03:00Z">
            <w:rPr>
              <w:rFonts w:ascii="Times New Roman" w:hAnsi="Times New Roman" w:cs="Times New Roman"/>
              <w:color w:val="auto"/>
              <w:sz w:val="20"/>
              <w:szCs w:val="20"/>
            </w:rPr>
          </w:rPrChange>
        </w:rPr>
        <w:t>, lợi ích hợp pháp của các bên/</w:t>
      </w:r>
      <w:r w:rsidR="007942CC" w:rsidRPr="007C163E">
        <w:rPr>
          <w:rFonts w:ascii="Times New Roman" w:hAnsi="Times New Roman" w:cs="Times New Roman"/>
          <w:i/>
          <w:color w:val="auto"/>
          <w:rPrChange w:id="1206" w:author="Phùng Nguyễn Minh Tâm" w:date="2018-12-19T17:03:00Z">
            <w:rPr>
              <w:rFonts w:ascii="Times New Roman" w:hAnsi="Times New Roman" w:cs="Times New Roman"/>
              <w:i/>
              <w:color w:val="auto"/>
              <w:sz w:val="20"/>
              <w:szCs w:val="20"/>
            </w:rPr>
          </w:rPrChange>
        </w:rPr>
        <w:t xml:space="preserve"> </w:t>
      </w:r>
      <w:proofErr w:type="gramStart"/>
      <w:r w:rsidR="007942CC" w:rsidRPr="007C163E">
        <w:rPr>
          <w:rFonts w:ascii="Times New Roman" w:hAnsi="Times New Roman" w:cs="Times New Roman"/>
          <w:i/>
          <w:color w:val="auto"/>
          <w:rPrChange w:id="1207" w:author="Phùng Nguyễn Minh Tâm" w:date="2018-12-19T17:03:00Z">
            <w:rPr>
              <w:rFonts w:ascii="Times New Roman" w:hAnsi="Times New Roman" w:cs="Times New Roman"/>
              <w:i/>
              <w:color w:val="auto"/>
              <w:sz w:val="20"/>
              <w:szCs w:val="20"/>
            </w:rPr>
          </w:rPrChange>
        </w:rPr>
        <w:t>These</w:t>
      </w:r>
      <w:proofErr w:type="gramEnd"/>
      <w:r w:rsidR="007942CC" w:rsidRPr="007C163E">
        <w:rPr>
          <w:rFonts w:ascii="Times New Roman" w:hAnsi="Times New Roman" w:cs="Times New Roman"/>
          <w:i/>
          <w:color w:val="auto"/>
          <w:rPrChange w:id="1208" w:author="Phùng Nguyễn Minh Tâm" w:date="2018-12-19T17:03:00Z">
            <w:rPr>
              <w:rFonts w:ascii="Times New Roman" w:hAnsi="Times New Roman" w:cs="Times New Roman"/>
              <w:i/>
              <w:color w:val="auto"/>
              <w:sz w:val="20"/>
              <w:szCs w:val="20"/>
            </w:rPr>
          </w:rPrChange>
        </w:rPr>
        <w:t xml:space="preserve"> terms and conditions are </w:t>
      </w:r>
      <w:del w:id="1209" w:author="Dao Khanh Hoa - 1050" w:date="2018-12-14T11:38:00Z">
        <w:r w:rsidR="007942CC" w:rsidRPr="007C163E" w:rsidDel="00AE0AE7">
          <w:rPr>
            <w:rFonts w:ascii="Times New Roman" w:hAnsi="Times New Roman" w:cs="Times New Roman"/>
            <w:i/>
            <w:color w:val="auto"/>
            <w:rPrChange w:id="1210" w:author="Phùng Nguyễn Minh Tâm" w:date="2018-12-19T17:03:00Z">
              <w:rPr>
                <w:rFonts w:ascii="Times New Roman" w:hAnsi="Times New Roman" w:cs="Times New Roman"/>
                <w:i/>
                <w:color w:val="auto"/>
                <w:sz w:val="20"/>
                <w:szCs w:val="20"/>
              </w:rPr>
            </w:rPrChange>
          </w:rPr>
          <w:delText xml:space="preserve">amended </w:delText>
        </w:r>
      </w:del>
      <w:ins w:id="1211" w:author="Dao Khanh Hoa - 1050" w:date="2018-12-14T11:38:00Z">
        <w:r w:rsidR="00AE0AE7" w:rsidRPr="007C163E">
          <w:rPr>
            <w:rFonts w:ascii="Times New Roman" w:hAnsi="Times New Roman" w:cs="Times New Roman"/>
            <w:i/>
            <w:color w:val="auto"/>
            <w:rPrChange w:id="1212" w:author="Phùng Nguyễn Minh Tâm" w:date="2018-12-19T17:03:00Z">
              <w:rPr>
                <w:rFonts w:ascii="Times New Roman" w:hAnsi="Times New Roman" w:cs="Times New Roman"/>
                <w:i/>
                <w:color w:val="auto"/>
                <w:sz w:val="20"/>
                <w:szCs w:val="20"/>
              </w:rPr>
            </w:rPrChange>
          </w:rPr>
          <w:t xml:space="preserve">regulated </w:t>
        </w:r>
      </w:ins>
      <w:r w:rsidR="007942CC" w:rsidRPr="007C163E">
        <w:rPr>
          <w:rFonts w:ascii="Times New Roman" w:hAnsi="Times New Roman" w:cs="Times New Roman"/>
          <w:i/>
          <w:color w:val="auto"/>
          <w:rPrChange w:id="1213" w:author="Phùng Nguyễn Minh Tâm" w:date="2018-12-19T17:03:00Z">
            <w:rPr>
              <w:rFonts w:ascii="Times New Roman" w:hAnsi="Times New Roman" w:cs="Times New Roman"/>
              <w:i/>
              <w:color w:val="auto"/>
              <w:sz w:val="20"/>
              <w:szCs w:val="20"/>
            </w:rPr>
          </w:rPrChange>
        </w:rPr>
        <w:t xml:space="preserve">by Vietnamese laws. If there is any dispute arisng between customers and Agribank, such </w:t>
      </w:r>
      <w:del w:id="1214" w:author="Dao Khanh Hoa - 1050" w:date="2018-12-14T11:39:00Z">
        <w:r w:rsidR="007942CC" w:rsidRPr="007C163E" w:rsidDel="00AE0AE7">
          <w:rPr>
            <w:rFonts w:ascii="Times New Roman" w:hAnsi="Times New Roman" w:cs="Times New Roman"/>
            <w:i/>
            <w:color w:val="auto"/>
            <w:rPrChange w:id="1215" w:author="Phùng Nguyễn Minh Tâm" w:date="2018-12-19T17:03:00Z">
              <w:rPr>
                <w:rFonts w:ascii="Times New Roman" w:hAnsi="Times New Roman" w:cs="Times New Roman"/>
                <w:i/>
                <w:color w:val="auto"/>
                <w:sz w:val="20"/>
                <w:szCs w:val="20"/>
              </w:rPr>
            </w:rPrChange>
          </w:rPr>
          <w:delText>a</w:delText>
        </w:r>
      </w:del>
      <w:r w:rsidR="007942CC" w:rsidRPr="007C163E">
        <w:rPr>
          <w:rFonts w:ascii="Times New Roman" w:hAnsi="Times New Roman" w:cs="Times New Roman"/>
          <w:i/>
          <w:color w:val="auto"/>
          <w:rPrChange w:id="1216" w:author="Phùng Nguyễn Minh Tâm" w:date="2018-12-19T17:03:00Z">
            <w:rPr>
              <w:rFonts w:ascii="Times New Roman" w:hAnsi="Times New Roman" w:cs="Times New Roman"/>
              <w:i/>
              <w:color w:val="auto"/>
              <w:sz w:val="20"/>
              <w:szCs w:val="20"/>
            </w:rPr>
          </w:rPrChange>
        </w:rPr>
        <w:t xml:space="preserve"> dispute shall first be amicably settled through negotiation and concil</w:t>
      </w:r>
      <w:ins w:id="1217" w:author="Dao Khanh Hoa - 1050" w:date="2018-12-14T11:39:00Z">
        <w:r w:rsidR="00AE0AE7" w:rsidRPr="007C163E">
          <w:rPr>
            <w:rFonts w:ascii="Times New Roman" w:hAnsi="Times New Roman" w:cs="Times New Roman"/>
            <w:i/>
            <w:color w:val="auto"/>
            <w:rPrChange w:id="1218" w:author="Phùng Nguyễn Minh Tâm" w:date="2018-12-19T17:03:00Z">
              <w:rPr>
                <w:rFonts w:ascii="Times New Roman" w:hAnsi="Times New Roman" w:cs="Times New Roman"/>
                <w:i/>
                <w:color w:val="auto"/>
                <w:sz w:val="20"/>
                <w:szCs w:val="20"/>
              </w:rPr>
            </w:rPrChange>
          </w:rPr>
          <w:t>i</w:t>
        </w:r>
      </w:ins>
      <w:r w:rsidR="007942CC" w:rsidRPr="007C163E">
        <w:rPr>
          <w:rFonts w:ascii="Times New Roman" w:hAnsi="Times New Roman" w:cs="Times New Roman"/>
          <w:i/>
          <w:color w:val="auto"/>
          <w:rPrChange w:id="1219" w:author="Phùng Nguyễn Minh Tâm" w:date="2018-12-19T17:03:00Z">
            <w:rPr>
              <w:rFonts w:ascii="Times New Roman" w:hAnsi="Times New Roman" w:cs="Times New Roman"/>
              <w:i/>
              <w:color w:val="auto"/>
              <w:sz w:val="20"/>
              <w:szCs w:val="20"/>
            </w:rPr>
          </w:rPrChange>
        </w:rPr>
        <w:t xml:space="preserve">ation </w:t>
      </w:r>
      <w:del w:id="1220" w:author="Dao Khanh Hoa - 1050" w:date="2018-12-14T12:01:00Z">
        <w:r w:rsidR="007942CC" w:rsidRPr="007C163E" w:rsidDel="008242CC">
          <w:rPr>
            <w:rFonts w:ascii="Times New Roman" w:hAnsi="Times New Roman" w:cs="Times New Roman"/>
            <w:i/>
            <w:color w:val="auto"/>
            <w:rPrChange w:id="1221" w:author="Phùng Nguyễn Minh Tâm" w:date="2018-12-19T17:03:00Z">
              <w:rPr>
                <w:rFonts w:ascii="Times New Roman" w:hAnsi="Times New Roman" w:cs="Times New Roman"/>
                <w:i/>
                <w:color w:val="auto"/>
                <w:sz w:val="20"/>
                <w:szCs w:val="20"/>
              </w:rPr>
            </w:rPrChange>
          </w:rPr>
          <w:delText>in a spirit</w:delText>
        </w:r>
      </w:del>
      <w:ins w:id="1222" w:author="Dao Khanh Hoa - 1050" w:date="2018-12-14T12:01:00Z">
        <w:r w:rsidR="008242CC" w:rsidRPr="007C163E">
          <w:rPr>
            <w:rFonts w:ascii="Times New Roman" w:hAnsi="Times New Roman" w:cs="Times New Roman"/>
            <w:i/>
            <w:color w:val="auto"/>
            <w:rPrChange w:id="1223" w:author="Phùng Nguyễn Minh Tâm" w:date="2018-12-19T17:03:00Z">
              <w:rPr>
                <w:rFonts w:ascii="Times New Roman" w:hAnsi="Times New Roman" w:cs="Times New Roman"/>
                <w:i/>
                <w:color w:val="auto"/>
                <w:sz w:val="20"/>
                <w:szCs w:val="20"/>
              </w:rPr>
            </w:rPrChange>
          </w:rPr>
          <w:t>on the basis</w:t>
        </w:r>
      </w:ins>
      <w:r w:rsidR="007942CC" w:rsidRPr="007C163E">
        <w:rPr>
          <w:rFonts w:ascii="Times New Roman" w:hAnsi="Times New Roman" w:cs="Times New Roman"/>
          <w:i/>
          <w:color w:val="auto"/>
          <w:rPrChange w:id="1224" w:author="Phùng Nguyễn Minh Tâm" w:date="2018-12-19T17:03:00Z">
            <w:rPr>
              <w:rFonts w:ascii="Times New Roman" w:hAnsi="Times New Roman" w:cs="Times New Roman"/>
              <w:i/>
              <w:color w:val="auto"/>
              <w:sz w:val="20"/>
              <w:szCs w:val="20"/>
            </w:rPr>
          </w:rPrChange>
        </w:rPr>
        <w:t xml:space="preserve"> of cooperation and respect for the rights and legitimate interests of </w:t>
      </w:r>
      <w:del w:id="1225" w:author="Dao Khanh Hoa - 1050" w:date="2018-12-14T12:42:00Z">
        <w:r w:rsidR="007942CC" w:rsidRPr="007C163E" w:rsidDel="001E140A">
          <w:rPr>
            <w:rFonts w:ascii="Times New Roman" w:hAnsi="Times New Roman" w:cs="Times New Roman"/>
            <w:i/>
            <w:color w:val="auto"/>
            <w:rPrChange w:id="1226" w:author="Phùng Nguyễn Minh Tâm" w:date="2018-12-19T17:03:00Z">
              <w:rPr>
                <w:rFonts w:ascii="Times New Roman" w:hAnsi="Times New Roman" w:cs="Times New Roman"/>
                <w:i/>
                <w:color w:val="auto"/>
                <w:sz w:val="20"/>
                <w:szCs w:val="20"/>
              </w:rPr>
            </w:rPrChange>
          </w:rPr>
          <w:delText>the</w:delText>
        </w:r>
      </w:del>
      <w:ins w:id="1227" w:author="Dao Khanh Hoa - 1050" w:date="2018-12-14T12:42:00Z">
        <w:r w:rsidR="001E140A" w:rsidRPr="007C163E">
          <w:rPr>
            <w:rFonts w:ascii="Times New Roman" w:hAnsi="Times New Roman" w:cs="Times New Roman"/>
            <w:i/>
            <w:color w:val="auto"/>
            <w:rPrChange w:id="1228" w:author="Phùng Nguyễn Minh Tâm" w:date="2018-12-19T17:03:00Z">
              <w:rPr>
                <w:rFonts w:ascii="Times New Roman" w:hAnsi="Times New Roman" w:cs="Times New Roman"/>
                <w:i/>
                <w:color w:val="auto"/>
                <w:sz w:val="20"/>
                <w:szCs w:val="20"/>
              </w:rPr>
            </w:rPrChange>
          </w:rPr>
          <w:t>each</w:t>
        </w:r>
      </w:ins>
      <w:del w:id="1229" w:author="Dao Khanh Hoa - 1050" w:date="2018-12-14T12:42:00Z">
        <w:r w:rsidR="007942CC" w:rsidRPr="007C163E" w:rsidDel="001E140A">
          <w:rPr>
            <w:rFonts w:ascii="Times New Roman" w:hAnsi="Times New Roman" w:cs="Times New Roman"/>
            <w:i/>
            <w:color w:val="auto"/>
            <w:rPrChange w:id="1230" w:author="Phùng Nguyễn Minh Tâm" w:date="2018-12-19T17:03:00Z">
              <w:rPr>
                <w:rFonts w:ascii="Times New Roman" w:hAnsi="Times New Roman" w:cs="Times New Roman"/>
                <w:i/>
                <w:color w:val="auto"/>
                <w:sz w:val="20"/>
                <w:szCs w:val="20"/>
              </w:rPr>
            </w:rPrChange>
          </w:rPr>
          <w:delText xml:space="preserve"> </w:delText>
        </w:r>
      </w:del>
      <w:r w:rsidR="007942CC" w:rsidRPr="007C163E">
        <w:rPr>
          <w:rFonts w:ascii="Times New Roman" w:hAnsi="Times New Roman" w:cs="Times New Roman"/>
          <w:i/>
          <w:color w:val="auto"/>
          <w:rPrChange w:id="1231" w:author="Phùng Nguyễn Minh Tâm" w:date="2018-12-19T17:03:00Z">
            <w:rPr>
              <w:rFonts w:ascii="Times New Roman" w:hAnsi="Times New Roman" w:cs="Times New Roman"/>
              <w:i/>
              <w:color w:val="auto"/>
              <w:sz w:val="20"/>
              <w:szCs w:val="20"/>
            </w:rPr>
          </w:rPrChange>
        </w:rPr>
        <w:t>part</w:t>
      </w:r>
      <w:ins w:id="1232" w:author="Dao Khanh Hoa - 1050" w:date="2018-12-14T12:43:00Z">
        <w:r w:rsidR="001E140A" w:rsidRPr="007C163E">
          <w:rPr>
            <w:rFonts w:ascii="Times New Roman" w:hAnsi="Times New Roman" w:cs="Times New Roman"/>
            <w:i/>
            <w:color w:val="auto"/>
            <w:rPrChange w:id="1233" w:author="Phùng Nguyễn Minh Tâm" w:date="2018-12-19T17:03:00Z">
              <w:rPr>
                <w:rFonts w:ascii="Times New Roman" w:hAnsi="Times New Roman" w:cs="Times New Roman"/>
                <w:i/>
                <w:color w:val="auto"/>
                <w:sz w:val="20"/>
                <w:szCs w:val="20"/>
              </w:rPr>
            </w:rPrChange>
          </w:rPr>
          <w:t>y</w:t>
        </w:r>
      </w:ins>
      <w:del w:id="1234" w:author="Dao Khanh Hoa - 1050" w:date="2018-12-14T12:42:00Z">
        <w:r w:rsidR="007942CC" w:rsidRPr="007C163E" w:rsidDel="001E140A">
          <w:rPr>
            <w:rFonts w:ascii="Times New Roman" w:hAnsi="Times New Roman" w:cs="Times New Roman"/>
            <w:i/>
            <w:color w:val="auto"/>
            <w:rPrChange w:id="1235" w:author="Phùng Nguyễn Minh Tâm" w:date="2018-12-19T17:03:00Z">
              <w:rPr>
                <w:rFonts w:ascii="Times New Roman" w:hAnsi="Times New Roman" w:cs="Times New Roman"/>
                <w:i/>
                <w:color w:val="auto"/>
                <w:sz w:val="20"/>
                <w:szCs w:val="20"/>
              </w:rPr>
            </w:rPrChange>
          </w:rPr>
          <w:delText>ies</w:delText>
        </w:r>
      </w:del>
      <w:r w:rsidR="007942CC" w:rsidRPr="007C163E">
        <w:rPr>
          <w:rFonts w:ascii="Times New Roman" w:hAnsi="Times New Roman" w:cs="Times New Roman"/>
          <w:i/>
          <w:color w:val="auto"/>
          <w:rPrChange w:id="1236" w:author="Phùng Nguyễn Minh Tâm" w:date="2018-12-19T17:03:00Z">
            <w:rPr>
              <w:rFonts w:ascii="Times New Roman" w:hAnsi="Times New Roman" w:cs="Times New Roman"/>
              <w:i/>
              <w:color w:val="auto"/>
              <w:sz w:val="20"/>
              <w:szCs w:val="20"/>
            </w:rPr>
          </w:rPrChange>
        </w:rPr>
        <w:t>.</w:t>
      </w:r>
    </w:p>
    <w:p w:rsidR="0011670E" w:rsidRPr="007C163E" w:rsidRDefault="00922D89" w:rsidP="002F7F96">
      <w:pPr>
        <w:pStyle w:val="Default"/>
        <w:widowControl w:val="0"/>
        <w:ind w:left="142"/>
        <w:jc w:val="both"/>
        <w:rPr>
          <w:rFonts w:ascii="Times New Roman" w:hAnsi="Times New Roman" w:cs="Times New Roman"/>
          <w:i/>
          <w:color w:val="auto"/>
        </w:rPr>
      </w:pPr>
      <w:r w:rsidRPr="007C163E">
        <w:rPr>
          <w:rFonts w:ascii="Times New Roman" w:hAnsi="Times New Roman" w:cs="Times New Roman"/>
          <w:bCs/>
          <w:color w:val="auto"/>
          <w:rPrChange w:id="1237" w:author="Phùng Nguyễn Minh Tâm" w:date="2018-12-19T17:03:00Z">
            <w:rPr>
              <w:rFonts w:ascii="Times New Roman" w:hAnsi="Times New Roman" w:cs="Times New Roman"/>
              <w:bCs/>
              <w:color w:val="auto"/>
              <w:sz w:val="20"/>
              <w:szCs w:val="20"/>
            </w:rPr>
          </w:rPrChange>
        </w:rPr>
        <w:t>1</w:t>
      </w:r>
      <w:r w:rsidR="007D65EE" w:rsidRPr="007C163E">
        <w:rPr>
          <w:rFonts w:ascii="Times New Roman" w:hAnsi="Times New Roman" w:cs="Times New Roman"/>
          <w:bCs/>
          <w:color w:val="auto"/>
          <w:rPrChange w:id="1238" w:author="Phùng Nguyễn Minh Tâm" w:date="2018-12-19T17:03:00Z">
            <w:rPr>
              <w:rFonts w:ascii="Times New Roman" w:hAnsi="Times New Roman" w:cs="Times New Roman"/>
              <w:bCs/>
              <w:color w:val="auto"/>
              <w:sz w:val="20"/>
              <w:szCs w:val="20"/>
            </w:rPr>
          </w:rPrChange>
        </w:rPr>
        <w:t>3</w:t>
      </w:r>
      <w:r w:rsidR="0011670E" w:rsidRPr="007C163E">
        <w:rPr>
          <w:rFonts w:ascii="Times New Roman" w:hAnsi="Times New Roman" w:cs="Times New Roman"/>
          <w:bCs/>
          <w:color w:val="auto"/>
          <w:rPrChange w:id="1239" w:author="Phùng Nguyễn Minh Tâm" w:date="2018-12-19T17:03:00Z">
            <w:rPr>
              <w:rFonts w:ascii="Times New Roman" w:hAnsi="Times New Roman" w:cs="Times New Roman"/>
              <w:bCs/>
              <w:color w:val="auto"/>
              <w:sz w:val="20"/>
              <w:szCs w:val="20"/>
            </w:rPr>
          </w:rPrChange>
        </w:rPr>
        <w:t>.2</w:t>
      </w:r>
      <w:r w:rsidR="0011670E" w:rsidRPr="007C163E">
        <w:rPr>
          <w:rFonts w:ascii="Times New Roman" w:hAnsi="Times New Roman" w:cs="Times New Roman"/>
          <w:b/>
          <w:bCs/>
          <w:color w:val="auto"/>
          <w:rPrChange w:id="1240" w:author="Phùng Nguyễn Minh Tâm" w:date="2018-12-19T17:03:00Z">
            <w:rPr>
              <w:rFonts w:ascii="Times New Roman" w:hAnsi="Times New Roman" w:cs="Times New Roman"/>
              <w:b/>
              <w:bCs/>
              <w:color w:val="auto"/>
              <w:sz w:val="20"/>
              <w:szCs w:val="20"/>
            </w:rPr>
          </w:rPrChange>
        </w:rPr>
        <w:t xml:space="preserve"> </w:t>
      </w:r>
      <w:r w:rsidR="0011670E" w:rsidRPr="007C163E">
        <w:rPr>
          <w:rFonts w:ascii="Times New Roman" w:hAnsi="Times New Roman" w:cs="Times New Roman"/>
          <w:color w:val="auto"/>
          <w:rPrChange w:id="1241" w:author="Phùng Nguyễn Minh Tâm" w:date="2018-12-19T17:03:00Z">
            <w:rPr>
              <w:rFonts w:ascii="Times New Roman" w:hAnsi="Times New Roman" w:cs="Times New Roman"/>
              <w:color w:val="auto"/>
              <w:sz w:val="20"/>
              <w:szCs w:val="20"/>
            </w:rPr>
          </w:rPrChange>
        </w:rPr>
        <w:t>Trường hợp các bên không hòa giải được</w:t>
      </w:r>
      <w:r w:rsidR="00FF345C" w:rsidRPr="007C163E">
        <w:rPr>
          <w:rFonts w:ascii="Times New Roman" w:hAnsi="Times New Roman" w:cs="Times New Roman"/>
          <w:color w:val="auto"/>
          <w:rPrChange w:id="1242" w:author="Phùng Nguyễn Minh Tâm" w:date="2018-12-19T17:03:00Z">
            <w:rPr>
              <w:rFonts w:ascii="Times New Roman" w:hAnsi="Times New Roman" w:cs="Times New Roman"/>
              <w:color w:val="auto"/>
              <w:sz w:val="20"/>
              <w:szCs w:val="20"/>
            </w:rPr>
          </w:rPrChange>
        </w:rPr>
        <w:t xml:space="preserve">, việc </w:t>
      </w:r>
      <w:r w:rsidR="00FF345C" w:rsidRPr="007C163E">
        <w:rPr>
          <w:rFonts w:ascii="Times New Roman" w:hAnsi="Times New Roman" w:cs="Times New Roman"/>
          <w:color w:val="auto"/>
          <w:rPrChange w:id="1243" w:author="Phùng Nguyễn Minh Tâm" w:date="2018-12-19T17:03:00Z">
            <w:rPr>
              <w:rFonts w:ascii="Times New Roman" w:hAnsi="Times New Roman" w:cs="Times New Roman"/>
              <w:color w:val="auto"/>
              <w:sz w:val="20"/>
              <w:szCs w:val="20"/>
            </w:rPr>
          </w:rPrChange>
        </w:rPr>
        <w:lastRenderedPageBreak/>
        <w:t xml:space="preserve">giải quyết tranh chấp sẽ được đưa ra Tòa </w:t>
      </w:r>
      <w:proofErr w:type="gramStart"/>
      <w:r w:rsidR="00FF345C" w:rsidRPr="007C163E">
        <w:rPr>
          <w:rFonts w:ascii="Times New Roman" w:hAnsi="Times New Roman" w:cs="Times New Roman"/>
          <w:color w:val="auto"/>
          <w:rPrChange w:id="1244" w:author="Phùng Nguyễn Minh Tâm" w:date="2018-12-19T17:03:00Z">
            <w:rPr>
              <w:rFonts w:ascii="Times New Roman" w:hAnsi="Times New Roman" w:cs="Times New Roman"/>
              <w:color w:val="auto"/>
              <w:sz w:val="20"/>
              <w:szCs w:val="20"/>
            </w:rPr>
          </w:rPrChange>
        </w:rPr>
        <w:t>án</w:t>
      </w:r>
      <w:proofErr w:type="gramEnd"/>
      <w:r w:rsidR="00FF345C" w:rsidRPr="007C163E">
        <w:rPr>
          <w:rFonts w:ascii="Times New Roman" w:hAnsi="Times New Roman" w:cs="Times New Roman"/>
          <w:color w:val="auto"/>
          <w:rPrChange w:id="1245" w:author="Phùng Nguyễn Minh Tâm" w:date="2018-12-19T17:03:00Z">
            <w:rPr>
              <w:rFonts w:ascii="Times New Roman" w:hAnsi="Times New Roman" w:cs="Times New Roman"/>
              <w:color w:val="auto"/>
              <w:sz w:val="20"/>
              <w:szCs w:val="20"/>
            </w:rPr>
          </w:rPrChange>
        </w:rPr>
        <w:t xml:space="preserve"> nơi có Trụ sở của Agribank để giải quyết</w:t>
      </w:r>
      <w:r w:rsidR="00CB1E5A" w:rsidRPr="007C163E">
        <w:rPr>
          <w:rFonts w:ascii="Times New Roman" w:hAnsi="Times New Roman" w:cs="Times New Roman"/>
          <w:color w:val="auto"/>
          <w:rPrChange w:id="1246" w:author="Phùng Nguyễn Minh Tâm" w:date="2018-12-19T17:03:00Z">
            <w:rPr>
              <w:rFonts w:ascii="Times New Roman" w:hAnsi="Times New Roman" w:cs="Times New Roman"/>
              <w:color w:val="auto"/>
              <w:sz w:val="20"/>
              <w:szCs w:val="20"/>
            </w:rPr>
          </w:rPrChange>
        </w:rPr>
        <w:t>/</w:t>
      </w:r>
      <w:r w:rsidR="00FF345C" w:rsidRPr="007C163E">
        <w:rPr>
          <w:rFonts w:ascii="Times New Roman" w:hAnsi="Times New Roman" w:cs="Times New Roman"/>
          <w:color w:val="auto"/>
          <w:rPrChange w:id="1247" w:author="Phùng Nguyễn Minh Tâm" w:date="2018-12-19T17:03:00Z">
            <w:rPr>
              <w:rFonts w:ascii="Times New Roman" w:hAnsi="Times New Roman" w:cs="Times New Roman"/>
              <w:color w:val="auto"/>
              <w:sz w:val="20"/>
              <w:szCs w:val="20"/>
            </w:rPr>
          </w:rPrChange>
        </w:rPr>
        <w:t xml:space="preserve"> </w:t>
      </w:r>
      <w:r w:rsidR="007942CC" w:rsidRPr="007C163E">
        <w:rPr>
          <w:rFonts w:ascii="Times New Roman" w:hAnsi="Times New Roman" w:cs="Times New Roman"/>
          <w:i/>
          <w:color w:val="auto"/>
          <w:rPrChange w:id="1248" w:author="Phùng Nguyễn Minh Tâm" w:date="2018-12-19T17:03:00Z">
            <w:rPr>
              <w:rFonts w:ascii="Times New Roman" w:hAnsi="Times New Roman" w:cs="Times New Roman"/>
              <w:i/>
              <w:color w:val="auto"/>
              <w:sz w:val="20"/>
              <w:szCs w:val="20"/>
            </w:rPr>
          </w:rPrChange>
        </w:rPr>
        <w:t>In case of unsuccessful conciliation, the dispute settlement shall be subject to jurisdiction of the Court where Agribank’s headquarter is located, etc.</w:t>
      </w:r>
    </w:p>
    <w:p w:rsidR="0011670E" w:rsidRPr="007C163E" w:rsidRDefault="0011670E" w:rsidP="002F7F96">
      <w:pPr>
        <w:widowControl w:val="0"/>
        <w:ind w:left="142"/>
        <w:jc w:val="both"/>
        <w:outlineLvl w:val="0"/>
        <w:rPr>
          <w:b/>
          <w:sz w:val="24"/>
          <w:szCs w:val="24"/>
        </w:rPr>
      </w:pPr>
      <w:proofErr w:type="gramStart"/>
      <w:r w:rsidRPr="007C163E">
        <w:rPr>
          <w:b/>
          <w:sz w:val="24"/>
          <w:szCs w:val="24"/>
        </w:rPr>
        <w:t>Điều 1</w:t>
      </w:r>
      <w:r w:rsidR="007D65EE" w:rsidRPr="007C163E">
        <w:rPr>
          <w:b/>
          <w:sz w:val="24"/>
          <w:szCs w:val="24"/>
        </w:rPr>
        <w:t>4</w:t>
      </w:r>
      <w:r w:rsidR="005D6B79" w:rsidRPr="007C163E">
        <w:rPr>
          <w:b/>
          <w:sz w:val="24"/>
          <w:szCs w:val="24"/>
        </w:rPr>
        <w:t>.</w:t>
      </w:r>
      <w:proofErr w:type="gramEnd"/>
      <w:r w:rsidRPr="007C163E">
        <w:rPr>
          <w:b/>
          <w:sz w:val="24"/>
          <w:szCs w:val="24"/>
        </w:rPr>
        <w:t xml:space="preserve"> Thời hạn hiệu lực và điều khoản thi hành</w:t>
      </w:r>
    </w:p>
    <w:p w:rsidR="005D6B79" w:rsidRPr="007C163E" w:rsidRDefault="007942CC" w:rsidP="002F7F96">
      <w:pPr>
        <w:widowControl w:val="0"/>
        <w:ind w:left="142"/>
        <w:jc w:val="both"/>
        <w:outlineLvl w:val="0"/>
        <w:rPr>
          <w:rFonts w:ascii="Times New Roman Bold" w:hAnsi="Times New Roman Bold"/>
          <w:b/>
          <w:i/>
          <w:sz w:val="24"/>
          <w:szCs w:val="24"/>
        </w:rPr>
      </w:pPr>
      <w:proofErr w:type="gramStart"/>
      <w:r w:rsidRPr="007C163E">
        <w:rPr>
          <w:rFonts w:ascii="Times New Roman Bold" w:hAnsi="Times New Roman Bold"/>
          <w:b/>
          <w:i/>
          <w:sz w:val="24"/>
          <w:szCs w:val="24"/>
        </w:rPr>
        <w:t>Article 14.</w:t>
      </w:r>
      <w:proofErr w:type="gramEnd"/>
      <w:r w:rsidRPr="007C163E">
        <w:rPr>
          <w:rFonts w:ascii="Times New Roman Bold" w:hAnsi="Times New Roman Bold"/>
          <w:b/>
          <w:i/>
          <w:sz w:val="24"/>
          <w:szCs w:val="24"/>
        </w:rPr>
        <w:t xml:space="preserve"> The </w:t>
      </w:r>
      <w:del w:id="1249" w:author="Dao Khanh Hoa - 1050" w:date="2018-12-14T12:32:00Z">
        <w:r w:rsidRPr="007C163E" w:rsidDel="001609E8">
          <w:rPr>
            <w:rFonts w:ascii="Times New Roman Bold" w:hAnsi="Times New Roman Bold"/>
            <w:b/>
            <w:i/>
            <w:sz w:val="24"/>
            <w:szCs w:val="24"/>
          </w:rPr>
          <w:delText>effective</w:delText>
        </w:r>
      </w:del>
      <w:ins w:id="1250" w:author="Dao Khanh Hoa - 1050" w:date="2018-12-14T12:32:00Z">
        <w:r w:rsidR="001609E8" w:rsidRPr="007C163E">
          <w:rPr>
            <w:rFonts w:ascii="Times New Roman Bold" w:hAnsi="Times New Roman Bold"/>
            <w:b/>
            <w:i/>
            <w:sz w:val="24"/>
            <w:szCs w:val="24"/>
          </w:rPr>
          <w:t>validity</w:t>
        </w:r>
      </w:ins>
      <w:del w:id="1251" w:author="Dao Khanh Hoa - 1050" w:date="2018-12-14T12:30:00Z">
        <w:r w:rsidRPr="007C163E" w:rsidDel="001609E8">
          <w:rPr>
            <w:rFonts w:ascii="Times New Roman Bold" w:hAnsi="Times New Roman Bold"/>
            <w:b/>
            <w:i/>
            <w:sz w:val="24"/>
            <w:szCs w:val="24"/>
          </w:rPr>
          <w:delText xml:space="preserve"> duration</w:delText>
        </w:r>
      </w:del>
      <w:r w:rsidRPr="007C163E">
        <w:rPr>
          <w:rFonts w:ascii="Times New Roman Bold" w:hAnsi="Times New Roman Bold"/>
          <w:b/>
          <w:i/>
          <w:sz w:val="24"/>
          <w:szCs w:val="24"/>
        </w:rPr>
        <w:t xml:space="preserve"> and </w:t>
      </w:r>
      <w:del w:id="1252" w:author="Dao Khanh Hoa - 1050" w:date="2018-12-14T12:30:00Z">
        <w:r w:rsidRPr="007C163E" w:rsidDel="001609E8">
          <w:rPr>
            <w:rFonts w:ascii="Times New Roman Bold" w:hAnsi="Times New Roman Bold"/>
            <w:b/>
            <w:i/>
            <w:sz w:val="24"/>
            <w:szCs w:val="24"/>
          </w:rPr>
          <w:delText xml:space="preserve">terms of </w:delText>
        </w:r>
      </w:del>
      <w:del w:id="1253" w:author="Dao Khanh Hoa - 1050" w:date="2018-12-14T12:02:00Z">
        <w:r w:rsidRPr="007C163E" w:rsidDel="008242CC">
          <w:rPr>
            <w:rFonts w:ascii="Times New Roman Bold" w:hAnsi="Times New Roman Bold"/>
            <w:b/>
            <w:i/>
            <w:sz w:val="24"/>
            <w:szCs w:val="24"/>
          </w:rPr>
          <w:delText>implementation</w:delText>
        </w:r>
      </w:del>
      <w:ins w:id="1254" w:author="Dao Khanh Hoa - 1050" w:date="2018-12-14T12:30:00Z">
        <w:r w:rsidR="001609E8" w:rsidRPr="007C163E">
          <w:rPr>
            <w:rFonts w:ascii="Times New Roman Bold" w:hAnsi="Times New Roman Bold"/>
            <w:b/>
            <w:i/>
            <w:sz w:val="24"/>
            <w:szCs w:val="24"/>
          </w:rPr>
          <w:t xml:space="preserve"> enforcement provisions</w:t>
        </w:r>
      </w:ins>
    </w:p>
    <w:p w:rsidR="00B04ED3" w:rsidRPr="007C163E" w:rsidRDefault="007D65EE" w:rsidP="002F7F96">
      <w:pPr>
        <w:widowControl w:val="0"/>
        <w:ind w:left="142"/>
        <w:jc w:val="both"/>
        <w:outlineLvl w:val="0"/>
        <w:rPr>
          <w:b/>
          <w:bCs/>
          <w:i/>
          <w:sz w:val="24"/>
          <w:szCs w:val="24"/>
        </w:rPr>
      </w:pPr>
      <w:r w:rsidRPr="007C163E">
        <w:rPr>
          <w:bCs/>
          <w:sz w:val="24"/>
          <w:szCs w:val="24"/>
        </w:rPr>
        <w:t>14</w:t>
      </w:r>
      <w:r w:rsidR="0011670E" w:rsidRPr="007C163E">
        <w:rPr>
          <w:bCs/>
          <w:sz w:val="24"/>
          <w:szCs w:val="24"/>
        </w:rPr>
        <w:t>.1.</w:t>
      </w:r>
      <w:r w:rsidR="0011670E" w:rsidRPr="007C163E">
        <w:rPr>
          <w:b/>
          <w:bCs/>
          <w:sz w:val="24"/>
          <w:szCs w:val="24"/>
        </w:rPr>
        <w:t xml:space="preserve"> </w:t>
      </w:r>
      <w:r w:rsidR="0011670E" w:rsidRPr="007C163E">
        <w:rPr>
          <w:sz w:val="24"/>
          <w:szCs w:val="24"/>
        </w:rPr>
        <w:t>Các điều kiện, điều khoản này có hiệu lực kể từ ngày khách hàng đăng ký sử dụng Dịch vụ cho đến khi khách hàng chấm dứt sử dụng Dịch vụ</w:t>
      </w:r>
      <w:r w:rsidR="00006FF2" w:rsidRPr="007C163E">
        <w:rPr>
          <w:sz w:val="24"/>
          <w:szCs w:val="24"/>
        </w:rPr>
        <w:t>/</w:t>
      </w:r>
      <w:r w:rsidR="007942CC" w:rsidRPr="007C163E">
        <w:rPr>
          <w:i/>
          <w:sz w:val="24"/>
          <w:szCs w:val="24"/>
        </w:rPr>
        <w:t xml:space="preserve"> </w:t>
      </w:r>
      <w:proofErr w:type="gramStart"/>
      <w:r w:rsidR="007942CC" w:rsidRPr="007C163E">
        <w:rPr>
          <w:i/>
          <w:sz w:val="24"/>
          <w:szCs w:val="24"/>
        </w:rPr>
        <w:t>These</w:t>
      </w:r>
      <w:proofErr w:type="gramEnd"/>
      <w:r w:rsidR="007942CC" w:rsidRPr="007C163E">
        <w:rPr>
          <w:i/>
          <w:sz w:val="24"/>
          <w:szCs w:val="24"/>
        </w:rPr>
        <w:t xml:space="preserve"> terms and conditions shall be effective from the date of customer</w:t>
      </w:r>
      <w:ins w:id="1255" w:author="Dao Khanh Hoa - 1050" w:date="2018-12-14T12:04:00Z">
        <w:r w:rsidR="008242CC" w:rsidRPr="007C163E">
          <w:rPr>
            <w:i/>
            <w:sz w:val="24"/>
            <w:szCs w:val="24"/>
          </w:rPr>
          <w:t>’s</w:t>
        </w:r>
      </w:ins>
      <w:r w:rsidR="007942CC" w:rsidRPr="007C163E">
        <w:rPr>
          <w:i/>
          <w:sz w:val="24"/>
          <w:szCs w:val="24"/>
        </w:rPr>
        <w:t xml:space="preserve"> registration for </w:t>
      </w:r>
      <w:ins w:id="1256" w:author="Dao Khanh Hoa - 1050" w:date="2018-12-14T12:04:00Z">
        <w:r w:rsidR="008242CC" w:rsidRPr="007C163E">
          <w:rPr>
            <w:i/>
            <w:sz w:val="24"/>
            <w:szCs w:val="24"/>
          </w:rPr>
          <w:t xml:space="preserve">the </w:t>
        </w:r>
      </w:ins>
      <w:r w:rsidR="007942CC" w:rsidRPr="007C163E">
        <w:rPr>
          <w:i/>
          <w:sz w:val="24"/>
          <w:szCs w:val="24"/>
        </w:rPr>
        <w:t xml:space="preserve">use of </w:t>
      </w:r>
      <w:del w:id="1257" w:author="Dao Khanh Hoa - 1050" w:date="2018-12-14T12:04:00Z">
        <w:r w:rsidR="007942CC" w:rsidRPr="007C163E" w:rsidDel="008242CC">
          <w:rPr>
            <w:i/>
            <w:sz w:val="24"/>
            <w:szCs w:val="24"/>
          </w:rPr>
          <w:delText>the</w:delText>
        </w:r>
      </w:del>
      <w:r w:rsidR="007942CC" w:rsidRPr="007C163E">
        <w:rPr>
          <w:i/>
          <w:sz w:val="24"/>
          <w:szCs w:val="24"/>
        </w:rPr>
        <w:t xml:space="preserve"> Services until the date of customer’s termination of using the Services.</w:t>
      </w:r>
    </w:p>
    <w:p w:rsidR="00B04ED3" w:rsidRPr="007C163E" w:rsidRDefault="0011670E" w:rsidP="001E140A">
      <w:pPr>
        <w:widowControl w:val="0"/>
        <w:tabs>
          <w:tab w:val="left" w:pos="3330"/>
        </w:tabs>
        <w:ind w:left="142"/>
        <w:jc w:val="both"/>
        <w:outlineLvl w:val="0"/>
        <w:rPr>
          <w:spacing w:val="-4"/>
          <w:sz w:val="24"/>
          <w:szCs w:val="24"/>
        </w:rPr>
      </w:pPr>
      <w:r w:rsidRPr="007C163E">
        <w:rPr>
          <w:bCs/>
          <w:spacing w:val="-4"/>
          <w:sz w:val="24"/>
          <w:szCs w:val="24"/>
        </w:rPr>
        <w:t>1</w:t>
      </w:r>
      <w:r w:rsidR="002772DE" w:rsidRPr="007C163E">
        <w:rPr>
          <w:bCs/>
          <w:spacing w:val="-4"/>
          <w:sz w:val="24"/>
          <w:szCs w:val="24"/>
        </w:rPr>
        <w:t>4</w:t>
      </w:r>
      <w:r w:rsidRPr="007C163E">
        <w:rPr>
          <w:bCs/>
          <w:spacing w:val="-4"/>
          <w:sz w:val="24"/>
          <w:szCs w:val="24"/>
        </w:rPr>
        <w:t>.2.</w:t>
      </w:r>
      <w:r w:rsidRPr="007C163E">
        <w:rPr>
          <w:b/>
          <w:bCs/>
          <w:spacing w:val="-4"/>
          <w:sz w:val="24"/>
          <w:szCs w:val="24"/>
        </w:rPr>
        <w:t xml:space="preserve"> </w:t>
      </w:r>
      <w:r w:rsidRPr="007C163E">
        <w:rPr>
          <w:spacing w:val="-4"/>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r w:rsidR="00006FF2" w:rsidRPr="007C163E">
        <w:rPr>
          <w:spacing w:val="-4"/>
          <w:sz w:val="24"/>
          <w:szCs w:val="24"/>
        </w:rPr>
        <w:t>/</w:t>
      </w:r>
      <w:r w:rsidR="007942CC" w:rsidRPr="007C163E">
        <w:rPr>
          <w:bCs/>
          <w:i/>
          <w:spacing w:val="-4"/>
          <w:sz w:val="24"/>
          <w:szCs w:val="24"/>
        </w:rPr>
        <w:t xml:space="preserve"> In case</w:t>
      </w:r>
      <w:del w:id="1258" w:author="Dao Khanh Hoa - 1050" w:date="2018-12-14T12:21:00Z">
        <w:r w:rsidR="007942CC" w:rsidRPr="007C163E" w:rsidDel="00270057">
          <w:rPr>
            <w:bCs/>
            <w:i/>
            <w:spacing w:val="-4"/>
            <w:sz w:val="24"/>
            <w:szCs w:val="24"/>
          </w:rPr>
          <w:delText>s</w:delText>
        </w:r>
      </w:del>
      <w:r w:rsidR="007942CC" w:rsidRPr="007C163E">
        <w:rPr>
          <w:bCs/>
          <w:i/>
          <w:spacing w:val="-4"/>
          <w:sz w:val="24"/>
          <w:szCs w:val="24"/>
        </w:rPr>
        <w:t xml:space="preserve"> where one or more of the </w:t>
      </w:r>
      <w:del w:id="1259" w:author="Dao Khanh Hoa - 1050" w:date="2018-12-14T12:21:00Z">
        <w:r w:rsidR="007942CC" w:rsidRPr="007C163E" w:rsidDel="00270057">
          <w:rPr>
            <w:bCs/>
            <w:i/>
            <w:spacing w:val="-4"/>
            <w:sz w:val="24"/>
            <w:szCs w:val="24"/>
          </w:rPr>
          <w:delText>above-said</w:delText>
        </w:r>
      </w:del>
      <w:ins w:id="1260" w:author="Dao Khanh Hoa - 1050" w:date="2018-12-14T12:21:00Z">
        <w:r w:rsidR="00270057" w:rsidRPr="007C163E">
          <w:rPr>
            <w:bCs/>
            <w:i/>
            <w:spacing w:val="-4"/>
            <w:sz w:val="24"/>
            <w:szCs w:val="24"/>
          </w:rPr>
          <w:t>aforementioned</w:t>
        </w:r>
      </w:ins>
      <w:r w:rsidR="007942CC" w:rsidRPr="007C163E">
        <w:rPr>
          <w:bCs/>
          <w:i/>
          <w:spacing w:val="-4"/>
          <w:sz w:val="24"/>
          <w:szCs w:val="24"/>
        </w:rPr>
        <w:t xml:space="preserve"> provisions are invalidated due to legal mechanisms</w:t>
      </w:r>
      <w:ins w:id="1261" w:author="Dao Khanh Hoa - 1050" w:date="2018-12-14T12:05:00Z">
        <w:r w:rsidR="008242CC" w:rsidRPr="007C163E">
          <w:rPr>
            <w:bCs/>
            <w:i/>
            <w:spacing w:val="-4"/>
            <w:sz w:val="24"/>
            <w:szCs w:val="24"/>
          </w:rPr>
          <w:t>,</w:t>
        </w:r>
      </w:ins>
      <w:r w:rsidR="007942CC" w:rsidRPr="007C163E">
        <w:rPr>
          <w:bCs/>
          <w:i/>
          <w:spacing w:val="-4"/>
          <w:sz w:val="24"/>
          <w:szCs w:val="24"/>
        </w:rPr>
        <w:t xml:space="preserve"> </w:t>
      </w:r>
      <w:del w:id="1262" w:author="Dao Khanh Hoa - 1050" w:date="2018-12-14T12:05:00Z">
        <w:r w:rsidR="007942CC" w:rsidRPr="007C163E" w:rsidDel="008242CC">
          <w:rPr>
            <w:bCs/>
            <w:i/>
            <w:spacing w:val="-4"/>
            <w:sz w:val="24"/>
            <w:szCs w:val="24"/>
          </w:rPr>
          <w:delText>and/or</w:delText>
        </w:r>
      </w:del>
      <w:r w:rsidR="007942CC" w:rsidRPr="007C163E">
        <w:rPr>
          <w:bCs/>
          <w:i/>
          <w:spacing w:val="-4"/>
          <w:sz w:val="24"/>
          <w:szCs w:val="24"/>
        </w:rPr>
        <w:t xml:space="preserve"> policies </w:t>
      </w:r>
      <w:del w:id="1263" w:author="Dao Khanh Hoa - 1050" w:date="2018-12-14T12:48:00Z">
        <w:r w:rsidR="007942CC" w:rsidRPr="007C163E" w:rsidDel="0051657E">
          <w:rPr>
            <w:bCs/>
            <w:i/>
            <w:spacing w:val="-4"/>
            <w:sz w:val="24"/>
            <w:szCs w:val="24"/>
          </w:rPr>
          <w:delText>in</w:delText>
        </w:r>
      </w:del>
      <w:r w:rsidR="007942CC" w:rsidRPr="007C163E">
        <w:rPr>
          <w:bCs/>
          <w:i/>
          <w:spacing w:val="-4"/>
          <w:sz w:val="24"/>
          <w:szCs w:val="24"/>
        </w:rPr>
        <w:t xml:space="preserve"> </w:t>
      </w:r>
      <w:del w:id="1264" w:author="Dao Khanh Hoa - 1050" w:date="2018-12-14T12:48:00Z">
        <w:r w:rsidR="007942CC" w:rsidRPr="007C163E" w:rsidDel="0051657E">
          <w:rPr>
            <w:bCs/>
            <w:i/>
            <w:spacing w:val="-4"/>
            <w:sz w:val="24"/>
            <w:szCs w:val="24"/>
          </w:rPr>
          <w:delText>each period</w:delText>
        </w:r>
      </w:del>
      <w:ins w:id="1265" w:author="Dao Khanh Hoa - 1050" w:date="2018-12-14T12:48:00Z">
        <w:r w:rsidR="0051657E" w:rsidRPr="007C163E">
          <w:rPr>
            <w:bCs/>
            <w:i/>
            <w:spacing w:val="-4"/>
            <w:sz w:val="24"/>
            <w:szCs w:val="24"/>
          </w:rPr>
          <w:t xml:space="preserve"> from time to time</w:t>
        </w:r>
      </w:ins>
      <w:r w:rsidR="007942CC" w:rsidRPr="007C163E">
        <w:rPr>
          <w:bCs/>
          <w:i/>
          <w:spacing w:val="-4"/>
          <w:sz w:val="24"/>
          <w:szCs w:val="24"/>
        </w:rPr>
        <w:t xml:space="preserve"> or in other circumstances, the invalidation of these terms shall not </w:t>
      </w:r>
      <w:del w:id="1266" w:author="Dao Khanh Hoa - 1050" w:date="2018-12-14T12:05:00Z">
        <w:r w:rsidR="007942CC" w:rsidRPr="007C163E" w:rsidDel="008242CC">
          <w:rPr>
            <w:bCs/>
            <w:i/>
            <w:spacing w:val="-4"/>
            <w:sz w:val="24"/>
            <w:szCs w:val="24"/>
          </w:rPr>
          <w:delText>be</w:delText>
        </w:r>
      </w:del>
      <w:r w:rsidR="007942CC" w:rsidRPr="007C163E">
        <w:rPr>
          <w:bCs/>
          <w:i/>
          <w:spacing w:val="-4"/>
          <w:sz w:val="24"/>
          <w:szCs w:val="24"/>
        </w:rPr>
        <w:t xml:space="preserve"> affect</w:t>
      </w:r>
      <w:del w:id="1267" w:author="Dao Khanh Hoa - 1050" w:date="2018-12-14T12:05:00Z">
        <w:r w:rsidR="007942CC" w:rsidRPr="007C163E" w:rsidDel="008242CC">
          <w:rPr>
            <w:bCs/>
            <w:i/>
            <w:spacing w:val="-4"/>
            <w:sz w:val="24"/>
            <w:szCs w:val="24"/>
          </w:rPr>
          <w:delText>ed</w:delText>
        </w:r>
      </w:del>
      <w:r w:rsidR="007942CC" w:rsidRPr="007C163E">
        <w:rPr>
          <w:bCs/>
          <w:i/>
          <w:spacing w:val="-4"/>
          <w:sz w:val="24"/>
          <w:szCs w:val="24"/>
        </w:rPr>
        <w:t xml:space="preserve"> the validity of </w:t>
      </w:r>
      <w:ins w:id="1268" w:author="Dao Khanh Hoa - 1050" w:date="2018-12-14T12:05:00Z">
        <w:r w:rsidR="008242CC" w:rsidRPr="007C163E">
          <w:rPr>
            <w:bCs/>
            <w:i/>
            <w:spacing w:val="-4"/>
            <w:sz w:val="24"/>
            <w:szCs w:val="24"/>
          </w:rPr>
          <w:t>o</w:t>
        </w:r>
      </w:ins>
      <w:del w:id="1269" w:author="Dao Khanh Hoa - 1050" w:date="2018-12-14T12:05:00Z">
        <w:r w:rsidR="007942CC" w:rsidRPr="007C163E" w:rsidDel="008242CC">
          <w:rPr>
            <w:bCs/>
            <w:i/>
            <w:spacing w:val="-4"/>
            <w:sz w:val="24"/>
            <w:szCs w:val="24"/>
          </w:rPr>
          <w:delText>O</w:delText>
        </w:r>
      </w:del>
      <w:r w:rsidR="007942CC" w:rsidRPr="007C163E">
        <w:rPr>
          <w:bCs/>
          <w:i/>
          <w:spacing w:val="-4"/>
          <w:sz w:val="24"/>
          <w:szCs w:val="24"/>
        </w:rPr>
        <w:t xml:space="preserve">ther provisions, unless otherwise </w:t>
      </w:r>
      <w:ins w:id="1270" w:author="Dao Khanh Hoa - 1050" w:date="2018-12-14T12:24:00Z">
        <w:r w:rsidR="001609E8" w:rsidRPr="007C163E">
          <w:rPr>
            <w:bCs/>
            <w:i/>
            <w:spacing w:val="-4"/>
            <w:sz w:val="24"/>
            <w:szCs w:val="24"/>
          </w:rPr>
          <w:t xml:space="preserve">has been </w:t>
        </w:r>
      </w:ins>
      <w:r w:rsidR="007942CC" w:rsidRPr="007C163E">
        <w:rPr>
          <w:bCs/>
          <w:i/>
          <w:spacing w:val="-4"/>
          <w:sz w:val="24"/>
          <w:szCs w:val="24"/>
        </w:rPr>
        <w:t xml:space="preserve">agreed by the parties, or the nullity of the provision </w:t>
      </w:r>
      <w:del w:id="1271" w:author="Dao Khanh Hoa - 1050" w:date="2018-12-14T12:11:00Z">
        <w:r w:rsidR="007942CC" w:rsidRPr="007C163E" w:rsidDel="00270057">
          <w:rPr>
            <w:bCs/>
            <w:i/>
            <w:spacing w:val="-4"/>
            <w:sz w:val="24"/>
            <w:szCs w:val="24"/>
          </w:rPr>
          <w:delText>that</w:delText>
        </w:r>
      </w:del>
      <w:r w:rsidR="007942CC" w:rsidRPr="007C163E">
        <w:rPr>
          <w:bCs/>
          <w:i/>
          <w:spacing w:val="-4"/>
          <w:sz w:val="24"/>
          <w:szCs w:val="24"/>
        </w:rPr>
        <w:t xml:space="preserve"> le</w:t>
      </w:r>
      <w:ins w:id="1272" w:author="Dao Khanh Hoa - 1050" w:date="2018-12-14T12:11:00Z">
        <w:r w:rsidR="00270057" w:rsidRPr="007C163E">
          <w:rPr>
            <w:bCs/>
            <w:i/>
            <w:spacing w:val="-4"/>
            <w:sz w:val="24"/>
            <w:szCs w:val="24"/>
          </w:rPr>
          <w:t>a</w:t>
        </w:r>
      </w:ins>
      <w:r w:rsidR="007942CC" w:rsidRPr="007C163E">
        <w:rPr>
          <w:bCs/>
          <w:i/>
          <w:spacing w:val="-4"/>
          <w:sz w:val="24"/>
          <w:szCs w:val="24"/>
        </w:rPr>
        <w:t>d</w:t>
      </w:r>
      <w:ins w:id="1273" w:author="Dao Khanh Hoa - 1050" w:date="2018-12-14T12:12:00Z">
        <w:r w:rsidR="00270057" w:rsidRPr="007C163E">
          <w:rPr>
            <w:bCs/>
            <w:i/>
            <w:spacing w:val="-4"/>
            <w:sz w:val="24"/>
            <w:szCs w:val="24"/>
          </w:rPr>
          <w:t>s</w:t>
        </w:r>
      </w:ins>
      <w:r w:rsidR="007942CC" w:rsidRPr="007C163E">
        <w:rPr>
          <w:bCs/>
          <w:i/>
          <w:spacing w:val="-4"/>
          <w:sz w:val="24"/>
          <w:szCs w:val="24"/>
        </w:rPr>
        <w:t xml:space="preserve"> to the termination of the service</w:t>
      </w:r>
      <w:ins w:id="1274" w:author="Dao Khanh Hoa - 1050" w:date="2018-12-14T12:38:00Z">
        <w:r w:rsidR="001E140A" w:rsidRPr="007C163E">
          <w:rPr>
            <w:bCs/>
            <w:i/>
            <w:spacing w:val="-4"/>
            <w:sz w:val="24"/>
            <w:szCs w:val="24"/>
          </w:rPr>
          <w:t xml:space="preserve"> provision</w:t>
        </w:r>
      </w:ins>
      <w:r w:rsidR="007942CC" w:rsidRPr="007C163E">
        <w:rPr>
          <w:bCs/>
          <w:i/>
          <w:spacing w:val="-4"/>
          <w:sz w:val="24"/>
          <w:szCs w:val="24"/>
        </w:rPr>
        <w:t>.</w:t>
      </w:r>
    </w:p>
    <w:p w:rsidR="00B04ED3" w:rsidRPr="007C163E" w:rsidRDefault="00383D70" w:rsidP="001E140A">
      <w:pPr>
        <w:widowControl w:val="0"/>
        <w:tabs>
          <w:tab w:val="left" w:pos="3240"/>
        </w:tabs>
        <w:ind w:left="142"/>
        <w:jc w:val="both"/>
        <w:outlineLvl w:val="0"/>
        <w:rPr>
          <w:sz w:val="24"/>
          <w:szCs w:val="24"/>
        </w:rPr>
      </w:pPr>
      <w:r w:rsidRPr="007C163E">
        <w:rPr>
          <w:bCs/>
          <w:sz w:val="24"/>
          <w:szCs w:val="24"/>
        </w:rPr>
        <w:t>1</w:t>
      </w:r>
      <w:r w:rsidR="002772DE" w:rsidRPr="007C163E">
        <w:rPr>
          <w:bCs/>
          <w:sz w:val="24"/>
          <w:szCs w:val="24"/>
        </w:rPr>
        <w:t>4</w:t>
      </w:r>
      <w:r w:rsidR="0011670E" w:rsidRPr="007C163E">
        <w:rPr>
          <w:bCs/>
          <w:sz w:val="24"/>
          <w:szCs w:val="24"/>
        </w:rPr>
        <w:t>.3.</w:t>
      </w:r>
      <w:r w:rsidR="0011670E" w:rsidRPr="007C163E">
        <w:rPr>
          <w:b/>
          <w:bCs/>
          <w:sz w:val="24"/>
          <w:szCs w:val="24"/>
        </w:rPr>
        <w:t xml:space="preserve"> </w:t>
      </w:r>
      <w:r w:rsidR="0011670E" w:rsidRPr="007C163E">
        <w:rPr>
          <w:sz w:val="24"/>
          <w:szCs w:val="24"/>
        </w:rPr>
        <w:t>Trường hợp khách hàng đã chấm dứt sử dụng Dịch vụ, các giao dịch đã được thực hiện trong thời hạn hiệu lực của điều kiện, điều khoản này vẫn tiếp tục có giá trị</w:t>
      </w:r>
      <w:r w:rsidR="00F67E7C" w:rsidRPr="007C163E">
        <w:rPr>
          <w:sz w:val="24"/>
          <w:szCs w:val="24"/>
        </w:rPr>
        <w:t>/</w:t>
      </w:r>
      <w:r w:rsidR="007942CC" w:rsidRPr="007C163E">
        <w:rPr>
          <w:i/>
          <w:sz w:val="24"/>
          <w:szCs w:val="24"/>
        </w:rPr>
        <w:t xml:space="preserve"> </w:t>
      </w:r>
      <w:del w:id="1275" w:author="Dao Khanh Hoa - 1050" w:date="2018-12-14T12:20:00Z">
        <w:r w:rsidR="007942CC" w:rsidRPr="007C163E" w:rsidDel="00270057">
          <w:rPr>
            <w:i/>
            <w:sz w:val="24"/>
            <w:szCs w:val="24"/>
          </w:rPr>
          <w:delText>If the</w:delText>
        </w:r>
      </w:del>
      <w:ins w:id="1276" w:author="Dao Khanh Hoa - 1050" w:date="2018-12-14T12:20:00Z">
        <w:r w:rsidR="00270057" w:rsidRPr="007C163E">
          <w:rPr>
            <w:i/>
            <w:sz w:val="24"/>
            <w:szCs w:val="24"/>
          </w:rPr>
          <w:t>In case</w:t>
        </w:r>
      </w:ins>
      <w:r w:rsidR="007942CC" w:rsidRPr="007C163E">
        <w:rPr>
          <w:i/>
          <w:sz w:val="24"/>
          <w:szCs w:val="24"/>
        </w:rPr>
        <w:t xml:space="preserve"> </w:t>
      </w:r>
      <w:ins w:id="1277" w:author="Dao Khanh Hoa - 1050" w:date="2018-12-14T12:49:00Z">
        <w:r w:rsidR="0051657E" w:rsidRPr="007C163E">
          <w:rPr>
            <w:i/>
            <w:sz w:val="24"/>
            <w:szCs w:val="24"/>
          </w:rPr>
          <w:t xml:space="preserve">where </w:t>
        </w:r>
      </w:ins>
      <w:r w:rsidR="007942CC" w:rsidRPr="007C163E">
        <w:rPr>
          <w:i/>
          <w:sz w:val="24"/>
          <w:szCs w:val="24"/>
        </w:rPr>
        <w:t>customer has terminated the use of the Service, the transaction</w:t>
      </w:r>
      <w:ins w:id="1278" w:author="Dao Khanh Hoa - 1050" w:date="2018-12-14T12:14:00Z">
        <w:r w:rsidR="00270057" w:rsidRPr="007C163E">
          <w:rPr>
            <w:i/>
            <w:sz w:val="24"/>
            <w:szCs w:val="24"/>
          </w:rPr>
          <w:t>s</w:t>
        </w:r>
      </w:ins>
      <w:r w:rsidR="007942CC" w:rsidRPr="007C163E">
        <w:rPr>
          <w:i/>
          <w:sz w:val="24"/>
          <w:szCs w:val="24"/>
        </w:rPr>
        <w:t xml:space="preserve"> </w:t>
      </w:r>
      <w:del w:id="1279" w:author="Dao Khanh Hoa - 1050" w:date="2018-12-14T12:14:00Z">
        <w:r w:rsidR="007942CC" w:rsidRPr="007C163E" w:rsidDel="00270057">
          <w:rPr>
            <w:i/>
            <w:sz w:val="24"/>
            <w:szCs w:val="24"/>
          </w:rPr>
          <w:delText xml:space="preserve">has </w:delText>
        </w:r>
      </w:del>
      <w:del w:id="1280" w:author="Dao Khanh Hoa - 1050" w:date="2018-12-14T12:19:00Z">
        <w:r w:rsidR="007942CC" w:rsidRPr="007C163E" w:rsidDel="00270057">
          <w:rPr>
            <w:i/>
            <w:sz w:val="24"/>
            <w:szCs w:val="24"/>
          </w:rPr>
          <w:delText xml:space="preserve">been </w:delText>
        </w:r>
      </w:del>
      <w:r w:rsidR="007942CC" w:rsidRPr="007C163E">
        <w:rPr>
          <w:i/>
          <w:sz w:val="24"/>
          <w:szCs w:val="24"/>
        </w:rPr>
        <w:t>executed within the validity of the terms</w:t>
      </w:r>
      <w:ins w:id="1281" w:author="Dao Khanh Hoa - 1050" w:date="2018-12-14T12:26:00Z">
        <w:r w:rsidR="001609E8" w:rsidRPr="007C163E">
          <w:rPr>
            <w:i/>
            <w:sz w:val="24"/>
            <w:szCs w:val="24"/>
          </w:rPr>
          <w:t xml:space="preserve"> and conditions</w:t>
        </w:r>
      </w:ins>
      <w:del w:id="1282" w:author="Dao Khanh Hoa - 1050" w:date="2018-12-14T12:18:00Z">
        <w:r w:rsidR="007942CC" w:rsidRPr="007C163E" w:rsidDel="00270057">
          <w:rPr>
            <w:i/>
            <w:sz w:val="24"/>
            <w:szCs w:val="24"/>
          </w:rPr>
          <w:delText xml:space="preserve"> </w:delText>
        </w:r>
      </w:del>
      <w:ins w:id="1283" w:author="Dao Khanh Hoa - 1050" w:date="2018-12-14T12:13:00Z">
        <w:r w:rsidR="00270057" w:rsidRPr="007C163E">
          <w:rPr>
            <w:i/>
            <w:sz w:val="24"/>
            <w:szCs w:val="24"/>
          </w:rPr>
          <w:t xml:space="preserve"> </w:t>
        </w:r>
      </w:ins>
      <w:r w:rsidR="007942CC" w:rsidRPr="007C163E">
        <w:rPr>
          <w:i/>
          <w:sz w:val="24"/>
          <w:szCs w:val="24"/>
        </w:rPr>
        <w:t xml:space="preserve">of </w:t>
      </w:r>
      <w:ins w:id="1284" w:author="Dao Khanh Hoa - 1050" w:date="2018-12-14T12:27:00Z">
        <w:r w:rsidR="001609E8" w:rsidRPr="007C163E">
          <w:rPr>
            <w:i/>
            <w:sz w:val="24"/>
            <w:szCs w:val="24"/>
          </w:rPr>
          <w:t xml:space="preserve">the </w:t>
        </w:r>
      </w:ins>
      <w:r w:rsidR="007942CC" w:rsidRPr="007C163E">
        <w:rPr>
          <w:i/>
          <w:sz w:val="24"/>
          <w:szCs w:val="24"/>
        </w:rPr>
        <w:t>service</w:t>
      </w:r>
      <w:del w:id="1285" w:author="Dao Khanh Hoa - 1050" w:date="2018-12-14T12:25:00Z">
        <w:r w:rsidR="007942CC" w:rsidRPr="007C163E" w:rsidDel="001609E8">
          <w:rPr>
            <w:i/>
            <w:sz w:val="24"/>
            <w:szCs w:val="24"/>
          </w:rPr>
          <w:delText>, this provision</w:delText>
        </w:r>
      </w:del>
      <w:r w:rsidR="007942CC" w:rsidRPr="007C163E">
        <w:rPr>
          <w:i/>
          <w:sz w:val="24"/>
          <w:szCs w:val="24"/>
        </w:rPr>
        <w:t xml:space="preserve"> shall continue to be valid.</w:t>
      </w:r>
    </w:p>
    <w:p w:rsidR="0071506D" w:rsidRPr="007C163E" w:rsidRDefault="00E52423" w:rsidP="002F7F96">
      <w:pPr>
        <w:widowControl w:val="0"/>
        <w:ind w:left="142"/>
        <w:jc w:val="both"/>
        <w:outlineLvl w:val="0"/>
        <w:rPr>
          <w:bCs/>
          <w:i/>
          <w:sz w:val="24"/>
          <w:szCs w:val="24"/>
        </w:rPr>
      </w:pPr>
      <w:r w:rsidRPr="007C163E">
        <w:rPr>
          <w:sz w:val="24"/>
          <w:szCs w:val="24"/>
        </w:rPr>
        <w:t>14.</w:t>
      </w:r>
      <w:r w:rsidR="002772DE" w:rsidRPr="007C163E">
        <w:rPr>
          <w:sz w:val="24"/>
          <w:szCs w:val="24"/>
        </w:rPr>
        <w:t>4</w:t>
      </w:r>
      <w:r w:rsidRPr="007C163E">
        <w:rPr>
          <w:sz w:val="24"/>
          <w:szCs w:val="24"/>
        </w:rPr>
        <w:t>. Các điều kiện, điều khoản này được lập thành bản song ngữ tiếng Việt và tiếng Anh. Trong trường hợp có sự khác nhau giữa ngôn ngữ tiếng Việt và tiếng Anh thì nội dung tiếng Việt</w:t>
      </w:r>
      <w:r w:rsidR="00F67E7C" w:rsidRPr="007C163E">
        <w:rPr>
          <w:sz w:val="24"/>
          <w:szCs w:val="24"/>
        </w:rPr>
        <w:t xml:space="preserve"> được ưu tiên áp dụng/</w:t>
      </w:r>
      <w:r w:rsidR="007942CC" w:rsidRPr="007C163E">
        <w:rPr>
          <w:i/>
          <w:sz w:val="24"/>
          <w:szCs w:val="24"/>
        </w:rPr>
        <w:t xml:space="preserve"> </w:t>
      </w:r>
      <w:proofErr w:type="gramStart"/>
      <w:r w:rsidR="007942CC" w:rsidRPr="007C163E">
        <w:rPr>
          <w:i/>
          <w:sz w:val="24"/>
          <w:szCs w:val="24"/>
        </w:rPr>
        <w:t>These</w:t>
      </w:r>
      <w:proofErr w:type="gramEnd"/>
      <w:r w:rsidR="007942CC" w:rsidRPr="007C163E">
        <w:rPr>
          <w:i/>
          <w:sz w:val="24"/>
          <w:szCs w:val="24"/>
        </w:rPr>
        <w:t xml:space="preserve"> terms and conditions will be a billingual document, Vietnamese and English, in case of any discrepancies in meaning between Vietnamese and English versions, the Vietnamese one shall prevail.</w:t>
      </w:r>
    </w:p>
    <w:p w:rsidR="00EB0A80" w:rsidRPr="007C163E" w:rsidRDefault="0011670E" w:rsidP="002F7F96">
      <w:pPr>
        <w:pStyle w:val="Default"/>
        <w:tabs>
          <w:tab w:val="left" w:pos="0"/>
          <w:tab w:val="left" w:pos="249"/>
        </w:tabs>
        <w:ind w:left="70"/>
        <w:jc w:val="center"/>
        <w:rPr>
          <w:rFonts w:ascii="Times New Roman" w:hAnsi="Times New Roman" w:cs="Times New Roman"/>
          <w:b/>
          <w:i/>
          <w:color w:val="auto"/>
          <w:rPrChange w:id="1286" w:author="Phùng Nguyễn Minh Tâm" w:date="2018-12-19T17:03:00Z">
            <w:rPr>
              <w:rFonts w:ascii="Times New Roman" w:hAnsi="Times New Roman" w:cs="Times New Roman"/>
              <w:b/>
              <w:i/>
            </w:rPr>
          </w:rPrChange>
        </w:rPr>
      </w:pPr>
      <w:r w:rsidRPr="007C163E">
        <w:rPr>
          <w:rFonts w:ascii="Times New Roman" w:hAnsi="Times New Roman" w:cs="Times New Roman"/>
          <w:b/>
          <w:color w:val="auto"/>
          <w:rPrChange w:id="1287" w:author="Phùng Nguyễn Minh Tâm" w:date="2018-12-19T17:03:00Z">
            <w:rPr>
              <w:rFonts w:ascii="Times New Roman" w:hAnsi="Times New Roman" w:cs="Times New Roman"/>
              <w:b/>
              <w:color w:val="auto"/>
              <w:sz w:val="20"/>
              <w:szCs w:val="20"/>
            </w:rPr>
          </w:rPrChange>
        </w:rPr>
        <w:t>Khách hàng</w:t>
      </w:r>
      <w:r w:rsidR="00EB0A80" w:rsidRPr="007C163E">
        <w:rPr>
          <w:rFonts w:ascii="Times New Roman" w:hAnsi="Times New Roman" w:cs="Times New Roman"/>
          <w:b/>
          <w:color w:val="auto"/>
          <w:rPrChange w:id="1288" w:author="Phùng Nguyễn Minh Tâm" w:date="2018-12-19T17:03:00Z">
            <w:rPr>
              <w:rFonts w:ascii="Times New Roman" w:hAnsi="Times New Roman" w:cs="Times New Roman"/>
              <w:b/>
              <w:color w:val="auto"/>
              <w:sz w:val="20"/>
              <w:szCs w:val="20"/>
            </w:rPr>
          </w:rPrChange>
        </w:rPr>
        <w:t>/</w:t>
      </w:r>
      <w:r w:rsidR="00EB0A80" w:rsidRPr="007C163E">
        <w:rPr>
          <w:rFonts w:ascii="Times New Roman" w:hAnsi="Times New Roman" w:cs="Times New Roman"/>
          <w:b/>
          <w:i/>
          <w:color w:val="auto"/>
          <w:rPrChange w:id="1289" w:author="Phùng Nguyễn Minh Tâm" w:date="2018-12-19T17:03:00Z">
            <w:rPr>
              <w:rFonts w:ascii="Times New Roman" w:hAnsi="Times New Roman" w:cs="Times New Roman"/>
              <w:b/>
              <w:i/>
              <w:color w:val="auto"/>
              <w:sz w:val="20"/>
              <w:szCs w:val="20"/>
            </w:rPr>
          </w:rPrChange>
        </w:rPr>
        <w:t>Customer</w:t>
      </w:r>
    </w:p>
    <w:p w:rsidR="00E56A45" w:rsidRPr="007C163E" w:rsidRDefault="0011670E" w:rsidP="002F7F96">
      <w:pPr>
        <w:pStyle w:val="Default"/>
        <w:tabs>
          <w:tab w:val="left" w:pos="0"/>
          <w:tab w:val="left" w:pos="249"/>
        </w:tabs>
        <w:ind w:left="70"/>
        <w:rPr>
          <w:ins w:id="1290" w:author="Phùng Nguyễn Minh Tâm" w:date="2018-12-18T10:47:00Z"/>
          <w:rFonts w:ascii="Times New Roman" w:hAnsi="Times New Roman" w:cs="Times New Roman"/>
          <w:i/>
          <w:color w:val="auto"/>
          <w:rPrChange w:id="1291" w:author="Phùng Nguyễn Minh Tâm" w:date="2018-12-19T17:03:00Z">
            <w:rPr>
              <w:ins w:id="1292" w:author="Phùng Nguyễn Minh Tâm" w:date="2018-12-18T10:47:00Z"/>
              <w:rFonts w:ascii="Times New Roman" w:hAnsi="Times New Roman" w:cs="Times New Roman"/>
              <w:i/>
            </w:rPr>
          </w:rPrChange>
        </w:rPr>
      </w:pPr>
      <w:r w:rsidRPr="007C163E">
        <w:rPr>
          <w:rFonts w:ascii="Times New Roman" w:hAnsi="Times New Roman" w:cs="Times New Roman"/>
          <w:b/>
          <w:color w:val="auto"/>
          <w:rPrChange w:id="1293" w:author="Phùng Nguyễn Minh Tâm" w:date="2018-12-19T17:03:00Z">
            <w:rPr>
              <w:rFonts w:ascii="Times New Roman" w:hAnsi="Times New Roman" w:cs="Times New Roman"/>
              <w:b/>
              <w:color w:val="auto"/>
              <w:sz w:val="20"/>
              <w:szCs w:val="20"/>
            </w:rPr>
          </w:rPrChange>
        </w:rPr>
        <w:t xml:space="preserve"> </w:t>
      </w:r>
      <w:r w:rsidR="00EB0A80" w:rsidRPr="007C163E">
        <w:rPr>
          <w:rFonts w:ascii="Times New Roman" w:hAnsi="Times New Roman" w:cs="Times New Roman"/>
          <w:b/>
          <w:color w:val="auto"/>
          <w:rPrChange w:id="1294" w:author="Phùng Nguyễn Minh Tâm" w:date="2018-12-19T17:03:00Z">
            <w:rPr>
              <w:rFonts w:ascii="Times New Roman" w:hAnsi="Times New Roman" w:cs="Times New Roman"/>
              <w:b/>
              <w:color w:val="auto"/>
              <w:sz w:val="20"/>
              <w:szCs w:val="20"/>
            </w:rPr>
          </w:rPrChange>
        </w:rPr>
        <w:t xml:space="preserve">     </w:t>
      </w:r>
      <w:r w:rsidRPr="007C163E">
        <w:rPr>
          <w:rFonts w:ascii="Times New Roman" w:hAnsi="Times New Roman" w:cs="Times New Roman"/>
          <w:b/>
          <w:color w:val="auto"/>
          <w:rPrChange w:id="1295" w:author="Phùng Nguyễn Minh Tâm" w:date="2018-12-19T17:03:00Z">
            <w:rPr>
              <w:rFonts w:ascii="Times New Roman" w:hAnsi="Times New Roman" w:cs="Times New Roman"/>
              <w:b/>
              <w:color w:val="auto"/>
              <w:sz w:val="20"/>
              <w:szCs w:val="20"/>
            </w:rPr>
          </w:rPrChange>
        </w:rPr>
        <w:t xml:space="preserve"> </w:t>
      </w:r>
      <w:r w:rsidRPr="007C163E">
        <w:rPr>
          <w:rFonts w:ascii="Times New Roman" w:hAnsi="Times New Roman" w:cs="Times New Roman"/>
          <w:i/>
          <w:color w:val="auto"/>
          <w:rPrChange w:id="1296" w:author="Phùng Nguyễn Minh Tâm" w:date="2018-12-19T17:03:00Z">
            <w:rPr>
              <w:rFonts w:ascii="Times New Roman" w:hAnsi="Times New Roman" w:cs="Times New Roman"/>
              <w:i/>
              <w:color w:val="auto"/>
              <w:sz w:val="20"/>
              <w:szCs w:val="20"/>
            </w:rPr>
          </w:rPrChange>
        </w:rPr>
        <w:t>(Ký, ghi rõ họ tên</w:t>
      </w:r>
      <w:r w:rsidR="00EB0A80" w:rsidRPr="007C163E">
        <w:rPr>
          <w:rFonts w:ascii="Times New Roman" w:hAnsi="Times New Roman" w:cs="Times New Roman"/>
          <w:i/>
          <w:color w:val="auto"/>
          <w:rPrChange w:id="1297" w:author="Phùng Nguyễn Minh Tâm" w:date="2018-12-19T17:03:00Z">
            <w:rPr>
              <w:rFonts w:ascii="Times New Roman" w:hAnsi="Times New Roman" w:cs="Times New Roman"/>
              <w:i/>
              <w:color w:val="auto"/>
              <w:sz w:val="20"/>
              <w:szCs w:val="20"/>
            </w:rPr>
          </w:rPrChange>
        </w:rPr>
        <w:t>/Sign</w:t>
      </w:r>
      <w:r w:rsidR="003B2104" w:rsidRPr="007C163E">
        <w:rPr>
          <w:rFonts w:ascii="Times New Roman" w:hAnsi="Times New Roman" w:cs="Times New Roman"/>
          <w:i/>
          <w:color w:val="auto"/>
          <w:rPrChange w:id="1298" w:author="Phùng Nguyễn Minh Tâm" w:date="2018-12-19T17:03:00Z">
            <w:rPr>
              <w:rFonts w:ascii="Times New Roman" w:hAnsi="Times New Roman" w:cs="Times New Roman"/>
              <w:i/>
              <w:color w:val="auto"/>
              <w:sz w:val="20"/>
              <w:szCs w:val="20"/>
            </w:rPr>
          </w:rPrChange>
        </w:rPr>
        <w:t>ature</w:t>
      </w:r>
      <w:r w:rsidR="00EB0A80" w:rsidRPr="007C163E">
        <w:rPr>
          <w:rFonts w:ascii="Times New Roman" w:hAnsi="Times New Roman" w:cs="Times New Roman"/>
          <w:i/>
          <w:color w:val="auto"/>
          <w:rPrChange w:id="1299" w:author="Phùng Nguyễn Minh Tâm" w:date="2018-12-19T17:03:00Z">
            <w:rPr>
              <w:rFonts w:ascii="Times New Roman" w:hAnsi="Times New Roman" w:cs="Times New Roman"/>
              <w:i/>
              <w:color w:val="auto"/>
              <w:sz w:val="20"/>
              <w:szCs w:val="20"/>
            </w:rPr>
          </w:rPrChange>
        </w:rPr>
        <w:t xml:space="preserve"> and fullname</w:t>
      </w:r>
      <w:r w:rsidRPr="007C163E">
        <w:rPr>
          <w:rFonts w:ascii="Times New Roman" w:hAnsi="Times New Roman" w:cs="Times New Roman"/>
          <w:i/>
          <w:color w:val="auto"/>
          <w:rPrChange w:id="1300" w:author="Phùng Nguyễn Minh Tâm" w:date="2018-12-19T17:03:00Z">
            <w:rPr>
              <w:rFonts w:ascii="Times New Roman" w:hAnsi="Times New Roman" w:cs="Times New Roman"/>
              <w:i/>
              <w:color w:val="auto"/>
              <w:sz w:val="20"/>
              <w:szCs w:val="20"/>
            </w:rPr>
          </w:rPrChange>
        </w:rPr>
        <w:t>)</w:t>
      </w:r>
    </w:p>
    <w:p w:rsidR="00A05B89" w:rsidRPr="007C163E" w:rsidRDefault="00A05B89">
      <w:pPr>
        <w:spacing w:after="200" w:line="276" w:lineRule="auto"/>
        <w:rPr>
          <w:ins w:id="1301" w:author="Phùng Nguyễn Minh Tâm" w:date="2018-12-18T10:47:00Z"/>
          <w:i/>
          <w:sz w:val="24"/>
          <w:szCs w:val="24"/>
          <w:rPrChange w:id="1302" w:author="Phùng Nguyễn Minh Tâm" w:date="2018-12-19T17:03:00Z">
            <w:rPr>
              <w:ins w:id="1303" w:author="Phùng Nguyễn Minh Tâm" w:date="2018-12-18T10:47:00Z"/>
              <w:i/>
              <w:color w:val="000000"/>
              <w:sz w:val="24"/>
              <w:szCs w:val="24"/>
            </w:rPr>
          </w:rPrChange>
        </w:rPr>
      </w:pPr>
      <w:ins w:id="1304" w:author="Phùng Nguyễn Minh Tâm" w:date="2018-12-18T10:47:00Z">
        <w:r w:rsidRPr="007C163E">
          <w:rPr>
            <w:i/>
          </w:rPr>
          <w:br w:type="page"/>
        </w:r>
      </w:ins>
    </w:p>
    <w:p w:rsidR="00A05B89" w:rsidRPr="007C163E" w:rsidRDefault="00A05B89" w:rsidP="002F7F96">
      <w:pPr>
        <w:pStyle w:val="Default"/>
        <w:tabs>
          <w:tab w:val="left" w:pos="0"/>
          <w:tab w:val="left" w:pos="249"/>
        </w:tabs>
        <w:ind w:left="70"/>
        <w:rPr>
          <w:ins w:id="1305" w:author="Phùng Nguyễn Minh Tâm" w:date="2018-12-18T10:47:00Z"/>
          <w:rFonts w:ascii="Times New Roman" w:hAnsi="Times New Roman" w:cs="Times New Roman"/>
          <w:color w:val="auto"/>
        </w:rPr>
        <w:sectPr w:rsidR="00A05B89" w:rsidRPr="007C163E" w:rsidSect="00C1532F">
          <w:type w:val="continuous"/>
          <w:pgSz w:w="12240" w:h="15840" w:code="1"/>
          <w:pgMar w:top="425" w:right="811" w:bottom="425" w:left="811" w:header="57" w:footer="57" w:gutter="0"/>
          <w:cols w:num="2" w:space="180"/>
          <w:docGrid w:linePitch="360"/>
        </w:sectPr>
      </w:pPr>
    </w:p>
    <w:p w:rsidR="00A05B89" w:rsidRPr="007C163E" w:rsidRDefault="00A05B89" w:rsidP="002F7F96">
      <w:pPr>
        <w:pStyle w:val="Default"/>
        <w:tabs>
          <w:tab w:val="left" w:pos="0"/>
          <w:tab w:val="left" w:pos="249"/>
        </w:tabs>
        <w:ind w:left="70"/>
        <w:rPr>
          <w:rFonts w:ascii="Times New Roman" w:hAnsi="Times New Roman" w:cs="Times New Roman"/>
          <w:color w:val="auto"/>
        </w:rPr>
        <w:sectPr w:rsidR="00A05B89" w:rsidRPr="007C163E" w:rsidSect="00A05B89">
          <w:footerReference w:type="default" r:id="rId12"/>
          <w:pgSz w:w="12240" w:h="15840" w:code="1"/>
          <w:pgMar w:top="425" w:right="811" w:bottom="425" w:left="811" w:header="57" w:footer="57" w:gutter="0"/>
          <w:cols w:num="2" w:space="180"/>
          <w:docGrid w:linePitch="360"/>
        </w:sectPr>
      </w:pPr>
    </w:p>
    <w:p w:rsidR="00272F91" w:rsidRPr="007C163E" w:rsidRDefault="00272F91" w:rsidP="00272F91">
      <w:pPr>
        <w:ind w:left="7200" w:right="8" w:firstLine="720"/>
        <w:jc w:val="center"/>
        <w:rPr>
          <w:b/>
        </w:rPr>
      </w:pPr>
      <w:r w:rsidRPr="007C163E">
        <w:rPr>
          <w:b/>
        </w:rPr>
        <w:lastRenderedPageBreak/>
        <w:t>Mẫu 02</w:t>
      </w:r>
      <w:r w:rsidR="006E18C5" w:rsidRPr="007C163E">
        <w:rPr>
          <w:b/>
        </w:rPr>
        <w:t>b</w:t>
      </w:r>
      <w:r w:rsidRPr="007C163E">
        <w:rPr>
          <w:b/>
        </w:rPr>
        <w:t>/NHĐT</w:t>
      </w:r>
    </w:p>
    <w:tbl>
      <w:tblPr>
        <w:tblW w:w="0" w:type="auto"/>
        <w:tblLook w:val="04A0" w:firstRow="1" w:lastRow="0" w:firstColumn="1" w:lastColumn="0" w:noHBand="0" w:noVBand="1"/>
      </w:tblPr>
      <w:tblGrid>
        <w:gridCol w:w="3088"/>
        <w:gridCol w:w="4498"/>
        <w:gridCol w:w="2035"/>
      </w:tblGrid>
      <w:tr w:rsidR="007C163E" w:rsidRPr="007C163E" w:rsidTr="00E81932">
        <w:tc>
          <w:tcPr>
            <w:tcW w:w="3088" w:type="dxa"/>
            <w:shd w:val="clear" w:color="auto" w:fill="auto"/>
          </w:tcPr>
          <w:p w:rsidR="00272F91" w:rsidRPr="007C163E" w:rsidRDefault="00272F91" w:rsidP="00A52812">
            <w:pPr>
              <w:ind w:right="8"/>
              <w:rPr>
                <w:b/>
              </w:rPr>
            </w:pPr>
            <w:r w:rsidRPr="00005E37">
              <w:rPr>
                <w:rFonts w:ascii="Arial" w:hAnsi="Arial" w:cs="Arial"/>
                <w:noProof/>
              </w:rPr>
              <w:drawing>
                <wp:inline distT="0" distB="0" distL="0" distR="0" wp14:anchorId="2F550937" wp14:editId="6C4F51CD">
                  <wp:extent cx="1695450" cy="457200"/>
                  <wp:effectExtent l="0" t="0" r="0" b="0"/>
                  <wp:docPr id="10" name="Picture 10"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272F91" w:rsidRPr="007C163E" w:rsidRDefault="00272F91" w:rsidP="00A52812">
            <w:pPr>
              <w:ind w:right="8"/>
              <w:jc w:val="center"/>
              <w:rPr>
                <w:b/>
                <w:w w:val="99"/>
              </w:rPr>
            </w:pPr>
            <w:r w:rsidRPr="007C163E">
              <w:rPr>
                <w:b/>
              </w:rPr>
              <w:t>CỘNG</w:t>
            </w:r>
            <w:r w:rsidRPr="007C163E">
              <w:rPr>
                <w:b/>
                <w:spacing w:val="-8"/>
              </w:rPr>
              <w:t xml:space="preserve"> </w:t>
            </w:r>
            <w:r w:rsidRPr="007C163E">
              <w:rPr>
                <w:b/>
                <w:spacing w:val="2"/>
              </w:rPr>
              <w:t>H</w:t>
            </w:r>
            <w:r w:rsidRPr="007C163E">
              <w:rPr>
                <w:b/>
              </w:rPr>
              <w:t>OÀ</w:t>
            </w:r>
            <w:r w:rsidRPr="007C163E">
              <w:rPr>
                <w:b/>
                <w:spacing w:val="-4"/>
              </w:rPr>
              <w:t xml:space="preserve"> </w:t>
            </w:r>
            <w:r w:rsidRPr="007C163E">
              <w:rPr>
                <w:b/>
                <w:spacing w:val="-2"/>
              </w:rPr>
              <w:t>X</w:t>
            </w:r>
            <w:r w:rsidRPr="007C163E">
              <w:rPr>
                <w:b/>
              </w:rPr>
              <w:t>Ã</w:t>
            </w:r>
            <w:r w:rsidRPr="007C163E">
              <w:rPr>
                <w:b/>
                <w:spacing w:val="-2"/>
              </w:rPr>
              <w:t xml:space="preserve"> </w:t>
            </w:r>
            <w:r w:rsidRPr="007C163E">
              <w:rPr>
                <w:b/>
              </w:rPr>
              <w:t>HỘI</w:t>
            </w:r>
            <w:r w:rsidRPr="007C163E">
              <w:rPr>
                <w:b/>
                <w:spacing w:val="-3"/>
              </w:rPr>
              <w:t xml:space="preserve"> </w:t>
            </w:r>
            <w:r w:rsidRPr="007C163E">
              <w:rPr>
                <w:b/>
              </w:rPr>
              <w:t>CHỦ</w:t>
            </w:r>
            <w:r w:rsidRPr="007C163E">
              <w:rPr>
                <w:b/>
                <w:spacing w:val="-6"/>
              </w:rPr>
              <w:t xml:space="preserve"> </w:t>
            </w:r>
            <w:r w:rsidRPr="007C163E">
              <w:rPr>
                <w:b/>
              </w:rPr>
              <w:t>N</w:t>
            </w:r>
            <w:r w:rsidRPr="007C163E">
              <w:rPr>
                <w:b/>
                <w:spacing w:val="2"/>
              </w:rPr>
              <w:t>G</w:t>
            </w:r>
            <w:r w:rsidRPr="007C163E">
              <w:rPr>
                <w:b/>
              </w:rPr>
              <w:t>HĨA</w:t>
            </w:r>
            <w:r w:rsidRPr="007C163E">
              <w:rPr>
                <w:b/>
                <w:spacing w:val="-9"/>
              </w:rPr>
              <w:t xml:space="preserve"> </w:t>
            </w:r>
            <w:r w:rsidRPr="007C163E">
              <w:rPr>
                <w:b/>
                <w:spacing w:val="2"/>
              </w:rPr>
              <w:t>V</w:t>
            </w:r>
            <w:r w:rsidRPr="007C163E">
              <w:rPr>
                <w:b/>
              </w:rPr>
              <w:t>IỆT</w:t>
            </w:r>
            <w:r w:rsidRPr="007C163E">
              <w:rPr>
                <w:b/>
                <w:spacing w:val="-4"/>
              </w:rPr>
              <w:t xml:space="preserve"> </w:t>
            </w:r>
            <w:r w:rsidRPr="007C163E">
              <w:rPr>
                <w:b/>
                <w:w w:val="99"/>
              </w:rPr>
              <w:t>NAM</w:t>
            </w:r>
          </w:p>
          <w:p w:rsidR="00242F87" w:rsidRPr="007C163E" w:rsidRDefault="00242F87" w:rsidP="00242F87">
            <w:pPr>
              <w:ind w:right="8"/>
              <w:jc w:val="center"/>
              <w:rPr>
                <w:i/>
                <w:sz w:val="24"/>
                <w:szCs w:val="24"/>
              </w:rPr>
            </w:pPr>
            <w:r w:rsidRPr="007C163E">
              <w:rPr>
                <w:i/>
                <w:sz w:val="24"/>
                <w:szCs w:val="24"/>
              </w:rPr>
              <w:t>Socialist Republic of Vietnam</w:t>
            </w:r>
          </w:p>
          <w:p w:rsidR="00272F91" w:rsidRPr="007C163E" w:rsidRDefault="00272F91" w:rsidP="00A52812">
            <w:pPr>
              <w:ind w:right="8"/>
              <w:jc w:val="center"/>
              <w:rPr>
                <w:b/>
                <w:w w:val="99"/>
              </w:rPr>
            </w:pPr>
            <w:r w:rsidRPr="007C163E">
              <w:rPr>
                <w:b/>
              </w:rPr>
              <w:t>Độc</w:t>
            </w:r>
            <w:r w:rsidRPr="007C163E">
              <w:rPr>
                <w:b/>
                <w:spacing w:val="-4"/>
              </w:rPr>
              <w:t xml:space="preserve"> </w:t>
            </w:r>
            <w:r w:rsidRPr="007C163E">
              <w:rPr>
                <w:b/>
              </w:rPr>
              <w:t>lập</w:t>
            </w:r>
            <w:r w:rsidRPr="007C163E">
              <w:rPr>
                <w:b/>
                <w:spacing w:val="-3"/>
              </w:rPr>
              <w:t xml:space="preserve"> </w:t>
            </w:r>
            <w:r w:rsidRPr="007C163E">
              <w:rPr>
                <w:b/>
              </w:rPr>
              <w:t>-</w:t>
            </w:r>
            <w:r w:rsidRPr="007C163E">
              <w:rPr>
                <w:b/>
                <w:spacing w:val="1"/>
              </w:rPr>
              <w:t xml:space="preserve"> </w:t>
            </w:r>
            <w:r w:rsidRPr="007C163E">
              <w:rPr>
                <w:b/>
              </w:rPr>
              <w:t>Tự</w:t>
            </w:r>
            <w:r w:rsidRPr="007C163E">
              <w:rPr>
                <w:b/>
                <w:spacing w:val="-3"/>
              </w:rPr>
              <w:t xml:space="preserve"> </w:t>
            </w:r>
            <w:r w:rsidRPr="007C163E">
              <w:rPr>
                <w:b/>
              </w:rPr>
              <w:t>do</w:t>
            </w:r>
            <w:r w:rsidRPr="007C163E">
              <w:rPr>
                <w:b/>
                <w:spacing w:val="-3"/>
              </w:rPr>
              <w:t xml:space="preserve"> </w:t>
            </w:r>
            <w:r w:rsidRPr="007C163E">
              <w:rPr>
                <w:b/>
              </w:rPr>
              <w:t>-</w:t>
            </w:r>
            <w:r w:rsidRPr="007C163E">
              <w:rPr>
                <w:b/>
                <w:spacing w:val="1"/>
              </w:rPr>
              <w:t xml:space="preserve"> </w:t>
            </w:r>
            <w:r w:rsidRPr="007C163E">
              <w:rPr>
                <w:b/>
              </w:rPr>
              <w:t>Hạ</w:t>
            </w:r>
            <w:r w:rsidRPr="007C163E">
              <w:rPr>
                <w:b/>
                <w:spacing w:val="2"/>
              </w:rPr>
              <w:t>n</w:t>
            </w:r>
            <w:r w:rsidRPr="007C163E">
              <w:rPr>
                <w:b/>
              </w:rPr>
              <w:t>h</w:t>
            </w:r>
            <w:r w:rsidRPr="007C163E">
              <w:rPr>
                <w:b/>
                <w:spacing w:val="-6"/>
              </w:rPr>
              <w:t xml:space="preserve"> </w:t>
            </w:r>
            <w:r w:rsidRPr="007C163E">
              <w:rPr>
                <w:b/>
                <w:w w:val="99"/>
              </w:rPr>
              <w:t>phúc</w:t>
            </w:r>
          </w:p>
          <w:p w:rsidR="00242F87" w:rsidRPr="007C163E" w:rsidRDefault="00242F87" w:rsidP="00A52812">
            <w:pPr>
              <w:ind w:right="8"/>
              <w:jc w:val="center"/>
            </w:pPr>
            <w:r w:rsidRPr="007C163E">
              <w:rPr>
                <w:i/>
                <w:sz w:val="24"/>
                <w:szCs w:val="24"/>
              </w:rPr>
              <w:t>Independence – Freedom - Happiness</w:t>
            </w:r>
          </w:p>
          <w:p w:rsidR="00272F91" w:rsidRPr="007C163E" w:rsidRDefault="00272F91" w:rsidP="00A52812">
            <w:pPr>
              <w:ind w:right="8"/>
              <w:jc w:val="center"/>
            </w:pPr>
            <w:r w:rsidRPr="007C163E">
              <w:rPr>
                <w:w w:val="99"/>
              </w:rPr>
              <w:t>--------------------</w:t>
            </w:r>
            <w:r w:rsidRPr="007C163E">
              <w:rPr>
                <w:spacing w:val="2"/>
                <w:w w:val="99"/>
              </w:rPr>
              <w:t>-</w:t>
            </w:r>
            <w:r w:rsidRPr="007C163E">
              <w:rPr>
                <w:w w:val="99"/>
              </w:rPr>
              <w:t>-</w:t>
            </w:r>
          </w:p>
          <w:p w:rsidR="00272F91" w:rsidRPr="007C163E" w:rsidRDefault="00272F91" w:rsidP="00A52812">
            <w:pPr>
              <w:ind w:right="8"/>
              <w:jc w:val="center"/>
              <w:rPr>
                <w:b/>
              </w:rPr>
            </w:pPr>
          </w:p>
        </w:tc>
        <w:tc>
          <w:tcPr>
            <w:tcW w:w="2035" w:type="dxa"/>
            <w:shd w:val="clear" w:color="auto" w:fill="auto"/>
          </w:tcPr>
          <w:p w:rsidR="00272F91" w:rsidRPr="007C163E" w:rsidRDefault="00272F91" w:rsidP="00A52812">
            <w:pPr>
              <w:ind w:right="8"/>
              <w:jc w:val="center"/>
              <w:rPr>
                <w:b/>
              </w:rPr>
            </w:pPr>
          </w:p>
          <w:p w:rsidR="00272F91" w:rsidRPr="007C163E" w:rsidRDefault="00272F91" w:rsidP="00A52812">
            <w:pPr>
              <w:ind w:right="8"/>
              <w:jc w:val="center"/>
            </w:pPr>
          </w:p>
          <w:p w:rsidR="00272F91" w:rsidRPr="007C163E" w:rsidRDefault="00272F91" w:rsidP="00A52812">
            <w:pPr>
              <w:ind w:right="8"/>
              <w:jc w:val="center"/>
            </w:pPr>
            <w:r w:rsidRPr="007C163E">
              <w:t>Mã số khách hàng</w:t>
            </w:r>
          </w:p>
          <w:p w:rsidR="00272F91" w:rsidRPr="007C163E" w:rsidRDefault="00272F91" w:rsidP="00A52812">
            <w:pPr>
              <w:ind w:right="8"/>
              <w:jc w:val="center"/>
            </w:pPr>
            <w:r w:rsidRPr="007C163E">
              <w:t>CIF No.</w:t>
            </w:r>
            <w:proofErr w:type="gramStart"/>
            <w:r w:rsidRPr="007C163E">
              <w:t>:…………….</w:t>
            </w:r>
            <w:proofErr w:type="gramEnd"/>
          </w:p>
        </w:tc>
      </w:tr>
    </w:tbl>
    <w:p w:rsidR="00242F87" w:rsidRPr="007C163E" w:rsidRDefault="00272F91" w:rsidP="00B50CEB">
      <w:pPr>
        <w:ind w:right="8"/>
        <w:jc w:val="center"/>
        <w:rPr>
          <w:rFonts w:ascii="Times New Roman Bold" w:hAnsi="Times New Roman Bold"/>
          <w:b/>
          <w:sz w:val="24"/>
          <w:szCs w:val="24"/>
        </w:rPr>
      </w:pPr>
      <w:r w:rsidRPr="007C163E">
        <w:rPr>
          <w:rFonts w:ascii="Times New Roman Bold" w:hAnsi="Times New Roman Bold"/>
          <w:b/>
          <w:sz w:val="24"/>
          <w:szCs w:val="24"/>
        </w:rPr>
        <w:t xml:space="preserve">HỢP </w:t>
      </w:r>
      <w:r w:rsidRPr="007C163E">
        <w:rPr>
          <w:rFonts w:ascii="Times New Roman Bold" w:hAnsi="Times New Roman Bold" w:hint="eastAsia"/>
          <w:b/>
          <w:sz w:val="24"/>
          <w:szCs w:val="24"/>
        </w:rPr>
        <w:t>Đ</w:t>
      </w:r>
      <w:r w:rsidRPr="007C163E">
        <w:rPr>
          <w:rFonts w:ascii="Times New Roman Bold" w:hAnsi="Times New Roman Bold"/>
          <w:b/>
          <w:sz w:val="24"/>
          <w:szCs w:val="24"/>
        </w:rPr>
        <w:t>ỒNG CUNG CẤP V</w:t>
      </w:r>
      <w:r w:rsidRPr="007C163E">
        <w:rPr>
          <w:rFonts w:ascii="Times New Roman Bold" w:hAnsi="Times New Roman Bold" w:hint="eastAsia"/>
          <w:b/>
          <w:sz w:val="24"/>
          <w:szCs w:val="24"/>
        </w:rPr>
        <w:t>À</w:t>
      </w:r>
      <w:r w:rsidRPr="007C163E">
        <w:rPr>
          <w:rFonts w:ascii="Times New Roman Bold" w:hAnsi="Times New Roman Bold"/>
          <w:b/>
          <w:sz w:val="24"/>
          <w:szCs w:val="24"/>
        </w:rPr>
        <w:t xml:space="preserve"> SỬ DỤNG DỊCH VỤ NG</w:t>
      </w:r>
      <w:r w:rsidRPr="007C163E">
        <w:rPr>
          <w:rFonts w:ascii="Times New Roman Bold" w:hAnsi="Times New Roman Bold" w:hint="eastAsia"/>
          <w:b/>
          <w:sz w:val="24"/>
          <w:szCs w:val="24"/>
        </w:rPr>
        <w:t>Â</w:t>
      </w:r>
      <w:r w:rsidRPr="007C163E">
        <w:rPr>
          <w:rFonts w:ascii="Times New Roman Bold" w:hAnsi="Times New Roman Bold"/>
          <w:b/>
          <w:sz w:val="24"/>
          <w:szCs w:val="24"/>
        </w:rPr>
        <w:t>N H</w:t>
      </w:r>
      <w:r w:rsidRPr="007C163E">
        <w:rPr>
          <w:rFonts w:ascii="Times New Roman Bold" w:hAnsi="Times New Roman Bold" w:hint="eastAsia"/>
          <w:b/>
          <w:sz w:val="24"/>
          <w:szCs w:val="24"/>
        </w:rPr>
        <w:t>À</w:t>
      </w:r>
      <w:r w:rsidRPr="007C163E">
        <w:rPr>
          <w:rFonts w:ascii="Times New Roman Bold" w:hAnsi="Times New Roman Bold"/>
          <w:b/>
          <w:sz w:val="24"/>
          <w:szCs w:val="24"/>
        </w:rPr>
        <w:t xml:space="preserve">NG </w:t>
      </w:r>
      <w:r w:rsidRPr="007C163E">
        <w:rPr>
          <w:rFonts w:ascii="Times New Roman Bold" w:hAnsi="Times New Roman Bold" w:hint="eastAsia"/>
          <w:b/>
          <w:sz w:val="24"/>
          <w:szCs w:val="24"/>
        </w:rPr>
        <w:t>Đ</w:t>
      </w:r>
      <w:r w:rsidRPr="007C163E">
        <w:rPr>
          <w:rFonts w:ascii="Times New Roman Bold" w:hAnsi="Times New Roman Bold"/>
          <w:b/>
          <w:sz w:val="24"/>
          <w:szCs w:val="24"/>
        </w:rPr>
        <w:t>IỆN TỬ</w:t>
      </w:r>
    </w:p>
    <w:p w:rsidR="00272F91" w:rsidRPr="007C163E" w:rsidRDefault="00D418E4" w:rsidP="00272F91">
      <w:pPr>
        <w:ind w:right="8"/>
        <w:jc w:val="center"/>
        <w:rPr>
          <w:rFonts w:ascii="Times New Roman Bold" w:hAnsi="Times New Roman Bold"/>
          <w:b/>
          <w:sz w:val="24"/>
          <w:szCs w:val="24"/>
        </w:rPr>
      </w:pPr>
      <w:r w:rsidRPr="007C163E">
        <w:rPr>
          <w:b/>
          <w:i/>
          <w:sz w:val="24"/>
          <w:szCs w:val="24"/>
        </w:rPr>
        <w:t>Contract for Provision and Use of E-Banking Service</w:t>
      </w:r>
    </w:p>
    <w:p w:rsidR="00272F91" w:rsidRPr="007C163E" w:rsidRDefault="00272F91" w:rsidP="00272F91">
      <w:pPr>
        <w:ind w:left="3401" w:right="2655"/>
        <w:rPr>
          <w:i/>
          <w:sz w:val="24"/>
          <w:szCs w:val="24"/>
        </w:rPr>
      </w:pPr>
      <w:r w:rsidRPr="007C163E">
        <w:rPr>
          <w:i/>
          <w:sz w:val="24"/>
          <w:szCs w:val="24"/>
        </w:rPr>
        <w:t>Số: ……… /HD</w:t>
      </w:r>
      <w:r w:rsidRPr="007C163E">
        <w:rPr>
          <w:i/>
          <w:spacing w:val="-1"/>
          <w:sz w:val="24"/>
          <w:szCs w:val="24"/>
        </w:rPr>
        <w:t>IB</w:t>
      </w:r>
      <w:r w:rsidRPr="007C163E">
        <w:rPr>
          <w:i/>
          <w:sz w:val="24"/>
          <w:szCs w:val="24"/>
        </w:rPr>
        <w:t>DN……..</w:t>
      </w:r>
    </w:p>
    <w:p w:rsidR="00272F91" w:rsidRPr="007C163E" w:rsidRDefault="00272F91" w:rsidP="00272F91">
      <w:pPr>
        <w:ind w:left="540"/>
        <w:rPr>
          <w:sz w:val="24"/>
          <w:szCs w:val="24"/>
        </w:rPr>
      </w:pPr>
      <w:r w:rsidRPr="007C163E">
        <w:rPr>
          <w:sz w:val="24"/>
          <w:szCs w:val="24"/>
        </w:rPr>
        <w:t xml:space="preserve">             </w:t>
      </w:r>
      <w:r w:rsidR="00242F87" w:rsidRPr="007C163E">
        <w:rPr>
          <w:sz w:val="24"/>
          <w:szCs w:val="24"/>
        </w:rPr>
        <w:t xml:space="preserve">    </w:t>
      </w:r>
      <w:r w:rsidRPr="007C163E">
        <w:rPr>
          <w:sz w:val="24"/>
          <w:szCs w:val="24"/>
        </w:rPr>
        <w:t xml:space="preserve"> (Áp dụng đối với khách hàng tổ chức</w:t>
      </w:r>
      <w:r w:rsidR="00242F87" w:rsidRPr="007C163E">
        <w:rPr>
          <w:sz w:val="24"/>
          <w:szCs w:val="24"/>
        </w:rPr>
        <w:t>/</w:t>
      </w:r>
      <w:r w:rsidR="00D418E4" w:rsidRPr="007C163E">
        <w:rPr>
          <w:i/>
          <w:sz w:val="24"/>
          <w:szCs w:val="24"/>
        </w:rPr>
        <w:t xml:space="preserve"> For Corporate Customers</w:t>
      </w:r>
      <w:r w:rsidRPr="007C163E">
        <w:rPr>
          <w:sz w:val="24"/>
          <w:szCs w:val="24"/>
        </w:rPr>
        <w:t>)</w:t>
      </w:r>
    </w:p>
    <w:p w:rsidR="00272F91" w:rsidRPr="007C163E" w:rsidRDefault="00272F91" w:rsidP="00272F91">
      <w:pPr>
        <w:spacing w:before="12" w:line="260" w:lineRule="exact"/>
        <w:rPr>
          <w:sz w:val="24"/>
          <w:szCs w:val="24"/>
        </w:rPr>
      </w:pPr>
    </w:p>
    <w:p w:rsidR="00272F91" w:rsidRPr="007C163E" w:rsidRDefault="00272F91" w:rsidP="00F9584C">
      <w:pPr>
        <w:widowControl w:val="0"/>
        <w:tabs>
          <w:tab w:val="left" w:pos="540"/>
        </w:tabs>
        <w:spacing w:before="80" w:after="80" w:line="252" w:lineRule="auto"/>
        <w:ind w:firstLine="567"/>
        <w:jc w:val="both"/>
        <w:rPr>
          <w:sz w:val="24"/>
          <w:szCs w:val="24"/>
        </w:rPr>
      </w:pPr>
      <w:r w:rsidRPr="007C163E">
        <w:rPr>
          <w:spacing w:val="-1"/>
          <w:sz w:val="24"/>
          <w:szCs w:val="24"/>
        </w:rPr>
        <w:t>C</w:t>
      </w:r>
      <w:r w:rsidRPr="007C163E">
        <w:rPr>
          <w:sz w:val="24"/>
          <w:szCs w:val="24"/>
        </w:rPr>
        <w:t xml:space="preserve">ăn cứ Bộ </w:t>
      </w:r>
      <w:r w:rsidRPr="007C163E">
        <w:rPr>
          <w:spacing w:val="1"/>
          <w:sz w:val="24"/>
          <w:szCs w:val="24"/>
        </w:rPr>
        <w:t>l</w:t>
      </w:r>
      <w:r w:rsidRPr="007C163E">
        <w:rPr>
          <w:sz w:val="24"/>
          <w:szCs w:val="24"/>
        </w:rPr>
        <w:t>u</w:t>
      </w:r>
      <w:r w:rsidRPr="007C163E">
        <w:rPr>
          <w:spacing w:val="-2"/>
          <w:sz w:val="24"/>
          <w:szCs w:val="24"/>
        </w:rPr>
        <w:t>ậ</w:t>
      </w:r>
      <w:r w:rsidRPr="007C163E">
        <w:rPr>
          <w:sz w:val="24"/>
          <w:szCs w:val="24"/>
        </w:rPr>
        <w:t>t</w:t>
      </w:r>
      <w:r w:rsidRPr="007C163E">
        <w:rPr>
          <w:spacing w:val="1"/>
          <w:sz w:val="24"/>
          <w:szCs w:val="24"/>
        </w:rPr>
        <w:t xml:space="preserve"> </w:t>
      </w:r>
      <w:r w:rsidRPr="007C163E">
        <w:rPr>
          <w:sz w:val="24"/>
          <w:szCs w:val="24"/>
        </w:rPr>
        <w:t>d</w:t>
      </w:r>
      <w:r w:rsidRPr="007C163E">
        <w:rPr>
          <w:spacing w:val="-2"/>
          <w:sz w:val="24"/>
          <w:szCs w:val="24"/>
        </w:rPr>
        <w:t>â</w:t>
      </w:r>
      <w:r w:rsidRPr="007C163E">
        <w:rPr>
          <w:sz w:val="24"/>
          <w:szCs w:val="24"/>
        </w:rPr>
        <w:t>n sự</w:t>
      </w:r>
      <w:r w:rsidRPr="007C163E">
        <w:rPr>
          <w:spacing w:val="-2"/>
          <w:sz w:val="24"/>
          <w:szCs w:val="24"/>
        </w:rPr>
        <w:t xml:space="preserve"> </w:t>
      </w:r>
      <w:r w:rsidRPr="007C163E">
        <w:rPr>
          <w:sz w:val="24"/>
          <w:szCs w:val="24"/>
        </w:rPr>
        <w:t xml:space="preserve">của nước </w:t>
      </w:r>
      <w:r w:rsidRPr="007C163E">
        <w:rPr>
          <w:spacing w:val="-1"/>
          <w:sz w:val="24"/>
          <w:szCs w:val="24"/>
        </w:rPr>
        <w:t>C</w:t>
      </w:r>
      <w:r w:rsidRPr="007C163E">
        <w:rPr>
          <w:spacing w:val="-2"/>
          <w:sz w:val="24"/>
          <w:szCs w:val="24"/>
        </w:rPr>
        <w:t>ộ</w:t>
      </w:r>
      <w:r w:rsidRPr="007C163E">
        <w:rPr>
          <w:sz w:val="24"/>
          <w:szCs w:val="24"/>
        </w:rPr>
        <w:t>ng hoà</w:t>
      </w:r>
      <w:r w:rsidRPr="007C163E">
        <w:rPr>
          <w:spacing w:val="-2"/>
          <w:sz w:val="24"/>
          <w:szCs w:val="24"/>
        </w:rPr>
        <w:t xml:space="preserve"> </w:t>
      </w:r>
      <w:r w:rsidRPr="007C163E">
        <w:rPr>
          <w:sz w:val="24"/>
          <w:szCs w:val="24"/>
        </w:rPr>
        <w:t>xã h</w:t>
      </w:r>
      <w:r w:rsidRPr="007C163E">
        <w:rPr>
          <w:spacing w:val="-2"/>
          <w:sz w:val="24"/>
          <w:szCs w:val="24"/>
        </w:rPr>
        <w:t>ộ</w:t>
      </w:r>
      <w:r w:rsidRPr="007C163E">
        <w:rPr>
          <w:sz w:val="24"/>
          <w:szCs w:val="24"/>
        </w:rPr>
        <w:t>i</w:t>
      </w:r>
      <w:r w:rsidRPr="007C163E">
        <w:rPr>
          <w:spacing w:val="-1"/>
          <w:sz w:val="24"/>
          <w:szCs w:val="24"/>
        </w:rPr>
        <w:t xml:space="preserve"> </w:t>
      </w:r>
      <w:r w:rsidRPr="007C163E">
        <w:rPr>
          <w:sz w:val="24"/>
          <w:szCs w:val="24"/>
        </w:rPr>
        <w:t>chủ ng</w:t>
      </w:r>
      <w:r w:rsidRPr="007C163E">
        <w:rPr>
          <w:spacing w:val="-2"/>
          <w:sz w:val="24"/>
          <w:szCs w:val="24"/>
        </w:rPr>
        <w:t>h</w:t>
      </w:r>
      <w:r w:rsidRPr="007C163E">
        <w:rPr>
          <w:spacing w:val="1"/>
          <w:sz w:val="24"/>
          <w:szCs w:val="24"/>
        </w:rPr>
        <w:t>ĩ</w:t>
      </w:r>
      <w:r w:rsidRPr="007C163E">
        <w:rPr>
          <w:sz w:val="24"/>
          <w:szCs w:val="24"/>
        </w:rPr>
        <w:t xml:space="preserve">a </w:t>
      </w:r>
      <w:r w:rsidRPr="007C163E">
        <w:rPr>
          <w:spacing w:val="-3"/>
          <w:sz w:val="24"/>
          <w:szCs w:val="24"/>
        </w:rPr>
        <w:t>V</w:t>
      </w:r>
      <w:r w:rsidRPr="007C163E">
        <w:rPr>
          <w:spacing w:val="1"/>
          <w:sz w:val="24"/>
          <w:szCs w:val="24"/>
        </w:rPr>
        <w:t>i</w:t>
      </w:r>
      <w:r w:rsidRPr="007C163E">
        <w:rPr>
          <w:sz w:val="24"/>
          <w:szCs w:val="24"/>
        </w:rPr>
        <w:t>ệt</w:t>
      </w:r>
      <w:r w:rsidRPr="007C163E">
        <w:rPr>
          <w:spacing w:val="1"/>
          <w:sz w:val="24"/>
          <w:szCs w:val="24"/>
        </w:rPr>
        <w:t xml:space="preserve"> </w:t>
      </w:r>
      <w:r w:rsidRPr="007C163E">
        <w:rPr>
          <w:spacing w:val="-1"/>
          <w:sz w:val="24"/>
          <w:szCs w:val="24"/>
        </w:rPr>
        <w:t>N</w:t>
      </w:r>
      <w:r w:rsidRPr="007C163E">
        <w:rPr>
          <w:sz w:val="24"/>
          <w:szCs w:val="24"/>
        </w:rPr>
        <w:t>am số 91/2015/QH13</w:t>
      </w:r>
      <w:r w:rsidRPr="007C163E">
        <w:rPr>
          <w:spacing w:val="1"/>
          <w:sz w:val="24"/>
          <w:szCs w:val="24"/>
        </w:rPr>
        <w:t xml:space="preserve"> </w:t>
      </w:r>
      <w:r w:rsidRPr="007C163E">
        <w:rPr>
          <w:spacing w:val="-2"/>
          <w:sz w:val="24"/>
          <w:szCs w:val="24"/>
        </w:rPr>
        <w:t>n</w:t>
      </w:r>
      <w:r w:rsidRPr="007C163E">
        <w:rPr>
          <w:sz w:val="24"/>
          <w:szCs w:val="24"/>
        </w:rPr>
        <w:t xml:space="preserve">gày </w:t>
      </w:r>
      <w:r w:rsidRPr="007C163E">
        <w:rPr>
          <w:spacing w:val="-2"/>
          <w:sz w:val="24"/>
          <w:szCs w:val="24"/>
        </w:rPr>
        <w:t>2</w:t>
      </w:r>
      <w:r w:rsidRPr="007C163E">
        <w:rPr>
          <w:sz w:val="24"/>
          <w:szCs w:val="24"/>
        </w:rPr>
        <w:t>4</w:t>
      </w:r>
      <w:r w:rsidRPr="007C163E">
        <w:rPr>
          <w:spacing w:val="1"/>
          <w:sz w:val="24"/>
          <w:szCs w:val="24"/>
        </w:rPr>
        <w:t>/</w:t>
      </w:r>
      <w:r w:rsidRPr="007C163E">
        <w:rPr>
          <w:sz w:val="24"/>
          <w:szCs w:val="24"/>
        </w:rPr>
        <w:t>11</w:t>
      </w:r>
      <w:r w:rsidRPr="007C163E">
        <w:rPr>
          <w:spacing w:val="1"/>
          <w:sz w:val="24"/>
          <w:szCs w:val="24"/>
        </w:rPr>
        <w:t>/</w:t>
      </w:r>
      <w:r w:rsidRPr="007C163E">
        <w:rPr>
          <w:sz w:val="24"/>
          <w:szCs w:val="24"/>
        </w:rPr>
        <w:t>201</w:t>
      </w:r>
      <w:r w:rsidRPr="007C163E">
        <w:rPr>
          <w:spacing w:val="-2"/>
          <w:sz w:val="24"/>
          <w:szCs w:val="24"/>
        </w:rPr>
        <w:t>5</w:t>
      </w:r>
      <w:r w:rsidR="00242F87" w:rsidRPr="007C163E">
        <w:rPr>
          <w:spacing w:val="-2"/>
          <w:sz w:val="24"/>
          <w:szCs w:val="24"/>
        </w:rPr>
        <w:t xml:space="preserve"> và các văn bản sửa đổi, bổ sung/</w:t>
      </w:r>
      <w:r w:rsidR="00242F87" w:rsidRPr="007C163E">
        <w:rPr>
          <w:i/>
          <w:sz w:val="24"/>
          <w:szCs w:val="24"/>
        </w:rPr>
        <w:t xml:space="preserve"> </w:t>
      </w:r>
      <w:r w:rsidR="00CB7FC9" w:rsidRPr="007C163E">
        <w:rPr>
          <w:i/>
          <w:sz w:val="24"/>
          <w:szCs w:val="24"/>
        </w:rPr>
        <w:t>Pursuant to the Civil Code of the Socialist Republic of Vietnam No. 91/2015/QH13 dated November 24</w:t>
      </w:r>
      <w:r w:rsidR="00CB7FC9" w:rsidRPr="007C163E">
        <w:rPr>
          <w:i/>
          <w:sz w:val="24"/>
          <w:szCs w:val="24"/>
          <w:vertAlign w:val="superscript"/>
        </w:rPr>
        <w:t>th</w:t>
      </w:r>
      <w:r w:rsidR="00CB7FC9" w:rsidRPr="007C163E">
        <w:rPr>
          <w:i/>
          <w:sz w:val="24"/>
          <w:szCs w:val="24"/>
        </w:rPr>
        <w:t>, 2015 and the replaced, amended, and supplemented documents</w:t>
      </w:r>
      <w:r w:rsidR="00242F87" w:rsidRPr="007C163E">
        <w:rPr>
          <w:i/>
          <w:sz w:val="24"/>
          <w:szCs w:val="24"/>
        </w:rPr>
        <w:t>;</w:t>
      </w:r>
    </w:p>
    <w:p w:rsidR="00174146" w:rsidRPr="007C163E" w:rsidRDefault="00174146" w:rsidP="00174146">
      <w:pPr>
        <w:widowControl w:val="0"/>
        <w:tabs>
          <w:tab w:val="left" w:pos="540"/>
        </w:tabs>
        <w:spacing w:before="80" w:after="80" w:line="252" w:lineRule="auto"/>
        <w:ind w:firstLine="567"/>
        <w:jc w:val="both"/>
        <w:rPr>
          <w:sz w:val="24"/>
          <w:szCs w:val="24"/>
        </w:rPr>
      </w:pPr>
      <w:r w:rsidRPr="007C163E">
        <w:rPr>
          <w:sz w:val="24"/>
          <w:szCs w:val="24"/>
        </w:rPr>
        <w:t>Căn cứ Luật giao dịch điện tử số 51/2005/QH11 ngày 29/11/2005/</w:t>
      </w:r>
      <w:r w:rsidRPr="007C163E">
        <w:rPr>
          <w:i/>
          <w:sz w:val="24"/>
          <w:szCs w:val="24"/>
        </w:rPr>
        <w:t xml:space="preserve"> </w:t>
      </w:r>
      <w:r w:rsidR="00CB7FC9" w:rsidRPr="007C163E">
        <w:rPr>
          <w:i/>
          <w:sz w:val="24"/>
          <w:szCs w:val="24"/>
        </w:rPr>
        <w:t>Pursuant to the Law on E-Transactions No. 51/2005 / QH11 dated November 29</w:t>
      </w:r>
      <w:r w:rsidR="00CB7FC9" w:rsidRPr="007C163E">
        <w:rPr>
          <w:i/>
          <w:sz w:val="24"/>
          <w:szCs w:val="24"/>
          <w:vertAlign w:val="superscript"/>
        </w:rPr>
        <w:t>th</w:t>
      </w:r>
      <w:r w:rsidR="00CB7FC9" w:rsidRPr="007C163E">
        <w:rPr>
          <w:i/>
          <w:sz w:val="24"/>
          <w:szCs w:val="24"/>
        </w:rPr>
        <w:t>, 2005</w:t>
      </w:r>
      <w:r w:rsidRPr="007C163E">
        <w:rPr>
          <w:sz w:val="24"/>
          <w:szCs w:val="24"/>
        </w:rPr>
        <w:t>;</w:t>
      </w:r>
    </w:p>
    <w:p w:rsidR="00272F91" w:rsidRPr="007C163E" w:rsidRDefault="00272F91" w:rsidP="00F9584C">
      <w:pPr>
        <w:widowControl w:val="0"/>
        <w:tabs>
          <w:tab w:val="left" w:pos="540"/>
        </w:tabs>
        <w:spacing w:before="80" w:after="80" w:line="252" w:lineRule="auto"/>
        <w:ind w:firstLine="567"/>
        <w:jc w:val="both"/>
        <w:rPr>
          <w:sz w:val="24"/>
          <w:szCs w:val="24"/>
        </w:rPr>
      </w:pPr>
      <w:r w:rsidRPr="007C163E">
        <w:rPr>
          <w:sz w:val="24"/>
          <w:szCs w:val="24"/>
        </w:rPr>
        <w:t>Căn cứ Luật các tổ chức tín dụng số 47/2010/QH12 ngày 16/6/2010</w:t>
      </w:r>
      <w:r w:rsidR="00242F87" w:rsidRPr="007C163E">
        <w:rPr>
          <w:sz w:val="24"/>
          <w:szCs w:val="24"/>
        </w:rPr>
        <w:t>/</w:t>
      </w:r>
      <w:r w:rsidR="00CB7FC9" w:rsidRPr="007C163E">
        <w:rPr>
          <w:i/>
          <w:sz w:val="24"/>
          <w:szCs w:val="24"/>
        </w:rPr>
        <w:t xml:space="preserve"> Pursuant to Law on Credit Institutions No.47/2010/QH12 dated June 16</w:t>
      </w:r>
      <w:r w:rsidR="00CB7FC9" w:rsidRPr="007C163E">
        <w:rPr>
          <w:i/>
          <w:sz w:val="24"/>
          <w:szCs w:val="24"/>
          <w:vertAlign w:val="superscript"/>
        </w:rPr>
        <w:t>th</w:t>
      </w:r>
      <w:r w:rsidR="00CB7FC9" w:rsidRPr="007C163E">
        <w:rPr>
          <w:i/>
          <w:sz w:val="24"/>
          <w:szCs w:val="24"/>
        </w:rPr>
        <w:t>, 2010</w:t>
      </w:r>
      <w:r w:rsidRPr="007C163E">
        <w:rPr>
          <w:sz w:val="24"/>
          <w:szCs w:val="24"/>
        </w:rPr>
        <w:t>;</w:t>
      </w:r>
    </w:p>
    <w:p w:rsidR="00174146" w:rsidRPr="007C163E" w:rsidRDefault="00174146" w:rsidP="00174146">
      <w:pPr>
        <w:widowControl w:val="0"/>
        <w:tabs>
          <w:tab w:val="left" w:pos="540"/>
        </w:tabs>
        <w:spacing w:before="80" w:after="80" w:line="252" w:lineRule="auto"/>
        <w:ind w:firstLine="567"/>
        <w:jc w:val="both"/>
        <w:rPr>
          <w:spacing w:val="-4"/>
          <w:sz w:val="24"/>
          <w:szCs w:val="24"/>
        </w:rPr>
      </w:pPr>
      <w:r w:rsidRPr="007C163E">
        <w:rPr>
          <w:spacing w:val="-4"/>
          <w:sz w:val="24"/>
          <w:szCs w:val="24"/>
        </w:rPr>
        <w:t>Căn cứ Nghị định số 27/2007/NĐ-CP ngày 23/02/2007 của Chính phủ về giao dịch điện tử trong hoạt động tài chính/</w:t>
      </w:r>
      <w:r w:rsidRPr="007C163E">
        <w:rPr>
          <w:i/>
          <w:sz w:val="24"/>
          <w:szCs w:val="24"/>
        </w:rPr>
        <w:t xml:space="preserve"> </w:t>
      </w:r>
      <w:r w:rsidR="00CB7FC9" w:rsidRPr="007C163E">
        <w:rPr>
          <w:i/>
          <w:sz w:val="24"/>
          <w:szCs w:val="24"/>
        </w:rPr>
        <w:t>Pursuant to the Decree No. 27/2007 ND-CP dated February 23</w:t>
      </w:r>
      <w:r w:rsidR="00CB7FC9" w:rsidRPr="007C163E">
        <w:rPr>
          <w:i/>
          <w:sz w:val="24"/>
          <w:szCs w:val="24"/>
          <w:vertAlign w:val="superscript"/>
        </w:rPr>
        <w:t>rd</w:t>
      </w:r>
      <w:r w:rsidR="00CB7FC9" w:rsidRPr="007C163E">
        <w:rPr>
          <w:i/>
          <w:sz w:val="24"/>
          <w:szCs w:val="24"/>
        </w:rPr>
        <w:t>, 2007 on E-Transactions in financial activities issued by the Government</w:t>
      </w:r>
      <w:r w:rsidRPr="007C163E">
        <w:rPr>
          <w:spacing w:val="-4"/>
          <w:sz w:val="24"/>
          <w:szCs w:val="24"/>
        </w:rPr>
        <w:t>;</w:t>
      </w:r>
    </w:p>
    <w:p w:rsidR="00174146" w:rsidRPr="007C163E" w:rsidRDefault="00174146" w:rsidP="00174146">
      <w:pPr>
        <w:widowControl w:val="0"/>
        <w:tabs>
          <w:tab w:val="left" w:pos="540"/>
        </w:tabs>
        <w:spacing w:before="80" w:after="80" w:line="252" w:lineRule="auto"/>
        <w:ind w:firstLine="567"/>
        <w:jc w:val="both"/>
        <w:rPr>
          <w:spacing w:val="-6"/>
          <w:sz w:val="24"/>
          <w:szCs w:val="24"/>
        </w:rPr>
      </w:pPr>
      <w:r w:rsidRPr="007C163E">
        <w:rPr>
          <w:spacing w:val="-6"/>
          <w:sz w:val="24"/>
          <w:szCs w:val="24"/>
        </w:rPr>
        <w:t>Căn cứ Nghị định số 35/2007/NĐ-CP ngày 08/03/2007 của Chính phủ về giao dịch điện tử trong hoạt động ngân hàng/</w:t>
      </w:r>
      <w:r w:rsidRPr="007C163E">
        <w:rPr>
          <w:i/>
          <w:sz w:val="24"/>
          <w:szCs w:val="24"/>
        </w:rPr>
        <w:t xml:space="preserve"> </w:t>
      </w:r>
      <w:r w:rsidR="00CB7FC9" w:rsidRPr="007C163E">
        <w:rPr>
          <w:i/>
          <w:sz w:val="24"/>
          <w:szCs w:val="24"/>
        </w:rPr>
        <w:t>Pursuant to the Decree No. 35/2007/ND-CP dated March 8</w:t>
      </w:r>
      <w:r w:rsidR="00CB7FC9" w:rsidRPr="007C163E">
        <w:rPr>
          <w:i/>
          <w:sz w:val="24"/>
          <w:szCs w:val="24"/>
          <w:vertAlign w:val="superscript"/>
        </w:rPr>
        <w:t>th</w:t>
      </w:r>
      <w:r w:rsidR="00CB7FC9" w:rsidRPr="007C163E">
        <w:rPr>
          <w:i/>
          <w:sz w:val="24"/>
          <w:szCs w:val="24"/>
        </w:rPr>
        <w:t>, 2007 on E-Transactions in banking activities issued by the Government</w:t>
      </w:r>
      <w:r w:rsidRPr="007C163E">
        <w:rPr>
          <w:spacing w:val="-6"/>
          <w:sz w:val="24"/>
          <w:szCs w:val="24"/>
        </w:rPr>
        <w:t>;</w:t>
      </w:r>
    </w:p>
    <w:p w:rsidR="00174146" w:rsidRPr="007C163E" w:rsidRDefault="00174146" w:rsidP="00174146">
      <w:pPr>
        <w:widowControl w:val="0"/>
        <w:tabs>
          <w:tab w:val="left" w:pos="540"/>
        </w:tabs>
        <w:spacing w:before="80" w:after="80" w:line="252" w:lineRule="auto"/>
        <w:ind w:firstLine="567"/>
        <w:jc w:val="both"/>
        <w:rPr>
          <w:sz w:val="24"/>
          <w:szCs w:val="24"/>
        </w:rPr>
      </w:pPr>
      <w:r w:rsidRPr="007C163E">
        <w:rPr>
          <w:sz w:val="24"/>
          <w:szCs w:val="24"/>
        </w:rPr>
        <w:t>Căn cứ Nghị định số 101/2012/NĐ-CP ngày 22/11/2012 của Chính phủ về thanh toán không dùng tiền mặt/</w:t>
      </w:r>
      <w:r w:rsidR="00CB7FC9" w:rsidRPr="007C163E">
        <w:rPr>
          <w:i/>
          <w:sz w:val="24"/>
          <w:szCs w:val="24"/>
        </w:rPr>
        <w:t xml:space="preserve"> Pursuant to the Decree No. 101/2012/ND-CP dated November 22</w:t>
      </w:r>
      <w:r w:rsidR="00CB7FC9" w:rsidRPr="007C163E">
        <w:rPr>
          <w:i/>
          <w:sz w:val="24"/>
          <w:szCs w:val="24"/>
          <w:vertAlign w:val="superscript"/>
        </w:rPr>
        <w:t>nd</w:t>
      </w:r>
      <w:r w:rsidR="00CB7FC9" w:rsidRPr="007C163E">
        <w:rPr>
          <w:i/>
          <w:sz w:val="24"/>
          <w:szCs w:val="24"/>
        </w:rPr>
        <w:t>, 2012 on non-cash payment issued by the Government</w:t>
      </w:r>
      <w:r w:rsidRPr="007C163E">
        <w:rPr>
          <w:sz w:val="24"/>
          <w:szCs w:val="24"/>
        </w:rPr>
        <w:t>;</w:t>
      </w:r>
    </w:p>
    <w:p w:rsidR="00272F91" w:rsidRPr="007C163E" w:rsidRDefault="00272F91" w:rsidP="00F9584C">
      <w:pPr>
        <w:widowControl w:val="0"/>
        <w:tabs>
          <w:tab w:val="left" w:pos="540"/>
        </w:tabs>
        <w:spacing w:before="80" w:after="80" w:line="252" w:lineRule="auto"/>
        <w:ind w:firstLine="567"/>
        <w:jc w:val="both"/>
        <w:rPr>
          <w:spacing w:val="-4"/>
          <w:sz w:val="24"/>
          <w:szCs w:val="24"/>
        </w:rPr>
      </w:pPr>
      <w:r w:rsidRPr="007C163E">
        <w:rPr>
          <w:spacing w:val="-4"/>
          <w:sz w:val="24"/>
          <w:szCs w:val="24"/>
        </w:rPr>
        <w:t>Căn cứ Nghị định số 52/2013/NĐ-CP ngày 16/5/2013 của Chính phủ về thương mại điện tử</w:t>
      </w:r>
      <w:r w:rsidR="00242F87" w:rsidRPr="007C163E">
        <w:rPr>
          <w:spacing w:val="-4"/>
          <w:sz w:val="24"/>
          <w:szCs w:val="24"/>
        </w:rPr>
        <w:t>/</w:t>
      </w:r>
      <w:r w:rsidR="00242F87" w:rsidRPr="007C163E">
        <w:rPr>
          <w:i/>
          <w:sz w:val="24"/>
          <w:szCs w:val="24"/>
        </w:rPr>
        <w:t xml:space="preserve"> </w:t>
      </w:r>
      <w:r w:rsidR="00CB7FC9" w:rsidRPr="007C163E">
        <w:rPr>
          <w:i/>
          <w:sz w:val="24"/>
          <w:szCs w:val="24"/>
        </w:rPr>
        <w:t>Pursuant to the Decree No. 52/2013/ND-CP dated May 16</w:t>
      </w:r>
      <w:r w:rsidR="00CB7FC9" w:rsidRPr="007C163E">
        <w:rPr>
          <w:i/>
          <w:sz w:val="24"/>
          <w:szCs w:val="24"/>
          <w:vertAlign w:val="superscript"/>
        </w:rPr>
        <w:t>th</w:t>
      </w:r>
      <w:r w:rsidR="00CB7FC9" w:rsidRPr="007C163E">
        <w:rPr>
          <w:i/>
          <w:sz w:val="24"/>
          <w:szCs w:val="24"/>
        </w:rPr>
        <w:t>, 2013 on E-Commerce issued by the Government</w:t>
      </w:r>
      <w:r w:rsidRPr="007C163E">
        <w:rPr>
          <w:spacing w:val="-4"/>
          <w:sz w:val="24"/>
          <w:szCs w:val="24"/>
        </w:rPr>
        <w:t>;</w:t>
      </w:r>
    </w:p>
    <w:p w:rsidR="00272F91" w:rsidRPr="007C163E" w:rsidRDefault="00272F91" w:rsidP="00F9584C">
      <w:pPr>
        <w:widowControl w:val="0"/>
        <w:tabs>
          <w:tab w:val="left" w:pos="540"/>
        </w:tabs>
        <w:spacing w:before="80" w:after="80" w:line="252" w:lineRule="auto"/>
        <w:ind w:firstLine="567"/>
        <w:jc w:val="both"/>
        <w:rPr>
          <w:sz w:val="24"/>
          <w:szCs w:val="24"/>
          <w:rPrChange w:id="1307" w:author="Phùng Nguyễn Minh Tâm" w:date="2018-12-19T17:03:00Z">
            <w:rPr>
              <w:color w:val="FF0000"/>
              <w:sz w:val="24"/>
              <w:szCs w:val="24"/>
            </w:rPr>
          </w:rPrChange>
        </w:rPr>
      </w:pPr>
      <w:r w:rsidRPr="007C163E">
        <w:rPr>
          <w:sz w:val="24"/>
          <w:szCs w:val="24"/>
          <w:rPrChange w:id="1308" w:author="Phùng Nguyễn Minh Tâm" w:date="2018-12-19T17:03:00Z">
            <w:rPr>
              <w:color w:val="FF0000"/>
              <w:sz w:val="24"/>
              <w:szCs w:val="24"/>
            </w:rPr>
          </w:rPrChange>
        </w:rPr>
        <w:t xml:space="preserve">Căn cứ Nghị định số 72/2013/NĐ-CP ngày 15/7/2013 của Chính phủ về </w:t>
      </w:r>
      <w:r w:rsidR="00174146" w:rsidRPr="007C163E">
        <w:rPr>
          <w:sz w:val="24"/>
          <w:szCs w:val="24"/>
          <w:rPrChange w:id="1309" w:author="Phùng Nguyễn Minh Tâm" w:date="2018-12-19T17:03:00Z">
            <w:rPr>
              <w:color w:val="FF0000"/>
              <w:sz w:val="24"/>
              <w:szCs w:val="24"/>
            </w:rPr>
          </w:rPrChange>
        </w:rPr>
        <w:t>phủ về quản lý, cung cấp, sử dụng dịch vụ Internet và thông tin trên mạng</w:t>
      </w:r>
      <w:r w:rsidR="00242F87" w:rsidRPr="007C163E">
        <w:rPr>
          <w:sz w:val="24"/>
          <w:szCs w:val="24"/>
          <w:rPrChange w:id="1310" w:author="Phùng Nguyễn Minh Tâm" w:date="2018-12-19T17:03:00Z">
            <w:rPr>
              <w:color w:val="FF0000"/>
              <w:sz w:val="24"/>
              <w:szCs w:val="24"/>
            </w:rPr>
          </w:rPrChange>
        </w:rPr>
        <w:t>/</w:t>
      </w:r>
      <w:r w:rsidR="00242F87" w:rsidRPr="007C163E">
        <w:rPr>
          <w:i/>
          <w:sz w:val="24"/>
          <w:szCs w:val="24"/>
          <w:rPrChange w:id="1311" w:author="Phùng Nguyễn Minh Tâm" w:date="2018-12-19T17:03:00Z">
            <w:rPr>
              <w:i/>
              <w:color w:val="FF0000"/>
              <w:sz w:val="24"/>
              <w:szCs w:val="24"/>
            </w:rPr>
          </w:rPrChange>
        </w:rPr>
        <w:t xml:space="preserve"> </w:t>
      </w:r>
      <w:r w:rsidR="00CB7FC9" w:rsidRPr="007C163E">
        <w:rPr>
          <w:i/>
          <w:sz w:val="24"/>
          <w:szCs w:val="24"/>
          <w:rPrChange w:id="1312" w:author="Phùng Nguyễn Minh Tâm" w:date="2018-12-19T17:03:00Z">
            <w:rPr>
              <w:i/>
              <w:color w:val="FF0000"/>
              <w:sz w:val="24"/>
              <w:szCs w:val="24"/>
            </w:rPr>
          </w:rPrChange>
        </w:rPr>
        <w:t>Pursuant to the Decree No. 72/2013/ND-CP dated July 15</w:t>
      </w:r>
      <w:r w:rsidR="00CB7FC9" w:rsidRPr="007C163E">
        <w:rPr>
          <w:i/>
          <w:sz w:val="24"/>
          <w:szCs w:val="24"/>
          <w:vertAlign w:val="superscript"/>
          <w:rPrChange w:id="1313" w:author="Phùng Nguyễn Minh Tâm" w:date="2018-12-19T17:03:00Z">
            <w:rPr>
              <w:i/>
              <w:color w:val="FF0000"/>
              <w:sz w:val="24"/>
              <w:szCs w:val="24"/>
              <w:vertAlign w:val="superscript"/>
            </w:rPr>
          </w:rPrChange>
        </w:rPr>
        <w:t>th</w:t>
      </w:r>
      <w:r w:rsidR="00CB7FC9" w:rsidRPr="007C163E">
        <w:rPr>
          <w:i/>
          <w:sz w:val="24"/>
          <w:szCs w:val="24"/>
          <w:rPrChange w:id="1314" w:author="Phùng Nguyễn Minh Tâm" w:date="2018-12-19T17:03:00Z">
            <w:rPr>
              <w:i/>
              <w:color w:val="FF0000"/>
              <w:sz w:val="24"/>
              <w:szCs w:val="24"/>
            </w:rPr>
          </w:rPrChange>
        </w:rPr>
        <w:t xml:space="preserve">, 2013 </w:t>
      </w:r>
      <w:ins w:id="1315" w:author="Dao Khanh Hoa - 1050" w:date="2018-12-13T11:01:00Z">
        <w:r w:rsidR="00D903C2" w:rsidRPr="007C163E">
          <w:rPr>
            <w:i/>
            <w:sz w:val="24"/>
            <w:szCs w:val="24"/>
            <w:rPrChange w:id="1316" w:author="Phùng Nguyễn Minh Tâm" w:date="2018-12-19T17:03:00Z">
              <w:rPr>
                <w:i/>
                <w:color w:val="FF0000"/>
                <w:sz w:val="24"/>
                <w:szCs w:val="24"/>
              </w:rPr>
            </w:rPrChange>
          </w:rPr>
          <w:t xml:space="preserve">by the Government </w:t>
        </w:r>
      </w:ins>
      <w:r w:rsidR="00CB7FC9" w:rsidRPr="007C163E">
        <w:rPr>
          <w:i/>
          <w:sz w:val="24"/>
          <w:szCs w:val="24"/>
          <w:rPrChange w:id="1317" w:author="Phùng Nguyễn Minh Tâm" w:date="2018-12-19T17:03:00Z">
            <w:rPr>
              <w:i/>
              <w:color w:val="FF0000"/>
              <w:sz w:val="24"/>
              <w:szCs w:val="24"/>
            </w:rPr>
          </w:rPrChange>
        </w:rPr>
        <w:t>on management, provision and use of Internet services and online information</w:t>
      </w:r>
      <w:del w:id="1318" w:author="Dao Khanh Hoa - 1050" w:date="2018-12-13T11:00:00Z">
        <w:r w:rsidR="00CB7FC9" w:rsidRPr="007C163E" w:rsidDel="00D903C2">
          <w:rPr>
            <w:i/>
            <w:sz w:val="24"/>
            <w:szCs w:val="24"/>
            <w:rPrChange w:id="1319" w:author="Phùng Nguyễn Minh Tâm" w:date="2018-12-19T17:03:00Z">
              <w:rPr>
                <w:i/>
                <w:color w:val="FF0000"/>
                <w:sz w:val="24"/>
                <w:szCs w:val="24"/>
              </w:rPr>
            </w:rPrChange>
          </w:rPr>
          <w:delText xml:space="preserve"> issued by the Government</w:delText>
        </w:r>
      </w:del>
      <w:r w:rsidRPr="007C163E">
        <w:rPr>
          <w:sz w:val="24"/>
          <w:szCs w:val="24"/>
          <w:rPrChange w:id="1320" w:author="Phùng Nguyễn Minh Tâm" w:date="2018-12-19T17:03:00Z">
            <w:rPr>
              <w:color w:val="FF0000"/>
              <w:sz w:val="24"/>
              <w:szCs w:val="24"/>
            </w:rPr>
          </w:rPrChange>
        </w:rPr>
        <w:t>;</w:t>
      </w:r>
    </w:p>
    <w:p w:rsidR="00272F91" w:rsidRPr="007C163E" w:rsidRDefault="00272F91" w:rsidP="00F9584C">
      <w:pPr>
        <w:widowControl w:val="0"/>
        <w:tabs>
          <w:tab w:val="left" w:pos="540"/>
        </w:tabs>
        <w:spacing w:before="80" w:after="80" w:line="252" w:lineRule="auto"/>
        <w:ind w:firstLine="567"/>
        <w:jc w:val="both"/>
        <w:rPr>
          <w:sz w:val="24"/>
          <w:szCs w:val="24"/>
          <w:rPrChange w:id="1321" w:author="Phùng Nguyễn Minh Tâm" w:date="2018-12-19T17:03:00Z">
            <w:rPr>
              <w:color w:val="FF0000"/>
              <w:sz w:val="24"/>
              <w:szCs w:val="24"/>
            </w:rPr>
          </w:rPrChange>
        </w:rPr>
      </w:pPr>
      <w:r w:rsidRPr="007C163E">
        <w:rPr>
          <w:sz w:val="24"/>
          <w:szCs w:val="24"/>
          <w:rPrChange w:id="1322" w:author="Phùng Nguyễn Minh Tâm" w:date="2018-12-19T17:03:00Z">
            <w:rPr>
              <w:color w:val="FF0000"/>
              <w:sz w:val="24"/>
              <w:szCs w:val="24"/>
            </w:rPr>
          </w:rPrChange>
        </w:rPr>
        <w:t xml:space="preserve">Căn cứ Thông tư </w:t>
      </w:r>
      <w:r w:rsidR="00242F87" w:rsidRPr="007C163E">
        <w:rPr>
          <w:sz w:val="24"/>
          <w:szCs w:val="24"/>
          <w:rPrChange w:id="1323" w:author="Phùng Nguyễn Minh Tâm" w:date="2018-12-19T17:03:00Z">
            <w:rPr>
              <w:color w:val="FF0000"/>
              <w:sz w:val="24"/>
              <w:szCs w:val="24"/>
            </w:rPr>
          </w:rPrChange>
        </w:rPr>
        <w:t>35/2016</w:t>
      </w:r>
      <w:r w:rsidRPr="007C163E">
        <w:rPr>
          <w:sz w:val="24"/>
          <w:szCs w:val="24"/>
          <w:rPrChange w:id="1324" w:author="Phùng Nguyễn Minh Tâm" w:date="2018-12-19T17:03:00Z">
            <w:rPr>
              <w:color w:val="FF0000"/>
              <w:sz w:val="24"/>
              <w:szCs w:val="24"/>
            </w:rPr>
          </w:rPrChange>
        </w:rPr>
        <w:t xml:space="preserve">/TT-NHNN ngày </w:t>
      </w:r>
      <w:r w:rsidR="00242F87" w:rsidRPr="007C163E">
        <w:rPr>
          <w:sz w:val="24"/>
          <w:szCs w:val="24"/>
          <w:rPrChange w:id="1325" w:author="Phùng Nguyễn Minh Tâm" w:date="2018-12-19T17:03:00Z">
            <w:rPr>
              <w:color w:val="FF0000"/>
              <w:sz w:val="24"/>
              <w:szCs w:val="24"/>
            </w:rPr>
          </w:rPrChange>
        </w:rPr>
        <w:t>29/12/2016</w:t>
      </w:r>
      <w:r w:rsidRPr="007C163E">
        <w:rPr>
          <w:sz w:val="24"/>
          <w:szCs w:val="24"/>
          <w:rPrChange w:id="1326" w:author="Phùng Nguyễn Minh Tâm" w:date="2018-12-19T17:03:00Z">
            <w:rPr>
              <w:color w:val="FF0000"/>
              <w:sz w:val="24"/>
              <w:szCs w:val="24"/>
            </w:rPr>
          </w:rPrChange>
        </w:rPr>
        <w:t xml:space="preserve"> của Ngân hàng Nhà nước quy định về an toàn, bảo mật cho việc cung cấp dịch vụ ngân hàng trên Internet và các văn bản sửa đổi, bổ sung</w:t>
      </w:r>
      <w:r w:rsidR="00242F87" w:rsidRPr="007C163E">
        <w:rPr>
          <w:sz w:val="24"/>
          <w:szCs w:val="24"/>
          <w:rPrChange w:id="1327" w:author="Phùng Nguyễn Minh Tâm" w:date="2018-12-19T17:03:00Z">
            <w:rPr>
              <w:color w:val="FF0000"/>
              <w:sz w:val="24"/>
              <w:szCs w:val="24"/>
            </w:rPr>
          </w:rPrChange>
        </w:rPr>
        <w:t>/</w:t>
      </w:r>
      <w:r w:rsidR="00CB7FC9" w:rsidRPr="007C163E">
        <w:rPr>
          <w:i/>
          <w:sz w:val="24"/>
          <w:szCs w:val="24"/>
          <w:rPrChange w:id="1328" w:author="Phùng Nguyễn Minh Tâm" w:date="2018-12-19T17:03:00Z">
            <w:rPr>
              <w:i/>
              <w:color w:val="FF0000"/>
              <w:sz w:val="24"/>
              <w:szCs w:val="24"/>
            </w:rPr>
          </w:rPrChange>
        </w:rPr>
        <w:t>Pursuant to the Circular No.35/2016/TT-NHNN dated December 29</w:t>
      </w:r>
      <w:r w:rsidR="00CB7FC9" w:rsidRPr="007C163E">
        <w:rPr>
          <w:i/>
          <w:sz w:val="24"/>
          <w:szCs w:val="24"/>
          <w:vertAlign w:val="superscript"/>
          <w:rPrChange w:id="1329" w:author="Phùng Nguyễn Minh Tâm" w:date="2018-12-19T17:03:00Z">
            <w:rPr>
              <w:i/>
              <w:color w:val="FF0000"/>
              <w:sz w:val="24"/>
              <w:szCs w:val="24"/>
              <w:vertAlign w:val="superscript"/>
            </w:rPr>
          </w:rPrChange>
        </w:rPr>
        <w:t>th</w:t>
      </w:r>
      <w:r w:rsidR="00CB7FC9" w:rsidRPr="007C163E">
        <w:rPr>
          <w:i/>
          <w:sz w:val="24"/>
          <w:szCs w:val="24"/>
          <w:rPrChange w:id="1330" w:author="Phùng Nguyễn Minh Tâm" w:date="2018-12-19T17:03:00Z">
            <w:rPr>
              <w:i/>
              <w:color w:val="FF0000"/>
              <w:sz w:val="24"/>
              <w:szCs w:val="24"/>
            </w:rPr>
          </w:rPrChange>
        </w:rPr>
        <w:t xml:space="preserve"> 2016 </w:t>
      </w:r>
      <w:ins w:id="1331" w:author="Dao Khanh Hoa - 1050" w:date="2018-12-13T11:02:00Z">
        <w:r w:rsidR="00D903C2" w:rsidRPr="007C163E">
          <w:rPr>
            <w:i/>
            <w:sz w:val="24"/>
            <w:szCs w:val="24"/>
            <w:rPrChange w:id="1332" w:author="Phùng Nguyễn Minh Tâm" w:date="2018-12-19T17:03:00Z">
              <w:rPr>
                <w:i/>
                <w:color w:val="FF0000"/>
                <w:sz w:val="24"/>
                <w:szCs w:val="24"/>
              </w:rPr>
            </w:rPrChange>
          </w:rPr>
          <w:t xml:space="preserve">by the State Bank of Vietnam </w:t>
        </w:r>
      </w:ins>
      <w:r w:rsidR="00CB7FC9" w:rsidRPr="007C163E">
        <w:rPr>
          <w:i/>
          <w:sz w:val="24"/>
          <w:szCs w:val="24"/>
          <w:rPrChange w:id="1333" w:author="Phùng Nguyễn Minh Tâm" w:date="2018-12-19T17:03:00Z">
            <w:rPr>
              <w:i/>
              <w:color w:val="FF0000"/>
              <w:sz w:val="24"/>
              <w:szCs w:val="24"/>
            </w:rPr>
          </w:rPrChange>
        </w:rPr>
        <w:t xml:space="preserve">on the safety and confidentiality over provision of banking services on the Internet </w:t>
      </w:r>
      <w:del w:id="1334" w:author="Dao Khanh Hoa - 1050" w:date="2018-12-13T11:01:00Z">
        <w:r w:rsidR="00CB7FC9" w:rsidRPr="007C163E" w:rsidDel="00D903C2">
          <w:rPr>
            <w:i/>
            <w:sz w:val="24"/>
            <w:szCs w:val="24"/>
            <w:rPrChange w:id="1335" w:author="Phùng Nguyễn Minh Tâm" w:date="2018-12-19T17:03:00Z">
              <w:rPr>
                <w:i/>
                <w:color w:val="FF0000"/>
                <w:sz w:val="24"/>
                <w:szCs w:val="24"/>
              </w:rPr>
            </w:rPrChange>
          </w:rPr>
          <w:delText xml:space="preserve">issued by the State Bank of Vietnam </w:delText>
        </w:r>
      </w:del>
      <w:r w:rsidR="00CB7FC9" w:rsidRPr="007C163E">
        <w:rPr>
          <w:i/>
          <w:sz w:val="24"/>
          <w:szCs w:val="24"/>
          <w:rPrChange w:id="1336" w:author="Phùng Nguyễn Minh Tâm" w:date="2018-12-19T17:03:00Z">
            <w:rPr>
              <w:i/>
              <w:color w:val="FF0000"/>
              <w:sz w:val="24"/>
              <w:szCs w:val="24"/>
            </w:rPr>
          </w:rPrChange>
        </w:rPr>
        <w:t xml:space="preserve">and </w:t>
      </w:r>
      <w:del w:id="1337" w:author="Dao Khanh Hoa - 1050" w:date="2018-12-13T11:03:00Z">
        <w:r w:rsidR="00CB7FC9" w:rsidRPr="007C163E" w:rsidDel="00D903C2">
          <w:rPr>
            <w:i/>
            <w:sz w:val="24"/>
            <w:szCs w:val="24"/>
            <w:rPrChange w:id="1338" w:author="Phùng Nguyễn Minh Tâm" w:date="2018-12-19T17:03:00Z">
              <w:rPr>
                <w:i/>
                <w:color w:val="FF0000"/>
                <w:sz w:val="24"/>
                <w:szCs w:val="24"/>
              </w:rPr>
            </w:rPrChange>
          </w:rPr>
          <w:delText>the</w:delText>
        </w:r>
      </w:del>
      <w:ins w:id="1339" w:author="Dao Khanh Hoa - 1050" w:date="2018-12-13T11:03:00Z">
        <w:r w:rsidR="00D903C2" w:rsidRPr="007C163E">
          <w:rPr>
            <w:i/>
            <w:sz w:val="24"/>
            <w:szCs w:val="24"/>
            <w:rPrChange w:id="1340" w:author="Phùng Nguyễn Minh Tâm" w:date="2018-12-19T17:03:00Z">
              <w:rPr>
                <w:i/>
                <w:color w:val="FF0000"/>
                <w:sz w:val="24"/>
                <w:szCs w:val="24"/>
              </w:rPr>
            </w:rPrChange>
          </w:rPr>
          <w:t>its</w:t>
        </w:r>
      </w:ins>
      <w:r w:rsidR="00CB7FC9" w:rsidRPr="007C163E">
        <w:rPr>
          <w:i/>
          <w:sz w:val="24"/>
          <w:szCs w:val="24"/>
          <w:rPrChange w:id="1341" w:author="Phùng Nguyễn Minh Tâm" w:date="2018-12-19T17:03:00Z">
            <w:rPr>
              <w:i/>
              <w:color w:val="FF0000"/>
              <w:sz w:val="24"/>
              <w:szCs w:val="24"/>
            </w:rPr>
          </w:rPrChange>
        </w:rPr>
        <w:t xml:space="preserve"> amendments, supplements</w:t>
      </w:r>
      <w:r w:rsidR="00242F87" w:rsidRPr="007C163E">
        <w:rPr>
          <w:i/>
          <w:sz w:val="24"/>
          <w:szCs w:val="24"/>
          <w:rPrChange w:id="1342" w:author="Phùng Nguyễn Minh Tâm" w:date="2018-12-19T17:03:00Z">
            <w:rPr>
              <w:i/>
              <w:color w:val="FF0000"/>
              <w:sz w:val="24"/>
              <w:szCs w:val="24"/>
            </w:rPr>
          </w:rPrChange>
        </w:rPr>
        <w:t>;</w:t>
      </w:r>
    </w:p>
    <w:p w:rsidR="00272F91" w:rsidRPr="007C163E" w:rsidRDefault="00272F91" w:rsidP="00F9584C">
      <w:pPr>
        <w:widowControl w:val="0"/>
        <w:tabs>
          <w:tab w:val="left" w:pos="540"/>
        </w:tabs>
        <w:spacing w:before="80" w:after="80" w:line="252" w:lineRule="auto"/>
        <w:ind w:firstLine="567"/>
        <w:jc w:val="both"/>
        <w:rPr>
          <w:sz w:val="24"/>
          <w:szCs w:val="24"/>
        </w:rPr>
      </w:pPr>
      <w:r w:rsidRPr="007C163E">
        <w:rPr>
          <w:sz w:val="24"/>
          <w:szCs w:val="24"/>
        </w:rPr>
        <w:t>Theo nhu</w:t>
      </w:r>
      <w:r w:rsidRPr="007C163E">
        <w:rPr>
          <w:spacing w:val="-2"/>
          <w:sz w:val="24"/>
          <w:szCs w:val="24"/>
        </w:rPr>
        <w:t xml:space="preserve"> </w:t>
      </w:r>
      <w:r w:rsidRPr="007C163E">
        <w:rPr>
          <w:sz w:val="24"/>
          <w:szCs w:val="24"/>
        </w:rPr>
        <w:t>cầu và</w:t>
      </w:r>
      <w:r w:rsidRPr="007C163E">
        <w:rPr>
          <w:spacing w:val="-2"/>
          <w:sz w:val="24"/>
          <w:szCs w:val="24"/>
        </w:rPr>
        <w:t xml:space="preserve"> </w:t>
      </w:r>
      <w:r w:rsidRPr="007C163E">
        <w:rPr>
          <w:sz w:val="24"/>
          <w:szCs w:val="24"/>
        </w:rPr>
        <w:t xml:space="preserve">khả </w:t>
      </w:r>
      <w:r w:rsidRPr="007C163E">
        <w:rPr>
          <w:spacing w:val="-2"/>
          <w:sz w:val="24"/>
          <w:szCs w:val="24"/>
        </w:rPr>
        <w:t>n</w:t>
      </w:r>
      <w:r w:rsidRPr="007C163E">
        <w:rPr>
          <w:sz w:val="24"/>
          <w:szCs w:val="24"/>
        </w:rPr>
        <w:t>ăng</w:t>
      </w:r>
      <w:r w:rsidRPr="007C163E">
        <w:rPr>
          <w:spacing w:val="-2"/>
          <w:sz w:val="24"/>
          <w:szCs w:val="24"/>
        </w:rPr>
        <w:t xml:space="preserve"> </w:t>
      </w:r>
      <w:r w:rsidRPr="007C163E">
        <w:rPr>
          <w:sz w:val="24"/>
          <w:szCs w:val="24"/>
        </w:rPr>
        <w:t>của h</w:t>
      </w:r>
      <w:r w:rsidRPr="007C163E">
        <w:rPr>
          <w:spacing w:val="-2"/>
          <w:sz w:val="24"/>
          <w:szCs w:val="24"/>
        </w:rPr>
        <w:t>a</w:t>
      </w:r>
      <w:r w:rsidRPr="007C163E">
        <w:rPr>
          <w:sz w:val="24"/>
          <w:szCs w:val="24"/>
        </w:rPr>
        <w:t>i</w:t>
      </w:r>
      <w:r w:rsidRPr="007C163E">
        <w:rPr>
          <w:spacing w:val="1"/>
          <w:sz w:val="24"/>
          <w:szCs w:val="24"/>
        </w:rPr>
        <w:t xml:space="preserve"> B</w:t>
      </w:r>
      <w:r w:rsidRPr="007C163E">
        <w:rPr>
          <w:sz w:val="24"/>
          <w:szCs w:val="24"/>
        </w:rPr>
        <w:t>ê</w:t>
      </w:r>
      <w:r w:rsidRPr="007C163E">
        <w:rPr>
          <w:spacing w:val="-2"/>
          <w:sz w:val="24"/>
          <w:szCs w:val="24"/>
        </w:rPr>
        <w:t>n</w:t>
      </w:r>
      <w:r w:rsidR="00242F87" w:rsidRPr="007C163E">
        <w:rPr>
          <w:spacing w:val="-2"/>
          <w:sz w:val="24"/>
          <w:szCs w:val="24"/>
        </w:rPr>
        <w:t>/</w:t>
      </w:r>
      <w:r w:rsidR="00242F87" w:rsidRPr="007C163E">
        <w:rPr>
          <w:i/>
          <w:sz w:val="24"/>
          <w:szCs w:val="24"/>
        </w:rPr>
        <w:t xml:space="preserve"> </w:t>
      </w:r>
      <w:proofErr w:type="gramStart"/>
      <w:r w:rsidR="00671BB5" w:rsidRPr="007C163E">
        <w:rPr>
          <w:i/>
          <w:sz w:val="24"/>
          <w:szCs w:val="24"/>
        </w:rPr>
        <w:t>Upon</w:t>
      </w:r>
      <w:proofErr w:type="gramEnd"/>
      <w:r w:rsidR="00671BB5" w:rsidRPr="007C163E">
        <w:rPr>
          <w:i/>
          <w:sz w:val="24"/>
          <w:szCs w:val="24"/>
        </w:rPr>
        <w:t xml:space="preserve"> the need and capability of the two Parties</w:t>
      </w:r>
    </w:p>
    <w:p w:rsidR="00272F91" w:rsidRPr="007C163E" w:rsidRDefault="00242F87" w:rsidP="00F9584C">
      <w:pPr>
        <w:widowControl w:val="0"/>
        <w:tabs>
          <w:tab w:val="left" w:leader="dot" w:pos="3544"/>
          <w:tab w:val="left" w:leader="dot" w:pos="5103"/>
          <w:tab w:val="left" w:leader="dot" w:pos="6663"/>
        </w:tabs>
        <w:spacing w:before="80" w:after="80" w:line="252" w:lineRule="auto"/>
        <w:ind w:firstLine="567"/>
        <w:jc w:val="both"/>
        <w:rPr>
          <w:sz w:val="24"/>
          <w:szCs w:val="24"/>
        </w:rPr>
      </w:pPr>
      <w:r w:rsidRPr="007C163E">
        <w:rPr>
          <w:sz w:val="24"/>
          <w:szCs w:val="24"/>
        </w:rPr>
        <w:t>Hôm nay/</w:t>
      </w:r>
      <w:r w:rsidR="00671BB5" w:rsidRPr="007C163E">
        <w:rPr>
          <w:i/>
          <w:sz w:val="24"/>
          <w:szCs w:val="24"/>
        </w:rPr>
        <w:t xml:space="preserve"> Today</w:t>
      </w:r>
      <w:r w:rsidRPr="007C163E">
        <w:rPr>
          <w:sz w:val="24"/>
          <w:szCs w:val="24"/>
        </w:rPr>
        <w:t>, ngày/</w:t>
      </w:r>
      <w:r w:rsidR="00671BB5" w:rsidRPr="007C163E">
        <w:rPr>
          <w:i/>
          <w:sz w:val="24"/>
          <w:szCs w:val="24"/>
        </w:rPr>
        <w:t xml:space="preserve"> on</w:t>
      </w:r>
      <w:r w:rsidR="00E81932" w:rsidRPr="007C163E">
        <w:rPr>
          <w:sz w:val="24"/>
          <w:szCs w:val="24"/>
        </w:rPr>
        <w:tab/>
      </w:r>
      <w:r w:rsidRPr="007C163E">
        <w:rPr>
          <w:sz w:val="24"/>
          <w:szCs w:val="24"/>
        </w:rPr>
        <w:t>tháng/</w:t>
      </w:r>
      <w:r w:rsidRPr="007C163E">
        <w:rPr>
          <w:i/>
          <w:sz w:val="24"/>
          <w:szCs w:val="24"/>
        </w:rPr>
        <w:t>month</w:t>
      </w:r>
      <w:r w:rsidRPr="007C163E">
        <w:rPr>
          <w:sz w:val="24"/>
          <w:szCs w:val="24"/>
        </w:rPr>
        <w:t xml:space="preserve"> </w:t>
      </w:r>
      <w:r w:rsidR="004E1D2B" w:rsidRPr="007C163E">
        <w:rPr>
          <w:sz w:val="24"/>
          <w:szCs w:val="24"/>
        </w:rPr>
        <w:tab/>
      </w:r>
      <w:r w:rsidRPr="007C163E">
        <w:rPr>
          <w:sz w:val="24"/>
          <w:szCs w:val="24"/>
        </w:rPr>
        <w:t>năm/</w:t>
      </w:r>
      <w:r w:rsidRPr="007C163E">
        <w:rPr>
          <w:i/>
          <w:sz w:val="24"/>
          <w:szCs w:val="24"/>
        </w:rPr>
        <w:t>year</w:t>
      </w:r>
      <w:r w:rsidR="00E81932" w:rsidRPr="007C163E">
        <w:rPr>
          <w:sz w:val="24"/>
          <w:szCs w:val="24"/>
        </w:rPr>
        <w:tab/>
      </w:r>
      <w:r w:rsidRPr="007C163E">
        <w:rPr>
          <w:sz w:val="24"/>
          <w:szCs w:val="24"/>
        </w:rPr>
        <w:t>, chúng tôi gồm/</w:t>
      </w:r>
      <w:r w:rsidRPr="007C163E">
        <w:rPr>
          <w:i/>
          <w:sz w:val="24"/>
          <w:szCs w:val="24"/>
        </w:rPr>
        <w:t>we include</w:t>
      </w:r>
      <w:r w:rsidR="00272F91" w:rsidRPr="007C163E">
        <w:rPr>
          <w:sz w:val="24"/>
          <w:szCs w:val="24"/>
        </w:rPr>
        <w:t>:</w:t>
      </w:r>
    </w:p>
    <w:p w:rsidR="00262F70" w:rsidRPr="007C163E" w:rsidRDefault="00262F70" w:rsidP="00F9584C">
      <w:pPr>
        <w:widowControl w:val="0"/>
        <w:spacing w:before="80" w:after="80" w:line="252" w:lineRule="auto"/>
        <w:ind w:firstLine="567"/>
        <w:jc w:val="both"/>
        <w:rPr>
          <w:sz w:val="24"/>
          <w:szCs w:val="24"/>
        </w:rPr>
      </w:pPr>
      <w:r w:rsidRPr="007C163E">
        <w:rPr>
          <w:b/>
          <w:sz w:val="24"/>
          <w:szCs w:val="24"/>
          <w:u w:color="000000"/>
        </w:rPr>
        <w:t>Bên A/</w:t>
      </w:r>
      <w:r w:rsidRPr="007C163E">
        <w:rPr>
          <w:i/>
          <w:sz w:val="24"/>
          <w:szCs w:val="24"/>
          <w:u w:color="000000"/>
        </w:rPr>
        <w:t>Party A</w:t>
      </w:r>
      <w:r w:rsidRPr="007C163E">
        <w:rPr>
          <w:b/>
          <w:sz w:val="24"/>
          <w:szCs w:val="24"/>
          <w:u w:color="000000"/>
        </w:rPr>
        <w:t>: Bên cung cấp dịch vụ -</w:t>
      </w:r>
      <w:r w:rsidRPr="007C163E">
        <w:rPr>
          <w:b/>
          <w:sz w:val="24"/>
          <w:szCs w:val="24"/>
        </w:rPr>
        <w:t xml:space="preserve"> Agribank Chi nhánh/</w:t>
      </w:r>
      <w:r w:rsidRPr="007C163E">
        <w:rPr>
          <w:i/>
          <w:sz w:val="24"/>
          <w:szCs w:val="24"/>
        </w:rPr>
        <w:t>Service Provider - Agribank Branch…</w:t>
      </w:r>
    </w:p>
    <w:p w:rsidR="00262F70" w:rsidRPr="007C163E" w:rsidRDefault="00262F70" w:rsidP="001C7CBD">
      <w:pPr>
        <w:widowControl w:val="0"/>
        <w:tabs>
          <w:tab w:val="left" w:leader="dot" w:pos="9356"/>
        </w:tabs>
        <w:spacing w:before="80" w:after="80" w:line="252" w:lineRule="auto"/>
        <w:ind w:firstLine="567"/>
        <w:jc w:val="both"/>
        <w:rPr>
          <w:sz w:val="24"/>
          <w:szCs w:val="24"/>
        </w:rPr>
      </w:pPr>
      <w:r w:rsidRPr="007C163E">
        <w:rPr>
          <w:sz w:val="24"/>
          <w:szCs w:val="24"/>
        </w:rPr>
        <w:t>Địa chỉ/</w:t>
      </w:r>
      <w:r w:rsidR="001C7CBD" w:rsidRPr="007C163E">
        <w:rPr>
          <w:i/>
          <w:sz w:val="24"/>
          <w:szCs w:val="24"/>
        </w:rPr>
        <w:t xml:space="preserve"> Address</w:t>
      </w:r>
      <w:r w:rsidRPr="007C163E">
        <w:rPr>
          <w:sz w:val="24"/>
          <w:szCs w:val="24"/>
        </w:rPr>
        <w:t xml:space="preserve">: </w:t>
      </w:r>
      <w:r w:rsidR="001C7CBD" w:rsidRPr="007C163E">
        <w:rPr>
          <w:sz w:val="24"/>
          <w:szCs w:val="24"/>
        </w:rPr>
        <w:tab/>
      </w:r>
    </w:p>
    <w:p w:rsidR="00311E06" w:rsidRPr="007C163E" w:rsidRDefault="00311E06"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lastRenderedPageBreak/>
        <w:t>Điện thoại/</w:t>
      </w:r>
      <w:r w:rsidRPr="007C163E">
        <w:rPr>
          <w:i/>
          <w:sz w:val="24"/>
          <w:szCs w:val="24"/>
        </w:rPr>
        <w:t>Tel No.</w:t>
      </w:r>
      <w:r w:rsidRPr="007C163E">
        <w:rPr>
          <w:sz w:val="24"/>
          <w:szCs w:val="24"/>
        </w:rPr>
        <w:t xml:space="preserve">: </w:t>
      </w:r>
      <w:r w:rsidR="00E81932" w:rsidRPr="007C163E">
        <w:rPr>
          <w:sz w:val="24"/>
          <w:szCs w:val="24"/>
        </w:rPr>
        <w:tab/>
      </w:r>
      <w:r w:rsidRPr="007C163E">
        <w:rPr>
          <w:sz w:val="24"/>
          <w:szCs w:val="24"/>
        </w:rPr>
        <w:t xml:space="preserve">Fax: </w:t>
      </w:r>
      <w:r w:rsidR="00E81932" w:rsidRPr="007C163E">
        <w:rPr>
          <w:sz w:val="24"/>
          <w:szCs w:val="24"/>
        </w:rPr>
        <w:tab/>
      </w:r>
    </w:p>
    <w:p w:rsidR="00262F70" w:rsidRPr="007C163E" w:rsidRDefault="00262F70" w:rsidP="00F9584C">
      <w:pPr>
        <w:widowControl w:val="0"/>
        <w:tabs>
          <w:tab w:val="left" w:pos="0"/>
          <w:tab w:val="left" w:leader="dot" w:pos="5103"/>
          <w:tab w:val="left" w:leader="dot" w:pos="8931"/>
          <w:tab w:val="left" w:leader="dot" w:pos="9356"/>
        </w:tabs>
        <w:spacing w:before="80" w:after="80" w:line="252" w:lineRule="auto"/>
        <w:ind w:firstLine="567"/>
        <w:jc w:val="both"/>
        <w:rPr>
          <w:sz w:val="24"/>
          <w:szCs w:val="24"/>
        </w:rPr>
      </w:pPr>
      <w:r w:rsidRPr="007C163E">
        <w:rPr>
          <w:sz w:val="24"/>
          <w:szCs w:val="24"/>
        </w:rPr>
        <w:t>Mã số thuế/</w:t>
      </w:r>
      <w:r w:rsidRPr="007C163E">
        <w:rPr>
          <w:i/>
          <w:sz w:val="24"/>
          <w:szCs w:val="24"/>
        </w:rPr>
        <w:t xml:space="preserve">Tax </w:t>
      </w:r>
      <w:r w:rsidR="001C7CBD" w:rsidRPr="007C163E">
        <w:rPr>
          <w:i/>
          <w:sz w:val="24"/>
          <w:szCs w:val="24"/>
          <w:rPrChange w:id="1343" w:author="Phùng Nguyễn Minh Tâm" w:date="2018-12-19T17:03:00Z">
            <w:rPr>
              <w:i/>
              <w:color w:val="FF0000"/>
              <w:sz w:val="24"/>
              <w:szCs w:val="24"/>
            </w:rPr>
          </w:rPrChange>
        </w:rPr>
        <w:t>No.</w:t>
      </w:r>
      <w:r w:rsidRPr="007C163E">
        <w:rPr>
          <w:sz w:val="24"/>
          <w:szCs w:val="24"/>
        </w:rPr>
        <w:t>:</w:t>
      </w:r>
      <w:r w:rsidR="00E81932" w:rsidRPr="007C163E">
        <w:rPr>
          <w:sz w:val="24"/>
          <w:szCs w:val="24"/>
        </w:rPr>
        <w:tab/>
      </w:r>
      <w:r w:rsidRPr="007C163E">
        <w:rPr>
          <w:sz w:val="24"/>
          <w:szCs w:val="24"/>
        </w:rPr>
        <w:t>Cấp ngày/</w:t>
      </w:r>
      <w:r w:rsidRPr="007C163E">
        <w:rPr>
          <w:i/>
          <w:sz w:val="24"/>
          <w:szCs w:val="24"/>
        </w:rPr>
        <w:t>Date of issue</w:t>
      </w:r>
      <w:r w:rsidR="00E81932" w:rsidRPr="007C163E">
        <w:rPr>
          <w:i/>
          <w:sz w:val="24"/>
          <w:szCs w:val="24"/>
        </w:rPr>
        <w:tab/>
      </w:r>
      <w:r w:rsidRPr="007C163E">
        <w:rPr>
          <w:sz w:val="24"/>
          <w:szCs w:val="24"/>
        </w:rPr>
        <w:t>Tại/</w:t>
      </w:r>
      <w:r w:rsidR="00E81932" w:rsidRPr="007C163E">
        <w:rPr>
          <w:sz w:val="24"/>
          <w:szCs w:val="24"/>
        </w:rPr>
        <w:t xml:space="preserve"> </w:t>
      </w:r>
      <w:r w:rsidRPr="007C163E">
        <w:rPr>
          <w:i/>
          <w:sz w:val="24"/>
          <w:szCs w:val="24"/>
        </w:rPr>
        <w:t>Place of issue</w:t>
      </w:r>
      <w:r w:rsidRPr="007C163E">
        <w:rPr>
          <w:sz w:val="24"/>
          <w:szCs w:val="24"/>
        </w:rPr>
        <w:t xml:space="preserve"> </w:t>
      </w:r>
      <w:r w:rsidR="00E81932"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Người đại diện/</w:t>
      </w:r>
      <w:r w:rsidRPr="007C163E">
        <w:rPr>
          <w:i/>
          <w:sz w:val="24"/>
          <w:szCs w:val="24"/>
        </w:rPr>
        <w:t>Represented by:</w:t>
      </w:r>
      <w:r w:rsidR="00E81932" w:rsidRPr="007C163E">
        <w:rPr>
          <w:sz w:val="24"/>
          <w:szCs w:val="24"/>
        </w:rPr>
        <w:tab/>
      </w:r>
      <w:r w:rsidRPr="007C163E">
        <w:rPr>
          <w:sz w:val="24"/>
          <w:szCs w:val="24"/>
        </w:rPr>
        <w:t>Chức vụ/</w:t>
      </w:r>
      <w:r w:rsidRPr="007C163E">
        <w:rPr>
          <w:i/>
          <w:sz w:val="24"/>
          <w:szCs w:val="24"/>
        </w:rPr>
        <w:t>Position</w:t>
      </w:r>
      <w:r w:rsidR="00E81932" w:rsidRPr="007C163E">
        <w:rPr>
          <w:sz w:val="24"/>
          <w:szCs w:val="24"/>
        </w:rPr>
        <w:t>:</w:t>
      </w:r>
      <w:r w:rsidR="00E81932"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Số CMND/CCCD/</w:t>
      </w:r>
      <w:r w:rsidRPr="007C163E">
        <w:rPr>
          <w:i/>
          <w:sz w:val="24"/>
          <w:szCs w:val="24"/>
        </w:rPr>
        <w:t>ID No.</w:t>
      </w:r>
      <w:r w:rsidRPr="007C163E">
        <w:rPr>
          <w:sz w:val="24"/>
          <w:szCs w:val="24"/>
        </w:rPr>
        <w:t xml:space="preserve">: </w:t>
      </w:r>
      <w:r w:rsidR="00E81932" w:rsidRPr="007C163E">
        <w:rPr>
          <w:sz w:val="24"/>
          <w:szCs w:val="24"/>
        </w:rPr>
        <w:tab/>
      </w:r>
      <w:r w:rsidRPr="007C163E">
        <w:rPr>
          <w:sz w:val="24"/>
          <w:szCs w:val="24"/>
        </w:rPr>
        <w:t>Cấp ngày/</w:t>
      </w:r>
      <w:r w:rsidRPr="007C163E">
        <w:rPr>
          <w:i/>
          <w:sz w:val="24"/>
          <w:szCs w:val="24"/>
        </w:rPr>
        <w:t>Date of issue</w:t>
      </w:r>
      <w:r w:rsidR="00E81932" w:rsidRPr="007C163E">
        <w:rPr>
          <w:sz w:val="24"/>
          <w:szCs w:val="24"/>
        </w:rPr>
        <w:tab/>
        <w:t xml:space="preserve"> </w:t>
      </w:r>
      <w:r w:rsidRPr="007C163E">
        <w:rPr>
          <w:sz w:val="24"/>
          <w:szCs w:val="24"/>
        </w:rPr>
        <w:t>Tại/</w:t>
      </w:r>
      <w:r w:rsidRPr="007C163E">
        <w:rPr>
          <w:i/>
          <w:sz w:val="24"/>
          <w:szCs w:val="24"/>
        </w:rPr>
        <w:t>Place of issue</w:t>
      </w:r>
      <w:r w:rsidRPr="007C163E">
        <w:rPr>
          <w:sz w:val="24"/>
          <w:szCs w:val="24"/>
        </w:rPr>
        <w:t xml:space="preserve"> </w:t>
      </w:r>
      <w:r w:rsidR="00E81932" w:rsidRPr="007C163E">
        <w:rPr>
          <w:sz w:val="24"/>
          <w:szCs w:val="24"/>
        </w:rPr>
        <w:tab/>
      </w:r>
    </w:p>
    <w:p w:rsidR="00262F70" w:rsidRPr="007C163E" w:rsidRDefault="00262F70" w:rsidP="00F9584C">
      <w:pPr>
        <w:widowControl w:val="0"/>
        <w:tabs>
          <w:tab w:val="left" w:leader="dot" w:pos="1701"/>
          <w:tab w:val="left" w:leader="dot" w:pos="8222"/>
          <w:tab w:val="left" w:leader="dot" w:pos="9356"/>
        </w:tabs>
        <w:spacing w:before="80" w:after="80" w:line="252" w:lineRule="auto"/>
        <w:ind w:firstLine="567"/>
        <w:jc w:val="both"/>
        <w:rPr>
          <w:sz w:val="24"/>
          <w:szCs w:val="24"/>
        </w:rPr>
      </w:pPr>
      <w:r w:rsidRPr="007C163E">
        <w:rPr>
          <w:sz w:val="24"/>
          <w:szCs w:val="24"/>
        </w:rPr>
        <w:t>Theo Giấy ủy quyền số/</w:t>
      </w:r>
      <w:r w:rsidRPr="007C163E">
        <w:rPr>
          <w:i/>
          <w:sz w:val="24"/>
          <w:szCs w:val="24"/>
        </w:rPr>
        <w:t>Under the Power of Attorney No.</w:t>
      </w:r>
      <w:r w:rsidRPr="007C163E">
        <w:rPr>
          <w:sz w:val="24"/>
          <w:szCs w:val="24"/>
        </w:rPr>
        <w:t>:</w:t>
      </w:r>
      <w:r w:rsidR="00E81932" w:rsidRPr="007C163E">
        <w:rPr>
          <w:sz w:val="24"/>
          <w:szCs w:val="24"/>
        </w:rPr>
        <w:tab/>
      </w:r>
      <w:r w:rsidRPr="007C163E">
        <w:rPr>
          <w:sz w:val="24"/>
          <w:szCs w:val="24"/>
        </w:rPr>
        <w:t>Ngày/</w:t>
      </w:r>
      <w:r w:rsidRPr="007C163E">
        <w:rPr>
          <w:i/>
          <w:sz w:val="24"/>
          <w:szCs w:val="24"/>
        </w:rPr>
        <w:t xml:space="preserve">Dated </w:t>
      </w:r>
      <w:r w:rsidR="00E81932" w:rsidRPr="007C163E">
        <w:rPr>
          <w:i/>
          <w:sz w:val="24"/>
          <w:szCs w:val="24"/>
        </w:rPr>
        <w:tab/>
      </w:r>
      <w:r w:rsidRPr="007C163E">
        <w:rPr>
          <w:sz w:val="24"/>
          <w:szCs w:val="24"/>
        </w:rPr>
        <w:t>của/</w:t>
      </w:r>
      <w:r w:rsidRPr="007C163E">
        <w:rPr>
          <w:i/>
          <w:sz w:val="24"/>
          <w:szCs w:val="24"/>
        </w:rPr>
        <w:t>by</w:t>
      </w:r>
      <w:r w:rsidR="00E81932" w:rsidRPr="007C163E">
        <w:rPr>
          <w:sz w:val="24"/>
          <w:szCs w:val="24"/>
        </w:rPr>
        <w:tab/>
      </w:r>
      <w:r w:rsidR="00E81932" w:rsidRPr="007C163E">
        <w:rPr>
          <w:sz w:val="24"/>
          <w:szCs w:val="24"/>
        </w:rPr>
        <w:tab/>
      </w:r>
    </w:p>
    <w:p w:rsidR="00262F70" w:rsidRPr="007C163E" w:rsidRDefault="00262F70" w:rsidP="00F9584C">
      <w:pPr>
        <w:widowControl w:val="0"/>
        <w:tabs>
          <w:tab w:val="left" w:leader="dot" w:pos="9356"/>
        </w:tabs>
        <w:spacing w:before="80" w:after="80" w:line="252" w:lineRule="auto"/>
        <w:ind w:firstLine="567"/>
        <w:jc w:val="both"/>
        <w:rPr>
          <w:sz w:val="24"/>
          <w:szCs w:val="24"/>
        </w:rPr>
      </w:pPr>
      <w:r w:rsidRPr="007C163E">
        <w:rPr>
          <w:b/>
          <w:sz w:val="24"/>
          <w:szCs w:val="24"/>
          <w:u w:color="000000"/>
        </w:rPr>
        <w:t>Bên B/</w:t>
      </w:r>
      <w:r w:rsidRPr="007C163E">
        <w:rPr>
          <w:i/>
          <w:sz w:val="24"/>
          <w:szCs w:val="24"/>
          <w:u w:color="000000"/>
        </w:rPr>
        <w:t>Party B</w:t>
      </w:r>
      <w:r w:rsidRPr="007C163E">
        <w:rPr>
          <w:b/>
          <w:sz w:val="24"/>
          <w:szCs w:val="24"/>
          <w:u w:color="000000"/>
        </w:rPr>
        <w:t>: Bên sử dụng dịch vụ/</w:t>
      </w:r>
      <w:r w:rsidRPr="007C163E">
        <w:rPr>
          <w:i/>
          <w:sz w:val="24"/>
          <w:szCs w:val="24"/>
          <w:u w:color="000000"/>
        </w:rPr>
        <w:t>Service User</w:t>
      </w:r>
      <w:r w:rsidRPr="007C163E">
        <w:rPr>
          <w:b/>
          <w:sz w:val="24"/>
          <w:szCs w:val="24"/>
        </w:rPr>
        <w:t xml:space="preserve">: </w:t>
      </w:r>
      <w:r w:rsidR="00E81932" w:rsidRPr="007C163E">
        <w:rPr>
          <w:sz w:val="24"/>
          <w:szCs w:val="24"/>
        </w:rPr>
        <w:tab/>
      </w:r>
    </w:p>
    <w:p w:rsidR="00262F70" w:rsidRPr="007C163E" w:rsidRDefault="00262F70" w:rsidP="00F9584C">
      <w:pPr>
        <w:widowControl w:val="0"/>
        <w:tabs>
          <w:tab w:val="left" w:leader="dot" w:pos="9356"/>
        </w:tabs>
        <w:spacing w:before="80" w:after="80" w:line="252" w:lineRule="auto"/>
        <w:ind w:firstLine="567"/>
        <w:jc w:val="both"/>
        <w:rPr>
          <w:sz w:val="24"/>
          <w:szCs w:val="24"/>
        </w:rPr>
      </w:pPr>
      <w:r w:rsidRPr="007C163E">
        <w:rPr>
          <w:sz w:val="24"/>
          <w:szCs w:val="24"/>
        </w:rPr>
        <w:t>Địa chỉ/</w:t>
      </w:r>
      <w:r w:rsidR="001C7CBD" w:rsidRPr="007C163E">
        <w:rPr>
          <w:i/>
          <w:sz w:val="24"/>
          <w:szCs w:val="24"/>
        </w:rPr>
        <w:t xml:space="preserve"> Address</w:t>
      </w:r>
      <w:r w:rsidRPr="007C163E">
        <w:rPr>
          <w:sz w:val="24"/>
          <w:szCs w:val="24"/>
        </w:rPr>
        <w:t xml:space="preserve">: </w:t>
      </w:r>
      <w:r w:rsidR="00E81932" w:rsidRPr="007C163E">
        <w:rPr>
          <w:sz w:val="24"/>
          <w:szCs w:val="24"/>
        </w:rPr>
        <w:tab/>
      </w:r>
      <w:r w:rsidRPr="007C163E">
        <w:rPr>
          <w:sz w:val="24"/>
          <w:szCs w:val="24"/>
        </w:rPr>
        <w:t xml:space="preserve"> </w:t>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Điện thoại/</w:t>
      </w:r>
      <w:r w:rsidRPr="007C163E">
        <w:rPr>
          <w:i/>
          <w:sz w:val="24"/>
          <w:szCs w:val="24"/>
        </w:rPr>
        <w:t>Tel No.</w:t>
      </w:r>
      <w:r w:rsidRPr="007C163E">
        <w:rPr>
          <w:sz w:val="24"/>
          <w:szCs w:val="24"/>
        </w:rPr>
        <w:t xml:space="preserve">: </w:t>
      </w:r>
      <w:r w:rsidR="00E81932" w:rsidRPr="007C163E">
        <w:rPr>
          <w:sz w:val="24"/>
          <w:szCs w:val="24"/>
        </w:rPr>
        <w:tab/>
        <w:t>Fax:</w:t>
      </w:r>
      <w:r w:rsidR="00E81932" w:rsidRPr="007C163E">
        <w:rPr>
          <w:sz w:val="24"/>
          <w:szCs w:val="24"/>
        </w:rPr>
        <w:tab/>
      </w:r>
    </w:p>
    <w:p w:rsidR="00262F70" w:rsidRPr="007C163E" w:rsidRDefault="00262F70" w:rsidP="00F9584C">
      <w:pPr>
        <w:widowControl w:val="0"/>
        <w:tabs>
          <w:tab w:val="left" w:leader="dot" w:pos="3119"/>
          <w:tab w:val="left" w:leader="dot" w:pos="8364"/>
          <w:tab w:val="left" w:leader="dot" w:pos="9356"/>
        </w:tabs>
        <w:spacing w:before="80" w:after="80" w:line="252" w:lineRule="auto"/>
        <w:ind w:firstLine="567"/>
        <w:jc w:val="both"/>
        <w:rPr>
          <w:sz w:val="24"/>
          <w:szCs w:val="24"/>
        </w:rPr>
      </w:pPr>
      <w:r w:rsidRPr="007C163E">
        <w:rPr>
          <w:sz w:val="24"/>
          <w:szCs w:val="24"/>
        </w:rPr>
        <w:t>Số Giấy phép ĐKKD</w:t>
      </w:r>
      <w:r w:rsidRPr="007C163E">
        <w:rPr>
          <w:i/>
          <w:sz w:val="24"/>
          <w:szCs w:val="24"/>
        </w:rPr>
        <w:t>/</w:t>
      </w:r>
      <w:r w:rsidRPr="007C163E">
        <w:rPr>
          <w:i/>
          <w:sz w:val="24"/>
          <w:szCs w:val="24"/>
          <w:lang w:val="vi-VN"/>
        </w:rPr>
        <w:t>Business</w:t>
      </w:r>
      <w:r w:rsidRPr="007C163E">
        <w:rPr>
          <w:i/>
          <w:sz w:val="24"/>
          <w:szCs w:val="24"/>
        </w:rPr>
        <w:t xml:space="preserve"> </w:t>
      </w:r>
      <w:r w:rsidRPr="007C163E">
        <w:rPr>
          <w:i/>
          <w:sz w:val="24"/>
          <w:szCs w:val="24"/>
          <w:lang w:val="vi-VN"/>
        </w:rPr>
        <w:t>Registration</w:t>
      </w:r>
      <w:r w:rsidRPr="007C163E">
        <w:rPr>
          <w:i/>
          <w:sz w:val="24"/>
          <w:szCs w:val="24"/>
        </w:rPr>
        <w:t xml:space="preserve"> No.</w:t>
      </w:r>
      <w:r w:rsidRPr="007C163E">
        <w:rPr>
          <w:sz w:val="24"/>
          <w:szCs w:val="24"/>
        </w:rPr>
        <w:t>:</w:t>
      </w:r>
      <w:r w:rsidR="001818B1" w:rsidRPr="007C163E">
        <w:rPr>
          <w:sz w:val="24"/>
          <w:szCs w:val="24"/>
        </w:rPr>
        <w:tab/>
      </w:r>
      <w:r w:rsidRPr="007C163E">
        <w:rPr>
          <w:sz w:val="24"/>
          <w:szCs w:val="24"/>
        </w:rPr>
        <w:t>Cấp ngày/</w:t>
      </w:r>
      <w:r w:rsidR="001818B1" w:rsidRPr="007C163E">
        <w:rPr>
          <w:sz w:val="24"/>
          <w:szCs w:val="24"/>
        </w:rPr>
        <w:t xml:space="preserve"> </w:t>
      </w:r>
      <w:r w:rsidRPr="007C163E">
        <w:rPr>
          <w:i/>
          <w:sz w:val="24"/>
          <w:szCs w:val="24"/>
        </w:rPr>
        <w:t>Date of issue</w:t>
      </w:r>
      <w:r w:rsidR="001818B1" w:rsidRPr="007C163E">
        <w:rPr>
          <w:sz w:val="24"/>
          <w:szCs w:val="24"/>
        </w:rPr>
        <w:tab/>
      </w:r>
      <w:r w:rsidRPr="007C163E">
        <w:rPr>
          <w:sz w:val="24"/>
          <w:szCs w:val="24"/>
        </w:rPr>
        <w:t>Tại/</w:t>
      </w:r>
      <w:r w:rsidRPr="007C163E">
        <w:rPr>
          <w:i/>
          <w:sz w:val="24"/>
          <w:szCs w:val="24"/>
        </w:rPr>
        <w:t>Place of issue:</w:t>
      </w:r>
      <w:r w:rsidR="001818B1" w:rsidRPr="007C163E">
        <w:rPr>
          <w:sz w:val="24"/>
          <w:szCs w:val="24"/>
        </w:rPr>
        <w:tab/>
      </w:r>
    </w:p>
    <w:p w:rsidR="00262F70" w:rsidRPr="007C163E" w:rsidRDefault="00262F70" w:rsidP="00F9584C">
      <w:pPr>
        <w:widowControl w:val="0"/>
        <w:tabs>
          <w:tab w:val="left" w:pos="0"/>
          <w:tab w:val="left" w:leader="dot" w:pos="5103"/>
          <w:tab w:val="left" w:leader="dot" w:pos="9356"/>
        </w:tabs>
        <w:spacing w:before="80" w:after="80" w:line="252" w:lineRule="auto"/>
        <w:ind w:firstLine="567"/>
        <w:jc w:val="both"/>
        <w:rPr>
          <w:sz w:val="24"/>
          <w:szCs w:val="24"/>
        </w:rPr>
      </w:pPr>
      <w:r w:rsidRPr="007C163E">
        <w:rPr>
          <w:sz w:val="24"/>
          <w:szCs w:val="24"/>
        </w:rPr>
        <w:t>Mã số thuế/</w:t>
      </w:r>
      <w:r w:rsidRPr="007C163E">
        <w:rPr>
          <w:i/>
          <w:sz w:val="24"/>
          <w:szCs w:val="24"/>
        </w:rPr>
        <w:t xml:space="preserve">Tax </w:t>
      </w:r>
      <w:r w:rsidR="001C7CBD" w:rsidRPr="007C163E">
        <w:rPr>
          <w:i/>
          <w:sz w:val="24"/>
          <w:szCs w:val="24"/>
          <w:rPrChange w:id="1344" w:author="Phùng Nguyễn Minh Tâm" w:date="2018-12-19T17:03:00Z">
            <w:rPr>
              <w:i/>
              <w:color w:val="FF0000"/>
              <w:sz w:val="24"/>
              <w:szCs w:val="24"/>
            </w:rPr>
          </w:rPrChange>
        </w:rPr>
        <w:t>No.</w:t>
      </w:r>
      <w:r w:rsidRPr="007C163E">
        <w:rPr>
          <w:sz w:val="24"/>
          <w:szCs w:val="24"/>
        </w:rPr>
        <w:t>:</w:t>
      </w:r>
      <w:r w:rsidR="001818B1" w:rsidRPr="007C163E">
        <w:rPr>
          <w:sz w:val="24"/>
          <w:szCs w:val="24"/>
        </w:rPr>
        <w:tab/>
      </w:r>
      <w:r w:rsidRPr="007C163E">
        <w:rPr>
          <w:sz w:val="24"/>
          <w:szCs w:val="24"/>
        </w:rPr>
        <w:t>Cấp ngày/</w:t>
      </w:r>
      <w:r w:rsidRPr="007C163E">
        <w:rPr>
          <w:i/>
          <w:sz w:val="24"/>
          <w:szCs w:val="24"/>
        </w:rPr>
        <w:t>Date of issue</w:t>
      </w:r>
      <w:r w:rsidR="001818B1" w:rsidRPr="007C163E">
        <w:rPr>
          <w:sz w:val="24"/>
          <w:szCs w:val="24"/>
        </w:rPr>
        <w:tab/>
      </w:r>
      <w:r w:rsidRPr="007C163E">
        <w:rPr>
          <w:sz w:val="24"/>
          <w:szCs w:val="24"/>
        </w:rPr>
        <w:t xml:space="preserve"> Tại/</w:t>
      </w:r>
      <w:r w:rsidRPr="007C163E">
        <w:rPr>
          <w:i/>
          <w:sz w:val="24"/>
          <w:szCs w:val="24"/>
        </w:rPr>
        <w:t>Place of issue</w:t>
      </w:r>
      <w:r w:rsidRPr="007C163E">
        <w:rPr>
          <w:sz w:val="24"/>
          <w:szCs w:val="24"/>
        </w:rPr>
        <w:t xml:space="preserve"> </w:t>
      </w:r>
      <w:r w:rsidR="001818B1"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Người đại diện/</w:t>
      </w:r>
      <w:r w:rsidRPr="007C163E">
        <w:rPr>
          <w:i/>
          <w:sz w:val="24"/>
          <w:szCs w:val="24"/>
        </w:rPr>
        <w:t>Represented by:</w:t>
      </w:r>
      <w:r w:rsidR="001818B1" w:rsidRPr="007C163E">
        <w:rPr>
          <w:sz w:val="24"/>
          <w:szCs w:val="24"/>
        </w:rPr>
        <w:tab/>
      </w:r>
      <w:r w:rsidRPr="007C163E">
        <w:rPr>
          <w:sz w:val="24"/>
          <w:szCs w:val="24"/>
        </w:rPr>
        <w:t>Chức vụ/</w:t>
      </w:r>
      <w:r w:rsidRPr="007C163E">
        <w:rPr>
          <w:i/>
          <w:sz w:val="24"/>
          <w:szCs w:val="24"/>
        </w:rPr>
        <w:t>Position</w:t>
      </w:r>
      <w:r w:rsidRPr="007C163E">
        <w:rPr>
          <w:sz w:val="24"/>
          <w:szCs w:val="24"/>
        </w:rPr>
        <w:t>:</w:t>
      </w:r>
      <w:r w:rsidR="001818B1" w:rsidRPr="007C163E">
        <w:rPr>
          <w:sz w:val="24"/>
          <w:szCs w:val="24"/>
        </w:rPr>
        <w:tab/>
      </w:r>
    </w:p>
    <w:p w:rsidR="00262F70" w:rsidRPr="007C163E" w:rsidRDefault="00262F70" w:rsidP="00F9584C">
      <w:pPr>
        <w:widowControl w:val="0"/>
        <w:tabs>
          <w:tab w:val="left" w:leader="dot" w:pos="5103"/>
          <w:tab w:val="left" w:leader="dot" w:pos="9356"/>
        </w:tabs>
        <w:spacing w:before="80" w:after="80" w:line="252" w:lineRule="auto"/>
        <w:ind w:firstLine="567"/>
        <w:jc w:val="both"/>
        <w:rPr>
          <w:sz w:val="24"/>
          <w:szCs w:val="24"/>
        </w:rPr>
      </w:pPr>
      <w:r w:rsidRPr="007C163E">
        <w:rPr>
          <w:sz w:val="24"/>
          <w:szCs w:val="24"/>
        </w:rPr>
        <w:t>Số CMND/CCCD/</w:t>
      </w:r>
      <w:r w:rsidRPr="007C163E">
        <w:rPr>
          <w:i/>
          <w:sz w:val="24"/>
          <w:szCs w:val="24"/>
        </w:rPr>
        <w:t>ID No.</w:t>
      </w:r>
      <w:r w:rsidRPr="007C163E">
        <w:rPr>
          <w:sz w:val="24"/>
          <w:szCs w:val="24"/>
        </w:rPr>
        <w:t xml:space="preserve">: </w:t>
      </w:r>
      <w:r w:rsidR="001818B1" w:rsidRPr="007C163E">
        <w:rPr>
          <w:sz w:val="24"/>
          <w:szCs w:val="24"/>
        </w:rPr>
        <w:tab/>
      </w:r>
      <w:r w:rsidRPr="007C163E">
        <w:rPr>
          <w:sz w:val="24"/>
          <w:szCs w:val="24"/>
        </w:rPr>
        <w:t xml:space="preserve"> Cấp ngày/</w:t>
      </w:r>
      <w:r w:rsidRPr="007C163E">
        <w:rPr>
          <w:i/>
          <w:sz w:val="24"/>
          <w:szCs w:val="24"/>
        </w:rPr>
        <w:t>Date of issue</w:t>
      </w:r>
      <w:r w:rsidRPr="007C163E">
        <w:rPr>
          <w:sz w:val="24"/>
          <w:szCs w:val="24"/>
        </w:rPr>
        <w:t>.</w:t>
      </w:r>
      <w:r w:rsidR="001818B1" w:rsidRPr="007C163E">
        <w:rPr>
          <w:sz w:val="24"/>
          <w:szCs w:val="24"/>
        </w:rPr>
        <w:tab/>
        <w:t xml:space="preserve"> </w:t>
      </w:r>
      <w:r w:rsidRPr="007C163E">
        <w:rPr>
          <w:sz w:val="24"/>
          <w:szCs w:val="24"/>
        </w:rPr>
        <w:t>Tại/</w:t>
      </w:r>
      <w:r w:rsidRPr="007C163E">
        <w:rPr>
          <w:i/>
          <w:sz w:val="24"/>
          <w:szCs w:val="24"/>
        </w:rPr>
        <w:t>Place of issue</w:t>
      </w:r>
      <w:r w:rsidRPr="007C163E">
        <w:rPr>
          <w:sz w:val="24"/>
          <w:szCs w:val="24"/>
        </w:rPr>
        <w:t xml:space="preserve"> </w:t>
      </w:r>
      <w:r w:rsidR="001818B1" w:rsidRPr="007C163E">
        <w:rPr>
          <w:sz w:val="24"/>
          <w:szCs w:val="24"/>
        </w:rPr>
        <w:tab/>
      </w:r>
    </w:p>
    <w:p w:rsidR="00262F70" w:rsidRPr="007C163E" w:rsidRDefault="00262F70" w:rsidP="00F9584C">
      <w:pPr>
        <w:widowControl w:val="0"/>
        <w:tabs>
          <w:tab w:val="left" w:leader="dot" w:pos="1701"/>
          <w:tab w:val="left" w:leader="dot" w:pos="8222"/>
          <w:tab w:val="left" w:leader="dot" w:pos="9356"/>
        </w:tabs>
        <w:spacing w:before="80" w:after="80" w:line="252" w:lineRule="auto"/>
        <w:ind w:firstLine="567"/>
        <w:jc w:val="both"/>
        <w:rPr>
          <w:sz w:val="24"/>
          <w:szCs w:val="24"/>
        </w:rPr>
      </w:pPr>
      <w:r w:rsidRPr="007C163E">
        <w:rPr>
          <w:sz w:val="24"/>
          <w:szCs w:val="24"/>
        </w:rPr>
        <w:t>Theo Giấy ủy quyền số/</w:t>
      </w:r>
      <w:r w:rsidRPr="007C163E">
        <w:rPr>
          <w:i/>
          <w:sz w:val="24"/>
          <w:szCs w:val="24"/>
        </w:rPr>
        <w:t>Under the Power of Attorney No.</w:t>
      </w:r>
      <w:r w:rsidRPr="007C163E">
        <w:rPr>
          <w:sz w:val="24"/>
          <w:szCs w:val="24"/>
        </w:rPr>
        <w:t>:</w:t>
      </w:r>
      <w:r w:rsidR="001818B1" w:rsidRPr="007C163E">
        <w:rPr>
          <w:sz w:val="24"/>
          <w:szCs w:val="24"/>
        </w:rPr>
        <w:tab/>
      </w:r>
      <w:r w:rsidRPr="007C163E">
        <w:rPr>
          <w:sz w:val="24"/>
          <w:szCs w:val="24"/>
        </w:rPr>
        <w:t>Ngày/</w:t>
      </w:r>
      <w:r w:rsidRPr="007C163E">
        <w:rPr>
          <w:i/>
          <w:sz w:val="24"/>
          <w:szCs w:val="24"/>
        </w:rPr>
        <w:t>Dated</w:t>
      </w:r>
      <w:r w:rsidR="001818B1" w:rsidRPr="007C163E">
        <w:rPr>
          <w:sz w:val="24"/>
          <w:szCs w:val="24"/>
        </w:rPr>
        <w:tab/>
      </w:r>
      <w:r w:rsidRPr="007C163E">
        <w:rPr>
          <w:i/>
          <w:sz w:val="24"/>
          <w:szCs w:val="24"/>
        </w:rPr>
        <w:t xml:space="preserve"> </w:t>
      </w:r>
      <w:r w:rsidRPr="007C163E">
        <w:rPr>
          <w:sz w:val="24"/>
          <w:szCs w:val="24"/>
        </w:rPr>
        <w:t>của/</w:t>
      </w:r>
      <w:r w:rsidRPr="007C163E">
        <w:rPr>
          <w:i/>
          <w:sz w:val="24"/>
          <w:szCs w:val="24"/>
        </w:rPr>
        <w:t>by</w:t>
      </w:r>
      <w:r w:rsidR="001818B1" w:rsidRPr="007C163E">
        <w:rPr>
          <w:sz w:val="24"/>
          <w:szCs w:val="24"/>
        </w:rPr>
        <w:tab/>
      </w:r>
    </w:p>
    <w:p w:rsidR="00272F91" w:rsidRPr="007C163E" w:rsidRDefault="00272F91" w:rsidP="00F9584C">
      <w:pPr>
        <w:widowControl w:val="0"/>
        <w:spacing w:before="80" w:after="80" w:line="252" w:lineRule="auto"/>
        <w:ind w:firstLine="567"/>
        <w:jc w:val="both"/>
        <w:rPr>
          <w:sz w:val="24"/>
          <w:szCs w:val="24"/>
        </w:rPr>
      </w:pPr>
    </w:p>
    <w:p w:rsidR="00272F91" w:rsidRPr="007C163E" w:rsidRDefault="00272F91" w:rsidP="00F9584C">
      <w:pPr>
        <w:widowControl w:val="0"/>
        <w:spacing w:before="80" w:after="80" w:line="252" w:lineRule="auto"/>
        <w:ind w:firstLine="567"/>
        <w:jc w:val="both"/>
        <w:rPr>
          <w:sz w:val="24"/>
          <w:szCs w:val="24"/>
        </w:rPr>
      </w:pPr>
      <w:r w:rsidRPr="007C163E">
        <w:rPr>
          <w:sz w:val="24"/>
          <w:szCs w:val="24"/>
        </w:rPr>
        <w:t>Hai</w:t>
      </w:r>
      <w:r w:rsidRPr="007C163E">
        <w:rPr>
          <w:spacing w:val="17"/>
          <w:sz w:val="24"/>
          <w:szCs w:val="24"/>
        </w:rPr>
        <w:t xml:space="preserve"> </w:t>
      </w:r>
      <w:r w:rsidRPr="007C163E">
        <w:rPr>
          <w:spacing w:val="1"/>
          <w:sz w:val="24"/>
          <w:szCs w:val="24"/>
        </w:rPr>
        <w:t>B</w:t>
      </w:r>
      <w:r w:rsidRPr="007C163E">
        <w:rPr>
          <w:spacing w:val="-1"/>
          <w:sz w:val="24"/>
          <w:szCs w:val="24"/>
        </w:rPr>
        <w:t>ê</w:t>
      </w:r>
      <w:r w:rsidRPr="007C163E">
        <w:rPr>
          <w:sz w:val="24"/>
          <w:szCs w:val="24"/>
        </w:rPr>
        <w:t>n</w:t>
      </w:r>
      <w:r w:rsidRPr="007C163E">
        <w:rPr>
          <w:spacing w:val="17"/>
          <w:sz w:val="24"/>
          <w:szCs w:val="24"/>
        </w:rPr>
        <w:t xml:space="preserve"> </w:t>
      </w:r>
      <w:r w:rsidRPr="007C163E">
        <w:rPr>
          <w:spacing w:val="1"/>
          <w:sz w:val="24"/>
          <w:szCs w:val="24"/>
        </w:rPr>
        <w:t>đ</w:t>
      </w:r>
      <w:r w:rsidRPr="007C163E">
        <w:rPr>
          <w:sz w:val="24"/>
          <w:szCs w:val="24"/>
        </w:rPr>
        <w:t>ã</w:t>
      </w:r>
      <w:r w:rsidRPr="007C163E">
        <w:rPr>
          <w:spacing w:val="17"/>
          <w:sz w:val="24"/>
          <w:szCs w:val="24"/>
        </w:rPr>
        <w:t xml:space="preserve"> </w:t>
      </w:r>
      <w:r w:rsidRPr="007C163E">
        <w:rPr>
          <w:spacing w:val="-3"/>
          <w:sz w:val="24"/>
          <w:szCs w:val="24"/>
        </w:rPr>
        <w:t>t</w:t>
      </w:r>
      <w:r w:rsidRPr="007C163E">
        <w:rPr>
          <w:spacing w:val="1"/>
          <w:sz w:val="24"/>
          <w:szCs w:val="24"/>
        </w:rPr>
        <w:t>h</w:t>
      </w:r>
      <w:r w:rsidRPr="007C163E">
        <w:rPr>
          <w:sz w:val="24"/>
          <w:szCs w:val="24"/>
        </w:rPr>
        <w:t>ỏa</w:t>
      </w:r>
      <w:r w:rsidRPr="007C163E">
        <w:rPr>
          <w:spacing w:val="17"/>
          <w:sz w:val="24"/>
          <w:szCs w:val="24"/>
        </w:rPr>
        <w:t xml:space="preserve"> </w:t>
      </w:r>
      <w:r w:rsidRPr="007C163E">
        <w:rPr>
          <w:sz w:val="24"/>
          <w:szCs w:val="24"/>
        </w:rPr>
        <w:t>th</w:t>
      </w:r>
      <w:r w:rsidRPr="007C163E">
        <w:rPr>
          <w:spacing w:val="1"/>
          <w:sz w:val="24"/>
          <w:szCs w:val="24"/>
        </w:rPr>
        <w:t>u</w:t>
      </w:r>
      <w:r w:rsidRPr="007C163E">
        <w:rPr>
          <w:sz w:val="24"/>
          <w:szCs w:val="24"/>
        </w:rPr>
        <w:t>ận</w:t>
      </w:r>
      <w:r w:rsidRPr="007C163E">
        <w:rPr>
          <w:spacing w:val="13"/>
          <w:sz w:val="24"/>
          <w:szCs w:val="24"/>
        </w:rPr>
        <w:t xml:space="preserve"> </w:t>
      </w:r>
      <w:r w:rsidRPr="007C163E">
        <w:rPr>
          <w:sz w:val="24"/>
          <w:szCs w:val="24"/>
        </w:rPr>
        <w:t>và</w:t>
      </w:r>
      <w:r w:rsidRPr="007C163E">
        <w:rPr>
          <w:spacing w:val="17"/>
          <w:sz w:val="24"/>
          <w:szCs w:val="24"/>
        </w:rPr>
        <w:t xml:space="preserve"> </w:t>
      </w:r>
      <w:r w:rsidRPr="007C163E">
        <w:rPr>
          <w:spacing w:val="1"/>
          <w:sz w:val="24"/>
          <w:szCs w:val="24"/>
        </w:rPr>
        <w:t>k</w:t>
      </w:r>
      <w:r w:rsidRPr="007C163E">
        <w:rPr>
          <w:sz w:val="24"/>
          <w:szCs w:val="24"/>
        </w:rPr>
        <w:t>ý</w:t>
      </w:r>
      <w:r w:rsidRPr="007C163E">
        <w:rPr>
          <w:spacing w:val="20"/>
          <w:sz w:val="24"/>
          <w:szCs w:val="24"/>
        </w:rPr>
        <w:t xml:space="preserve"> </w:t>
      </w:r>
      <w:r w:rsidRPr="007C163E">
        <w:rPr>
          <w:spacing w:val="1"/>
          <w:sz w:val="24"/>
          <w:szCs w:val="24"/>
        </w:rPr>
        <w:t>k</w:t>
      </w:r>
      <w:r w:rsidRPr="007C163E">
        <w:rPr>
          <w:spacing w:val="-1"/>
          <w:sz w:val="24"/>
          <w:szCs w:val="24"/>
        </w:rPr>
        <w:t>ế</w:t>
      </w:r>
      <w:r w:rsidRPr="007C163E">
        <w:rPr>
          <w:sz w:val="24"/>
          <w:szCs w:val="24"/>
        </w:rPr>
        <w:t>t</w:t>
      </w:r>
      <w:r w:rsidRPr="007C163E">
        <w:rPr>
          <w:spacing w:val="16"/>
          <w:sz w:val="24"/>
          <w:szCs w:val="24"/>
        </w:rPr>
        <w:t xml:space="preserve"> </w:t>
      </w:r>
      <w:r w:rsidRPr="007C163E">
        <w:rPr>
          <w:spacing w:val="1"/>
          <w:sz w:val="24"/>
          <w:szCs w:val="24"/>
        </w:rPr>
        <w:t>H</w:t>
      </w:r>
      <w:r w:rsidRPr="007C163E">
        <w:rPr>
          <w:spacing w:val="-1"/>
          <w:sz w:val="24"/>
          <w:szCs w:val="24"/>
        </w:rPr>
        <w:t>ợ</w:t>
      </w:r>
      <w:r w:rsidRPr="007C163E">
        <w:rPr>
          <w:sz w:val="24"/>
          <w:szCs w:val="24"/>
        </w:rPr>
        <w:t>p</w:t>
      </w:r>
      <w:r w:rsidRPr="007C163E">
        <w:rPr>
          <w:spacing w:val="17"/>
          <w:sz w:val="24"/>
          <w:szCs w:val="24"/>
        </w:rPr>
        <w:t xml:space="preserve"> </w:t>
      </w:r>
      <w:r w:rsidRPr="007C163E">
        <w:rPr>
          <w:spacing w:val="1"/>
          <w:sz w:val="24"/>
          <w:szCs w:val="24"/>
        </w:rPr>
        <w:t>đ</w:t>
      </w:r>
      <w:r w:rsidRPr="007C163E">
        <w:rPr>
          <w:spacing w:val="-2"/>
          <w:sz w:val="24"/>
          <w:szCs w:val="24"/>
        </w:rPr>
        <w:t>ồ</w:t>
      </w:r>
      <w:r w:rsidRPr="007C163E">
        <w:rPr>
          <w:spacing w:val="1"/>
          <w:sz w:val="24"/>
          <w:szCs w:val="24"/>
        </w:rPr>
        <w:t>n</w:t>
      </w:r>
      <w:r w:rsidRPr="007C163E">
        <w:rPr>
          <w:sz w:val="24"/>
          <w:szCs w:val="24"/>
        </w:rPr>
        <w:t>g</w:t>
      </w:r>
      <w:r w:rsidRPr="007C163E">
        <w:rPr>
          <w:spacing w:val="17"/>
          <w:sz w:val="24"/>
          <w:szCs w:val="24"/>
        </w:rPr>
        <w:t xml:space="preserve"> </w:t>
      </w:r>
      <w:r w:rsidRPr="007C163E">
        <w:rPr>
          <w:spacing w:val="-1"/>
          <w:sz w:val="24"/>
          <w:szCs w:val="24"/>
        </w:rPr>
        <w:t>cu</w:t>
      </w:r>
      <w:r w:rsidRPr="007C163E">
        <w:rPr>
          <w:spacing w:val="1"/>
          <w:sz w:val="24"/>
          <w:szCs w:val="24"/>
        </w:rPr>
        <w:t>n</w:t>
      </w:r>
      <w:r w:rsidRPr="007C163E">
        <w:rPr>
          <w:sz w:val="24"/>
          <w:szCs w:val="24"/>
        </w:rPr>
        <w:t>g</w:t>
      </w:r>
      <w:r w:rsidRPr="007C163E">
        <w:rPr>
          <w:spacing w:val="17"/>
          <w:sz w:val="24"/>
          <w:szCs w:val="24"/>
        </w:rPr>
        <w:t xml:space="preserve"> </w:t>
      </w:r>
      <w:r w:rsidRPr="007C163E">
        <w:rPr>
          <w:spacing w:val="-1"/>
          <w:sz w:val="24"/>
          <w:szCs w:val="24"/>
        </w:rPr>
        <w:t>c</w:t>
      </w:r>
      <w:r w:rsidRPr="007C163E">
        <w:rPr>
          <w:sz w:val="24"/>
          <w:szCs w:val="24"/>
        </w:rPr>
        <w:t>ấp</w:t>
      </w:r>
      <w:r w:rsidRPr="007C163E">
        <w:rPr>
          <w:spacing w:val="17"/>
          <w:sz w:val="24"/>
          <w:szCs w:val="24"/>
        </w:rPr>
        <w:t xml:space="preserve"> </w:t>
      </w:r>
      <w:r w:rsidRPr="007C163E">
        <w:rPr>
          <w:spacing w:val="1"/>
          <w:sz w:val="24"/>
          <w:szCs w:val="24"/>
        </w:rPr>
        <w:t>d</w:t>
      </w:r>
      <w:r w:rsidRPr="007C163E">
        <w:rPr>
          <w:sz w:val="24"/>
          <w:szCs w:val="24"/>
        </w:rPr>
        <w:t>ịch</w:t>
      </w:r>
      <w:r w:rsidRPr="007C163E">
        <w:rPr>
          <w:spacing w:val="17"/>
          <w:sz w:val="24"/>
          <w:szCs w:val="24"/>
        </w:rPr>
        <w:t xml:space="preserve"> </w:t>
      </w:r>
      <w:r w:rsidRPr="007C163E">
        <w:rPr>
          <w:spacing w:val="-2"/>
          <w:sz w:val="24"/>
          <w:szCs w:val="24"/>
        </w:rPr>
        <w:t>v</w:t>
      </w:r>
      <w:r w:rsidRPr="007C163E">
        <w:rPr>
          <w:sz w:val="24"/>
          <w:szCs w:val="24"/>
        </w:rPr>
        <w:t>ụ</w:t>
      </w:r>
      <w:r w:rsidRPr="007C163E">
        <w:rPr>
          <w:spacing w:val="22"/>
          <w:sz w:val="24"/>
          <w:szCs w:val="24"/>
        </w:rPr>
        <w:t xml:space="preserve"> </w:t>
      </w:r>
      <w:r w:rsidRPr="007C163E">
        <w:rPr>
          <w:sz w:val="24"/>
          <w:szCs w:val="24"/>
        </w:rPr>
        <w:t>ngân hàng điện tử</w:t>
      </w:r>
      <w:r w:rsidRPr="007C163E">
        <w:rPr>
          <w:spacing w:val="17"/>
          <w:sz w:val="24"/>
          <w:szCs w:val="24"/>
        </w:rPr>
        <w:t xml:space="preserve"> </w:t>
      </w:r>
      <w:r w:rsidRPr="007C163E">
        <w:rPr>
          <w:sz w:val="24"/>
          <w:szCs w:val="24"/>
        </w:rPr>
        <w:t>v</w:t>
      </w:r>
      <w:r w:rsidRPr="007C163E">
        <w:rPr>
          <w:spacing w:val="-1"/>
          <w:sz w:val="24"/>
          <w:szCs w:val="24"/>
        </w:rPr>
        <w:t>ớ</w:t>
      </w:r>
      <w:r w:rsidRPr="007C163E">
        <w:rPr>
          <w:sz w:val="24"/>
          <w:szCs w:val="24"/>
        </w:rPr>
        <w:t>i</w:t>
      </w:r>
      <w:r w:rsidRPr="007C163E">
        <w:rPr>
          <w:spacing w:val="20"/>
          <w:sz w:val="24"/>
          <w:szCs w:val="24"/>
        </w:rPr>
        <w:t xml:space="preserve"> </w:t>
      </w:r>
      <w:r w:rsidRPr="007C163E">
        <w:rPr>
          <w:spacing w:val="-1"/>
          <w:sz w:val="24"/>
          <w:szCs w:val="24"/>
        </w:rPr>
        <w:t>c</w:t>
      </w:r>
      <w:r w:rsidRPr="007C163E">
        <w:rPr>
          <w:sz w:val="24"/>
          <w:szCs w:val="24"/>
        </w:rPr>
        <w:t>ác</w:t>
      </w:r>
      <w:r w:rsidRPr="007C163E">
        <w:rPr>
          <w:spacing w:val="16"/>
          <w:sz w:val="24"/>
          <w:szCs w:val="24"/>
        </w:rPr>
        <w:t xml:space="preserve"> </w:t>
      </w:r>
      <w:r w:rsidRPr="007C163E">
        <w:rPr>
          <w:spacing w:val="1"/>
          <w:sz w:val="24"/>
          <w:szCs w:val="24"/>
        </w:rPr>
        <w:t>đ</w:t>
      </w:r>
      <w:r w:rsidRPr="007C163E">
        <w:rPr>
          <w:sz w:val="24"/>
          <w:szCs w:val="24"/>
        </w:rPr>
        <w:t xml:space="preserve">iều </w:t>
      </w:r>
      <w:r w:rsidRPr="007C163E">
        <w:rPr>
          <w:spacing w:val="1"/>
          <w:sz w:val="24"/>
          <w:szCs w:val="24"/>
        </w:rPr>
        <w:t>kh</w:t>
      </w:r>
      <w:r w:rsidRPr="007C163E">
        <w:rPr>
          <w:sz w:val="24"/>
          <w:szCs w:val="24"/>
        </w:rPr>
        <w:t>oản</w:t>
      </w:r>
      <w:r w:rsidRPr="007C163E">
        <w:rPr>
          <w:spacing w:val="1"/>
          <w:sz w:val="24"/>
          <w:szCs w:val="24"/>
        </w:rPr>
        <w:t xml:space="preserve"> </w:t>
      </w:r>
      <w:r w:rsidRPr="007C163E">
        <w:rPr>
          <w:sz w:val="24"/>
          <w:szCs w:val="24"/>
        </w:rPr>
        <w:t>s</w:t>
      </w:r>
      <w:r w:rsidRPr="007C163E">
        <w:rPr>
          <w:spacing w:val="-2"/>
          <w:sz w:val="24"/>
          <w:szCs w:val="24"/>
        </w:rPr>
        <w:t>a</w:t>
      </w:r>
      <w:r w:rsidRPr="007C163E">
        <w:rPr>
          <w:spacing w:val="1"/>
          <w:sz w:val="24"/>
          <w:szCs w:val="24"/>
        </w:rPr>
        <w:t>u</w:t>
      </w:r>
      <w:r w:rsidR="001B1D3B" w:rsidRPr="007C163E">
        <w:rPr>
          <w:spacing w:val="1"/>
          <w:sz w:val="24"/>
          <w:szCs w:val="24"/>
        </w:rPr>
        <w:t>/</w:t>
      </w:r>
      <w:r w:rsidR="001B1D3B" w:rsidRPr="007C163E">
        <w:rPr>
          <w:i/>
          <w:sz w:val="24"/>
          <w:szCs w:val="24"/>
        </w:rPr>
        <w:t xml:space="preserve"> </w:t>
      </w:r>
      <w:proofErr w:type="gramStart"/>
      <w:r w:rsidR="0036691C" w:rsidRPr="007C163E">
        <w:rPr>
          <w:i/>
          <w:sz w:val="24"/>
          <w:szCs w:val="24"/>
        </w:rPr>
        <w:t>The</w:t>
      </w:r>
      <w:proofErr w:type="gramEnd"/>
      <w:r w:rsidR="0036691C" w:rsidRPr="007C163E">
        <w:rPr>
          <w:i/>
          <w:sz w:val="24"/>
          <w:szCs w:val="24"/>
        </w:rPr>
        <w:t xml:space="preserve"> two parties hereby agree to enter into the contract for provision of E- banking services in accordance with the following terms and conditions</w:t>
      </w:r>
      <w:r w:rsidR="001B1D3B" w:rsidRPr="007C163E">
        <w:rPr>
          <w:i/>
          <w:sz w:val="24"/>
          <w:szCs w:val="24"/>
        </w:rPr>
        <w:t>:</w:t>
      </w:r>
    </w:p>
    <w:p w:rsidR="00272F91" w:rsidRPr="007C163E" w:rsidRDefault="001B1D3B" w:rsidP="00F9584C">
      <w:pPr>
        <w:widowControl w:val="0"/>
        <w:numPr>
          <w:ilvl w:val="0"/>
          <w:numId w:val="72"/>
        </w:numPr>
        <w:tabs>
          <w:tab w:val="left" w:pos="720"/>
          <w:tab w:val="left" w:pos="900"/>
          <w:tab w:val="left" w:pos="1170"/>
          <w:tab w:val="left" w:pos="1350"/>
        </w:tabs>
        <w:spacing w:before="80" w:after="80" w:line="252" w:lineRule="auto"/>
        <w:ind w:left="0" w:firstLine="567"/>
        <w:jc w:val="both"/>
        <w:rPr>
          <w:b/>
          <w:sz w:val="24"/>
          <w:szCs w:val="24"/>
        </w:rPr>
      </w:pPr>
      <w:r w:rsidRPr="007C163E">
        <w:rPr>
          <w:b/>
          <w:sz w:val="24"/>
          <w:szCs w:val="24"/>
        </w:rPr>
        <w:t>Giải thích từ ngữ/</w:t>
      </w:r>
      <w:r w:rsidRPr="007C163E">
        <w:rPr>
          <w:b/>
          <w:i/>
          <w:sz w:val="24"/>
          <w:szCs w:val="24"/>
        </w:rPr>
        <w:t xml:space="preserve">Article 1. </w:t>
      </w:r>
      <w:r w:rsidR="0036691C" w:rsidRPr="007C163E">
        <w:rPr>
          <w:b/>
          <w:i/>
          <w:sz w:val="24"/>
          <w:szCs w:val="24"/>
        </w:rPr>
        <w:t>Terminology</w:t>
      </w:r>
      <w:r w:rsidRPr="007C163E">
        <w:rPr>
          <w:b/>
          <w:i/>
          <w:sz w:val="24"/>
          <w:szCs w:val="24"/>
        </w:rPr>
        <w:t>:</w:t>
      </w:r>
    </w:p>
    <w:p w:rsidR="00272F91" w:rsidRPr="007C163E" w:rsidRDefault="00272F91" w:rsidP="00F9584C">
      <w:pPr>
        <w:widowControl w:val="0"/>
        <w:numPr>
          <w:ilvl w:val="0"/>
          <w:numId w:val="73"/>
        </w:numPr>
        <w:tabs>
          <w:tab w:val="left" w:pos="810"/>
        </w:tabs>
        <w:spacing w:before="80" w:after="80" w:line="252" w:lineRule="auto"/>
        <w:ind w:left="0" w:firstLine="567"/>
        <w:jc w:val="both"/>
        <w:rPr>
          <w:sz w:val="24"/>
          <w:szCs w:val="24"/>
        </w:rPr>
      </w:pPr>
      <w:r w:rsidRPr="007C163E">
        <w:rPr>
          <w:sz w:val="24"/>
          <w:szCs w:val="24"/>
        </w:rPr>
        <w:t xml:space="preserve">Dịch vụ ngân hàng điện tử (dịch vụ): </w:t>
      </w:r>
      <w:r w:rsidR="00D504C7" w:rsidRPr="007C163E">
        <w:rPr>
          <w:bCs/>
          <w:sz w:val="24"/>
          <w:szCs w:val="24"/>
        </w:rPr>
        <w:t>Là các dịch vụ ngân hàng được thực hiện thông qua các phương tiện điện tử, bao gồm nhưng không giới hạn bởi Internet Banking, Agribank</w:t>
      </w:r>
      <w:r w:rsidR="00D3308D" w:rsidRPr="007C163E">
        <w:rPr>
          <w:bCs/>
          <w:sz w:val="24"/>
          <w:szCs w:val="24"/>
        </w:rPr>
        <w:t xml:space="preserve"> E-Mobile Banking, SMS Banking</w:t>
      </w:r>
      <w:r w:rsidR="00D504C7" w:rsidRPr="007C163E">
        <w:rPr>
          <w:sz w:val="24"/>
          <w:szCs w:val="24"/>
        </w:rPr>
        <w:t>/</w:t>
      </w:r>
      <w:r w:rsidR="0036691C" w:rsidRPr="007C163E">
        <w:rPr>
          <w:i/>
          <w:sz w:val="24"/>
          <w:szCs w:val="24"/>
        </w:rPr>
        <w:t>Electronic Banking (E-Banking) services (hereinafter referred to as Services): Banking Services provided by Agribank to Customers via electronic distribution channels, including but not limited to Internet Banking, Agriban</w:t>
      </w:r>
      <w:r w:rsidR="00D3308D" w:rsidRPr="007C163E">
        <w:rPr>
          <w:i/>
          <w:sz w:val="24"/>
          <w:szCs w:val="24"/>
        </w:rPr>
        <w:t>k E-Mobile Banking, SMS Banking</w:t>
      </w:r>
      <w:r w:rsidR="0036691C" w:rsidRPr="007C163E">
        <w:rPr>
          <w:i/>
          <w:sz w:val="24"/>
          <w:szCs w:val="24"/>
        </w:rPr>
        <w:t>.</w:t>
      </w:r>
    </w:p>
    <w:p w:rsidR="00272F91" w:rsidRPr="007C163E" w:rsidRDefault="00272F91">
      <w:pPr>
        <w:widowControl w:val="0"/>
        <w:numPr>
          <w:ilvl w:val="0"/>
          <w:numId w:val="73"/>
        </w:numPr>
        <w:tabs>
          <w:tab w:val="left" w:pos="810"/>
        </w:tabs>
        <w:spacing w:before="80" w:after="80" w:line="252" w:lineRule="auto"/>
        <w:ind w:left="0" w:firstLine="567"/>
        <w:jc w:val="both"/>
        <w:rPr>
          <w:sz w:val="24"/>
          <w:szCs w:val="24"/>
        </w:rPr>
        <w:pPrChange w:id="1345" w:author="Phùng Nguyễn Minh Tâm" w:date="2018-12-19T17:04:00Z">
          <w:pPr>
            <w:widowControl w:val="0"/>
            <w:numPr>
              <w:numId w:val="73"/>
            </w:numPr>
            <w:tabs>
              <w:tab w:val="left" w:pos="810"/>
            </w:tabs>
            <w:spacing w:before="80" w:after="80" w:line="252" w:lineRule="auto"/>
            <w:ind w:left="1080" w:hanging="360"/>
            <w:jc w:val="both"/>
          </w:pPr>
        </w:pPrChange>
      </w:pPr>
      <w:r w:rsidRPr="007C163E">
        <w:rPr>
          <w:sz w:val="24"/>
          <w:szCs w:val="24"/>
        </w:rPr>
        <w:t xml:space="preserve">Khách hàng: Là tổ chức </w:t>
      </w:r>
      <w:ins w:id="1346" w:author="Phùng Nguyễn Minh Tâm" w:date="2018-12-19T17:04:00Z">
        <w:r w:rsidR="007C163E" w:rsidRPr="007C163E">
          <w:rPr>
            <w:color w:val="FF0000"/>
            <w:sz w:val="24"/>
            <w:szCs w:val="24"/>
            <w:rPrChange w:id="1347" w:author="Phùng Nguyễn Minh Tâm" w:date="2018-12-19T17:04:00Z">
              <w:rPr>
                <w:sz w:val="24"/>
                <w:szCs w:val="24"/>
              </w:rPr>
            </w:rPrChange>
          </w:rPr>
          <w:t xml:space="preserve">có tư cách pháp nhân </w:t>
        </w:r>
        <w:r w:rsidR="007C163E" w:rsidRPr="007C163E">
          <w:rPr>
            <w:sz w:val="24"/>
            <w:szCs w:val="24"/>
          </w:rPr>
          <w:t>mở tài khoản thanh toán tại Agribank</w:t>
        </w:r>
      </w:ins>
      <w:del w:id="1348" w:author="Phùng Nguyễn Minh Tâm" w:date="2018-12-19T17:04:00Z">
        <w:r w:rsidRPr="007C163E" w:rsidDel="007C163E">
          <w:rPr>
            <w:sz w:val="24"/>
            <w:szCs w:val="24"/>
          </w:rPr>
          <w:delText>có tài khoản tiền gửi tại Agribank</w:delText>
        </w:r>
      </w:del>
      <w:r w:rsidRPr="007C163E">
        <w:rPr>
          <w:sz w:val="24"/>
          <w:szCs w:val="24"/>
        </w:rPr>
        <w:t>, đăng ký sử dụng dịch vụ</w:t>
      </w:r>
      <w:r w:rsidR="001B1D3B" w:rsidRPr="007C163E">
        <w:rPr>
          <w:sz w:val="24"/>
          <w:szCs w:val="24"/>
        </w:rPr>
        <w:t xml:space="preserve"> ngân hàng điện tử của Agribank/</w:t>
      </w:r>
      <w:r w:rsidR="001B1D3B" w:rsidRPr="007C163E">
        <w:rPr>
          <w:bCs/>
          <w:i/>
          <w:sz w:val="24"/>
          <w:szCs w:val="24"/>
        </w:rPr>
        <w:t xml:space="preserve"> </w:t>
      </w:r>
      <w:r w:rsidR="0036691C" w:rsidRPr="007C163E">
        <w:rPr>
          <w:bCs/>
          <w:i/>
          <w:sz w:val="24"/>
          <w:szCs w:val="24"/>
        </w:rPr>
        <w:t>Customer: organization/corporate opening current accounts at Agribank and registering to use E-Banking service of Agribank.</w:t>
      </w:r>
    </w:p>
    <w:p w:rsidR="00D504C7" w:rsidRPr="007C163E" w:rsidRDefault="00272F91" w:rsidP="007641DF">
      <w:pPr>
        <w:widowControl w:val="0"/>
        <w:numPr>
          <w:ilvl w:val="0"/>
          <w:numId w:val="73"/>
        </w:numPr>
        <w:tabs>
          <w:tab w:val="left" w:pos="810"/>
        </w:tabs>
        <w:spacing w:before="80" w:after="80" w:line="252" w:lineRule="auto"/>
        <w:ind w:left="0" w:firstLine="567"/>
        <w:jc w:val="both"/>
        <w:rPr>
          <w:i/>
          <w:spacing w:val="-2"/>
          <w:sz w:val="24"/>
          <w:szCs w:val="24"/>
          <w:rPrChange w:id="1349" w:author="Phùng Nguyễn Minh Tâm" w:date="2018-12-19T17:03:00Z">
            <w:rPr>
              <w:i/>
              <w:color w:val="FF0000"/>
              <w:spacing w:val="-2"/>
              <w:sz w:val="24"/>
              <w:szCs w:val="24"/>
            </w:rPr>
          </w:rPrChange>
        </w:rPr>
      </w:pPr>
      <w:r w:rsidRPr="007C163E">
        <w:rPr>
          <w:spacing w:val="-2"/>
          <w:sz w:val="24"/>
          <w:szCs w:val="24"/>
          <w:rPrChange w:id="1350" w:author="Phùng Nguyễn Minh Tâm" w:date="2018-12-19T17:03:00Z">
            <w:rPr>
              <w:color w:val="FF0000"/>
              <w:spacing w:val="-2"/>
              <w:sz w:val="24"/>
              <w:szCs w:val="24"/>
            </w:rPr>
          </w:rPrChange>
        </w:rPr>
        <w:t xml:space="preserve">Dịch vụ tài chính: </w:t>
      </w:r>
      <w:r w:rsidR="007641DF" w:rsidRPr="007C163E">
        <w:rPr>
          <w:spacing w:val="-2"/>
          <w:sz w:val="24"/>
          <w:szCs w:val="24"/>
          <w:rPrChange w:id="1351" w:author="Phùng Nguyễn Minh Tâm" w:date="2018-12-19T17:03:00Z">
            <w:rPr>
              <w:color w:val="FF0000"/>
              <w:spacing w:val="-2"/>
              <w:sz w:val="24"/>
              <w:szCs w:val="24"/>
            </w:rPr>
          </w:rPrChange>
        </w:rPr>
        <w:t>Là dịch vụ cho phép thực hiện các giao dịch làm thay đổi số dư tài khoản của khách hàng tại Agribank như: chuyển khoản trong hệ thống Agribank, chuyển khoản liên ngân hàng, gửi tiền có kỳ hạn…</w:t>
      </w:r>
      <w:r w:rsidR="00D504C7" w:rsidRPr="007C163E">
        <w:rPr>
          <w:spacing w:val="-2"/>
          <w:sz w:val="24"/>
          <w:szCs w:val="24"/>
          <w:rPrChange w:id="1352" w:author="Phùng Nguyễn Minh Tâm" w:date="2018-12-19T17:03:00Z">
            <w:rPr>
              <w:color w:val="FF0000"/>
              <w:spacing w:val="-2"/>
              <w:sz w:val="24"/>
              <w:szCs w:val="24"/>
            </w:rPr>
          </w:rPrChange>
        </w:rPr>
        <w:t>/</w:t>
      </w:r>
      <w:r w:rsidR="00D504C7" w:rsidRPr="007C163E">
        <w:rPr>
          <w:i/>
          <w:sz w:val="24"/>
          <w:szCs w:val="24"/>
          <w:rPrChange w:id="1353" w:author="Phùng Nguyễn Minh Tâm" w:date="2018-12-19T17:03:00Z">
            <w:rPr>
              <w:i/>
              <w:color w:val="FF0000"/>
              <w:sz w:val="24"/>
              <w:szCs w:val="24"/>
            </w:rPr>
          </w:rPrChange>
        </w:rPr>
        <w:t xml:space="preserve"> </w:t>
      </w:r>
      <w:r w:rsidR="0036691C" w:rsidRPr="007C163E">
        <w:rPr>
          <w:i/>
          <w:spacing w:val="-2"/>
          <w:sz w:val="24"/>
          <w:szCs w:val="24"/>
          <w:rPrChange w:id="1354" w:author="Phùng Nguyễn Minh Tâm" w:date="2018-12-19T17:03:00Z">
            <w:rPr>
              <w:i/>
              <w:color w:val="FF0000"/>
              <w:spacing w:val="-2"/>
              <w:sz w:val="24"/>
              <w:szCs w:val="24"/>
            </w:rPr>
          </w:rPrChange>
        </w:rPr>
        <w:t xml:space="preserve">Financial services: </w:t>
      </w:r>
      <w:del w:id="1355" w:author="Dao Khanh Hoa - 1050" w:date="2018-12-13T11:06:00Z">
        <w:r w:rsidR="0036691C" w:rsidRPr="007C163E" w:rsidDel="00B70912">
          <w:rPr>
            <w:i/>
            <w:spacing w:val="-2"/>
            <w:sz w:val="24"/>
            <w:szCs w:val="24"/>
            <w:rPrChange w:id="1356" w:author="Phùng Nguyễn Minh Tâm" w:date="2018-12-19T17:03:00Z">
              <w:rPr>
                <w:i/>
                <w:color w:val="FF0000"/>
                <w:spacing w:val="-2"/>
                <w:sz w:val="24"/>
                <w:szCs w:val="24"/>
              </w:rPr>
            </w:rPrChange>
          </w:rPr>
          <w:delText xml:space="preserve">services </w:delText>
        </w:r>
      </w:del>
      <w:del w:id="1357" w:author="Dao Khanh Hoa - 1050" w:date="2018-12-13T11:03:00Z">
        <w:r w:rsidR="0036691C" w:rsidRPr="007C163E" w:rsidDel="00B70912">
          <w:rPr>
            <w:i/>
            <w:spacing w:val="-2"/>
            <w:sz w:val="24"/>
            <w:szCs w:val="24"/>
            <w:rPrChange w:id="1358" w:author="Phùng Nguyễn Minh Tâm" w:date="2018-12-19T17:03:00Z">
              <w:rPr>
                <w:i/>
                <w:color w:val="FF0000"/>
                <w:spacing w:val="-2"/>
                <w:sz w:val="24"/>
                <w:szCs w:val="24"/>
              </w:rPr>
            </w:rPrChange>
          </w:rPr>
          <w:delText>that</w:delText>
        </w:r>
      </w:del>
      <w:r w:rsidR="0036691C" w:rsidRPr="007C163E">
        <w:rPr>
          <w:i/>
          <w:spacing w:val="-2"/>
          <w:sz w:val="24"/>
          <w:szCs w:val="24"/>
          <w:rPrChange w:id="1359" w:author="Phùng Nguyễn Minh Tâm" w:date="2018-12-19T17:03:00Z">
            <w:rPr>
              <w:i/>
              <w:color w:val="FF0000"/>
              <w:spacing w:val="-2"/>
              <w:sz w:val="24"/>
              <w:szCs w:val="24"/>
            </w:rPr>
          </w:rPrChange>
        </w:rPr>
        <w:t xml:space="preserve"> allow Customers to conduct transactions that change the account balance of Customers at Agribank, specifically: Agribank internal transfer, interbank transfer, </w:t>
      </w:r>
      <w:del w:id="1360" w:author="Dao Khanh Hoa - 1050" w:date="2018-12-13T11:05:00Z">
        <w:r w:rsidR="0036691C" w:rsidRPr="007C163E" w:rsidDel="00B70912">
          <w:rPr>
            <w:i/>
            <w:spacing w:val="-2"/>
            <w:sz w:val="24"/>
            <w:szCs w:val="24"/>
            <w:rPrChange w:id="1361" w:author="Phùng Nguyễn Minh Tâm" w:date="2018-12-19T17:03:00Z">
              <w:rPr>
                <w:i/>
                <w:color w:val="FF0000"/>
                <w:spacing w:val="-2"/>
                <w:sz w:val="24"/>
                <w:szCs w:val="24"/>
              </w:rPr>
            </w:rPrChange>
          </w:rPr>
          <w:delText>open online</w:delText>
        </w:r>
      </w:del>
      <w:ins w:id="1362" w:author="Dao Khanh Hoa - 1050" w:date="2018-12-13T11:05:00Z">
        <w:r w:rsidR="00B70912" w:rsidRPr="007C163E">
          <w:rPr>
            <w:i/>
            <w:spacing w:val="-2"/>
            <w:sz w:val="24"/>
            <w:szCs w:val="24"/>
            <w:rPrChange w:id="1363" w:author="Phùng Nguyễn Minh Tâm" w:date="2018-12-19T17:03:00Z">
              <w:rPr>
                <w:i/>
                <w:color w:val="FF0000"/>
                <w:spacing w:val="-2"/>
                <w:sz w:val="24"/>
                <w:szCs w:val="24"/>
              </w:rPr>
            </w:rPrChange>
          </w:rPr>
          <w:t>term</w:t>
        </w:r>
      </w:ins>
      <w:r w:rsidR="0036691C" w:rsidRPr="007C163E">
        <w:rPr>
          <w:i/>
          <w:spacing w:val="-2"/>
          <w:sz w:val="24"/>
          <w:szCs w:val="24"/>
          <w:rPrChange w:id="1364" w:author="Phùng Nguyễn Minh Tâm" w:date="2018-12-19T17:03:00Z">
            <w:rPr>
              <w:i/>
              <w:color w:val="FF0000"/>
              <w:spacing w:val="-2"/>
              <w:sz w:val="24"/>
              <w:szCs w:val="24"/>
            </w:rPr>
          </w:rPrChange>
        </w:rPr>
        <w:t xml:space="preserve"> deposit, etc.</w:t>
      </w:r>
    </w:p>
    <w:p w:rsidR="00D504C7" w:rsidRPr="007C163E" w:rsidRDefault="00D504C7" w:rsidP="007641DF">
      <w:pPr>
        <w:widowControl w:val="0"/>
        <w:numPr>
          <w:ilvl w:val="0"/>
          <w:numId w:val="73"/>
        </w:numPr>
        <w:tabs>
          <w:tab w:val="left" w:pos="810"/>
        </w:tabs>
        <w:spacing w:before="80" w:after="80" w:line="252" w:lineRule="auto"/>
        <w:ind w:left="0" w:firstLine="567"/>
        <w:jc w:val="both"/>
        <w:rPr>
          <w:i/>
          <w:spacing w:val="-2"/>
          <w:sz w:val="24"/>
          <w:szCs w:val="24"/>
          <w:rPrChange w:id="1365" w:author="Phùng Nguyễn Minh Tâm" w:date="2018-12-19T17:03:00Z">
            <w:rPr>
              <w:i/>
              <w:color w:val="FF0000"/>
              <w:spacing w:val="-2"/>
              <w:sz w:val="24"/>
              <w:szCs w:val="24"/>
            </w:rPr>
          </w:rPrChange>
        </w:rPr>
      </w:pPr>
      <w:r w:rsidRPr="007C163E">
        <w:rPr>
          <w:spacing w:val="-2"/>
          <w:sz w:val="24"/>
          <w:szCs w:val="24"/>
          <w:rPrChange w:id="1366" w:author="Phùng Nguyễn Minh Tâm" w:date="2018-12-19T17:03:00Z">
            <w:rPr>
              <w:color w:val="FF0000"/>
              <w:spacing w:val="-2"/>
              <w:sz w:val="24"/>
              <w:szCs w:val="24"/>
            </w:rPr>
          </w:rPrChange>
        </w:rPr>
        <w:t>Dịch vụ thanh toán:</w:t>
      </w:r>
      <w:r w:rsidRPr="007C163E">
        <w:rPr>
          <w:bCs/>
          <w:spacing w:val="-2"/>
          <w:sz w:val="24"/>
          <w:szCs w:val="24"/>
          <w:rPrChange w:id="1367" w:author="Phùng Nguyễn Minh Tâm" w:date="2018-12-19T17:03:00Z">
            <w:rPr>
              <w:bCs/>
              <w:color w:val="FF0000"/>
              <w:spacing w:val="-2"/>
              <w:sz w:val="24"/>
              <w:szCs w:val="24"/>
            </w:rPr>
          </w:rPrChange>
        </w:rPr>
        <w:t xml:space="preserve"> </w:t>
      </w:r>
      <w:r w:rsidR="007641DF" w:rsidRPr="007C163E">
        <w:rPr>
          <w:bCs/>
          <w:spacing w:val="-2"/>
          <w:sz w:val="24"/>
          <w:szCs w:val="24"/>
          <w:rPrChange w:id="1368" w:author="Phùng Nguyễn Minh Tâm" w:date="2018-12-19T17:03:00Z">
            <w:rPr>
              <w:bCs/>
              <w:color w:val="FF0000"/>
              <w:spacing w:val="-2"/>
              <w:sz w:val="24"/>
              <w:szCs w:val="24"/>
            </w:rPr>
          </w:rPrChange>
        </w:rPr>
        <w:t>Là dịch vụ cho phép thực hiện các giao dịch thanh toán cho đơn vị thụ hưởng mở tài khoản tại Agribank như: thanh toán hóa đơn, nộp thuế điện tử, nạp tiền ví điện tử…</w:t>
      </w:r>
      <w:r w:rsidRPr="007C163E">
        <w:rPr>
          <w:spacing w:val="-2"/>
          <w:sz w:val="24"/>
          <w:szCs w:val="24"/>
          <w:rPrChange w:id="1369" w:author="Phùng Nguyễn Minh Tâm" w:date="2018-12-19T17:03:00Z">
            <w:rPr>
              <w:color w:val="FF0000"/>
              <w:spacing w:val="-2"/>
              <w:sz w:val="24"/>
              <w:szCs w:val="24"/>
            </w:rPr>
          </w:rPrChange>
        </w:rPr>
        <w:t>/</w:t>
      </w:r>
      <w:r w:rsidR="003759FF" w:rsidRPr="007C163E">
        <w:rPr>
          <w:i/>
          <w:spacing w:val="-2"/>
          <w:sz w:val="24"/>
          <w:szCs w:val="24"/>
          <w:rPrChange w:id="1370" w:author="Phùng Nguyễn Minh Tâm" w:date="2018-12-19T17:03:00Z">
            <w:rPr>
              <w:i/>
              <w:color w:val="FF0000"/>
              <w:spacing w:val="-2"/>
              <w:sz w:val="24"/>
              <w:szCs w:val="24"/>
            </w:rPr>
          </w:rPrChange>
        </w:rPr>
        <w:t xml:space="preserve"> Payment services: </w:t>
      </w:r>
      <w:del w:id="1371" w:author="Dao Khanh Hoa - 1050" w:date="2018-12-13T11:06:00Z">
        <w:r w:rsidR="003759FF" w:rsidRPr="007C163E" w:rsidDel="00B70912">
          <w:rPr>
            <w:i/>
            <w:spacing w:val="-2"/>
            <w:sz w:val="24"/>
            <w:szCs w:val="24"/>
            <w:rPrChange w:id="1372" w:author="Phùng Nguyễn Minh Tâm" w:date="2018-12-19T17:03:00Z">
              <w:rPr>
                <w:i/>
                <w:color w:val="FF0000"/>
                <w:spacing w:val="-2"/>
                <w:sz w:val="24"/>
                <w:szCs w:val="24"/>
              </w:rPr>
            </w:rPrChange>
          </w:rPr>
          <w:delText>services</w:delText>
        </w:r>
      </w:del>
      <w:r w:rsidR="003759FF" w:rsidRPr="007C163E">
        <w:rPr>
          <w:i/>
          <w:spacing w:val="-2"/>
          <w:sz w:val="24"/>
          <w:szCs w:val="24"/>
          <w:rPrChange w:id="1373" w:author="Phùng Nguyễn Minh Tâm" w:date="2018-12-19T17:03:00Z">
            <w:rPr>
              <w:i/>
              <w:color w:val="FF0000"/>
              <w:spacing w:val="-2"/>
              <w:sz w:val="24"/>
              <w:szCs w:val="24"/>
            </w:rPr>
          </w:rPrChange>
        </w:rPr>
        <w:t xml:space="preserve"> </w:t>
      </w:r>
      <w:del w:id="1374" w:author="Dao Khanh Hoa - 1050" w:date="2018-12-13T11:06:00Z">
        <w:r w:rsidR="003759FF" w:rsidRPr="007C163E" w:rsidDel="00B70912">
          <w:rPr>
            <w:i/>
            <w:spacing w:val="-2"/>
            <w:sz w:val="24"/>
            <w:szCs w:val="24"/>
            <w:rPrChange w:id="1375" w:author="Phùng Nguyễn Minh Tâm" w:date="2018-12-19T17:03:00Z">
              <w:rPr>
                <w:i/>
                <w:color w:val="FF0000"/>
                <w:spacing w:val="-2"/>
                <w:sz w:val="24"/>
                <w:szCs w:val="24"/>
              </w:rPr>
            </w:rPrChange>
          </w:rPr>
          <w:delText>that</w:delText>
        </w:r>
      </w:del>
      <w:r w:rsidR="003759FF" w:rsidRPr="007C163E">
        <w:rPr>
          <w:i/>
          <w:spacing w:val="-2"/>
          <w:sz w:val="24"/>
          <w:szCs w:val="24"/>
          <w:rPrChange w:id="1376" w:author="Phùng Nguyễn Minh Tâm" w:date="2018-12-19T17:03:00Z">
            <w:rPr>
              <w:i/>
              <w:color w:val="FF0000"/>
              <w:spacing w:val="-2"/>
              <w:sz w:val="24"/>
              <w:szCs w:val="24"/>
            </w:rPr>
          </w:rPrChange>
        </w:rPr>
        <w:t xml:space="preserve"> allow Customers to conduct payment transactions for the given beneficiaries’ </w:t>
      </w:r>
      <w:r w:rsidR="003759FF" w:rsidRPr="007C163E">
        <w:rPr>
          <w:i/>
          <w:spacing w:val="-2"/>
          <w:sz w:val="24"/>
          <w:szCs w:val="24"/>
          <w:rPrChange w:id="1377" w:author="Phùng Nguyễn Minh Tâm" w:date="2018-12-19T17:03:00Z">
            <w:rPr>
              <w:i/>
              <w:color w:val="FF0000"/>
              <w:spacing w:val="-2"/>
              <w:sz w:val="24"/>
              <w:szCs w:val="24"/>
            </w:rPr>
          </w:rPrChange>
        </w:rPr>
        <w:lastRenderedPageBreak/>
        <w:t>account</w:t>
      </w:r>
      <w:ins w:id="1378" w:author="Dao Khanh Hoa - 1050" w:date="2018-12-13T15:33:00Z">
        <w:r w:rsidR="003C5F20" w:rsidRPr="007C163E">
          <w:rPr>
            <w:i/>
            <w:spacing w:val="-2"/>
            <w:sz w:val="24"/>
            <w:szCs w:val="24"/>
            <w:rPrChange w:id="1379" w:author="Phùng Nguyễn Minh Tâm" w:date="2018-12-19T17:03:00Z">
              <w:rPr>
                <w:i/>
                <w:color w:val="FF0000"/>
                <w:spacing w:val="-2"/>
                <w:sz w:val="24"/>
                <w:szCs w:val="24"/>
              </w:rPr>
            </w:rPrChange>
          </w:rPr>
          <w:t>s</w:t>
        </w:r>
      </w:ins>
      <w:r w:rsidR="003759FF" w:rsidRPr="007C163E">
        <w:rPr>
          <w:i/>
          <w:spacing w:val="-2"/>
          <w:sz w:val="24"/>
          <w:szCs w:val="24"/>
          <w:rPrChange w:id="1380" w:author="Phùng Nguyễn Minh Tâm" w:date="2018-12-19T17:03:00Z">
            <w:rPr>
              <w:i/>
              <w:color w:val="FF0000"/>
              <w:spacing w:val="-2"/>
              <w:sz w:val="24"/>
              <w:szCs w:val="24"/>
            </w:rPr>
          </w:rPrChange>
        </w:rPr>
        <w:t xml:space="preserve"> opened at Agribank, specifically Bill payment,</w:t>
      </w:r>
      <w:ins w:id="1381" w:author="Phùng Nguyễn Minh Tâm" w:date="2018-12-18T08:36:00Z">
        <w:r w:rsidR="0058600F" w:rsidRPr="007C163E">
          <w:rPr>
            <w:i/>
            <w:spacing w:val="-2"/>
            <w:sz w:val="24"/>
            <w:szCs w:val="24"/>
            <w:rPrChange w:id="1382" w:author="Phùng Nguyễn Minh Tâm" w:date="2018-12-19T17:03:00Z">
              <w:rPr>
                <w:i/>
                <w:color w:val="FF0000"/>
                <w:spacing w:val="-2"/>
                <w:sz w:val="24"/>
                <w:szCs w:val="24"/>
              </w:rPr>
            </w:rPrChange>
          </w:rPr>
          <w:t xml:space="preserve"> </w:t>
        </w:r>
      </w:ins>
      <w:ins w:id="1383" w:author="Dao Khanh Hoa - 1050" w:date="2018-12-13T15:34:00Z">
        <w:r w:rsidR="003C5F20" w:rsidRPr="007C163E">
          <w:rPr>
            <w:i/>
            <w:spacing w:val="-2"/>
            <w:sz w:val="24"/>
            <w:szCs w:val="24"/>
            <w:rPrChange w:id="1384" w:author="Phùng Nguyễn Minh Tâm" w:date="2018-12-19T17:03:00Z">
              <w:rPr>
                <w:i/>
                <w:color w:val="FF0000"/>
                <w:spacing w:val="-2"/>
                <w:sz w:val="24"/>
                <w:szCs w:val="24"/>
              </w:rPr>
            </w:rPrChange>
          </w:rPr>
          <w:t>E-</w:t>
        </w:r>
      </w:ins>
      <w:r w:rsidR="003759FF" w:rsidRPr="007C163E">
        <w:rPr>
          <w:i/>
          <w:spacing w:val="-2"/>
          <w:sz w:val="24"/>
          <w:szCs w:val="24"/>
          <w:rPrChange w:id="1385" w:author="Phùng Nguyễn Minh Tâm" w:date="2018-12-19T17:03:00Z">
            <w:rPr>
              <w:i/>
              <w:color w:val="FF0000"/>
              <w:spacing w:val="-2"/>
              <w:sz w:val="24"/>
              <w:szCs w:val="24"/>
            </w:rPr>
          </w:rPrChange>
        </w:rPr>
        <w:t xml:space="preserve"> tax payment, </w:t>
      </w:r>
      <w:del w:id="1386" w:author="Dao Khanh Hoa - 1050" w:date="2018-12-13T15:34:00Z">
        <w:r w:rsidR="003759FF" w:rsidRPr="007C163E" w:rsidDel="003C5F20">
          <w:rPr>
            <w:i/>
            <w:spacing w:val="-2"/>
            <w:sz w:val="24"/>
            <w:szCs w:val="24"/>
            <w:rPrChange w:id="1387" w:author="Phùng Nguyễn Minh Tâm" w:date="2018-12-19T17:03:00Z">
              <w:rPr>
                <w:i/>
                <w:color w:val="FF0000"/>
                <w:spacing w:val="-2"/>
                <w:sz w:val="24"/>
                <w:szCs w:val="24"/>
              </w:rPr>
            </w:rPrChange>
          </w:rPr>
          <w:delText>send money into</w:delText>
        </w:r>
      </w:del>
      <w:r w:rsidR="003759FF" w:rsidRPr="007C163E">
        <w:rPr>
          <w:i/>
          <w:spacing w:val="-2"/>
          <w:sz w:val="24"/>
          <w:szCs w:val="24"/>
          <w:rPrChange w:id="1388" w:author="Phùng Nguyễn Minh Tâm" w:date="2018-12-19T17:03:00Z">
            <w:rPr>
              <w:i/>
              <w:color w:val="FF0000"/>
              <w:spacing w:val="-2"/>
              <w:sz w:val="24"/>
              <w:szCs w:val="24"/>
            </w:rPr>
          </w:rPrChange>
        </w:rPr>
        <w:t xml:space="preserve"> E-wallet</w:t>
      </w:r>
      <w:ins w:id="1389" w:author="Dao Khanh Hoa - 1050" w:date="2018-12-13T15:35:00Z">
        <w:r w:rsidR="003C5F20" w:rsidRPr="007C163E">
          <w:rPr>
            <w:i/>
            <w:spacing w:val="-2"/>
            <w:sz w:val="24"/>
            <w:szCs w:val="24"/>
            <w:rPrChange w:id="1390" w:author="Phùng Nguyễn Minh Tâm" w:date="2018-12-19T17:03:00Z">
              <w:rPr>
                <w:i/>
                <w:color w:val="FF0000"/>
                <w:spacing w:val="-2"/>
                <w:sz w:val="24"/>
                <w:szCs w:val="24"/>
              </w:rPr>
            </w:rPrChange>
          </w:rPr>
          <w:t xml:space="preserve"> top up</w:t>
        </w:r>
      </w:ins>
      <w:r w:rsidR="003759FF" w:rsidRPr="007C163E">
        <w:rPr>
          <w:i/>
          <w:spacing w:val="-2"/>
          <w:sz w:val="24"/>
          <w:szCs w:val="24"/>
          <w:rPrChange w:id="1391" w:author="Phùng Nguyễn Minh Tâm" w:date="2018-12-19T17:03:00Z">
            <w:rPr>
              <w:i/>
              <w:color w:val="FF0000"/>
              <w:spacing w:val="-2"/>
              <w:sz w:val="24"/>
              <w:szCs w:val="24"/>
            </w:rPr>
          </w:rPrChange>
        </w:rPr>
        <w:t>, etc.</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 xml:space="preserve">Dịch vụ phi tài chính: </w:t>
      </w:r>
      <w:r w:rsidRPr="007C163E">
        <w:rPr>
          <w:bCs/>
          <w:spacing w:val="-2"/>
          <w:sz w:val="24"/>
          <w:szCs w:val="24"/>
        </w:rPr>
        <w:t>Là dịch vụ cho phép thực hiện truy vấn các thông tin liên quan đến tài khoản của khách hàng tại Agribank như: vấn tin tài khoản, vấn tin lịch sử giao dịch</w:t>
      </w:r>
      <w:r w:rsidRPr="007C163E">
        <w:rPr>
          <w:spacing w:val="-2"/>
          <w:sz w:val="24"/>
          <w:szCs w:val="24"/>
        </w:rPr>
        <w:t>…</w:t>
      </w:r>
      <w:r w:rsidR="004743FE" w:rsidRPr="007C163E">
        <w:rPr>
          <w:spacing w:val="-2"/>
          <w:sz w:val="24"/>
          <w:szCs w:val="24"/>
        </w:rPr>
        <w:t xml:space="preserve"> </w:t>
      </w:r>
      <w:r w:rsidR="004743FE" w:rsidRPr="007C163E">
        <w:rPr>
          <w:sz w:val="24"/>
          <w:rPrChange w:id="1392" w:author="Phùng Nguyễn Minh Tâm" w:date="2018-12-19T17:03:00Z">
            <w:rPr>
              <w:color w:val="FF0000"/>
              <w:sz w:val="24"/>
            </w:rPr>
          </w:rPrChange>
        </w:rPr>
        <w:t>mặc định cung cấp khi khách hàng đăng ký dịch vụ</w:t>
      </w:r>
      <w:r w:rsidRPr="007C163E">
        <w:rPr>
          <w:spacing w:val="-2"/>
          <w:sz w:val="24"/>
          <w:szCs w:val="24"/>
        </w:rPr>
        <w:t>/</w:t>
      </w:r>
      <w:r w:rsidR="00384F8D" w:rsidRPr="007C163E">
        <w:rPr>
          <w:i/>
          <w:spacing w:val="-2"/>
          <w:sz w:val="24"/>
          <w:szCs w:val="24"/>
        </w:rPr>
        <w:t xml:space="preserve"> Non-financial services: services that allow Customers to query the information relatated to Customers’s account opened at Agribank, specifically: Inquiry payment account information, inquiry transaction history, etc. </w:t>
      </w:r>
      <w:r w:rsidR="00384F8D" w:rsidRPr="007C163E">
        <w:rPr>
          <w:i/>
          <w:sz w:val="24"/>
          <w:rPrChange w:id="1393" w:author="Phùng Nguyễn Minh Tâm" w:date="2018-12-19T17:03:00Z">
            <w:rPr>
              <w:i/>
              <w:color w:val="FF0000"/>
              <w:sz w:val="24"/>
            </w:rPr>
          </w:rPrChange>
        </w:rPr>
        <w:t>provided by default when customers register</w:t>
      </w:r>
      <w:ins w:id="1394" w:author="Dao Khanh Hoa - 1050" w:date="2018-12-13T11:09:00Z">
        <w:r w:rsidR="00B70912" w:rsidRPr="007C163E">
          <w:rPr>
            <w:i/>
            <w:sz w:val="24"/>
            <w:rPrChange w:id="1395" w:author="Phùng Nguyễn Minh Tâm" w:date="2018-12-19T17:03:00Z">
              <w:rPr>
                <w:i/>
                <w:color w:val="FF0000"/>
                <w:sz w:val="24"/>
              </w:rPr>
            </w:rPrChange>
          </w:rPr>
          <w:t xml:space="preserve"> for</w:t>
        </w:r>
      </w:ins>
      <w:r w:rsidR="00384F8D" w:rsidRPr="007C163E">
        <w:rPr>
          <w:i/>
          <w:sz w:val="24"/>
          <w:rPrChange w:id="1396" w:author="Phùng Nguyễn Minh Tâm" w:date="2018-12-19T17:03:00Z">
            <w:rPr>
              <w:i/>
              <w:color w:val="FF0000"/>
              <w:sz w:val="24"/>
            </w:rPr>
          </w:rPrChange>
        </w:rPr>
        <w:t xml:space="preserve"> the Services.</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 xml:space="preserve">Tên đăng nhập (User ID): </w:t>
      </w:r>
      <w:r w:rsidRPr="007C163E">
        <w:rPr>
          <w:sz w:val="24"/>
          <w:szCs w:val="24"/>
        </w:rPr>
        <w:t xml:space="preserve">Là chuỗi ký tự/số điện thoại khách hàng sử dụng </w:t>
      </w:r>
      <w:r w:rsidRPr="007C163E">
        <w:rPr>
          <w:spacing w:val="-2"/>
          <w:sz w:val="24"/>
          <w:szCs w:val="24"/>
        </w:rPr>
        <w:t>để đăng nhập vào hệ thống Ngân hàng điện tử</w:t>
      </w:r>
      <w:r w:rsidR="007641DF" w:rsidRPr="007C163E">
        <w:rPr>
          <w:spacing w:val="-2"/>
          <w:sz w:val="24"/>
          <w:szCs w:val="24"/>
        </w:rPr>
        <w:t xml:space="preserve"> của Agribank</w:t>
      </w:r>
      <w:r w:rsidRPr="007C163E">
        <w:rPr>
          <w:spacing w:val="-2"/>
          <w:sz w:val="24"/>
          <w:szCs w:val="24"/>
        </w:rPr>
        <w:t>/</w:t>
      </w:r>
      <w:r w:rsidR="00D061C1" w:rsidRPr="007C163E">
        <w:rPr>
          <w:i/>
          <w:spacing w:val="-2"/>
          <w:sz w:val="24"/>
          <w:szCs w:val="24"/>
        </w:rPr>
        <w:t xml:space="preserve"> Username (User ID): a sequence of characters/mobile phone number which Customers use to log on Agribank E-Banking system</w:t>
      </w:r>
      <w:r w:rsidRPr="007C163E">
        <w:rPr>
          <w:i/>
          <w:spacing w:val="-2"/>
          <w:sz w:val="24"/>
          <w:szCs w:val="24"/>
        </w:rPr>
        <w:t>.</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Mật khẩu đăng nhập: Là chuỗi ký tự bí mật khách hàng sử dụng để đăng nhập/sử dụng Dịch vụ/</w:t>
      </w:r>
      <w:r w:rsidR="003C57EC" w:rsidRPr="007C163E">
        <w:rPr>
          <w:i/>
          <w:spacing w:val="-2"/>
          <w:sz w:val="24"/>
          <w:szCs w:val="24"/>
        </w:rPr>
        <w:t xml:space="preserve"> Password: a personally secret sequence of characters that Customers use to log on/use the Services.</w:t>
      </w:r>
    </w:p>
    <w:p w:rsidR="00DC1D61" w:rsidRPr="007C163E" w:rsidRDefault="00DC1D61" w:rsidP="00F9584C">
      <w:pPr>
        <w:widowControl w:val="0"/>
        <w:numPr>
          <w:ilvl w:val="0"/>
          <w:numId w:val="73"/>
        </w:numPr>
        <w:tabs>
          <w:tab w:val="left" w:pos="810"/>
          <w:tab w:val="left" w:pos="851"/>
        </w:tabs>
        <w:spacing w:before="80" w:after="80" w:line="252" w:lineRule="auto"/>
        <w:ind w:left="0" w:firstLine="567"/>
        <w:jc w:val="both"/>
        <w:rPr>
          <w:sz w:val="24"/>
          <w:szCs w:val="24"/>
          <w:rPrChange w:id="1397" w:author="Phùng Nguyễn Minh Tâm" w:date="2018-12-19T17:03:00Z">
            <w:rPr>
              <w:color w:val="FF0000"/>
              <w:spacing w:val="-4"/>
              <w:sz w:val="24"/>
              <w:szCs w:val="24"/>
            </w:rPr>
          </w:rPrChange>
        </w:rPr>
      </w:pPr>
      <w:r w:rsidRPr="007C163E">
        <w:rPr>
          <w:spacing w:val="-4"/>
          <w:sz w:val="24"/>
          <w:szCs w:val="24"/>
          <w:rPrChange w:id="1398" w:author="Phùng Nguyễn Minh Tâm" w:date="2018-12-19T17:03:00Z">
            <w:rPr>
              <w:color w:val="FF0000"/>
              <w:sz w:val="24"/>
              <w:szCs w:val="24"/>
            </w:rPr>
          </w:rPrChange>
        </w:rPr>
        <w:t>Phương thức xác thực: Là các phương pháp được áp dụng để định danh người dùng và/hoặc chứng minh tính đúng đắn của một giao dịch được khởi tạo trên hệ thống ngân hàng điện tử</w:t>
      </w:r>
      <w:proofErr w:type="gramStart"/>
      <w:r w:rsidRPr="007C163E">
        <w:rPr>
          <w:spacing w:val="-4"/>
          <w:sz w:val="24"/>
          <w:szCs w:val="24"/>
          <w:rPrChange w:id="1399" w:author="Phùng Nguyễn Minh Tâm" w:date="2018-12-19T17:03:00Z">
            <w:rPr>
              <w:color w:val="FF0000"/>
              <w:spacing w:val="-4"/>
              <w:sz w:val="24"/>
              <w:szCs w:val="24"/>
            </w:rPr>
          </w:rPrChange>
        </w:rPr>
        <w:t>.</w:t>
      </w:r>
      <w:r w:rsidR="00B03697" w:rsidRPr="007C163E">
        <w:rPr>
          <w:spacing w:val="-4"/>
          <w:sz w:val="24"/>
          <w:szCs w:val="24"/>
          <w:rPrChange w:id="1400" w:author="Phùng Nguyễn Minh Tâm" w:date="2018-12-19T17:03:00Z">
            <w:rPr>
              <w:color w:val="FF0000"/>
              <w:spacing w:val="-4"/>
              <w:sz w:val="24"/>
              <w:szCs w:val="24"/>
            </w:rPr>
          </w:rPrChange>
        </w:rPr>
        <w:t>/</w:t>
      </w:r>
      <w:proofErr w:type="gramEnd"/>
      <w:r w:rsidR="00B03697" w:rsidRPr="007C163E">
        <w:rPr>
          <w:i/>
          <w:sz w:val="24"/>
          <w:szCs w:val="24"/>
          <w:rPrChange w:id="1401" w:author="Phùng Nguyễn Minh Tâm" w:date="2018-12-19T17:03:00Z">
            <w:rPr>
              <w:i/>
              <w:color w:val="FF0000"/>
              <w:spacing w:val="-4"/>
              <w:sz w:val="24"/>
              <w:szCs w:val="24"/>
            </w:rPr>
          </w:rPrChange>
        </w:rPr>
        <w:t xml:space="preserve"> Authentication method: </w:t>
      </w:r>
      <w:del w:id="1402" w:author="Dao Khanh Hoa - 1050" w:date="2018-12-13T11:09:00Z">
        <w:r w:rsidR="00B03697" w:rsidRPr="007C163E" w:rsidDel="00B70912">
          <w:rPr>
            <w:i/>
            <w:sz w:val="24"/>
            <w:szCs w:val="24"/>
            <w:rPrChange w:id="1403" w:author="Phùng Nguyễn Minh Tâm" w:date="2018-12-19T17:03:00Z">
              <w:rPr>
                <w:i/>
                <w:color w:val="FF0000"/>
                <w:spacing w:val="-4"/>
                <w:sz w:val="24"/>
                <w:szCs w:val="24"/>
              </w:rPr>
            </w:rPrChange>
          </w:rPr>
          <w:delText>The methods</w:delText>
        </w:r>
      </w:del>
      <w:ins w:id="1404" w:author="Dao Khanh Hoa - 1050" w:date="2018-12-13T11:09:00Z">
        <w:r w:rsidR="00B70912" w:rsidRPr="007C163E">
          <w:rPr>
            <w:i/>
            <w:sz w:val="24"/>
            <w:szCs w:val="24"/>
            <w:rPrChange w:id="1405" w:author="Phùng Nguyễn Minh Tâm" w:date="2018-12-19T17:03:00Z">
              <w:rPr>
                <w:i/>
                <w:color w:val="FF0000"/>
                <w:spacing w:val="-4"/>
                <w:sz w:val="24"/>
                <w:szCs w:val="24"/>
              </w:rPr>
            </w:rPrChange>
          </w:rPr>
          <w:t>is</w:t>
        </w:r>
      </w:ins>
      <w:r w:rsidR="00B03697" w:rsidRPr="007C163E">
        <w:rPr>
          <w:i/>
          <w:sz w:val="24"/>
          <w:szCs w:val="24"/>
          <w:rPrChange w:id="1406" w:author="Phùng Nguyễn Minh Tâm" w:date="2018-12-19T17:03:00Z">
            <w:rPr>
              <w:i/>
              <w:color w:val="FF0000"/>
              <w:spacing w:val="-4"/>
              <w:sz w:val="24"/>
              <w:szCs w:val="24"/>
            </w:rPr>
          </w:rPrChange>
        </w:rPr>
        <w:t xml:space="preserve"> used to identify the user and / or </w:t>
      </w:r>
      <w:del w:id="1407" w:author="Dao Khanh Hoa - 1050" w:date="2018-12-13T15:36:00Z">
        <w:r w:rsidR="00B03697" w:rsidRPr="007C163E" w:rsidDel="003C5F20">
          <w:rPr>
            <w:i/>
            <w:sz w:val="24"/>
            <w:szCs w:val="24"/>
            <w:rPrChange w:id="1408" w:author="Phùng Nguyễn Minh Tâm" w:date="2018-12-19T17:03:00Z">
              <w:rPr>
                <w:i/>
                <w:color w:val="FF0000"/>
                <w:spacing w:val="-4"/>
                <w:sz w:val="24"/>
                <w:szCs w:val="24"/>
              </w:rPr>
            </w:rPrChange>
          </w:rPr>
          <w:delText>confirm</w:delText>
        </w:r>
      </w:del>
      <w:ins w:id="1409" w:author="Dao Khanh Hoa - 1050" w:date="2018-12-13T15:36:00Z">
        <w:r w:rsidR="003C5F20" w:rsidRPr="007C163E">
          <w:rPr>
            <w:i/>
            <w:sz w:val="24"/>
            <w:szCs w:val="24"/>
            <w:rPrChange w:id="1410" w:author="Phùng Nguyễn Minh Tâm" w:date="2018-12-19T17:03:00Z">
              <w:rPr>
                <w:i/>
                <w:color w:val="FF0000"/>
                <w:spacing w:val="-4"/>
                <w:sz w:val="24"/>
                <w:szCs w:val="24"/>
              </w:rPr>
            </w:rPrChange>
          </w:rPr>
          <w:t>verify</w:t>
        </w:r>
      </w:ins>
      <w:r w:rsidR="00B03697" w:rsidRPr="007C163E">
        <w:rPr>
          <w:i/>
          <w:sz w:val="24"/>
          <w:szCs w:val="24"/>
          <w:rPrChange w:id="1411" w:author="Phùng Nguyễn Minh Tâm" w:date="2018-12-19T17:03:00Z">
            <w:rPr>
              <w:i/>
              <w:color w:val="FF0000"/>
              <w:spacing w:val="-4"/>
              <w:sz w:val="24"/>
              <w:szCs w:val="24"/>
            </w:rPr>
          </w:rPrChange>
        </w:rPr>
        <w:t xml:space="preserve"> a transaction </w:t>
      </w:r>
      <w:ins w:id="1412" w:author="Dao Khanh Hoa - 1050" w:date="2018-12-13T15:36:00Z">
        <w:r w:rsidR="003C5F20" w:rsidRPr="007C163E">
          <w:rPr>
            <w:i/>
            <w:sz w:val="24"/>
            <w:szCs w:val="24"/>
            <w:rPrChange w:id="1413" w:author="Phùng Nguyễn Minh Tâm" w:date="2018-12-19T17:03:00Z">
              <w:rPr>
                <w:i/>
                <w:color w:val="FF0000"/>
                <w:spacing w:val="-4"/>
                <w:sz w:val="24"/>
                <w:szCs w:val="24"/>
              </w:rPr>
            </w:rPrChange>
          </w:rPr>
          <w:t xml:space="preserve">that is </w:t>
        </w:r>
      </w:ins>
      <w:r w:rsidR="00B03697" w:rsidRPr="007C163E">
        <w:rPr>
          <w:i/>
          <w:sz w:val="24"/>
          <w:szCs w:val="24"/>
          <w:rPrChange w:id="1414" w:author="Phùng Nguyễn Minh Tâm" w:date="2018-12-19T17:03:00Z">
            <w:rPr>
              <w:i/>
              <w:color w:val="FF0000"/>
              <w:spacing w:val="-4"/>
              <w:sz w:val="24"/>
              <w:szCs w:val="24"/>
            </w:rPr>
          </w:rPrChange>
        </w:rPr>
        <w:t>initiated on the e-banking system.</w:t>
      </w:r>
      <w:r w:rsidR="00B03697" w:rsidRPr="007C163E">
        <w:rPr>
          <w:sz w:val="24"/>
          <w:szCs w:val="24"/>
          <w:rPrChange w:id="1415" w:author="Phùng Nguyễn Minh Tâm" w:date="2018-12-19T17:03:00Z">
            <w:rPr>
              <w:color w:val="FF0000"/>
              <w:spacing w:val="-4"/>
              <w:sz w:val="24"/>
              <w:szCs w:val="24"/>
            </w:rPr>
          </w:rPrChange>
        </w:rPr>
        <w:t xml:space="preserve"> </w:t>
      </w:r>
    </w:p>
    <w:p w:rsidR="00D504C7" w:rsidRPr="007C163E" w:rsidRDefault="00DC1D61" w:rsidP="00F9584C">
      <w:pPr>
        <w:widowControl w:val="0"/>
        <w:numPr>
          <w:ilvl w:val="0"/>
          <w:numId w:val="73"/>
        </w:numPr>
        <w:tabs>
          <w:tab w:val="left" w:pos="810"/>
          <w:tab w:val="left" w:pos="851"/>
        </w:tabs>
        <w:spacing w:before="80" w:after="80" w:line="252" w:lineRule="auto"/>
        <w:ind w:left="0" w:firstLine="567"/>
        <w:jc w:val="both"/>
        <w:rPr>
          <w:sz w:val="24"/>
          <w:szCs w:val="24"/>
          <w:rPrChange w:id="1416" w:author="Phùng Nguyễn Minh Tâm" w:date="2018-12-19T17:03:00Z">
            <w:rPr>
              <w:color w:val="FF0000"/>
              <w:sz w:val="24"/>
              <w:szCs w:val="24"/>
            </w:rPr>
          </w:rPrChange>
        </w:rPr>
      </w:pPr>
      <w:r w:rsidRPr="007C163E">
        <w:rPr>
          <w:sz w:val="24"/>
          <w:szCs w:val="24"/>
          <w:rPrChange w:id="1417" w:author="Phùng Nguyễn Minh Tâm" w:date="2018-12-19T17:03:00Z">
            <w:rPr>
              <w:color w:val="FF0000"/>
              <w:sz w:val="24"/>
              <w:szCs w:val="24"/>
            </w:rPr>
          </w:rPrChange>
        </w:rPr>
        <w:t>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ngân hàng điện tử.</w:t>
      </w:r>
      <w:r w:rsidR="00D504C7" w:rsidRPr="007C163E">
        <w:rPr>
          <w:spacing w:val="-2"/>
          <w:sz w:val="24"/>
          <w:szCs w:val="24"/>
          <w:rPrChange w:id="1418" w:author="Phùng Nguyễn Minh Tâm" w:date="2018-12-19T17:03:00Z">
            <w:rPr>
              <w:color w:val="FF0000"/>
              <w:spacing w:val="-2"/>
              <w:sz w:val="24"/>
              <w:szCs w:val="24"/>
            </w:rPr>
          </w:rPrChange>
        </w:rPr>
        <w:t>/</w:t>
      </w:r>
      <w:r w:rsidR="00B03697" w:rsidRPr="007C163E">
        <w:rPr>
          <w:i/>
          <w:spacing w:val="-2"/>
          <w:sz w:val="24"/>
          <w:szCs w:val="24"/>
          <w:rPrChange w:id="1419" w:author="Phùng Nguyễn Minh Tâm" w:date="2018-12-19T17:03:00Z">
            <w:rPr>
              <w:i/>
              <w:color w:val="FF0000"/>
              <w:spacing w:val="-2"/>
              <w:sz w:val="24"/>
              <w:szCs w:val="24"/>
            </w:rPr>
          </w:rPrChange>
        </w:rPr>
        <w:t>One</w:t>
      </w:r>
      <w:del w:id="1420" w:author="Dao Khanh Hoa - 1050" w:date="2018-12-13T15:36:00Z">
        <w:r w:rsidR="00B03697" w:rsidRPr="007C163E" w:rsidDel="00911C0F">
          <w:rPr>
            <w:i/>
            <w:spacing w:val="-2"/>
            <w:sz w:val="24"/>
            <w:szCs w:val="24"/>
            <w:rPrChange w:id="1421" w:author="Phùng Nguyễn Minh Tâm" w:date="2018-12-19T17:03:00Z">
              <w:rPr>
                <w:i/>
                <w:color w:val="FF0000"/>
                <w:spacing w:val="-2"/>
                <w:sz w:val="24"/>
                <w:szCs w:val="24"/>
              </w:rPr>
            </w:rPrChange>
          </w:rPr>
          <w:delText xml:space="preserve"> T</w:delText>
        </w:r>
      </w:del>
      <w:ins w:id="1422" w:author="Dao Khanh Hoa - 1050" w:date="2018-12-13T15:36:00Z">
        <w:r w:rsidR="00911C0F" w:rsidRPr="007C163E">
          <w:rPr>
            <w:i/>
            <w:spacing w:val="-2"/>
            <w:sz w:val="24"/>
            <w:szCs w:val="24"/>
            <w:rPrChange w:id="1423" w:author="Phùng Nguyễn Minh Tâm" w:date="2018-12-19T17:03:00Z">
              <w:rPr>
                <w:i/>
                <w:color w:val="FF0000"/>
                <w:spacing w:val="-2"/>
                <w:sz w:val="24"/>
                <w:szCs w:val="24"/>
              </w:rPr>
            </w:rPrChange>
          </w:rPr>
          <w:t>-t</w:t>
        </w:r>
      </w:ins>
      <w:r w:rsidR="00B03697" w:rsidRPr="007C163E">
        <w:rPr>
          <w:i/>
          <w:spacing w:val="-2"/>
          <w:sz w:val="24"/>
          <w:szCs w:val="24"/>
          <w:rPrChange w:id="1424" w:author="Phùng Nguyễn Minh Tâm" w:date="2018-12-19T17:03:00Z">
            <w:rPr>
              <w:i/>
              <w:color w:val="FF0000"/>
              <w:spacing w:val="-2"/>
              <w:sz w:val="24"/>
              <w:szCs w:val="24"/>
            </w:rPr>
          </w:rPrChange>
        </w:rPr>
        <w:t xml:space="preserve">ime Password (OTP): </w:t>
      </w:r>
      <w:del w:id="1425" w:author="Dao Khanh Hoa - 1050" w:date="2018-12-13T11:10:00Z">
        <w:r w:rsidR="00B03697" w:rsidRPr="007C163E" w:rsidDel="00B70912">
          <w:rPr>
            <w:i/>
            <w:spacing w:val="-2"/>
            <w:sz w:val="24"/>
            <w:szCs w:val="24"/>
            <w:rPrChange w:id="1426" w:author="Phùng Nguyễn Minh Tâm" w:date="2018-12-19T17:03:00Z">
              <w:rPr>
                <w:i/>
                <w:color w:val="FF0000"/>
                <w:spacing w:val="-2"/>
                <w:sz w:val="24"/>
                <w:szCs w:val="24"/>
              </w:rPr>
            </w:rPrChange>
          </w:rPr>
          <w:delText>Password</w:delText>
        </w:r>
      </w:del>
      <w:r w:rsidR="00B03697" w:rsidRPr="007C163E">
        <w:rPr>
          <w:i/>
          <w:spacing w:val="-2"/>
          <w:sz w:val="24"/>
          <w:szCs w:val="24"/>
          <w:rPrChange w:id="1427" w:author="Phùng Nguyễn Minh Tâm" w:date="2018-12-19T17:03:00Z">
            <w:rPr>
              <w:i/>
              <w:color w:val="FF0000"/>
              <w:spacing w:val="-2"/>
              <w:sz w:val="24"/>
              <w:szCs w:val="24"/>
            </w:rPr>
          </w:rPrChange>
        </w:rPr>
        <w:t xml:space="preserve"> is randomly generated in the form of a string or digits</w:t>
      </w:r>
      <w:ins w:id="1428" w:author="Dao Khanh Hoa - 1050" w:date="2018-12-13T15:37:00Z">
        <w:r w:rsidR="00911C0F" w:rsidRPr="007C163E">
          <w:rPr>
            <w:i/>
            <w:spacing w:val="-2"/>
            <w:sz w:val="24"/>
            <w:szCs w:val="24"/>
            <w:rPrChange w:id="1429" w:author="Phùng Nguyễn Minh Tâm" w:date="2018-12-19T17:03:00Z">
              <w:rPr>
                <w:i/>
                <w:color w:val="FF0000"/>
                <w:spacing w:val="-2"/>
                <w:sz w:val="24"/>
                <w:szCs w:val="24"/>
              </w:rPr>
            </w:rPrChange>
          </w:rPr>
          <w:t>,</w:t>
        </w:r>
      </w:ins>
      <w:del w:id="1430" w:author="Dao Khanh Hoa - 1050" w:date="2018-12-13T15:37:00Z">
        <w:r w:rsidR="00B03697" w:rsidRPr="007C163E" w:rsidDel="00911C0F">
          <w:rPr>
            <w:i/>
            <w:spacing w:val="-2"/>
            <w:sz w:val="24"/>
            <w:szCs w:val="24"/>
            <w:rPrChange w:id="1431" w:author="Phùng Nguyễn Minh Tâm" w:date="2018-12-19T17:03:00Z">
              <w:rPr>
                <w:i/>
                <w:color w:val="FF0000"/>
                <w:spacing w:val="-2"/>
                <w:sz w:val="24"/>
                <w:szCs w:val="24"/>
              </w:rPr>
            </w:rPrChange>
          </w:rPr>
          <w:delText xml:space="preserve"> and is</w:delText>
        </w:r>
      </w:del>
      <w:r w:rsidR="00B03697" w:rsidRPr="007C163E">
        <w:rPr>
          <w:i/>
          <w:spacing w:val="-2"/>
          <w:sz w:val="24"/>
          <w:szCs w:val="24"/>
          <w:rPrChange w:id="1432" w:author="Phùng Nguyễn Minh Tâm" w:date="2018-12-19T17:03:00Z">
            <w:rPr>
              <w:i/>
              <w:color w:val="FF0000"/>
              <w:spacing w:val="-2"/>
              <w:sz w:val="24"/>
              <w:szCs w:val="24"/>
            </w:rPr>
          </w:rPrChange>
        </w:rPr>
        <w:t xml:space="preserve"> valid for a period of time</w:t>
      </w:r>
      <w:del w:id="1433" w:author="Dao Khanh Hoa - 1050" w:date="2018-12-13T15:37:00Z">
        <w:r w:rsidR="00941F8D" w:rsidRPr="007C163E" w:rsidDel="00911C0F">
          <w:rPr>
            <w:i/>
            <w:spacing w:val="-2"/>
            <w:sz w:val="24"/>
            <w:szCs w:val="24"/>
            <w:rPrChange w:id="1434" w:author="Phùng Nguyễn Minh Tâm" w:date="2018-12-19T17:03:00Z">
              <w:rPr>
                <w:i/>
                <w:color w:val="FF0000"/>
                <w:spacing w:val="-2"/>
                <w:sz w:val="24"/>
                <w:szCs w:val="24"/>
              </w:rPr>
            </w:rPrChange>
          </w:rPr>
          <w:delText>,</w:delText>
        </w:r>
      </w:del>
      <w:ins w:id="1435" w:author="Dao Khanh Hoa - 1050" w:date="2018-12-13T15:37:00Z">
        <w:r w:rsidR="00911C0F" w:rsidRPr="007C163E">
          <w:rPr>
            <w:i/>
            <w:spacing w:val="-2"/>
            <w:sz w:val="24"/>
            <w:szCs w:val="24"/>
            <w:rPrChange w:id="1436" w:author="Phùng Nguyễn Minh Tâm" w:date="2018-12-19T17:03:00Z">
              <w:rPr>
                <w:i/>
                <w:color w:val="FF0000"/>
                <w:spacing w:val="-2"/>
                <w:sz w:val="24"/>
                <w:szCs w:val="24"/>
              </w:rPr>
            </w:rPrChange>
          </w:rPr>
          <w:t xml:space="preserve"> and</w:t>
        </w:r>
      </w:ins>
      <w:r w:rsidR="00941F8D" w:rsidRPr="007C163E">
        <w:rPr>
          <w:i/>
          <w:spacing w:val="-2"/>
          <w:sz w:val="24"/>
          <w:szCs w:val="24"/>
          <w:rPrChange w:id="1437" w:author="Phùng Nguyễn Minh Tâm" w:date="2018-12-19T17:03:00Z">
            <w:rPr>
              <w:i/>
              <w:color w:val="FF0000"/>
              <w:spacing w:val="-2"/>
              <w:sz w:val="24"/>
              <w:szCs w:val="24"/>
            </w:rPr>
          </w:rPrChange>
        </w:rPr>
        <w:t xml:space="preserve"> </w:t>
      </w:r>
      <w:del w:id="1438" w:author="Dao Khanh Hoa - 1050" w:date="2018-12-13T15:37:00Z">
        <w:r w:rsidR="00941F8D" w:rsidRPr="007C163E" w:rsidDel="00911C0F">
          <w:rPr>
            <w:i/>
            <w:spacing w:val="-2"/>
            <w:sz w:val="24"/>
            <w:szCs w:val="24"/>
            <w:rPrChange w:id="1439" w:author="Phùng Nguyễn Minh Tâm" w:date="2018-12-19T17:03:00Z">
              <w:rPr>
                <w:i/>
                <w:color w:val="FF0000"/>
                <w:spacing w:val="-2"/>
                <w:sz w:val="24"/>
                <w:szCs w:val="24"/>
              </w:rPr>
            </w:rPrChange>
          </w:rPr>
          <w:delText>used</w:delText>
        </w:r>
      </w:del>
      <w:r w:rsidR="00B03697" w:rsidRPr="007C163E">
        <w:rPr>
          <w:i/>
          <w:spacing w:val="-2"/>
          <w:sz w:val="24"/>
          <w:szCs w:val="24"/>
          <w:rPrChange w:id="1440" w:author="Phùng Nguyễn Minh Tâm" w:date="2018-12-19T17:03:00Z">
            <w:rPr>
              <w:i/>
              <w:color w:val="FF0000"/>
              <w:spacing w:val="-2"/>
              <w:sz w:val="24"/>
              <w:szCs w:val="24"/>
            </w:rPr>
          </w:rPrChange>
        </w:rPr>
        <w:t xml:space="preserve"> </w:t>
      </w:r>
      <w:r w:rsidR="00941F8D" w:rsidRPr="007C163E">
        <w:rPr>
          <w:i/>
          <w:spacing w:val="-2"/>
          <w:sz w:val="24"/>
          <w:szCs w:val="24"/>
          <w:rPrChange w:id="1441" w:author="Phùng Nguyễn Minh Tâm" w:date="2018-12-19T17:03:00Z">
            <w:rPr>
              <w:i/>
              <w:color w:val="FF0000"/>
              <w:spacing w:val="-2"/>
              <w:sz w:val="24"/>
              <w:szCs w:val="24"/>
            </w:rPr>
          </w:rPrChange>
        </w:rPr>
        <w:t xml:space="preserve">one-time </w:t>
      </w:r>
      <w:ins w:id="1442" w:author="Dao Khanh Hoa - 1050" w:date="2018-12-13T15:37:00Z">
        <w:r w:rsidR="00911C0F" w:rsidRPr="007C163E">
          <w:rPr>
            <w:i/>
            <w:spacing w:val="-2"/>
            <w:sz w:val="24"/>
            <w:szCs w:val="24"/>
            <w:rPrChange w:id="1443" w:author="Phùng Nguyễn Minh Tâm" w:date="2018-12-19T17:03:00Z">
              <w:rPr>
                <w:i/>
                <w:color w:val="FF0000"/>
                <w:spacing w:val="-2"/>
                <w:sz w:val="24"/>
                <w:szCs w:val="24"/>
              </w:rPr>
            </w:rPrChange>
          </w:rPr>
          <w:t xml:space="preserve">use </w:t>
        </w:r>
      </w:ins>
      <w:r w:rsidR="00941F8D" w:rsidRPr="007C163E">
        <w:rPr>
          <w:i/>
          <w:spacing w:val="-2"/>
          <w:sz w:val="24"/>
          <w:szCs w:val="24"/>
          <w:rPrChange w:id="1444" w:author="Phùng Nguyễn Minh Tâm" w:date="2018-12-19T17:03:00Z">
            <w:rPr>
              <w:i/>
              <w:color w:val="FF0000"/>
              <w:spacing w:val="-2"/>
              <w:sz w:val="24"/>
              <w:szCs w:val="24"/>
            </w:rPr>
          </w:rPrChange>
        </w:rPr>
        <w:t xml:space="preserve">only </w:t>
      </w:r>
      <w:r w:rsidR="00B03697" w:rsidRPr="007C163E">
        <w:rPr>
          <w:i/>
          <w:spacing w:val="-2"/>
          <w:sz w:val="24"/>
          <w:szCs w:val="24"/>
          <w:rPrChange w:id="1445" w:author="Phùng Nguyễn Minh Tâm" w:date="2018-12-19T17:03:00Z">
            <w:rPr>
              <w:i/>
              <w:color w:val="FF0000"/>
              <w:spacing w:val="-2"/>
              <w:sz w:val="24"/>
              <w:szCs w:val="24"/>
            </w:rPr>
          </w:rPrChange>
        </w:rPr>
        <w:t xml:space="preserve">to </w:t>
      </w:r>
      <w:del w:id="1446" w:author="Dao Khanh Hoa - 1050" w:date="2018-12-13T15:37:00Z">
        <w:r w:rsidR="00B03697" w:rsidRPr="007C163E" w:rsidDel="00911C0F">
          <w:rPr>
            <w:i/>
            <w:spacing w:val="-2"/>
            <w:sz w:val="24"/>
            <w:szCs w:val="24"/>
            <w:rPrChange w:id="1447" w:author="Phùng Nguyễn Minh Tâm" w:date="2018-12-19T17:03:00Z">
              <w:rPr>
                <w:i/>
                <w:color w:val="FF0000"/>
                <w:spacing w:val="-2"/>
                <w:sz w:val="24"/>
                <w:szCs w:val="24"/>
              </w:rPr>
            </w:rPrChange>
          </w:rPr>
          <w:delText>confirm</w:delText>
        </w:r>
      </w:del>
      <w:ins w:id="1448" w:author="Dao Khanh Hoa - 1050" w:date="2018-12-13T15:37:00Z">
        <w:r w:rsidR="00911C0F" w:rsidRPr="007C163E">
          <w:rPr>
            <w:i/>
            <w:spacing w:val="-2"/>
            <w:sz w:val="24"/>
            <w:szCs w:val="24"/>
            <w:rPrChange w:id="1449" w:author="Phùng Nguyễn Minh Tâm" w:date="2018-12-19T17:03:00Z">
              <w:rPr>
                <w:i/>
                <w:color w:val="FF0000"/>
                <w:spacing w:val="-2"/>
                <w:sz w:val="24"/>
                <w:szCs w:val="24"/>
              </w:rPr>
            </w:rPrChange>
          </w:rPr>
          <w:t>verify</w:t>
        </w:r>
      </w:ins>
      <w:r w:rsidR="00B03697" w:rsidRPr="007C163E">
        <w:rPr>
          <w:i/>
          <w:spacing w:val="-2"/>
          <w:sz w:val="24"/>
          <w:szCs w:val="24"/>
          <w:rPrChange w:id="1450" w:author="Phùng Nguyễn Minh Tâm" w:date="2018-12-19T17:03:00Z">
            <w:rPr>
              <w:i/>
              <w:color w:val="FF0000"/>
              <w:spacing w:val="-2"/>
              <w:sz w:val="24"/>
              <w:szCs w:val="24"/>
            </w:rPr>
          </w:rPrChange>
        </w:rPr>
        <w:t xml:space="preserve"> </w:t>
      </w:r>
      <w:del w:id="1451" w:author="Dao Khanh Hoa - 1050" w:date="2018-12-13T15:38:00Z">
        <w:r w:rsidR="00B03697" w:rsidRPr="007C163E" w:rsidDel="00911C0F">
          <w:rPr>
            <w:i/>
            <w:spacing w:val="-2"/>
            <w:sz w:val="24"/>
            <w:szCs w:val="24"/>
            <w:rPrChange w:id="1452" w:author="Phùng Nguyễn Minh Tâm" w:date="2018-12-19T17:03:00Z">
              <w:rPr>
                <w:i/>
                <w:color w:val="FF0000"/>
                <w:spacing w:val="-2"/>
                <w:sz w:val="24"/>
                <w:szCs w:val="24"/>
              </w:rPr>
            </w:rPrChange>
          </w:rPr>
          <w:delText>the implementation of</w:delText>
        </w:r>
      </w:del>
      <w:r w:rsidR="00B03697" w:rsidRPr="007C163E">
        <w:rPr>
          <w:i/>
          <w:spacing w:val="-2"/>
          <w:sz w:val="24"/>
          <w:szCs w:val="24"/>
          <w:rPrChange w:id="1453" w:author="Phùng Nguyễn Minh Tâm" w:date="2018-12-19T17:03:00Z">
            <w:rPr>
              <w:i/>
              <w:color w:val="FF0000"/>
              <w:spacing w:val="-2"/>
              <w:sz w:val="24"/>
              <w:szCs w:val="24"/>
            </w:rPr>
          </w:rPrChange>
        </w:rPr>
        <w:t xml:space="preserve"> </w:t>
      </w:r>
      <w:r w:rsidR="00941F8D" w:rsidRPr="007C163E">
        <w:rPr>
          <w:i/>
          <w:spacing w:val="-2"/>
          <w:sz w:val="24"/>
          <w:szCs w:val="24"/>
          <w:rPrChange w:id="1454" w:author="Phùng Nguyễn Minh Tâm" w:date="2018-12-19T17:03:00Z">
            <w:rPr>
              <w:i/>
              <w:color w:val="FF0000"/>
              <w:spacing w:val="-2"/>
              <w:sz w:val="24"/>
              <w:szCs w:val="24"/>
            </w:rPr>
          </w:rPrChange>
        </w:rPr>
        <w:t>e-</w:t>
      </w:r>
      <w:r w:rsidR="00B03697" w:rsidRPr="007C163E">
        <w:rPr>
          <w:i/>
          <w:spacing w:val="-2"/>
          <w:sz w:val="24"/>
          <w:szCs w:val="24"/>
          <w:rPrChange w:id="1455" w:author="Phùng Nguyễn Minh Tâm" w:date="2018-12-19T17:03:00Z">
            <w:rPr>
              <w:i/>
              <w:color w:val="FF0000"/>
              <w:spacing w:val="-2"/>
              <w:sz w:val="24"/>
              <w:szCs w:val="24"/>
            </w:rPr>
          </w:rPrChange>
        </w:rPr>
        <w:t>banking transactions</w:t>
      </w:r>
      <w:r w:rsidR="00D504C7" w:rsidRPr="007C163E">
        <w:rPr>
          <w:i/>
          <w:spacing w:val="-2"/>
          <w:sz w:val="24"/>
          <w:szCs w:val="24"/>
          <w:rPrChange w:id="1456" w:author="Phùng Nguyễn Minh Tâm" w:date="2018-12-19T17:03:00Z">
            <w:rPr>
              <w:i/>
              <w:color w:val="FF0000"/>
              <w:spacing w:val="-2"/>
              <w:sz w:val="24"/>
              <w:szCs w:val="24"/>
            </w:rPr>
          </w:rPrChange>
        </w:rPr>
        <w:t>.</w:t>
      </w:r>
    </w:p>
    <w:p w:rsidR="0010350E" w:rsidRPr="007C163E" w:rsidRDefault="0010350E" w:rsidP="00F9584C">
      <w:pPr>
        <w:pStyle w:val="Default"/>
        <w:widowControl w:val="0"/>
        <w:numPr>
          <w:ilvl w:val="0"/>
          <w:numId w:val="43"/>
        </w:numPr>
        <w:tabs>
          <w:tab w:val="left" w:pos="0"/>
          <w:tab w:val="left" w:pos="231"/>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57" w:author="Phùng Nguyễn Minh Tâm" w:date="2018-12-19T17:03:00Z">
            <w:rPr>
              <w:rFonts w:ascii="Times New Roman" w:hAnsi="Times New Roman" w:cs="Times New Roman"/>
              <w:color w:val="auto"/>
              <w:spacing w:val="-2"/>
              <w:sz w:val="20"/>
              <w:szCs w:val="20"/>
            </w:rPr>
          </w:rPrChange>
        </w:rPr>
        <w:t>SMS OTP:</w:t>
      </w:r>
      <w:r w:rsidRPr="007C163E">
        <w:rPr>
          <w:rFonts w:ascii="Times New Roman" w:hAnsi="Times New Roman" w:cs="Times New Roman"/>
          <w:bCs/>
          <w:color w:val="auto"/>
          <w:rPrChange w:id="1458" w:author="Phùng Nguyễn Minh Tâm" w:date="2018-12-19T17:03:00Z">
            <w:rPr>
              <w:rFonts w:ascii="Times New Roman" w:hAnsi="Times New Roman" w:cs="Times New Roman"/>
              <w:bCs/>
              <w:color w:val="auto"/>
              <w:sz w:val="20"/>
              <w:szCs w:val="20"/>
            </w:rPr>
          </w:rPrChange>
        </w:rPr>
        <w:t xml:space="preserve"> </w:t>
      </w:r>
      <w:r w:rsidRPr="007C163E">
        <w:rPr>
          <w:rFonts w:ascii="Times New Roman" w:hAnsi="Times New Roman" w:cs="Times New Roman"/>
          <w:bCs/>
          <w:color w:val="auto"/>
          <w:spacing w:val="-2"/>
          <w:rPrChange w:id="1459" w:author="Phùng Nguyễn Minh Tâm" w:date="2018-12-19T17:03:00Z">
            <w:rPr>
              <w:rFonts w:ascii="Times New Roman" w:hAnsi="Times New Roman" w:cs="Times New Roman"/>
              <w:bCs/>
              <w:color w:val="auto"/>
              <w:spacing w:val="-2"/>
              <w:sz w:val="20"/>
              <w:szCs w:val="20"/>
            </w:rPr>
          </w:rPrChange>
        </w:rPr>
        <w:t>Là OTP được máy chủ OTP của Agribank gửi tới số điện thoại đã đăng ký của khách hàng thông qua tin nhắn SMS</w:t>
      </w:r>
      <w:r w:rsidRPr="007C163E">
        <w:rPr>
          <w:rFonts w:ascii="Times New Roman" w:hAnsi="Times New Roman" w:cs="Times New Roman"/>
          <w:color w:val="auto"/>
          <w:spacing w:val="-2"/>
          <w:rPrChange w:id="1460" w:author="Phùng Nguyễn Minh Tâm" w:date="2018-12-19T17:03:00Z">
            <w:rPr>
              <w:rFonts w:ascii="Times New Roman" w:hAnsi="Times New Roman" w:cs="Times New Roman"/>
              <w:color w:val="auto"/>
              <w:spacing w:val="-2"/>
              <w:sz w:val="20"/>
              <w:szCs w:val="20"/>
            </w:rPr>
          </w:rPrChange>
        </w:rPr>
        <w:t>/</w:t>
      </w:r>
      <w:r w:rsidRPr="007C163E">
        <w:rPr>
          <w:rFonts w:ascii="Times New Roman" w:hAnsi="Times New Roman" w:cs="Times New Roman"/>
          <w:i/>
          <w:color w:val="auto"/>
          <w:spacing w:val="-2"/>
          <w:rPrChange w:id="1461" w:author="Phùng Nguyễn Minh Tâm" w:date="2018-12-19T17:03:00Z">
            <w:rPr>
              <w:rFonts w:ascii="Times New Roman" w:hAnsi="Times New Roman" w:cs="Times New Roman"/>
              <w:i/>
              <w:color w:val="auto"/>
              <w:spacing w:val="-2"/>
              <w:sz w:val="20"/>
              <w:szCs w:val="20"/>
            </w:rPr>
          </w:rPrChange>
        </w:rPr>
        <w:t xml:space="preserve"> </w:t>
      </w:r>
      <w:r w:rsidR="00AD3517" w:rsidRPr="007C163E">
        <w:rPr>
          <w:rFonts w:ascii="Times New Roman" w:hAnsi="Times New Roman" w:cs="Times New Roman"/>
          <w:i/>
          <w:color w:val="auto"/>
          <w:spacing w:val="-2"/>
          <w:rPrChange w:id="1462" w:author="Phùng Nguyễn Minh Tâm" w:date="2018-12-19T17:03:00Z">
            <w:rPr>
              <w:rFonts w:ascii="Times New Roman" w:hAnsi="Times New Roman" w:cs="Times New Roman"/>
              <w:i/>
              <w:color w:val="auto"/>
              <w:spacing w:val="-2"/>
              <w:sz w:val="20"/>
              <w:szCs w:val="20"/>
            </w:rPr>
          </w:rPrChange>
        </w:rPr>
        <w:t>SMS OTP: OTP which Agribank’s OTP generator sends to registered mobile phone number via SMS.</w:t>
      </w:r>
    </w:p>
    <w:p w:rsidR="0010350E" w:rsidRPr="007C163E" w:rsidRDefault="0010350E" w:rsidP="00F9584C">
      <w:pPr>
        <w:pStyle w:val="Default"/>
        <w:widowControl w:val="0"/>
        <w:numPr>
          <w:ilvl w:val="0"/>
          <w:numId w:val="43"/>
        </w:numPr>
        <w:tabs>
          <w:tab w:val="left" w:pos="0"/>
          <w:tab w:val="left" w:pos="231"/>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63" w:author="Phùng Nguyễn Minh Tâm" w:date="2018-12-19T17:03:00Z">
            <w:rPr>
              <w:rFonts w:ascii="Times New Roman" w:hAnsi="Times New Roman" w:cs="Times New Roman"/>
              <w:color w:val="auto"/>
              <w:spacing w:val="-2"/>
              <w:sz w:val="20"/>
              <w:szCs w:val="20"/>
            </w:rPr>
          </w:rPrChange>
        </w:rPr>
        <w:t>Soft OTP:</w:t>
      </w:r>
      <w:r w:rsidRPr="007C163E">
        <w:rPr>
          <w:rFonts w:ascii="Times New Roman" w:hAnsi="Times New Roman" w:cs="Times New Roman"/>
          <w:bCs/>
          <w:color w:val="auto"/>
          <w:rPrChange w:id="1464" w:author="Phùng Nguyễn Minh Tâm" w:date="2018-12-19T17:03:00Z">
            <w:rPr>
              <w:rFonts w:ascii="Times New Roman" w:hAnsi="Times New Roman" w:cs="Times New Roman"/>
              <w:bCs/>
              <w:color w:val="auto"/>
              <w:sz w:val="20"/>
              <w:szCs w:val="20"/>
            </w:rPr>
          </w:rPrChange>
        </w:rPr>
        <w:t xml:space="preserve"> </w:t>
      </w:r>
      <w:r w:rsidRPr="007C163E">
        <w:rPr>
          <w:rFonts w:ascii="Times New Roman" w:hAnsi="Times New Roman" w:cs="Times New Roman"/>
          <w:bCs/>
          <w:color w:val="auto"/>
          <w:spacing w:val="-2"/>
          <w:rPrChange w:id="1465" w:author="Phùng Nguyễn Minh Tâm" w:date="2018-12-19T17:03:00Z">
            <w:rPr>
              <w:rFonts w:ascii="Times New Roman" w:hAnsi="Times New Roman" w:cs="Times New Roman"/>
              <w:bCs/>
              <w:color w:val="auto"/>
              <w:spacing w:val="-2"/>
              <w:sz w:val="20"/>
              <w:szCs w:val="20"/>
            </w:rPr>
          </w:rPrChange>
        </w:rPr>
        <w:t>Là OTP được tạo ra từ phần mềm sinh OTP cài đặt trên thiết bị di động khách hàng đăng ký với Agribank</w:t>
      </w:r>
      <w:r w:rsidRPr="007C163E">
        <w:rPr>
          <w:rFonts w:ascii="Times New Roman" w:hAnsi="Times New Roman" w:cs="Times New Roman"/>
          <w:color w:val="auto"/>
          <w:spacing w:val="-2"/>
          <w:rPrChange w:id="1466" w:author="Phùng Nguyễn Minh Tâm" w:date="2018-12-19T17:03:00Z">
            <w:rPr>
              <w:rFonts w:ascii="Times New Roman" w:hAnsi="Times New Roman" w:cs="Times New Roman"/>
              <w:color w:val="auto"/>
              <w:spacing w:val="-2"/>
              <w:sz w:val="20"/>
              <w:szCs w:val="20"/>
            </w:rPr>
          </w:rPrChange>
        </w:rPr>
        <w:t>/</w:t>
      </w:r>
      <w:r w:rsidRPr="007C163E">
        <w:rPr>
          <w:rFonts w:ascii="Times New Roman" w:hAnsi="Times New Roman" w:cs="Times New Roman"/>
          <w:i/>
          <w:color w:val="auto"/>
          <w:spacing w:val="-4"/>
          <w:rPrChange w:id="1467" w:author="Phùng Nguyễn Minh Tâm" w:date="2018-12-19T17:03:00Z">
            <w:rPr>
              <w:rFonts w:ascii="Times New Roman" w:hAnsi="Times New Roman" w:cs="Times New Roman"/>
              <w:i/>
              <w:color w:val="auto"/>
              <w:spacing w:val="-4"/>
              <w:sz w:val="20"/>
              <w:szCs w:val="20"/>
            </w:rPr>
          </w:rPrChange>
        </w:rPr>
        <w:t xml:space="preserve"> </w:t>
      </w:r>
      <w:r w:rsidR="00AD3517" w:rsidRPr="007C163E">
        <w:rPr>
          <w:rFonts w:ascii="Times New Roman" w:hAnsi="Times New Roman" w:cs="Times New Roman"/>
          <w:i/>
          <w:color w:val="auto"/>
          <w:spacing w:val="-4"/>
          <w:rPrChange w:id="1468" w:author="Phùng Nguyễn Minh Tâm" w:date="2018-12-19T17:03:00Z">
            <w:rPr>
              <w:rFonts w:ascii="Times New Roman" w:hAnsi="Times New Roman" w:cs="Times New Roman"/>
              <w:i/>
              <w:color w:val="auto"/>
              <w:spacing w:val="-4"/>
              <w:sz w:val="20"/>
              <w:szCs w:val="20"/>
            </w:rPr>
          </w:rPrChange>
        </w:rPr>
        <w:t>Soft OTP: OTP generated by OTP generator software installed in registered mobile device.</w:t>
      </w:r>
    </w:p>
    <w:p w:rsidR="0010350E" w:rsidRPr="007C163E" w:rsidRDefault="0010350E" w:rsidP="00F9584C">
      <w:pPr>
        <w:pStyle w:val="Default"/>
        <w:widowControl w:val="0"/>
        <w:numPr>
          <w:ilvl w:val="0"/>
          <w:numId w:val="43"/>
        </w:numPr>
        <w:tabs>
          <w:tab w:val="left" w:pos="0"/>
          <w:tab w:val="left" w:pos="231"/>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69" w:author="Phùng Nguyễn Minh Tâm" w:date="2018-12-19T17:03:00Z">
            <w:rPr>
              <w:rFonts w:ascii="Times New Roman" w:hAnsi="Times New Roman" w:cs="Times New Roman"/>
              <w:color w:val="auto"/>
              <w:spacing w:val="-2"/>
              <w:sz w:val="20"/>
              <w:szCs w:val="20"/>
            </w:rPr>
          </w:rPrChange>
        </w:rPr>
        <w:t>Token OTP:</w:t>
      </w:r>
      <w:r w:rsidRPr="007C163E">
        <w:rPr>
          <w:rFonts w:ascii="Times New Roman" w:hAnsi="Times New Roman" w:cs="Times New Roman"/>
          <w:bCs/>
          <w:color w:val="auto"/>
          <w:rPrChange w:id="1470" w:author="Phùng Nguyễn Minh Tâm" w:date="2018-12-19T17:03:00Z">
            <w:rPr>
              <w:rFonts w:ascii="Times New Roman" w:hAnsi="Times New Roman" w:cs="Times New Roman"/>
              <w:bCs/>
              <w:color w:val="auto"/>
              <w:sz w:val="20"/>
              <w:szCs w:val="20"/>
            </w:rPr>
          </w:rPrChange>
        </w:rPr>
        <w:t xml:space="preserve"> </w:t>
      </w:r>
      <w:r w:rsidRPr="007C163E">
        <w:rPr>
          <w:rFonts w:ascii="Times New Roman" w:hAnsi="Times New Roman" w:cs="Times New Roman"/>
          <w:bCs/>
          <w:color w:val="auto"/>
          <w:spacing w:val="-2"/>
          <w:rPrChange w:id="1471" w:author="Phùng Nguyễn Minh Tâm" w:date="2018-12-19T17:03:00Z">
            <w:rPr>
              <w:rFonts w:ascii="Times New Roman" w:hAnsi="Times New Roman" w:cs="Times New Roman"/>
              <w:bCs/>
              <w:color w:val="auto"/>
              <w:spacing w:val="-2"/>
              <w:sz w:val="20"/>
              <w:szCs w:val="20"/>
            </w:rPr>
          </w:rPrChange>
        </w:rPr>
        <w:t>Là OTP được tạo ra từ thiết bị xác thực/</w:t>
      </w:r>
      <w:r w:rsidR="00AD3517" w:rsidRPr="007C163E">
        <w:rPr>
          <w:rFonts w:ascii="Times New Roman" w:hAnsi="Times New Roman" w:cs="Times New Roman"/>
          <w:i/>
          <w:color w:val="auto"/>
          <w:spacing w:val="-2"/>
          <w:rPrChange w:id="1472" w:author="Phùng Nguyễn Minh Tâm" w:date="2018-12-19T17:03:00Z">
            <w:rPr>
              <w:rFonts w:ascii="Times New Roman" w:hAnsi="Times New Roman" w:cs="Times New Roman"/>
              <w:i/>
              <w:color w:val="auto"/>
              <w:spacing w:val="-2"/>
              <w:sz w:val="20"/>
              <w:szCs w:val="20"/>
            </w:rPr>
          </w:rPrChange>
        </w:rPr>
        <w:t xml:space="preserve"> Token OTP: OTP generated by authentication device</w:t>
      </w:r>
      <w:r w:rsidR="00AD3517" w:rsidRPr="007C163E">
        <w:rPr>
          <w:rFonts w:ascii="Times New Roman" w:hAnsi="Times New Roman" w:cs="Times New Roman"/>
          <w:color w:val="auto"/>
          <w:spacing w:val="-2"/>
          <w:rPrChange w:id="1473" w:author="Phùng Nguyễn Minh Tâm" w:date="2018-12-19T17:03:00Z">
            <w:rPr>
              <w:rFonts w:ascii="Times New Roman" w:hAnsi="Times New Roman" w:cs="Times New Roman"/>
              <w:color w:val="auto"/>
              <w:spacing w:val="-2"/>
              <w:sz w:val="20"/>
              <w:szCs w:val="20"/>
            </w:rPr>
          </w:rPrChange>
        </w:rPr>
        <w:t>.</w:t>
      </w:r>
    </w:p>
    <w:p w:rsidR="00D504C7" w:rsidRPr="007C163E" w:rsidRDefault="00D504C7" w:rsidP="00F9584C">
      <w:pPr>
        <w:widowControl w:val="0"/>
        <w:numPr>
          <w:ilvl w:val="0"/>
          <w:numId w:val="73"/>
        </w:numPr>
        <w:tabs>
          <w:tab w:val="left" w:pos="810"/>
          <w:tab w:val="left" w:pos="851"/>
        </w:tabs>
        <w:spacing w:before="80" w:after="80" w:line="252" w:lineRule="auto"/>
        <w:ind w:left="0" w:firstLine="567"/>
        <w:jc w:val="both"/>
        <w:rPr>
          <w:sz w:val="24"/>
          <w:szCs w:val="24"/>
        </w:rPr>
      </w:pPr>
      <w:r w:rsidRPr="007C163E">
        <w:rPr>
          <w:spacing w:val="-2"/>
          <w:sz w:val="24"/>
          <w:szCs w:val="24"/>
        </w:rPr>
        <w:t>Thiết bị xác thực: Là thiết bị sinh OTP do Agribank cung cấp cho khách hàng có nhu cầu/</w:t>
      </w:r>
      <w:r w:rsidRPr="007C163E">
        <w:rPr>
          <w:i/>
          <w:spacing w:val="-2"/>
          <w:sz w:val="24"/>
          <w:szCs w:val="24"/>
        </w:rPr>
        <w:t xml:space="preserve"> </w:t>
      </w:r>
      <w:r w:rsidR="00AD3517" w:rsidRPr="007C163E">
        <w:rPr>
          <w:i/>
          <w:spacing w:val="-2"/>
          <w:sz w:val="24"/>
          <w:szCs w:val="24"/>
        </w:rPr>
        <w:t>Authentication Device means a One-time password generator which Agribank provides to customer.</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74" w:author="Phùng Nguyễn Minh Tâm" w:date="2018-12-19T17:03:00Z">
            <w:rPr>
              <w:rFonts w:ascii="Times New Roman" w:hAnsi="Times New Roman" w:cs="Times New Roman"/>
              <w:color w:val="auto"/>
              <w:spacing w:val="-2"/>
              <w:sz w:val="20"/>
              <w:szCs w:val="20"/>
            </w:rPr>
          </w:rPrChange>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00AD3517" w:rsidRPr="007C163E">
        <w:rPr>
          <w:rFonts w:ascii="Times New Roman" w:hAnsi="Times New Roman" w:cs="Times New Roman"/>
          <w:i/>
          <w:color w:val="auto"/>
          <w:spacing w:val="-2"/>
          <w:rPrChange w:id="1475" w:author="Phùng Nguyễn Minh Tâm" w:date="2018-12-19T17:03:00Z">
            <w:rPr>
              <w:rFonts w:ascii="Times New Roman" w:hAnsi="Times New Roman" w:cs="Times New Roman"/>
              <w:i/>
              <w:color w:val="auto"/>
              <w:spacing w:val="-2"/>
              <w:sz w:val="20"/>
              <w:szCs w:val="20"/>
            </w:rPr>
          </w:rPrChange>
        </w:rPr>
        <w:t xml:space="preserve"> Default Acount: Customer’s current account in VND opened at the Agribank. This account is used to pay for the fee of maintaining the E-banking services and to use all registered E-banking services.</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76" w:author="Phùng Nguyễn Minh Tâm" w:date="2018-12-19T17:03:00Z">
            <w:rPr>
              <w:rFonts w:ascii="Times New Roman" w:hAnsi="Times New Roman" w:cs="Times New Roman"/>
              <w:color w:val="auto"/>
              <w:spacing w:val="-2"/>
              <w:sz w:val="20"/>
              <w:szCs w:val="20"/>
            </w:rPr>
          </w:rPrChange>
        </w:rPr>
        <w:t>Tài khoản sử dụng: Là các tài khoản thanh toán, tài khoản tiền gửi tiết kiệm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r w:rsidR="00AD3517" w:rsidRPr="007C163E">
        <w:rPr>
          <w:rFonts w:ascii="Times New Roman" w:hAnsi="Times New Roman" w:cs="Times New Roman"/>
          <w:i/>
          <w:color w:val="auto"/>
          <w:spacing w:val="-2"/>
          <w:rPrChange w:id="1477" w:author="Phùng Nguyễn Minh Tâm" w:date="2018-12-19T17:03:00Z">
            <w:rPr>
              <w:rFonts w:ascii="Times New Roman" w:hAnsi="Times New Roman" w:cs="Times New Roman"/>
              <w:i/>
              <w:color w:val="auto"/>
              <w:spacing w:val="-2"/>
              <w:sz w:val="20"/>
              <w:szCs w:val="20"/>
            </w:rPr>
          </w:rPrChange>
        </w:rPr>
        <w:t xml:space="preserve"> </w:t>
      </w:r>
      <w:r w:rsidR="009E052A" w:rsidRPr="007C163E">
        <w:rPr>
          <w:rFonts w:ascii="Times New Roman" w:hAnsi="Times New Roman" w:cs="Times New Roman"/>
          <w:i/>
          <w:color w:val="auto"/>
          <w:spacing w:val="-2"/>
          <w:rPrChange w:id="1478" w:author="Phùng Nguyễn Minh Tâm" w:date="2018-12-19T17:03:00Z">
            <w:rPr>
              <w:rFonts w:ascii="Times New Roman" w:hAnsi="Times New Roman" w:cs="Times New Roman"/>
              <w:i/>
              <w:color w:val="auto"/>
              <w:spacing w:val="-2"/>
              <w:sz w:val="20"/>
              <w:szCs w:val="20"/>
            </w:rPr>
          </w:rPrChange>
        </w:rPr>
        <w:t xml:space="preserve">Registered account: payment account, deposit account (non-term, termly), etc. of Customers of Agribank which Customers register with Agribank. These accounts can use financial services, payment services, non-financial services (of Internet Banking) or non-financial services (of other </w:t>
      </w:r>
      <w:r w:rsidR="009E052A" w:rsidRPr="007C163E">
        <w:rPr>
          <w:rFonts w:ascii="Times New Roman" w:hAnsi="Times New Roman" w:cs="Times New Roman"/>
          <w:i/>
          <w:color w:val="auto"/>
          <w:spacing w:val="-2"/>
          <w:rPrChange w:id="1479" w:author="Phùng Nguyễn Minh Tâm" w:date="2018-12-19T17:03:00Z">
            <w:rPr>
              <w:rFonts w:ascii="Times New Roman" w:hAnsi="Times New Roman" w:cs="Times New Roman"/>
              <w:i/>
              <w:color w:val="auto"/>
              <w:spacing w:val="-2"/>
              <w:sz w:val="20"/>
              <w:szCs w:val="20"/>
            </w:rPr>
          </w:rPrChange>
        </w:rPr>
        <w:lastRenderedPageBreak/>
        <w:t>E-banking services)</w:t>
      </w:r>
      <w:r w:rsidR="009E052A" w:rsidRPr="007C163E">
        <w:rPr>
          <w:rFonts w:ascii="Times New Roman" w:hAnsi="Times New Roman" w:cs="Times New Roman"/>
          <w:color w:val="auto"/>
          <w:spacing w:val="-2"/>
          <w:rPrChange w:id="1480" w:author="Phùng Nguyễn Minh Tâm" w:date="2018-12-19T17:03:00Z">
            <w:rPr>
              <w:rFonts w:ascii="Times New Roman" w:hAnsi="Times New Roman" w:cs="Times New Roman"/>
              <w:color w:val="auto"/>
              <w:spacing w:val="-2"/>
              <w:sz w:val="20"/>
              <w:szCs w:val="20"/>
            </w:rPr>
          </w:rPrChange>
        </w:rPr>
        <w:t>.</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4"/>
          <w:rPrChange w:id="1481" w:author="Phùng Nguyễn Minh Tâm" w:date="2018-12-19T17:03:00Z">
            <w:rPr>
              <w:rFonts w:ascii="Times New Roman" w:hAnsi="Times New Roman" w:cs="Times New Roman"/>
              <w:color w:val="auto"/>
              <w:spacing w:val="-4"/>
              <w:sz w:val="20"/>
              <w:szCs w:val="20"/>
            </w:rPr>
          </w:rPrChange>
        </w:rPr>
        <w:t>Hạn mức mặc định: Là số tiền hoặc số lần tối đa áp dụng đối với khách hàng do Agribank quy định/</w:t>
      </w:r>
      <w:r w:rsidR="00AD3517" w:rsidRPr="007C163E">
        <w:rPr>
          <w:rFonts w:ascii="Times New Roman" w:hAnsi="Times New Roman" w:cs="Times New Roman"/>
          <w:i/>
          <w:color w:val="auto"/>
          <w:spacing w:val="-2"/>
          <w:rPrChange w:id="1482" w:author="Phùng Nguyễn Minh Tâm" w:date="2018-12-19T17:03:00Z">
            <w:rPr>
              <w:rFonts w:ascii="Times New Roman" w:hAnsi="Times New Roman" w:cs="Times New Roman"/>
              <w:i/>
              <w:color w:val="auto"/>
              <w:spacing w:val="-2"/>
              <w:sz w:val="20"/>
              <w:szCs w:val="20"/>
            </w:rPr>
          </w:rPrChange>
        </w:rPr>
        <w:t xml:space="preserve"> </w:t>
      </w:r>
      <w:r w:rsidR="009E052A" w:rsidRPr="007C163E">
        <w:rPr>
          <w:rFonts w:ascii="Times New Roman" w:hAnsi="Times New Roman" w:cs="Times New Roman"/>
          <w:i/>
          <w:color w:val="auto"/>
          <w:spacing w:val="-2"/>
          <w:rPrChange w:id="1483" w:author="Phùng Nguyễn Minh Tâm" w:date="2018-12-19T17:03:00Z">
            <w:rPr>
              <w:rFonts w:ascii="Times New Roman" w:hAnsi="Times New Roman" w:cs="Times New Roman"/>
              <w:i/>
              <w:color w:val="auto"/>
              <w:spacing w:val="-2"/>
              <w:sz w:val="20"/>
              <w:szCs w:val="20"/>
            </w:rPr>
          </w:rPrChange>
        </w:rPr>
        <w:t>Default transaction limit is the maximum transaction limit/number for transfer as prescribed by Agribank.</w:t>
      </w:r>
      <w:r w:rsidRPr="007C163E">
        <w:rPr>
          <w:rFonts w:ascii="Times New Roman" w:hAnsi="Times New Roman" w:cs="Times New Roman"/>
          <w:i/>
          <w:color w:val="auto"/>
          <w:spacing w:val="-2"/>
          <w:rPrChange w:id="1484" w:author="Phùng Nguyễn Minh Tâm" w:date="2018-12-19T17:03:00Z">
            <w:rPr>
              <w:rFonts w:ascii="Times New Roman" w:hAnsi="Times New Roman" w:cs="Times New Roman"/>
              <w:i/>
              <w:color w:val="auto"/>
              <w:spacing w:val="-2"/>
              <w:sz w:val="20"/>
              <w:szCs w:val="20"/>
            </w:rPr>
          </w:rPrChange>
        </w:rPr>
        <w:t xml:space="preserve"> </w:t>
      </w:r>
    </w:p>
    <w:p w:rsidR="0010350E" w:rsidRPr="007C163E" w:rsidRDefault="0010350E"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85" w:author="Phùng Nguyễn Minh Tâm" w:date="2018-12-19T17:03:00Z">
            <w:rPr>
              <w:rFonts w:ascii="Times New Roman" w:hAnsi="Times New Roman" w:cs="Times New Roman"/>
              <w:color w:val="auto"/>
              <w:spacing w:val="-2"/>
              <w:sz w:val="20"/>
              <w:szCs w:val="20"/>
            </w:rPr>
          </w:rPrChange>
        </w:rPr>
        <w:t>Hạn mức giao dịch lần: Là số tiền tối đa khách hàng được phép thực hiện trong một giao dịch/</w:t>
      </w:r>
      <w:r w:rsidR="00AD3517" w:rsidRPr="007C163E">
        <w:rPr>
          <w:rFonts w:ascii="Times New Roman" w:hAnsi="Times New Roman" w:cs="Times New Roman"/>
          <w:i/>
          <w:color w:val="auto"/>
          <w:spacing w:val="-2"/>
          <w:rPrChange w:id="1486" w:author="Phùng Nguyễn Minh Tâm" w:date="2018-12-19T17:03:00Z">
            <w:rPr>
              <w:rFonts w:ascii="Times New Roman" w:hAnsi="Times New Roman" w:cs="Times New Roman"/>
              <w:i/>
              <w:color w:val="auto"/>
              <w:spacing w:val="-2"/>
              <w:sz w:val="20"/>
              <w:szCs w:val="20"/>
            </w:rPr>
          </w:rPrChange>
        </w:rPr>
        <w:t xml:space="preserve"> </w:t>
      </w:r>
      <w:r w:rsidR="009E052A" w:rsidRPr="007C163E">
        <w:rPr>
          <w:rFonts w:ascii="Times New Roman" w:hAnsi="Times New Roman" w:cs="Times New Roman"/>
          <w:i/>
          <w:color w:val="auto"/>
          <w:spacing w:val="-2"/>
          <w:rPrChange w:id="1487" w:author="Phùng Nguyễn Minh Tâm" w:date="2018-12-19T17:03:00Z">
            <w:rPr>
              <w:rFonts w:ascii="Times New Roman" w:hAnsi="Times New Roman" w:cs="Times New Roman"/>
              <w:i/>
              <w:color w:val="auto"/>
              <w:spacing w:val="-2"/>
              <w:sz w:val="20"/>
              <w:szCs w:val="20"/>
            </w:rPr>
          </w:rPrChange>
        </w:rPr>
        <w:t>Entry limit means the maximum amount that Agribank regulates for Customers being allowed to conduct for a payment order.</w:t>
      </w:r>
    </w:p>
    <w:p w:rsidR="0010350E" w:rsidRPr="007C163E" w:rsidRDefault="0010350E"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88" w:author="Phùng Nguyễn Minh Tâm" w:date="2018-12-19T17:03:00Z">
            <w:rPr>
              <w:rFonts w:ascii="Times New Roman" w:hAnsi="Times New Roman" w:cs="Times New Roman"/>
              <w:color w:val="auto"/>
              <w:spacing w:val="-2"/>
              <w:sz w:val="20"/>
              <w:szCs w:val="20"/>
            </w:rPr>
          </w:rPrChange>
        </w:rPr>
        <w:t>Hạn mức giao dịch ngày: Là tổng số tiền tối đa khách hàng được phép thực hiện</w:t>
      </w:r>
      <w:r w:rsidR="004173FD" w:rsidRPr="007C163E">
        <w:rPr>
          <w:rFonts w:ascii="Times New Roman" w:hAnsi="Times New Roman" w:cs="Times New Roman"/>
          <w:color w:val="auto"/>
          <w:spacing w:val="-2"/>
          <w:rPrChange w:id="1489" w:author="Phùng Nguyễn Minh Tâm" w:date="2018-12-19T17:03:00Z">
            <w:rPr>
              <w:rFonts w:ascii="Times New Roman" w:hAnsi="Times New Roman" w:cs="Times New Roman"/>
              <w:color w:val="auto"/>
              <w:spacing w:val="-2"/>
              <w:sz w:val="20"/>
              <w:szCs w:val="20"/>
            </w:rPr>
          </w:rPrChange>
        </w:rPr>
        <w:t xml:space="preserve"> đối với</w:t>
      </w:r>
      <w:r w:rsidRPr="007C163E">
        <w:rPr>
          <w:rFonts w:ascii="Times New Roman" w:hAnsi="Times New Roman" w:cs="Times New Roman"/>
          <w:color w:val="auto"/>
          <w:spacing w:val="-2"/>
          <w:rPrChange w:id="1490" w:author="Phùng Nguyễn Minh Tâm" w:date="2018-12-19T17:03:00Z">
            <w:rPr>
              <w:rFonts w:ascii="Times New Roman" w:hAnsi="Times New Roman" w:cs="Times New Roman"/>
              <w:color w:val="auto"/>
              <w:spacing w:val="-2"/>
              <w:sz w:val="20"/>
              <w:szCs w:val="20"/>
            </w:rPr>
          </w:rPrChange>
        </w:rPr>
        <w:t xml:space="preserve"> các giao dịch trong một ngày/</w:t>
      </w:r>
      <w:r w:rsidR="00AD3517" w:rsidRPr="007C163E">
        <w:rPr>
          <w:rFonts w:ascii="Times New Roman" w:hAnsi="Times New Roman" w:cs="Times New Roman"/>
          <w:i/>
          <w:color w:val="auto"/>
          <w:spacing w:val="-2"/>
          <w:rPrChange w:id="1491" w:author="Phùng Nguyễn Minh Tâm" w:date="2018-12-19T17:03:00Z">
            <w:rPr>
              <w:rFonts w:ascii="Times New Roman" w:hAnsi="Times New Roman" w:cs="Times New Roman"/>
              <w:i/>
              <w:color w:val="auto"/>
              <w:spacing w:val="-2"/>
              <w:sz w:val="20"/>
              <w:szCs w:val="20"/>
            </w:rPr>
          </w:rPrChange>
        </w:rPr>
        <w:t xml:space="preserve"> Daily limit means the maximum total amount that Agribank regulates for Customers being allowed to make payment order in one day.</w:t>
      </w:r>
    </w:p>
    <w:p w:rsidR="0010350E" w:rsidRPr="007C163E" w:rsidRDefault="0010350E"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92" w:author="Phùng Nguyễn Minh Tâm" w:date="2018-12-19T17:03:00Z">
            <w:rPr>
              <w:rFonts w:ascii="Times New Roman" w:hAnsi="Times New Roman" w:cs="Times New Roman"/>
              <w:color w:val="auto"/>
              <w:spacing w:val="-2"/>
              <w:sz w:val="20"/>
              <w:szCs w:val="20"/>
            </w:rPr>
          </w:rPrChange>
        </w:rPr>
        <w:t>Hạn mức số lần: Là tổng số lần tối đa khách hàng được phép thực hiện các giao dịch trong một ngày/</w:t>
      </w:r>
      <w:r w:rsidR="00AD3517" w:rsidRPr="007C163E">
        <w:rPr>
          <w:rFonts w:ascii="Times New Roman" w:hAnsi="Times New Roman" w:cs="Times New Roman"/>
          <w:i/>
          <w:color w:val="auto"/>
          <w:spacing w:val="-2"/>
          <w:rPrChange w:id="1493" w:author="Phùng Nguyễn Minh Tâm" w:date="2018-12-19T17:03:00Z">
            <w:rPr>
              <w:rFonts w:ascii="Times New Roman" w:hAnsi="Times New Roman" w:cs="Times New Roman"/>
              <w:i/>
              <w:color w:val="auto"/>
              <w:spacing w:val="-2"/>
              <w:sz w:val="20"/>
              <w:szCs w:val="20"/>
            </w:rPr>
          </w:rPrChange>
        </w:rPr>
        <w:t xml:space="preserve"> Number of transaction limit: the maximum number of transactions that Agribank Customers are allowed to conduct in one day.</w:t>
      </w:r>
    </w:p>
    <w:p w:rsidR="00D504C7" w:rsidRPr="007C163E" w:rsidRDefault="00D504C7" w:rsidP="00F9584C">
      <w:pPr>
        <w:pStyle w:val="Default"/>
        <w:widowControl w:val="0"/>
        <w:numPr>
          <w:ilvl w:val="0"/>
          <w:numId w:val="73"/>
        </w:numPr>
        <w:tabs>
          <w:tab w:val="left" w:pos="0"/>
          <w:tab w:val="left" w:pos="231"/>
          <w:tab w:val="left" w:pos="360"/>
          <w:tab w:val="left" w:pos="540"/>
          <w:tab w:val="left" w:pos="900"/>
        </w:tabs>
        <w:spacing w:before="80" w:after="80" w:line="252" w:lineRule="auto"/>
        <w:ind w:left="0" w:firstLine="567"/>
        <w:jc w:val="both"/>
        <w:rPr>
          <w:rFonts w:ascii="Times New Roman" w:hAnsi="Times New Roman" w:cs="Times New Roman"/>
          <w:i/>
          <w:color w:val="auto"/>
          <w:spacing w:val="-2"/>
        </w:rPr>
      </w:pPr>
      <w:r w:rsidRPr="007C163E">
        <w:rPr>
          <w:rFonts w:ascii="Times New Roman" w:hAnsi="Times New Roman" w:cs="Times New Roman"/>
          <w:color w:val="auto"/>
          <w:spacing w:val="-2"/>
          <w:rPrChange w:id="1494" w:author="Phùng Nguyễn Minh Tâm" w:date="2018-12-19T17:03:00Z">
            <w:rPr>
              <w:rFonts w:ascii="Times New Roman" w:hAnsi="Times New Roman" w:cs="Times New Roman"/>
              <w:color w:val="auto"/>
              <w:spacing w:val="-2"/>
              <w:sz w:val="20"/>
              <w:szCs w:val="20"/>
            </w:rPr>
          </w:rPrChange>
        </w:rPr>
        <w:t>Hạn mức đặc biệt: Là số tiền hoặc số lần tối đa (cao hơn hạn mức mặc định) khách hàng đã đăng ký và thỏa thuận với Agribank được phép thực hiện</w:t>
      </w:r>
      <w:r w:rsidR="004173FD" w:rsidRPr="007C163E">
        <w:rPr>
          <w:rFonts w:ascii="Times New Roman" w:hAnsi="Times New Roman" w:cs="Times New Roman"/>
          <w:color w:val="auto"/>
          <w:spacing w:val="-2"/>
          <w:rPrChange w:id="1495" w:author="Phùng Nguyễn Minh Tâm" w:date="2018-12-19T17:03:00Z">
            <w:rPr>
              <w:rFonts w:ascii="Times New Roman" w:hAnsi="Times New Roman" w:cs="Times New Roman"/>
              <w:color w:val="auto"/>
              <w:spacing w:val="-2"/>
              <w:sz w:val="20"/>
              <w:szCs w:val="20"/>
            </w:rPr>
          </w:rPrChange>
        </w:rPr>
        <w:t>. Hạn mức này chỉ áp dụng cho 01 (một) tài khoản</w:t>
      </w:r>
      <w:r w:rsidRPr="007C163E">
        <w:rPr>
          <w:rFonts w:ascii="Times New Roman" w:hAnsi="Times New Roman" w:cs="Times New Roman"/>
          <w:color w:val="auto"/>
          <w:spacing w:val="-2"/>
          <w:rPrChange w:id="1496" w:author="Phùng Nguyễn Minh Tâm" w:date="2018-12-19T17:03:00Z">
            <w:rPr>
              <w:rFonts w:ascii="Times New Roman" w:hAnsi="Times New Roman" w:cs="Times New Roman"/>
              <w:color w:val="auto"/>
              <w:spacing w:val="-2"/>
              <w:sz w:val="20"/>
              <w:szCs w:val="20"/>
            </w:rPr>
          </w:rPrChange>
        </w:rPr>
        <w:t>/</w:t>
      </w:r>
      <w:r w:rsidR="00AD3517" w:rsidRPr="007C163E">
        <w:rPr>
          <w:rFonts w:ascii="Times New Roman" w:hAnsi="Times New Roman" w:cs="Times New Roman"/>
          <w:i/>
          <w:color w:val="auto"/>
          <w:spacing w:val="-2"/>
          <w:rPrChange w:id="1497" w:author="Phùng Nguyễn Minh Tâm" w:date="2018-12-19T17:03:00Z">
            <w:rPr>
              <w:rFonts w:ascii="Times New Roman" w:hAnsi="Times New Roman" w:cs="Times New Roman"/>
              <w:i/>
              <w:color w:val="auto"/>
              <w:spacing w:val="-2"/>
              <w:sz w:val="20"/>
              <w:szCs w:val="20"/>
            </w:rPr>
          </w:rPrChange>
        </w:rPr>
        <w:t xml:space="preserve"> Special transaction limit is the maximum transaction limit for transfer (higher than the default transaction limit) which is registerd by Customer and negotiated with Agribank. This transaction limit is applied for 01(one) payment account.</w:t>
      </w:r>
    </w:p>
    <w:p w:rsidR="00272F91" w:rsidRPr="007C163E" w:rsidRDefault="00272F91">
      <w:pPr>
        <w:widowControl w:val="0"/>
        <w:numPr>
          <w:ilvl w:val="0"/>
          <w:numId w:val="72"/>
        </w:numPr>
        <w:tabs>
          <w:tab w:val="left" w:pos="720"/>
          <w:tab w:val="left" w:pos="1080"/>
        </w:tabs>
        <w:spacing w:before="80" w:after="80" w:line="264" w:lineRule="auto"/>
        <w:ind w:left="0" w:firstLine="567"/>
        <w:jc w:val="both"/>
        <w:rPr>
          <w:b/>
          <w:sz w:val="24"/>
          <w:szCs w:val="24"/>
        </w:rPr>
        <w:pPrChange w:id="1498" w:author="Phùng Nguyễn Minh Tâm" w:date="2018-12-18T10:41:00Z">
          <w:pPr>
            <w:widowControl w:val="0"/>
            <w:numPr>
              <w:numId w:val="72"/>
            </w:numPr>
            <w:tabs>
              <w:tab w:val="left" w:pos="720"/>
              <w:tab w:val="left" w:pos="1080"/>
            </w:tabs>
            <w:spacing w:before="80" w:after="80" w:line="252" w:lineRule="auto"/>
            <w:ind w:left="2160" w:firstLine="567"/>
            <w:jc w:val="both"/>
          </w:pPr>
        </w:pPrChange>
      </w:pPr>
      <w:r w:rsidRPr="007C163E">
        <w:rPr>
          <w:b/>
          <w:spacing w:val="-1"/>
          <w:sz w:val="24"/>
          <w:szCs w:val="24"/>
        </w:rPr>
        <w:t>Cung</w:t>
      </w:r>
      <w:r w:rsidRPr="007C163E">
        <w:rPr>
          <w:b/>
          <w:sz w:val="24"/>
          <w:szCs w:val="24"/>
        </w:rPr>
        <w:t xml:space="preserve"> </w:t>
      </w:r>
      <w:r w:rsidRPr="007C163E">
        <w:rPr>
          <w:b/>
          <w:spacing w:val="-1"/>
          <w:sz w:val="24"/>
          <w:szCs w:val="24"/>
        </w:rPr>
        <w:t>c</w:t>
      </w:r>
      <w:r w:rsidRPr="007C163E">
        <w:rPr>
          <w:b/>
          <w:sz w:val="24"/>
          <w:szCs w:val="24"/>
        </w:rPr>
        <w:t>ấp</w:t>
      </w:r>
      <w:r w:rsidRPr="007C163E">
        <w:rPr>
          <w:b/>
          <w:spacing w:val="1"/>
          <w:sz w:val="24"/>
          <w:szCs w:val="24"/>
        </w:rPr>
        <w:t xml:space="preserve"> d</w:t>
      </w:r>
      <w:r w:rsidRPr="007C163E">
        <w:rPr>
          <w:b/>
          <w:sz w:val="24"/>
          <w:szCs w:val="24"/>
        </w:rPr>
        <w:t>ịch</w:t>
      </w:r>
      <w:r w:rsidRPr="007C163E">
        <w:rPr>
          <w:b/>
          <w:spacing w:val="-2"/>
          <w:sz w:val="24"/>
          <w:szCs w:val="24"/>
        </w:rPr>
        <w:t xml:space="preserve"> </w:t>
      </w:r>
      <w:r w:rsidRPr="007C163E">
        <w:rPr>
          <w:b/>
          <w:spacing w:val="1"/>
          <w:sz w:val="24"/>
          <w:szCs w:val="24"/>
        </w:rPr>
        <w:t>v</w:t>
      </w:r>
      <w:r w:rsidRPr="007C163E">
        <w:rPr>
          <w:b/>
          <w:sz w:val="24"/>
          <w:szCs w:val="24"/>
        </w:rPr>
        <w:t>ụ</w:t>
      </w:r>
      <w:r w:rsidR="00A52812" w:rsidRPr="007C163E">
        <w:rPr>
          <w:b/>
          <w:sz w:val="24"/>
          <w:szCs w:val="24"/>
        </w:rPr>
        <w:t>/</w:t>
      </w:r>
      <w:r w:rsidR="00A52812" w:rsidRPr="007C163E">
        <w:rPr>
          <w:i/>
          <w:sz w:val="24"/>
          <w:szCs w:val="24"/>
        </w:rPr>
        <w:t xml:space="preserve"> </w:t>
      </w:r>
      <w:r w:rsidR="00A52812" w:rsidRPr="007C163E">
        <w:rPr>
          <w:b/>
          <w:i/>
          <w:sz w:val="24"/>
          <w:szCs w:val="24"/>
        </w:rPr>
        <w:t>Article 2: Provision of services</w:t>
      </w:r>
    </w:p>
    <w:p w:rsidR="00272F91" w:rsidRPr="007C163E" w:rsidRDefault="00272F91">
      <w:pPr>
        <w:widowControl w:val="0"/>
        <w:numPr>
          <w:ilvl w:val="1"/>
          <w:numId w:val="72"/>
        </w:numPr>
        <w:tabs>
          <w:tab w:val="left" w:pos="720"/>
          <w:tab w:val="left" w:pos="900"/>
        </w:tabs>
        <w:spacing w:before="80" w:after="80" w:line="264" w:lineRule="auto"/>
        <w:ind w:left="0" w:firstLine="567"/>
        <w:jc w:val="both"/>
        <w:rPr>
          <w:spacing w:val="-2"/>
          <w:sz w:val="24"/>
          <w:szCs w:val="24"/>
        </w:rPr>
        <w:pPrChange w:id="1499" w:author="Phùng Nguyễn Minh Tâm" w:date="2018-12-18T10:41:00Z">
          <w:pPr>
            <w:widowControl w:val="0"/>
            <w:numPr>
              <w:ilvl w:val="1"/>
              <w:numId w:val="72"/>
            </w:numPr>
            <w:tabs>
              <w:tab w:val="left" w:pos="720"/>
              <w:tab w:val="left" w:pos="900"/>
            </w:tabs>
            <w:spacing w:before="80" w:after="80" w:line="252" w:lineRule="auto"/>
            <w:ind w:left="3000" w:firstLine="567"/>
            <w:jc w:val="both"/>
          </w:pPr>
        </w:pPrChange>
      </w:pPr>
      <w:r w:rsidRPr="007C163E">
        <w:rPr>
          <w:spacing w:val="-2"/>
          <w:sz w:val="24"/>
          <w:szCs w:val="24"/>
        </w:rPr>
        <w:t>Bên A đồng ý cung cấp và Bên B đồng ý sử dụng dịch vụ ngân hàng điện tử của Bên A để thực hiện các giao dịch được đăng ký tại Phụ lục 01 của Hợp đồng này</w:t>
      </w:r>
      <w:r w:rsidR="00A933B5" w:rsidRPr="007C163E">
        <w:rPr>
          <w:spacing w:val="-2"/>
          <w:sz w:val="24"/>
          <w:szCs w:val="24"/>
        </w:rPr>
        <w:t>/</w:t>
      </w:r>
      <w:r w:rsidR="00A933B5" w:rsidRPr="007C163E">
        <w:rPr>
          <w:i/>
          <w:sz w:val="24"/>
          <w:szCs w:val="24"/>
        </w:rPr>
        <w:t xml:space="preserve"> </w:t>
      </w:r>
      <w:r w:rsidR="009E052A" w:rsidRPr="007C163E">
        <w:rPr>
          <w:i/>
          <w:spacing w:val="-2"/>
          <w:sz w:val="24"/>
          <w:szCs w:val="24"/>
        </w:rPr>
        <w:t>Party A agrees to provide and Party B agrees to use the E-Banking service provided by Party A to conduct transactions registered in Appendix 01 of this Contract</w:t>
      </w:r>
      <w:r w:rsidR="009E052A" w:rsidRPr="007C163E">
        <w:rPr>
          <w:spacing w:val="-2"/>
          <w:sz w:val="24"/>
          <w:szCs w:val="24"/>
        </w:rPr>
        <w:t>.</w:t>
      </w:r>
    </w:p>
    <w:p w:rsidR="00272F91" w:rsidRPr="007C163E" w:rsidRDefault="00272F91">
      <w:pPr>
        <w:widowControl w:val="0"/>
        <w:numPr>
          <w:ilvl w:val="1"/>
          <w:numId w:val="72"/>
        </w:numPr>
        <w:tabs>
          <w:tab w:val="left" w:pos="720"/>
          <w:tab w:val="left" w:pos="900"/>
        </w:tabs>
        <w:spacing w:before="80" w:after="80" w:line="264" w:lineRule="auto"/>
        <w:ind w:left="0" w:firstLine="567"/>
        <w:jc w:val="both"/>
        <w:rPr>
          <w:ins w:id="1500" w:author="Phùng Nguyễn Minh Tâm" w:date="2018-12-18T10:37:00Z"/>
          <w:spacing w:val="-2"/>
          <w:sz w:val="24"/>
          <w:szCs w:val="24"/>
          <w:rPrChange w:id="1501" w:author="Phùng Nguyễn Minh Tâm" w:date="2018-12-19T17:03:00Z">
            <w:rPr>
              <w:ins w:id="1502" w:author="Phùng Nguyễn Minh Tâm" w:date="2018-12-18T10:37:00Z"/>
              <w:i/>
              <w:sz w:val="24"/>
              <w:szCs w:val="24"/>
            </w:rPr>
          </w:rPrChange>
        </w:rPr>
        <w:pPrChange w:id="1503" w:author="Phùng Nguyễn Minh Tâm" w:date="2018-12-18T10:41:00Z">
          <w:pPr>
            <w:widowControl w:val="0"/>
            <w:numPr>
              <w:ilvl w:val="1"/>
              <w:numId w:val="72"/>
            </w:numPr>
            <w:tabs>
              <w:tab w:val="left" w:pos="720"/>
              <w:tab w:val="left" w:pos="900"/>
            </w:tabs>
            <w:spacing w:before="80" w:after="80" w:line="252" w:lineRule="auto"/>
            <w:ind w:left="3000" w:firstLine="567"/>
            <w:jc w:val="both"/>
          </w:pPr>
        </w:pPrChange>
      </w:pPr>
      <w:r w:rsidRPr="007C163E">
        <w:rPr>
          <w:spacing w:val="-2"/>
          <w:sz w:val="24"/>
          <w:szCs w:val="24"/>
        </w:rPr>
        <w:t xml:space="preserve">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w:t>
      </w:r>
      <w:r w:rsidR="00A933B5" w:rsidRPr="007C163E">
        <w:rPr>
          <w:spacing w:val="-2"/>
          <w:sz w:val="24"/>
          <w:szCs w:val="24"/>
        </w:rPr>
        <w:t>cấp/</w:t>
      </w:r>
      <w:r w:rsidR="009E052A" w:rsidRPr="007C163E">
        <w:rPr>
          <w:i/>
          <w:sz w:val="24"/>
          <w:szCs w:val="24"/>
        </w:rPr>
        <w:t xml:space="preserve"> </w:t>
      </w:r>
      <w:r w:rsidR="002C280E" w:rsidRPr="007C163E">
        <w:rPr>
          <w:i/>
          <w:sz w:val="24"/>
          <w:szCs w:val="24"/>
        </w:rPr>
        <w:t>Party B’s agreement to use the E-Banking service under this Contract shall be understood as Party B’s agreement on the registered services and all information, instructions, rules and terms of use that are being applied by Party A to those kinds of services at the time of signing this Contract as well as amendments and supplements (if any) during the time Party B uses the service provided by Party A.</w:t>
      </w:r>
    </w:p>
    <w:p w:rsidR="0032486C" w:rsidRPr="007C163E" w:rsidRDefault="0032486C">
      <w:pPr>
        <w:widowControl w:val="0"/>
        <w:numPr>
          <w:ilvl w:val="1"/>
          <w:numId w:val="72"/>
        </w:numPr>
        <w:tabs>
          <w:tab w:val="left" w:pos="720"/>
          <w:tab w:val="left" w:pos="900"/>
        </w:tabs>
        <w:spacing w:before="80" w:after="80" w:line="264" w:lineRule="auto"/>
        <w:ind w:left="0" w:firstLine="567"/>
        <w:jc w:val="both"/>
        <w:rPr>
          <w:ins w:id="1504" w:author="Phùng Nguyễn Minh Tâm" w:date="2018-12-18T10:37:00Z"/>
          <w:spacing w:val="-2"/>
          <w:sz w:val="24"/>
          <w:szCs w:val="24"/>
        </w:rPr>
        <w:pPrChange w:id="1505" w:author="Phùng Nguyễn Minh Tâm" w:date="2018-12-18T10:41:00Z">
          <w:pPr>
            <w:widowControl w:val="0"/>
            <w:numPr>
              <w:ilvl w:val="1"/>
              <w:numId w:val="72"/>
            </w:numPr>
            <w:tabs>
              <w:tab w:val="left" w:pos="720"/>
              <w:tab w:val="left" w:pos="900"/>
            </w:tabs>
            <w:spacing w:before="80" w:after="80" w:line="252" w:lineRule="auto"/>
            <w:ind w:left="3000" w:hanging="1020"/>
            <w:jc w:val="both"/>
          </w:pPr>
        </w:pPrChange>
      </w:pPr>
      <w:ins w:id="1506" w:author="Phùng Nguyễn Minh Tâm" w:date="2018-12-18T10:38:00Z">
        <w:r w:rsidRPr="007C163E">
          <w:rPr>
            <w:spacing w:val="-2"/>
            <w:sz w:val="24"/>
            <w:szCs w:val="24"/>
          </w:rPr>
          <w:t>Bên B</w:t>
        </w:r>
      </w:ins>
      <w:ins w:id="1507" w:author="Phùng Nguyễn Minh Tâm" w:date="2018-12-18T10:37:00Z">
        <w:r w:rsidRPr="007C163E">
          <w:rPr>
            <w:spacing w:val="-2"/>
            <w:sz w:val="24"/>
            <w:szCs w:val="24"/>
          </w:rPr>
          <w:t xml:space="preserve"> chấp nhận có thời điểm các thông tin về giao dịch, số dư tài khoản của </w:t>
        </w:r>
      </w:ins>
      <w:ins w:id="1508" w:author="Phùng Nguyễn Minh Tâm" w:date="2018-12-18T10:38:00Z">
        <w:r w:rsidRPr="007C163E">
          <w:rPr>
            <w:spacing w:val="-2"/>
            <w:sz w:val="24"/>
            <w:szCs w:val="24"/>
          </w:rPr>
          <w:t>Bên B</w:t>
        </w:r>
      </w:ins>
      <w:ins w:id="1509" w:author="Phùng Nguyễn Minh Tâm" w:date="2018-12-18T10:37:00Z">
        <w:r w:rsidRPr="007C163E">
          <w:rPr>
            <w:spacing w:val="-2"/>
            <w:sz w:val="24"/>
            <w:szCs w:val="24"/>
          </w:rPr>
          <w:t xml:space="preserve"> qua dịch vụ E-Banking của </w:t>
        </w:r>
      </w:ins>
      <w:ins w:id="1510" w:author="Phùng Nguyễn Minh Tâm" w:date="2018-12-18T10:40:00Z">
        <w:r w:rsidRPr="007C163E">
          <w:rPr>
            <w:spacing w:val="-2"/>
            <w:sz w:val="24"/>
            <w:szCs w:val="24"/>
          </w:rPr>
          <w:t>Bên A</w:t>
        </w:r>
      </w:ins>
      <w:ins w:id="1511" w:author="Phùng Nguyễn Minh Tâm" w:date="2018-12-18T10:37:00Z">
        <w:r w:rsidRPr="007C163E">
          <w:rPr>
            <w:spacing w:val="-2"/>
            <w:sz w:val="24"/>
            <w:szCs w:val="24"/>
          </w:rPr>
          <w:t xml:space="preserve"> chưa phải là thông tin chính xác cuối cùng tại thời điểm thông báo do lỗi hệ thống.</w:t>
        </w:r>
      </w:ins>
      <w:ins w:id="1512" w:author="Phùng Nguyễn Minh Tâm" w:date="2018-12-18T10:38:00Z">
        <w:r w:rsidRPr="007C163E">
          <w:rPr>
            <w:spacing w:val="-2"/>
            <w:sz w:val="24"/>
            <w:szCs w:val="24"/>
          </w:rPr>
          <w:t xml:space="preserve"> </w:t>
        </w:r>
      </w:ins>
      <w:ins w:id="1513" w:author="Phùng Nguyễn Minh Tâm" w:date="2018-12-18T10:39:00Z">
        <w:r w:rsidRPr="007C163E">
          <w:rPr>
            <w:sz w:val="24"/>
            <w:szCs w:val="24"/>
          </w:rPr>
          <w:t>Bên A sẽ không gửi tin nhắn đối với các biến động trị giá dưới 10.000VND</w:t>
        </w:r>
        <w:r w:rsidRPr="007C163E">
          <w:rPr>
            <w:spacing w:val="-2"/>
            <w:sz w:val="24"/>
            <w:szCs w:val="24"/>
          </w:rPr>
          <w:t>.</w:t>
        </w:r>
      </w:ins>
      <w:ins w:id="1514" w:author="Phùng Nguyễn Minh Tâm" w:date="2018-12-18T10:37:00Z">
        <w:r w:rsidRPr="007C163E">
          <w:rPr>
            <w:spacing w:val="-2"/>
            <w:sz w:val="24"/>
            <w:szCs w:val="24"/>
          </w:rPr>
          <w:t xml:space="preserve">/ </w:t>
        </w:r>
      </w:ins>
      <w:ins w:id="1515" w:author="Phùng Nguyễn Minh Tâm" w:date="2018-12-18T10:39:00Z">
        <w:r w:rsidRPr="007C163E">
          <w:rPr>
            <w:i/>
            <w:spacing w:val="-2"/>
            <w:sz w:val="24"/>
            <w:szCs w:val="24"/>
          </w:rPr>
          <w:t>Party B</w:t>
        </w:r>
      </w:ins>
      <w:ins w:id="1516" w:author="Phùng Nguyễn Minh Tâm" w:date="2018-12-18T10:37:00Z">
        <w:r w:rsidRPr="007C163E">
          <w:rPr>
            <w:i/>
            <w:spacing w:val="-2"/>
            <w:sz w:val="24"/>
            <w:szCs w:val="24"/>
            <w:rPrChange w:id="1517" w:author="Phùng Nguyễn Minh Tâm" w:date="2018-12-19T17:03:00Z">
              <w:rPr>
                <w:spacing w:val="-2"/>
                <w:sz w:val="24"/>
                <w:szCs w:val="24"/>
              </w:rPr>
            </w:rPrChange>
          </w:rPr>
          <w:t xml:space="preserve"> specifically accept that in some case, the information on transactions and account balances of </w:t>
        </w:r>
      </w:ins>
      <w:ins w:id="1518" w:author="Phùng Nguyễn Minh Tâm" w:date="2018-12-18T10:39:00Z">
        <w:r w:rsidRPr="007C163E">
          <w:rPr>
            <w:i/>
            <w:spacing w:val="-2"/>
            <w:sz w:val="24"/>
            <w:szCs w:val="24"/>
          </w:rPr>
          <w:t>Party B</w:t>
        </w:r>
      </w:ins>
      <w:ins w:id="1519" w:author="Phùng Nguyễn Minh Tâm" w:date="2018-12-18T10:37:00Z">
        <w:r w:rsidRPr="007C163E">
          <w:rPr>
            <w:i/>
            <w:spacing w:val="-2"/>
            <w:sz w:val="24"/>
            <w:szCs w:val="24"/>
            <w:rPrChange w:id="1520" w:author="Phùng Nguyễn Minh Tâm" w:date="2018-12-19T17:03:00Z">
              <w:rPr>
                <w:spacing w:val="-2"/>
                <w:sz w:val="24"/>
                <w:szCs w:val="24"/>
              </w:rPr>
            </w:rPrChange>
          </w:rPr>
          <w:t xml:space="preserve"> reported through E-Banking services of </w:t>
        </w:r>
      </w:ins>
      <w:ins w:id="1521" w:author="Phùng Nguyễn Minh Tâm" w:date="2018-12-18T10:40:00Z">
        <w:r w:rsidRPr="007C163E">
          <w:rPr>
            <w:i/>
            <w:spacing w:val="-2"/>
            <w:sz w:val="24"/>
            <w:szCs w:val="24"/>
          </w:rPr>
          <w:t>Party A</w:t>
        </w:r>
      </w:ins>
      <w:ins w:id="1522" w:author="Phùng Nguyễn Minh Tâm" w:date="2018-12-18T10:37:00Z">
        <w:r w:rsidRPr="007C163E">
          <w:rPr>
            <w:i/>
            <w:spacing w:val="-2"/>
            <w:sz w:val="24"/>
            <w:szCs w:val="24"/>
            <w:rPrChange w:id="1523" w:author="Phùng Nguyễn Minh Tâm" w:date="2018-12-19T17:03:00Z">
              <w:rPr>
                <w:spacing w:val="-2"/>
                <w:sz w:val="24"/>
                <w:szCs w:val="24"/>
              </w:rPr>
            </w:rPrChange>
          </w:rPr>
          <w:t xml:space="preserve"> may not be the final accurate information at the time of notification due to system errors.</w:t>
        </w:r>
        <w:r w:rsidRPr="007C163E">
          <w:rPr>
            <w:spacing w:val="-2"/>
            <w:sz w:val="24"/>
            <w:szCs w:val="24"/>
          </w:rPr>
          <w:t xml:space="preserve"> </w:t>
        </w:r>
      </w:ins>
      <w:ins w:id="1524" w:author="Phùng Nguyễn Minh Tâm" w:date="2018-12-18T10:40:00Z">
        <w:r w:rsidRPr="007C163E">
          <w:rPr>
            <w:i/>
            <w:sz w:val="24"/>
          </w:rPr>
          <w:t>Party A</w:t>
        </w:r>
      </w:ins>
      <w:ins w:id="1525" w:author="Phùng Nguyễn Minh Tâm" w:date="2018-12-18T10:39:00Z">
        <w:r w:rsidRPr="007C163E">
          <w:rPr>
            <w:i/>
            <w:sz w:val="24"/>
            <w:rPrChange w:id="1526" w:author="Phùng Nguyễn Minh Tâm" w:date="2018-12-19T17:03:00Z">
              <w:rPr>
                <w:i/>
              </w:rPr>
            </w:rPrChange>
          </w:rPr>
          <w:t xml:space="preserve"> will not send messages of updating amount less than 10,000VND</w:t>
        </w:r>
      </w:ins>
      <w:ins w:id="1527" w:author="Phùng Nguyễn Minh Tâm" w:date="2018-12-18T10:40:00Z">
        <w:r w:rsidRPr="007C163E">
          <w:rPr>
            <w:i/>
            <w:sz w:val="24"/>
          </w:rPr>
          <w:t>.</w:t>
        </w:r>
      </w:ins>
    </w:p>
    <w:p w:rsidR="0032486C" w:rsidRPr="007C163E" w:rsidRDefault="003D7113">
      <w:pPr>
        <w:widowControl w:val="0"/>
        <w:numPr>
          <w:ilvl w:val="1"/>
          <w:numId w:val="72"/>
        </w:numPr>
        <w:tabs>
          <w:tab w:val="left" w:pos="720"/>
          <w:tab w:val="left" w:pos="900"/>
        </w:tabs>
        <w:spacing w:before="80" w:after="80" w:line="264" w:lineRule="auto"/>
        <w:ind w:left="0" w:firstLine="567"/>
        <w:jc w:val="both"/>
        <w:rPr>
          <w:spacing w:val="-2"/>
          <w:sz w:val="24"/>
          <w:szCs w:val="24"/>
        </w:rPr>
        <w:pPrChange w:id="1528" w:author="Phùng Nguyễn Minh Tâm" w:date="2018-12-18T10:41:00Z">
          <w:pPr>
            <w:widowControl w:val="0"/>
            <w:numPr>
              <w:ilvl w:val="1"/>
              <w:numId w:val="72"/>
            </w:numPr>
            <w:tabs>
              <w:tab w:val="left" w:pos="720"/>
              <w:tab w:val="left" w:pos="900"/>
            </w:tabs>
            <w:spacing w:before="80" w:after="80" w:line="252" w:lineRule="auto"/>
            <w:ind w:left="3000" w:firstLine="567"/>
            <w:jc w:val="both"/>
          </w:pPr>
        </w:pPrChange>
      </w:pPr>
      <w:ins w:id="1529" w:author="Phùng Nguyễn Minh Tâm" w:date="2018-12-18T10:40:00Z">
        <w:r w:rsidRPr="007C163E">
          <w:rPr>
            <w:sz w:val="24"/>
            <w:szCs w:val="24"/>
            <w:rPrChange w:id="1530" w:author="Phùng Nguyễn Minh Tâm" w:date="2018-12-19T17:03:00Z">
              <w:rPr>
                <w:spacing w:val="-2"/>
                <w:sz w:val="24"/>
                <w:szCs w:val="24"/>
              </w:rPr>
            </w:rPrChange>
          </w:rPr>
          <w:t>Bên B</w:t>
        </w:r>
      </w:ins>
      <w:ins w:id="1531" w:author="Phùng Nguyễn Minh Tâm" w:date="2018-12-18T10:37:00Z">
        <w:r w:rsidR="0032486C" w:rsidRPr="007C163E">
          <w:rPr>
            <w:sz w:val="24"/>
            <w:szCs w:val="24"/>
            <w:rPrChange w:id="1532" w:author="Phùng Nguyễn Minh Tâm" w:date="2018-12-19T17:03:00Z">
              <w:rPr>
                <w:spacing w:val="-2"/>
                <w:sz w:val="24"/>
                <w:szCs w:val="24"/>
              </w:rPr>
            </w:rPrChange>
          </w:rPr>
          <w:t xml:space="preserve"> sẽ không sử dụng được dịch vụ E-Banking nếu tài khoản </w:t>
        </w:r>
      </w:ins>
      <w:ins w:id="1533" w:author="Phùng Nguyễn Minh Tâm" w:date="2018-12-18T10:40:00Z">
        <w:r w:rsidRPr="007C163E">
          <w:rPr>
            <w:sz w:val="24"/>
            <w:szCs w:val="24"/>
            <w:rPrChange w:id="1534" w:author="Phùng Nguyễn Minh Tâm" w:date="2018-12-19T17:03:00Z">
              <w:rPr>
                <w:spacing w:val="-6"/>
                <w:sz w:val="24"/>
                <w:szCs w:val="24"/>
              </w:rPr>
            </w:rPrChange>
          </w:rPr>
          <w:t>Bên B</w:t>
        </w:r>
      </w:ins>
      <w:ins w:id="1535" w:author="Phùng Nguyễn Minh Tâm" w:date="2018-12-18T10:37:00Z">
        <w:r w:rsidR="0032486C" w:rsidRPr="007C163E">
          <w:rPr>
            <w:sz w:val="24"/>
            <w:szCs w:val="24"/>
            <w:rPrChange w:id="1536" w:author="Phùng Nguyễn Minh Tâm" w:date="2018-12-19T17:03:00Z">
              <w:rPr>
                <w:spacing w:val="-2"/>
                <w:sz w:val="24"/>
                <w:szCs w:val="24"/>
              </w:rPr>
            </w:rPrChange>
          </w:rPr>
          <w:t xml:space="preserve"> chuyển sang trạng thái tạm khóa, phong tỏa toàn bộ số tiền trên tài khoản, không hoạt động, phon</w:t>
        </w:r>
        <w:r w:rsidRPr="007C163E">
          <w:rPr>
            <w:sz w:val="24"/>
            <w:szCs w:val="24"/>
            <w:rPrChange w:id="1537" w:author="Phùng Nguyễn Minh Tâm" w:date="2018-12-19T17:03:00Z">
              <w:rPr>
                <w:spacing w:val="-2"/>
                <w:sz w:val="24"/>
                <w:szCs w:val="24"/>
              </w:rPr>
            </w:rPrChange>
          </w:rPr>
          <w:t>g tỏa hoạt động</w:t>
        </w:r>
        <w:r w:rsidR="0032486C" w:rsidRPr="007C163E">
          <w:rPr>
            <w:sz w:val="24"/>
            <w:szCs w:val="24"/>
            <w:rPrChange w:id="1538" w:author="Phùng Nguyễn Minh Tâm" w:date="2018-12-19T17:03:00Z">
              <w:rPr>
                <w:spacing w:val="-2"/>
                <w:sz w:val="24"/>
                <w:szCs w:val="24"/>
              </w:rPr>
            </w:rPrChange>
          </w:rPr>
          <w:t>…/</w:t>
        </w:r>
        <w:r w:rsidR="0032486C" w:rsidRPr="007C163E">
          <w:rPr>
            <w:spacing w:val="-2"/>
            <w:sz w:val="24"/>
            <w:szCs w:val="24"/>
          </w:rPr>
          <w:t xml:space="preserve"> </w:t>
        </w:r>
      </w:ins>
      <w:ins w:id="1539" w:author="Phùng Nguyễn Minh Tâm" w:date="2018-12-18T10:40:00Z">
        <w:r w:rsidRPr="007C163E">
          <w:rPr>
            <w:i/>
            <w:spacing w:val="-2"/>
            <w:sz w:val="24"/>
            <w:szCs w:val="24"/>
          </w:rPr>
          <w:t>Party B</w:t>
        </w:r>
      </w:ins>
      <w:ins w:id="1540" w:author="Phùng Nguyễn Minh Tâm" w:date="2018-12-18T10:37:00Z">
        <w:r w:rsidR="0032486C" w:rsidRPr="007C163E">
          <w:rPr>
            <w:i/>
            <w:spacing w:val="-2"/>
            <w:sz w:val="24"/>
            <w:szCs w:val="24"/>
            <w:rPrChange w:id="1541" w:author="Phùng Nguyễn Minh Tâm" w:date="2018-12-19T17:03:00Z">
              <w:rPr>
                <w:spacing w:val="-2"/>
                <w:sz w:val="24"/>
                <w:szCs w:val="24"/>
              </w:rPr>
            </w:rPrChange>
          </w:rPr>
          <w:t xml:space="preserve"> can not use E-Banking services if </w:t>
        </w:r>
      </w:ins>
      <w:ins w:id="1542" w:author="Phùng Nguyễn Minh Tâm" w:date="2018-12-18T10:41:00Z">
        <w:r w:rsidRPr="007C163E">
          <w:rPr>
            <w:i/>
            <w:spacing w:val="-2"/>
            <w:sz w:val="24"/>
            <w:szCs w:val="24"/>
          </w:rPr>
          <w:t>Party B</w:t>
        </w:r>
      </w:ins>
      <w:ins w:id="1543" w:author="Phùng Nguyễn Minh Tâm" w:date="2018-12-18T10:37:00Z">
        <w:r w:rsidR="0032486C" w:rsidRPr="007C163E">
          <w:rPr>
            <w:i/>
            <w:spacing w:val="-2"/>
            <w:sz w:val="24"/>
            <w:szCs w:val="24"/>
            <w:rPrChange w:id="1544" w:author="Phùng Nguyễn Minh Tâm" w:date="2018-12-19T17:03:00Z">
              <w:rPr>
                <w:spacing w:val="-2"/>
                <w:sz w:val="24"/>
                <w:szCs w:val="24"/>
              </w:rPr>
            </w:rPrChange>
          </w:rPr>
          <w:t>’s account is put in the status of temporarily being suspended, blocked of all amounts in the account, inactivated, blocked of customer’s activities, etc.</w:t>
        </w:r>
      </w:ins>
    </w:p>
    <w:p w:rsidR="00272F91" w:rsidRPr="007C163E" w:rsidRDefault="00272F91">
      <w:pPr>
        <w:keepNext/>
        <w:widowControl w:val="0"/>
        <w:numPr>
          <w:ilvl w:val="0"/>
          <w:numId w:val="72"/>
        </w:numPr>
        <w:tabs>
          <w:tab w:val="left" w:pos="720"/>
          <w:tab w:val="left" w:pos="1080"/>
        </w:tabs>
        <w:spacing w:before="80" w:after="80" w:line="252" w:lineRule="auto"/>
        <w:ind w:left="0" w:firstLine="567"/>
        <w:jc w:val="both"/>
        <w:rPr>
          <w:b/>
          <w:spacing w:val="-1"/>
          <w:sz w:val="24"/>
          <w:szCs w:val="24"/>
        </w:rPr>
        <w:pPrChange w:id="1545" w:author="Phùng Nguyễn Minh Tâm" w:date="2018-12-18T10:41:00Z">
          <w:pPr>
            <w:widowControl w:val="0"/>
            <w:numPr>
              <w:numId w:val="72"/>
            </w:numPr>
            <w:tabs>
              <w:tab w:val="left" w:pos="720"/>
              <w:tab w:val="left" w:pos="1080"/>
            </w:tabs>
            <w:spacing w:before="80" w:after="80" w:line="252" w:lineRule="auto"/>
            <w:ind w:left="2160" w:firstLine="567"/>
            <w:jc w:val="both"/>
          </w:pPr>
        </w:pPrChange>
      </w:pPr>
      <w:r w:rsidRPr="007C163E">
        <w:rPr>
          <w:b/>
          <w:spacing w:val="-1"/>
          <w:sz w:val="24"/>
          <w:szCs w:val="24"/>
        </w:rPr>
        <w:lastRenderedPageBreak/>
        <w:t>Tên đăng nhập, mật khẩu đăng nhập và thiết bị xác thực giao dịch</w:t>
      </w:r>
      <w:r w:rsidR="00A933B5" w:rsidRPr="007C163E">
        <w:rPr>
          <w:b/>
          <w:spacing w:val="-1"/>
          <w:sz w:val="24"/>
          <w:szCs w:val="24"/>
        </w:rPr>
        <w:t>/</w:t>
      </w:r>
      <w:r w:rsidR="00A933B5" w:rsidRPr="007C163E">
        <w:rPr>
          <w:i/>
          <w:sz w:val="24"/>
          <w:szCs w:val="24"/>
        </w:rPr>
        <w:t xml:space="preserve"> </w:t>
      </w:r>
      <w:r w:rsidR="00A933B5" w:rsidRPr="007C163E">
        <w:rPr>
          <w:b/>
          <w:i/>
          <w:spacing w:val="-1"/>
          <w:sz w:val="24"/>
          <w:szCs w:val="24"/>
        </w:rPr>
        <w:t>Article 3: Provision of username, password and transaction authentication devices</w:t>
      </w:r>
    </w:p>
    <w:p w:rsidR="00272F91" w:rsidRPr="007C163E" w:rsidRDefault="00272F91" w:rsidP="00F9584C">
      <w:pPr>
        <w:widowControl w:val="0"/>
        <w:numPr>
          <w:ilvl w:val="0"/>
          <w:numId w:val="74"/>
        </w:numPr>
        <w:spacing w:before="80" w:after="80" w:line="252" w:lineRule="auto"/>
        <w:ind w:left="0" w:firstLine="567"/>
        <w:jc w:val="both"/>
        <w:rPr>
          <w:sz w:val="24"/>
          <w:szCs w:val="24"/>
        </w:rPr>
      </w:pPr>
      <w:r w:rsidRPr="007C163E">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w:t>
      </w:r>
      <w:r w:rsidR="00A933B5" w:rsidRPr="007C163E">
        <w:rPr>
          <w:sz w:val="24"/>
          <w:szCs w:val="24"/>
        </w:rPr>
        <w:t xml:space="preserve"> cho Bên B/</w:t>
      </w:r>
      <w:r w:rsidR="00A933B5" w:rsidRPr="007C163E">
        <w:rPr>
          <w:i/>
          <w:sz w:val="24"/>
          <w:szCs w:val="24"/>
        </w:rPr>
        <w:t xml:space="preserve"> </w:t>
      </w:r>
      <w:r w:rsidR="002C280E" w:rsidRPr="007C163E">
        <w:rPr>
          <w:i/>
          <w:sz w:val="24"/>
          <w:szCs w:val="24"/>
        </w:rPr>
        <w:t>Party A provides Party B with username and password for access to and use of the Internet Banking service after the two Parties sign the contract. In case of using financial/payment services, Party B will be additionally provided with authentication devices for transaction verification and approval. Party A provides the available security devices or methods to the best to Party B.</w:t>
      </w:r>
    </w:p>
    <w:p w:rsidR="00272F91" w:rsidRPr="007C163E" w:rsidRDefault="00272F91" w:rsidP="00F9584C">
      <w:pPr>
        <w:widowControl w:val="0"/>
        <w:numPr>
          <w:ilvl w:val="0"/>
          <w:numId w:val="74"/>
        </w:numPr>
        <w:spacing w:before="80" w:after="80" w:line="252" w:lineRule="auto"/>
        <w:ind w:left="0" w:firstLine="567"/>
        <w:jc w:val="both"/>
        <w:rPr>
          <w:i/>
          <w:sz w:val="24"/>
          <w:szCs w:val="24"/>
        </w:rPr>
      </w:pPr>
      <w:r w:rsidRPr="007C163E">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w:t>
      </w:r>
      <w:r w:rsidR="00A933B5" w:rsidRPr="007C163E">
        <w:rPr>
          <w:sz w:val="24"/>
          <w:szCs w:val="24"/>
        </w:rPr>
        <w:t>ẩu đăng nhập, thiết bị xác thực/</w:t>
      </w:r>
      <w:r w:rsidR="00A933B5" w:rsidRPr="007C163E">
        <w:rPr>
          <w:i/>
          <w:sz w:val="24"/>
          <w:szCs w:val="24"/>
        </w:rPr>
        <w:t xml:space="preserve"> </w:t>
      </w:r>
      <w:r w:rsidR="002C280E" w:rsidRPr="007C163E">
        <w:rPr>
          <w:i/>
          <w:sz w:val="24"/>
          <w:szCs w:val="24"/>
        </w:rPr>
        <w:t>Party B commits to the safekeeping of username, password and authentication devices provided by Party A from the time Party A hands over the username, password and authentication devices to party B. Party B will take full responsibilities in the event of and bear all risks for any losses and damages caused by the disclosure and/or loss of username, password and authentication devices.</w:t>
      </w:r>
    </w:p>
    <w:p w:rsidR="00272F91" w:rsidRPr="007C163E" w:rsidRDefault="00272F91" w:rsidP="00F9584C">
      <w:pPr>
        <w:widowControl w:val="0"/>
        <w:numPr>
          <w:ilvl w:val="0"/>
          <w:numId w:val="74"/>
        </w:numPr>
        <w:spacing w:before="80" w:after="80" w:line="252" w:lineRule="auto"/>
        <w:ind w:left="0" w:firstLine="567"/>
        <w:jc w:val="both"/>
        <w:rPr>
          <w:spacing w:val="-4"/>
          <w:sz w:val="24"/>
          <w:szCs w:val="24"/>
        </w:rPr>
      </w:pPr>
      <w:r w:rsidRPr="007C163E">
        <w:rPr>
          <w:spacing w:val="-4"/>
          <w:sz w:val="24"/>
          <w:szCs w:val="24"/>
        </w:rPr>
        <w:t xml:space="preserve">Trường hợp Bên B quên tên/ mật khẩu đăng nhập, Bên B </w:t>
      </w:r>
      <w:r w:rsidR="00117E24" w:rsidRPr="007C163E">
        <w:rPr>
          <w:spacing w:val="-4"/>
          <w:sz w:val="24"/>
          <w:szCs w:val="24"/>
        </w:rPr>
        <w:t>có quyền đề nghị Bên A cấp lại./</w:t>
      </w:r>
      <w:r w:rsidR="002C280E" w:rsidRPr="007C163E">
        <w:rPr>
          <w:i/>
          <w:spacing w:val="-4"/>
          <w:sz w:val="24"/>
          <w:szCs w:val="24"/>
        </w:rPr>
        <w:t xml:space="preserve"> In the event of forgetting/losing the username/password, Party B has the right to ask Party A for reprovision.</w:t>
      </w:r>
      <w:r w:rsidR="00A933B5" w:rsidRPr="007C163E">
        <w:rPr>
          <w:i/>
          <w:spacing w:val="-4"/>
          <w:sz w:val="24"/>
          <w:szCs w:val="24"/>
        </w:rPr>
        <w:t xml:space="preserve"> </w:t>
      </w:r>
    </w:p>
    <w:p w:rsidR="00272F91" w:rsidRPr="007C163E" w:rsidRDefault="00272F91" w:rsidP="00F9584C">
      <w:pPr>
        <w:widowControl w:val="0"/>
        <w:numPr>
          <w:ilvl w:val="0"/>
          <w:numId w:val="74"/>
        </w:numPr>
        <w:spacing w:before="80" w:after="80" w:line="252" w:lineRule="auto"/>
        <w:ind w:left="0" w:firstLine="567"/>
        <w:jc w:val="both"/>
        <w:rPr>
          <w:i/>
          <w:spacing w:val="-4"/>
          <w:sz w:val="24"/>
          <w:szCs w:val="24"/>
        </w:rPr>
      </w:pPr>
      <w:r w:rsidRPr="007C163E">
        <w:rPr>
          <w:spacing w:val="-4"/>
          <w:sz w:val="24"/>
          <w:szCs w:val="24"/>
        </w:rPr>
        <w:t xml:space="preserve">Bên B có quyền yêu cầu Bên A cấp lại thiết bị xác thực trong trường hợp thiết bị xác thực bị mất/bị hỏng và Bên B chịu mọi chi phí </w:t>
      </w:r>
      <w:r w:rsidR="00117E24" w:rsidRPr="007C163E">
        <w:rPr>
          <w:spacing w:val="-4"/>
          <w:sz w:val="24"/>
          <w:szCs w:val="24"/>
        </w:rPr>
        <w:t>phát sinh cho việc cấp lại này</w:t>
      </w:r>
      <w:r w:rsidR="00A933B5" w:rsidRPr="007C163E">
        <w:rPr>
          <w:spacing w:val="-4"/>
          <w:sz w:val="24"/>
          <w:szCs w:val="24"/>
        </w:rPr>
        <w:t>/</w:t>
      </w:r>
      <w:r w:rsidR="00A933B5" w:rsidRPr="007C163E">
        <w:rPr>
          <w:i/>
          <w:sz w:val="24"/>
          <w:szCs w:val="24"/>
        </w:rPr>
        <w:t xml:space="preserve"> </w:t>
      </w:r>
      <w:r w:rsidR="002C280E" w:rsidRPr="007C163E">
        <w:rPr>
          <w:i/>
          <w:spacing w:val="-4"/>
          <w:sz w:val="24"/>
          <w:szCs w:val="24"/>
        </w:rPr>
        <w:t>In case of loss and/or damage of authentication devices, Party B has the right to ask Party A to provide new authentication devices, and bears all the cost incurred therefrom.</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Quyền và trách nhiệm của Bên B</w:t>
      </w:r>
      <w:r w:rsidR="00A933B5" w:rsidRPr="007C163E">
        <w:rPr>
          <w:b/>
          <w:spacing w:val="-1"/>
          <w:sz w:val="24"/>
          <w:szCs w:val="24"/>
        </w:rPr>
        <w:t>/</w:t>
      </w:r>
      <w:r w:rsidR="00A933B5" w:rsidRPr="007C163E">
        <w:rPr>
          <w:i/>
          <w:sz w:val="24"/>
          <w:szCs w:val="24"/>
        </w:rPr>
        <w:t xml:space="preserve"> </w:t>
      </w:r>
      <w:r w:rsidR="002C280E" w:rsidRPr="007C163E">
        <w:rPr>
          <w:b/>
          <w:i/>
          <w:spacing w:val="-1"/>
          <w:sz w:val="24"/>
          <w:szCs w:val="24"/>
        </w:rPr>
        <w:t>Article 4: Rights and Obligations of Party B</w:t>
      </w:r>
    </w:p>
    <w:p w:rsidR="00272F91" w:rsidRPr="007C163E" w:rsidRDefault="00272F91" w:rsidP="00F9584C">
      <w:pPr>
        <w:widowControl w:val="0"/>
        <w:numPr>
          <w:ilvl w:val="0"/>
          <w:numId w:val="75"/>
        </w:numPr>
        <w:tabs>
          <w:tab w:val="left" w:pos="720"/>
          <w:tab w:val="left" w:pos="900"/>
        </w:tabs>
        <w:spacing w:before="80" w:after="80" w:line="252" w:lineRule="auto"/>
        <w:ind w:left="0" w:firstLine="567"/>
        <w:jc w:val="both"/>
        <w:rPr>
          <w:sz w:val="24"/>
          <w:szCs w:val="24"/>
          <w:lang w:val="es-ES_tradnl"/>
        </w:rPr>
      </w:pPr>
      <w:r w:rsidRPr="007C163E">
        <w:rPr>
          <w:b/>
          <w:sz w:val="24"/>
          <w:szCs w:val="24"/>
          <w:lang w:val="es-ES_tradnl"/>
        </w:rPr>
        <w:t>B</w:t>
      </w:r>
      <w:r w:rsidRPr="007C163E">
        <w:rPr>
          <w:b/>
          <w:spacing w:val="-1"/>
          <w:sz w:val="24"/>
          <w:szCs w:val="24"/>
          <w:lang w:val="es-ES_tradnl"/>
        </w:rPr>
        <w:t>ê</w:t>
      </w:r>
      <w:r w:rsidRPr="007C163E">
        <w:rPr>
          <w:b/>
          <w:sz w:val="24"/>
          <w:szCs w:val="24"/>
          <w:lang w:val="es-ES_tradnl"/>
        </w:rPr>
        <w:t>n</w:t>
      </w:r>
      <w:r w:rsidRPr="007C163E">
        <w:rPr>
          <w:b/>
          <w:spacing w:val="1"/>
          <w:sz w:val="24"/>
          <w:szCs w:val="24"/>
          <w:lang w:val="es-ES_tradnl"/>
        </w:rPr>
        <w:t xml:space="preserve"> </w:t>
      </w:r>
      <w:r w:rsidRPr="007C163E">
        <w:rPr>
          <w:b/>
          <w:sz w:val="24"/>
          <w:szCs w:val="24"/>
          <w:lang w:val="es-ES_tradnl"/>
        </w:rPr>
        <w:t xml:space="preserve">B </w:t>
      </w:r>
      <w:r w:rsidRPr="007C163E">
        <w:rPr>
          <w:b/>
          <w:spacing w:val="-1"/>
          <w:sz w:val="24"/>
          <w:szCs w:val="24"/>
          <w:lang w:val="es-ES_tradnl"/>
        </w:rPr>
        <w:t>c</w:t>
      </w:r>
      <w:r w:rsidRPr="007C163E">
        <w:rPr>
          <w:b/>
          <w:sz w:val="24"/>
          <w:szCs w:val="24"/>
          <w:lang w:val="es-ES_tradnl"/>
        </w:rPr>
        <w:t xml:space="preserve">ó </w:t>
      </w:r>
      <w:r w:rsidRPr="007C163E">
        <w:rPr>
          <w:b/>
          <w:spacing w:val="1"/>
          <w:sz w:val="24"/>
          <w:szCs w:val="24"/>
          <w:lang w:val="es-ES_tradnl"/>
        </w:rPr>
        <w:t>qu</w:t>
      </w:r>
      <w:r w:rsidRPr="007C163E">
        <w:rPr>
          <w:b/>
          <w:sz w:val="24"/>
          <w:szCs w:val="24"/>
          <w:lang w:val="es-ES_tradnl"/>
        </w:rPr>
        <w:t>y</w:t>
      </w:r>
      <w:r w:rsidRPr="007C163E">
        <w:rPr>
          <w:b/>
          <w:spacing w:val="-1"/>
          <w:sz w:val="24"/>
          <w:szCs w:val="24"/>
          <w:lang w:val="es-ES_tradnl"/>
        </w:rPr>
        <w:t>ề</w:t>
      </w:r>
      <w:r w:rsidRPr="007C163E">
        <w:rPr>
          <w:b/>
          <w:spacing w:val="1"/>
          <w:sz w:val="24"/>
          <w:szCs w:val="24"/>
          <w:lang w:val="es-ES_tradnl"/>
        </w:rPr>
        <w:t>n</w:t>
      </w:r>
      <w:r w:rsidR="00A933B5" w:rsidRPr="007C163E">
        <w:rPr>
          <w:b/>
          <w:spacing w:val="1"/>
          <w:sz w:val="24"/>
          <w:szCs w:val="24"/>
          <w:lang w:val="es-ES_tradnl"/>
        </w:rPr>
        <w:t>/</w:t>
      </w:r>
      <w:r w:rsidR="00A933B5" w:rsidRPr="007C163E">
        <w:rPr>
          <w:b/>
          <w:i/>
          <w:sz w:val="24"/>
          <w:szCs w:val="24"/>
          <w:lang w:val="es-ES_tradnl"/>
        </w:rPr>
        <w:t xml:space="preserve"> </w:t>
      </w:r>
      <w:r w:rsidR="002C280E" w:rsidRPr="007C163E">
        <w:rPr>
          <w:b/>
          <w:i/>
          <w:spacing w:val="1"/>
          <w:sz w:val="24"/>
          <w:szCs w:val="24"/>
          <w:lang w:val="es-ES_tradnl"/>
        </w:rPr>
        <w:t>Party B reserves the rights to</w:t>
      </w:r>
      <w:r w:rsidRPr="007C163E">
        <w:rPr>
          <w:b/>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Được sử dụng các dịch vụ Ngân hàng điện tử đã đăng ký với Bên A và (hoặc) sử dụng thêm các tiện ích dịch vụ do Bên A cung cấp trong quá trình nâng cấp, phát triển dịch vụ</w:t>
      </w:r>
      <w:r w:rsidR="00A933B5" w:rsidRPr="007C163E">
        <w:rPr>
          <w:sz w:val="24"/>
          <w:szCs w:val="24"/>
          <w:lang w:val="es-ES_tradnl"/>
        </w:rPr>
        <w:t>/</w:t>
      </w:r>
      <w:r w:rsidR="00A933B5" w:rsidRPr="007C163E">
        <w:rPr>
          <w:i/>
          <w:sz w:val="24"/>
          <w:szCs w:val="24"/>
          <w:lang w:val="es-ES_tradnl"/>
        </w:rPr>
        <w:t xml:space="preserve"> </w:t>
      </w:r>
      <w:r w:rsidR="002C280E" w:rsidRPr="007C163E">
        <w:rPr>
          <w:i/>
          <w:sz w:val="24"/>
          <w:szCs w:val="24"/>
          <w:lang w:val="es-ES_tradnl"/>
        </w:rPr>
        <w:t>Use the E-banking service registered with Party A and (or) use the facilities provided by Party A in the course of upgrading and developing the service</w:t>
      </w:r>
      <w:r w:rsidR="002C280E" w:rsidRPr="007C163E">
        <w:rPr>
          <w:sz w:val="24"/>
          <w:szCs w:val="24"/>
          <w:lang w:val="es-ES_tradnl"/>
        </w:rPr>
        <w:t>.</w:t>
      </w:r>
      <w:r w:rsidRPr="007C163E">
        <w:rPr>
          <w:spacing w:val="-4"/>
          <w:sz w:val="24"/>
          <w:szCs w:val="24"/>
          <w:lang w:val="es-ES_tradnl"/>
        </w:rPr>
        <w:t xml:space="preserve">  </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z w:val="24"/>
          <w:szCs w:val="24"/>
          <w:lang w:val="es-ES_tradnl"/>
        </w:rPr>
      </w:pPr>
      <w:r w:rsidRPr="007C163E">
        <w:rPr>
          <w:sz w:val="24"/>
          <w:szCs w:val="24"/>
          <w:lang w:val="es-ES_tradnl"/>
        </w:rPr>
        <w:t xml:space="preserve">Truy cập vào chương trình Ngân hàng điện tử của Bên A, sử dụng tên đăng nhập và mật khẩu </w:t>
      </w:r>
      <w:r w:rsidRPr="007C163E">
        <w:rPr>
          <w:sz w:val="24"/>
          <w:szCs w:val="24"/>
        </w:rPr>
        <w:t>đăng nhập</w:t>
      </w:r>
      <w:r w:rsidRPr="007C163E">
        <w:rPr>
          <w:sz w:val="24"/>
          <w:szCs w:val="24"/>
          <w:lang w:val="es-ES_tradnl"/>
        </w:rPr>
        <w:t xml:space="preserve"> để thực hiện các giao dịch trong phạm vi tài khoản</w:t>
      </w:r>
      <w:r w:rsidR="004173FD" w:rsidRPr="007C163E">
        <w:rPr>
          <w:sz w:val="24"/>
          <w:szCs w:val="24"/>
          <w:lang w:val="es-ES_tradnl"/>
        </w:rPr>
        <w:t xml:space="preserve"> và dịch vụ</w:t>
      </w:r>
      <w:r w:rsidRPr="007C163E">
        <w:rPr>
          <w:sz w:val="24"/>
          <w:szCs w:val="24"/>
          <w:lang w:val="es-ES_tradnl"/>
        </w:rPr>
        <w:t xml:space="preserve"> đã đăng ký tại Phụ lục 01 của Hợp đồng này. Thông tin người sử dụng và vai trò người sử dụng được đăng ký tại Phụ lục 01 của Hợp đồng này</w:t>
      </w:r>
      <w:r w:rsidR="00A933B5" w:rsidRPr="007C163E">
        <w:rPr>
          <w:sz w:val="24"/>
          <w:szCs w:val="24"/>
          <w:lang w:val="es-ES_tradnl"/>
        </w:rPr>
        <w:t>/</w:t>
      </w:r>
      <w:r w:rsidR="002C280E" w:rsidRPr="007C163E">
        <w:rPr>
          <w:i/>
          <w:sz w:val="24"/>
          <w:szCs w:val="24"/>
          <w:lang w:val="es-ES_tradnl"/>
        </w:rPr>
        <w:t xml:space="preserve">Access to the E-banking system of Party A, use username and password to </w:t>
      </w:r>
      <w:r w:rsidR="002C280E" w:rsidRPr="007C163E">
        <w:rPr>
          <w:i/>
          <w:sz w:val="24"/>
          <w:szCs w:val="24"/>
        </w:rPr>
        <w:t>conduct transactions within the scope of accounts and services registered in Appendix 01 of this Contract. User’s information and user’s role are complied as registered in Appendix 01 of this Contract</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Khiếu</w:t>
      </w:r>
      <w:r w:rsidRPr="007C163E">
        <w:rPr>
          <w:spacing w:val="14"/>
          <w:sz w:val="24"/>
          <w:szCs w:val="24"/>
          <w:lang w:val="es-ES_tradnl"/>
        </w:rPr>
        <w:t xml:space="preserve"> </w:t>
      </w:r>
      <w:r w:rsidRPr="007C163E">
        <w:rPr>
          <w:sz w:val="24"/>
          <w:szCs w:val="24"/>
          <w:lang w:val="es-ES_tradnl"/>
        </w:rPr>
        <w:t>n</w:t>
      </w:r>
      <w:r w:rsidRPr="007C163E">
        <w:rPr>
          <w:spacing w:val="-1"/>
          <w:sz w:val="24"/>
          <w:szCs w:val="24"/>
          <w:lang w:val="es-ES_tradnl"/>
        </w:rPr>
        <w:t>ạ</w:t>
      </w:r>
      <w:r w:rsidRPr="007C163E">
        <w:rPr>
          <w:sz w:val="24"/>
          <w:szCs w:val="24"/>
          <w:lang w:val="es-ES_tradnl"/>
        </w:rPr>
        <w:t>i,</w:t>
      </w:r>
      <w:r w:rsidRPr="007C163E">
        <w:rPr>
          <w:spacing w:val="17"/>
          <w:sz w:val="24"/>
          <w:szCs w:val="24"/>
          <w:lang w:val="es-ES_tradnl"/>
        </w:rPr>
        <w:t xml:space="preserve"> </w:t>
      </w:r>
      <w:r w:rsidRPr="007C163E">
        <w:rPr>
          <w:spacing w:val="-5"/>
          <w:sz w:val="24"/>
          <w:szCs w:val="24"/>
          <w:lang w:val="es-ES_tradnl"/>
        </w:rPr>
        <w:t>y</w:t>
      </w:r>
      <w:r w:rsidRPr="007C163E">
        <w:rPr>
          <w:spacing w:val="1"/>
          <w:sz w:val="24"/>
          <w:szCs w:val="24"/>
          <w:lang w:val="es-ES_tradnl"/>
        </w:rPr>
        <w:t>ê</w:t>
      </w:r>
      <w:r w:rsidRPr="007C163E">
        <w:rPr>
          <w:sz w:val="24"/>
          <w:szCs w:val="24"/>
          <w:lang w:val="es-ES_tradnl"/>
        </w:rPr>
        <w:t>u</w:t>
      </w:r>
      <w:r w:rsidRPr="007C163E">
        <w:rPr>
          <w:spacing w:val="14"/>
          <w:sz w:val="24"/>
          <w:szCs w:val="24"/>
          <w:lang w:val="es-ES_tradnl"/>
        </w:rPr>
        <w:t xml:space="preserve"> </w:t>
      </w:r>
      <w:r w:rsidRPr="007C163E">
        <w:rPr>
          <w:spacing w:val="-1"/>
          <w:sz w:val="24"/>
          <w:szCs w:val="24"/>
          <w:lang w:val="es-ES_tradnl"/>
        </w:rPr>
        <w:t>cầ</w:t>
      </w:r>
      <w:r w:rsidRPr="007C163E">
        <w:rPr>
          <w:sz w:val="24"/>
          <w:szCs w:val="24"/>
          <w:lang w:val="es-ES_tradnl"/>
        </w:rPr>
        <w:t>u</w:t>
      </w:r>
      <w:r w:rsidRPr="007C163E">
        <w:rPr>
          <w:spacing w:val="14"/>
          <w:sz w:val="24"/>
          <w:szCs w:val="24"/>
          <w:lang w:val="es-ES_tradnl"/>
        </w:rPr>
        <w:t xml:space="preserve"> </w:t>
      </w:r>
      <w:r w:rsidRPr="007C163E">
        <w:rPr>
          <w:sz w:val="24"/>
          <w:szCs w:val="24"/>
          <w:lang w:val="es-ES_tradnl"/>
        </w:rPr>
        <w:t>t</w:t>
      </w:r>
      <w:r w:rsidRPr="007C163E">
        <w:rPr>
          <w:spacing w:val="2"/>
          <w:sz w:val="24"/>
          <w:szCs w:val="24"/>
          <w:lang w:val="es-ES_tradnl"/>
        </w:rPr>
        <w:t>r</w:t>
      </w:r>
      <w:r w:rsidRPr="007C163E">
        <w:rPr>
          <w:sz w:val="24"/>
          <w:szCs w:val="24"/>
          <w:lang w:val="es-ES_tradnl"/>
        </w:rPr>
        <w:t>a</w:t>
      </w:r>
      <w:r w:rsidRPr="007C163E">
        <w:rPr>
          <w:spacing w:val="13"/>
          <w:sz w:val="24"/>
          <w:szCs w:val="24"/>
          <w:lang w:val="es-ES_tradnl"/>
        </w:rPr>
        <w:t xml:space="preserve"> </w:t>
      </w:r>
      <w:r w:rsidRPr="007C163E">
        <w:rPr>
          <w:spacing w:val="2"/>
          <w:sz w:val="24"/>
          <w:szCs w:val="24"/>
          <w:lang w:val="es-ES_tradnl"/>
        </w:rPr>
        <w:t>s</w:t>
      </w:r>
      <w:r w:rsidRPr="007C163E">
        <w:rPr>
          <w:sz w:val="24"/>
          <w:szCs w:val="24"/>
          <w:lang w:val="es-ES_tradnl"/>
        </w:rPr>
        <w:t>o</w:t>
      </w:r>
      <w:r w:rsidRPr="007C163E">
        <w:rPr>
          <w:spacing w:val="-1"/>
          <w:sz w:val="24"/>
          <w:szCs w:val="24"/>
          <w:lang w:val="es-ES_tradnl"/>
        </w:rPr>
        <w:t>á</w:t>
      </w:r>
      <w:r w:rsidRPr="007C163E">
        <w:rPr>
          <w:sz w:val="24"/>
          <w:szCs w:val="24"/>
          <w:lang w:val="es-ES_tradnl"/>
        </w:rPr>
        <w:t>t</w:t>
      </w:r>
      <w:r w:rsidRPr="007C163E">
        <w:rPr>
          <w:spacing w:val="15"/>
          <w:sz w:val="24"/>
          <w:szCs w:val="24"/>
          <w:lang w:val="es-ES_tradnl"/>
        </w:rPr>
        <w:t xml:space="preserve"> </w:t>
      </w:r>
      <w:r w:rsidRPr="007C163E">
        <w:rPr>
          <w:sz w:val="24"/>
          <w:szCs w:val="24"/>
          <w:lang w:val="es-ES_tradnl"/>
        </w:rPr>
        <w:t>n</w:t>
      </w:r>
      <w:r w:rsidRPr="007C163E">
        <w:rPr>
          <w:spacing w:val="-1"/>
          <w:sz w:val="24"/>
          <w:szCs w:val="24"/>
          <w:lang w:val="es-ES_tradnl"/>
        </w:rPr>
        <w:t>ế</w:t>
      </w:r>
      <w:r w:rsidRPr="007C163E">
        <w:rPr>
          <w:sz w:val="24"/>
          <w:szCs w:val="24"/>
          <w:lang w:val="es-ES_tradnl"/>
        </w:rPr>
        <w:t>u</w:t>
      </w:r>
      <w:r w:rsidRPr="007C163E">
        <w:rPr>
          <w:spacing w:val="14"/>
          <w:sz w:val="24"/>
          <w:szCs w:val="24"/>
          <w:lang w:val="es-ES_tradnl"/>
        </w:rPr>
        <w:t xml:space="preserve"> </w:t>
      </w:r>
      <w:r w:rsidRPr="007C163E">
        <w:rPr>
          <w:spacing w:val="-1"/>
          <w:sz w:val="24"/>
          <w:szCs w:val="24"/>
          <w:lang w:val="es-ES_tradnl"/>
        </w:rPr>
        <w:t>c</w:t>
      </w:r>
      <w:r w:rsidRPr="007C163E">
        <w:rPr>
          <w:sz w:val="24"/>
          <w:szCs w:val="24"/>
          <w:lang w:val="es-ES_tradnl"/>
        </w:rPr>
        <w:t>ó</w:t>
      </w:r>
      <w:r w:rsidRPr="007C163E">
        <w:rPr>
          <w:spacing w:val="14"/>
          <w:sz w:val="24"/>
          <w:szCs w:val="24"/>
          <w:lang w:val="es-ES_tradnl"/>
        </w:rPr>
        <w:t xml:space="preserve"> </w:t>
      </w:r>
      <w:r w:rsidRPr="007C163E">
        <w:rPr>
          <w:sz w:val="24"/>
          <w:szCs w:val="24"/>
          <w:lang w:val="es-ES_tradnl"/>
        </w:rPr>
        <w:t>s</w:t>
      </w:r>
      <w:r w:rsidRPr="007C163E">
        <w:rPr>
          <w:spacing w:val="-1"/>
          <w:sz w:val="24"/>
          <w:szCs w:val="24"/>
          <w:lang w:val="es-ES_tradnl"/>
        </w:rPr>
        <w:t>a</w:t>
      </w:r>
      <w:r w:rsidRPr="007C163E">
        <w:rPr>
          <w:sz w:val="24"/>
          <w:szCs w:val="24"/>
          <w:lang w:val="es-ES_tradnl"/>
        </w:rPr>
        <w:t>i</w:t>
      </w:r>
      <w:r w:rsidRPr="007C163E">
        <w:rPr>
          <w:spacing w:val="15"/>
          <w:sz w:val="24"/>
          <w:szCs w:val="24"/>
          <w:lang w:val="es-ES_tradnl"/>
        </w:rPr>
        <w:t xml:space="preserve"> </w:t>
      </w:r>
      <w:r w:rsidRPr="007C163E">
        <w:rPr>
          <w:sz w:val="24"/>
          <w:szCs w:val="24"/>
          <w:lang w:val="es-ES_tradnl"/>
        </w:rPr>
        <w:t>sót</w:t>
      </w:r>
      <w:r w:rsidRPr="007C163E">
        <w:rPr>
          <w:spacing w:val="15"/>
          <w:sz w:val="24"/>
          <w:szCs w:val="24"/>
          <w:lang w:val="es-ES_tradnl"/>
        </w:rPr>
        <w:t xml:space="preserve"> </w:t>
      </w:r>
      <w:r w:rsidRPr="007C163E">
        <w:rPr>
          <w:sz w:val="24"/>
          <w:szCs w:val="24"/>
          <w:lang w:val="es-ES_tradnl"/>
        </w:rPr>
        <w:t>ho</w:t>
      </w:r>
      <w:r w:rsidRPr="007C163E">
        <w:rPr>
          <w:spacing w:val="-1"/>
          <w:sz w:val="24"/>
          <w:szCs w:val="24"/>
          <w:lang w:val="es-ES_tradnl"/>
        </w:rPr>
        <w:t>ặ</w:t>
      </w:r>
      <w:r w:rsidRPr="007C163E">
        <w:rPr>
          <w:sz w:val="24"/>
          <w:szCs w:val="24"/>
          <w:lang w:val="es-ES_tradnl"/>
        </w:rPr>
        <w:t>c</w:t>
      </w:r>
      <w:r w:rsidRPr="007C163E">
        <w:rPr>
          <w:spacing w:val="13"/>
          <w:sz w:val="24"/>
          <w:szCs w:val="24"/>
          <w:lang w:val="es-ES_tradnl"/>
        </w:rPr>
        <w:t xml:space="preserve"> </w:t>
      </w:r>
      <w:r w:rsidRPr="007C163E">
        <w:rPr>
          <w:spacing w:val="1"/>
          <w:sz w:val="24"/>
          <w:szCs w:val="24"/>
          <w:lang w:val="es-ES_tradnl"/>
        </w:rPr>
        <w:t>c</w:t>
      </w:r>
      <w:r w:rsidRPr="007C163E">
        <w:rPr>
          <w:sz w:val="24"/>
          <w:szCs w:val="24"/>
          <w:lang w:val="es-ES_tradnl"/>
        </w:rPr>
        <w:t>ó</w:t>
      </w:r>
      <w:r w:rsidRPr="007C163E">
        <w:rPr>
          <w:spacing w:val="14"/>
          <w:sz w:val="24"/>
          <w:szCs w:val="24"/>
          <w:lang w:val="es-ES_tradnl"/>
        </w:rPr>
        <w:t xml:space="preserve"> </w:t>
      </w:r>
      <w:r w:rsidRPr="007C163E">
        <w:rPr>
          <w:spacing w:val="-2"/>
          <w:sz w:val="24"/>
          <w:szCs w:val="24"/>
          <w:lang w:val="es-ES_tradnl"/>
        </w:rPr>
        <w:t>g</w:t>
      </w:r>
      <w:r w:rsidRPr="007C163E">
        <w:rPr>
          <w:sz w:val="24"/>
          <w:szCs w:val="24"/>
          <w:lang w:val="es-ES_tradnl"/>
        </w:rPr>
        <w:t>iao</w:t>
      </w:r>
      <w:r w:rsidRPr="007C163E">
        <w:rPr>
          <w:spacing w:val="14"/>
          <w:sz w:val="24"/>
          <w:szCs w:val="24"/>
          <w:lang w:val="es-ES_tradnl"/>
        </w:rPr>
        <w:t xml:space="preserve"> </w:t>
      </w:r>
      <w:r w:rsidRPr="007C163E">
        <w:rPr>
          <w:sz w:val="24"/>
          <w:szCs w:val="24"/>
          <w:lang w:val="es-ES_tradnl"/>
        </w:rPr>
        <w:t>dịch</w:t>
      </w:r>
      <w:r w:rsidRPr="007C163E">
        <w:rPr>
          <w:spacing w:val="14"/>
          <w:sz w:val="24"/>
          <w:szCs w:val="24"/>
          <w:lang w:val="es-ES_tradnl"/>
        </w:rPr>
        <w:t xml:space="preserve"> </w:t>
      </w:r>
      <w:r w:rsidRPr="007C163E">
        <w:rPr>
          <w:spacing w:val="2"/>
          <w:sz w:val="24"/>
          <w:szCs w:val="24"/>
          <w:lang w:val="es-ES_tradnl"/>
        </w:rPr>
        <w:t>n</w:t>
      </w:r>
      <w:r w:rsidRPr="007C163E">
        <w:rPr>
          <w:spacing w:val="-2"/>
          <w:sz w:val="24"/>
          <w:szCs w:val="24"/>
          <w:lang w:val="es-ES_tradnl"/>
        </w:rPr>
        <w:t>g</w:t>
      </w:r>
      <w:r w:rsidRPr="007C163E">
        <w:rPr>
          <w:sz w:val="24"/>
          <w:szCs w:val="24"/>
          <w:lang w:val="es-ES_tradnl"/>
        </w:rPr>
        <w:t>hi</w:t>
      </w:r>
      <w:r w:rsidRPr="007C163E">
        <w:rPr>
          <w:spacing w:val="15"/>
          <w:sz w:val="24"/>
          <w:szCs w:val="24"/>
          <w:lang w:val="es-ES_tradnl"/>
        </w:rPr>
        <w:t xml:space="preserve"> </w:t>
      </w:r>
      <w:r w:rsidRPr="007C163E">
        <w:rPr>
          <w:spacing w:val="2"/>
          <w:sz w:val="24"/>
          <w:szCs w:val="24"/>
          <w:lang w:val="es-ES_tradnl"/>
        </w:rPr>
        <w:t>n</w:t>
      </w:r>
      <w:r w:rsidRPr="007C163E">
        <w:rPr>
          <w:spacing w:val="-2"/>
          <w:sz w:val="24"/>
          <w:szCs w:val="24"/>
          <w:lang w:val="es-ES_tradnl"/>
        </w:rPr>
        <w:t>g</w:t>
      </w:r>
      <w:r w:rsidRPr="007C163E">
        <w:rPr>
          <w:sz w:val="24"/>
          <w:szCs w:val="24"/>
          <w:lang w:val="es-ES_tradnl"/>
        </w:rPr>
        <w:t>ờ</w:t>
      </w:r>
      <w:r w:rsidRPr="007C163E">
        <w:rPr>
          <w:spacing w:val="14"/>
          <w:sz w:val="24"/>
          <w:szCs w:val="24"/>
          <w:lang w:val="es-ES_tradnl"/>
        </w:rPr>
        <w:t xml:space="preserve"> </w:t>
      </w:r>
      <w:r w:rsidRPr="007C163E">
        <w:rPr>
          <w:sz w:val="24"/>
          <w:szCs w:val="24"/>
          <w:lang w:val="es-ES_tradnl"/>
        </w:rPr>
        <w:t>ph</w:t>
      </w:r>
      <w:r w:rsidRPr="007C163E">
        <w:rPr>
          <w:spacing w:val="-1"/>
          <w:sz w:val="24"/>
          <w:szCs w:val="24"/>
          <w:lang w:val="es-ES_tradnl"/>
        </w:rPr>
        <w:t>á</w:t>
      </w:r>
      <w:r w:rsidRPr="007C163E">
        <w:rPr>
          <w:sz w:val="24"/>
          <w:szCs w:val="24"/>
          <w:lang w:val="es-ES_tradnl"/>
        </w:rPr>
        <w:t>t</w:t>
      </w:r>
      <w:r w:rsidRPr="007C163E">
        <w:rPr>
          <w:spacing w:val="15"/>
          <w:sz w:val="24"/>
          <w:szCs w:val="24"/>
          <w:lang w:val="es-ES_tradnl"/>
        </w:rPr>
        <w:t xml:space="preserve"> </w:t>
      </w:r>
      <w:r w:rsidRPr="007C163E">
        <w:rPr>
          <w:sz w:val="24"/>
          <w:szCs w:val="24"/>
          <w:lang w:val="es-ES_tradnl"/>
        </w:rPr>
        <w:t>sinh</w:t>
      </w:r>
      <w:r w:rsidRPr="007C163E">
        <w:rPr>
          <w:spacing w:val="15"/>
          <w:sz w:val="24"/>
          <w:szCs w:val="24"/>
          <w:lang w:val="es-ES_tradnl"/>
        </w:rPr>
        <w:t xml:space="preserve"> </w:t>
      </w:r>
      <w:r w:rsidRPr="007C163E">
        <w:rPr>
          <w:sz w:val="24"/>
          <w:szCs w:val="24"/>
          <w:lang w:val="es-ES_tradnl"/>
        </w:rPr>
        <w:t>trong</w:t>
      </w:r>
      <w:r w:rsidRPr="007C163E">
        <w:rPr>
          <w:spacing w:val="12"/>
          <w:sz w:val="24"/>
          <w:szCs w:val="24"/>
          <w:lang w:val="es-ES_tradnl"/>
        </w:rPr>
        <w:t xml:space="preserve"> </w:t>
      </w:r>
      <w:r w:rsidRPr="007C163E">
        <w:rPr>
          <w:sz w:val="24"/>
          <w:szCs w:val="24"/>
          <w:lang w:val="es-ES_tradnl"/>
        </w:rPr>
        <w:t>quá trình</w:t>
      </w:r>
      <w:r w:rsidRPr="007C163E">
        <w:rPr>
          <w:spacing w:val="5"/>
          <w:sz w:val="24"/>
          <w:szCs w:val="24"/>
          <w:lang w:val="es-ES_tradnl"/>
        </w:rPr>
        <w:t xml:space="preserve"> </w:t>
      </w:r>
      <w:r w:rsidRPr="007C163E">
        <w:rPr>
          <w:sz w:val="24"/>
          <w:szCs w:val="24"/>
          <w:lang w:val="es-ES_tradnl"/>
        </w:rPr>
        <w:t>sử</w:t>
      </w:r>
      <w:r w:rsidRPr="007C163E">
        <w:rPr>
          <w:spacing w:val="5"/>
          <w:sz w:val="24"/>
          <w:szCs w:val="24"/>
          <w:lang w:val="es-ES_tradnl"/>
        </w:rPr>
        <w:t xml:space="preserve"> </w:t>
      </w:r>
      <w:r w:rsidRPr="007C163E">
        <w:rPr>
          <w:sz w:val="24"/>
          <w:szCs w:val="24"/>
          <w:lang w:val="es-ES_tradnl"/>
        </w:rPr>
        <w:t>dụng</w:t>
      </w:r>
      <w:r w:rsidRPr="007C163E">
        <w:rPr>
          <w:spacing w:val="5"/>
          <w:sz w:val="24"/>
          <w:szCs w:val="24"/>
          <w:lang w:val="es-ES_tradnl"/>
        </w:rPr>
        <w:t xml:space="preserve"> </w:t>
      </w:r>
      <w:r w:rsidRPr="007C163E">
        <w:rPr>
          <w:sz w:val="24"/>
          <w:szCs w:val="24"/>
          <w:lang w:val="es-ES_tradnl"/>
        </w:rPr>
        <w:t>Dị</w:t>
      </w:r>
      <w:r w:rsidRPr="007C163E">
        <w:rPr>
          <w:spacing w:val="-1"/>
          <w:sz w:val="24"/>
          <w:szCs w:val="24"/>
          <w:lang w:val="es-ES_tradnl"/>
        </w:rPr>
        <w:t>c</w:t>
      </w:r>
      <w:r w:rsidRPr="007C163E">
        <w:rPr>
          <w:sz w:val="24"/>
          <w:szCs w:val="24"/>
          <w:lang w:val="es-ES_tradnl"/>
        </w:rPr>
        <w:t>h</w:t>
      </w:r>
      <w:r w:rsidRPr="007C163E">
        <w:rPr>
          <w:spacing w:val="5"/>
          <w:sz w:val="24"/>
          <w:szCs w:val="24"/>
          <w:lang w:val="es-ES_tradnl"/>
        </w:rPr>
        <w:t xml:space="preserve"> </w:t>
      </w:r>
      <w:r w:rsidRPr="007C163E">
        <w:rPr>
          <w:sz w:val="24"/>
          <w:szCs w:val="24"/>
          <w:lang w:val="es-ES_tradnl"/>
        </w:rPr>
        <w:t>vụ</w:t>
      </w:r>
      <w:r w:rsidRPr="007C163E">
        <w:rPr>
          <w:spacing w:val="5"/>
          <w:sz w:val="24"/>
          <w:szCs w:val="24"/>
          <w:lang w:val="es-ES_tradnl"/>
        </w:rPr>
        <w:t xml:space="preserve"> </w:t>
      </w:r>
      <w:r w:rsidRPr="007C163E">
        <w:rPr>
          <w:sz w:val="24"/>
          <w:szCs w:val="24"/>
          <w:lang w:val="es-ES_tradnl"/>
        </w:rPr>
        <w:t>t</w:t>
      </w:r>
      <w:r w:rsidRPr="007C163E">
        <w:rPr>
          <w:spacing w:val="3"/>
          <w:sz w:val="24"/>
          <w:szCs w:val="24"/>
          <w:lang w:val="es-ES_tradnl"/>
        </w:rPr>
        <w:t>h</w:t>
      </w:r>
      <w:r w:rsidRPr="007C163E">
        <w:rPr>
          <w:spacing w:val="-1"/>
          <w:sz w:val="24"/>
          <w:szCs w:val="24"/>
          <w:lang w:val="es-ES_tradnl"/>
        </w:rPr>
        <w:t>e</w:t>
      </w:r>
      <w:r w:rsidRPr="007C163E">
        <w:rPr>
          <w:sz w:val="24"/>
          <w:szCs w:val="24"/>
          <w:lang w:val="es-ES_tradnl"/>
        </w:rPr>
        <w:t>o</w:t>
      </w:r>
      <w:r w:rsidRPr="007C163E">
        <w:rPr>
          <w:spacing w:val="5"/>
          <w:sz w:val="24"/>
          <w:szCs w:val="24"/>
          <w:lang w:val="es-ES_tradnl"/>
        </w:rPr>
        <w:t xml:space="preserve"> </w:t>
      </w:r>
      <w:r w:rsidRPr="007C163E">
        <w:rPr>
          <w:sz w:val="24"/>
          <w:szCs w:val="24"/>
          <w:lang w:val="es-ES_tradnl"/>
        </w:rPr>
        <w:t>q</w:t>
      </w:r>
      <w:r w:rsidRPr="007C163E">
        <w:rPr>
          <w:spacing w:val="5"/>
          <w:sz w:val="24"/>
          <w:szCs w:val="24"/>
          <w:lang w:val="es-ES_tradnl"/>
        </w:rPr>
        <w:t>u</w:t>
      </w:r>
      <w:r w:rsidRPr="007C163E">
        <w:rPr>
          <w:sz w:val="24"/>
          <w:szCs w:val="24"/>
          <w:lang w:val="es-ES_tradnl"/>
        </w:rPr>
        <w:t>y định</w:t>
      </w:r>
      <w:r w:rsidRPr="007C163E">
        <w:rPr>
          <w:spacing w:val="5"/>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4"/>
          <w:sz w:val="24"/>
          <w:szCs w:val="24"/>
          <w:lang w:val="es-ES_tradnl"/>
        </w:rPr>
        <w:t xml:space="preserve"> </w:t>
      </w:r>
      <w:r w:rsidRPr="007C163E">
        <w:rPr>
          <w:sz w:val="24"/>
          <w:szCs w:val="24"/>
          <w:lang w:val="es-ES_tradnl"/>
        </w:rPr>
        <w:t>p</w:t>
      </w:r>
      <w:r w:rsidRPr="007C163E">
        <w:rPr>
          <w:spacing w:val="2"/>
          <w:sz w:val="24"/>
          <w:szCs w:val="24"/>
          <w:lang w:val="es-ES_tradnl"/>
        </w:rPr>
        <w:t>h</w:t>
      </w:r>
      <w:r w:rsidRPr="007C163E">
        <w:rPr>
          <w:spacing w:val="-1"/>
          <w:sz w:val="24"/>
          <w:szCs w:val="24"/>
          <w:lang w:val="es-ES_tradnl"/>
        </w:rPr>
        <w:t>á</w:t>
      </w:r>
      <w:r w:rsidRPr="007C163E">
        <w:rPr>
          <w:sz w:val="24"/>
          <w:szCs w:val="24"/>
          <w:lang w:val="es-ES_tradnl"/>
        </w:rPr>
        <w:t>p</w:t>
      </w:r>
      <w:r w:rsidRPr="007C163E">
        <w:rPr>
          <w:spacing w:val="5"/>
          <w:sz w:val="24"/>
          <w:szCs w:val="24"/>
          <w:lang w:val="es-ES_tradnl"/>
        </w:rPr>
        <w:t xml:space="preserve"> </w:t>
      </w:r>
      <w:r w:rsidRPr="007C163E">
        <w:rPr>
          <w:sz w:val="24"/>
          <w:szCs w:val="24"/>
          <w:lang w:val="es-ES_tradnl"/>
        </w:rPr>
        <w:t>lu</w:t>
      </w:r>
      <w:r w:rsidRPr="007C163E">
        <w:rPr>
          <w:spacing w:val="2"/>
          <w:sz w:val="24"/>
          <w:szCs w:val="24"/>
          <w:lang w:val="es-ES_tradnl"/>
        </w:rPr>
        <w:t>ậ</w:t>
      </w:r>
      <w:r w:rsidRPr="007C163E">
        <w:rPr>
          <w:sz w:val="24"/>
          <w:szCs w:val="24"/>
          <w:lang w:val="es-ES_tradnl"/>
        </w:rPr>
        <w:t>t</w:t>
      </w:r>
      <w:r w:rsidRPr="007C163E">
        <w:rPr>
          <w:spacing w:val="10"/>
          <w:sz w:val="24"/>
          <w:szCs w:val="24"/>
          <w:lang w:val="es-ES_tradnl"/>
        </w:rPr>
        <w:t xml:space="preserve"> </w:t>
      </w:r>
      <w:r w:rsidRPr="007C163E">
        <w:rPr>
          <w:sz w:val="24"/>
          <w:szCs w:val="24"/>
          <w:lang w:val="es-ES_tradnl"/>
        </w:rPr>
        <w:t>và</w:t>
      </w:r>
      <w:r w:rsidRPr="007C163E">
        <w:rPr>
          <w:spacing w:val="4"/>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7"/>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Khi</w:t>
      </w:r>
      <w:r w:rsidRPr="007C163E">
        <w:rPr>
          <w:spacing w:val="-1"/>
          <w:sz w:val="24"/>
          <w:szCs w:val="24"/>
          <w:lang w:val="es-ES_tradnl"/>
        </w:rPr>
        <w:t>ế</w:t>
      </w:r>
      <w:r w:rsidRPr="007C163E">
        <w:rPr>
          <w:sz w:val="24"/>
          <w:szCs w:val="24"/>
          <w:lang w:val="es-ES_tradnl"/>
        </w:rPr>
        <w:t>u</w:t>
      </w:r>
      <w:r w:rsidRPr="007C163E">
        <w:rPr>
          <w:spacing w:val="5"/>
          <w:sz w:val="24"/>
          <w:szCs w:val="24"/>
          <w:lang w:val="es-ES_tradnl"/>
        </w:rPr>
        <w:t xml:space="preserve"> </w:t>
      </w:r>
      <w:r w:rsidRPr="007C163E">
        <w:rPr>
          <w:spacing w:val="2"/>
          <w:sz w:val="24"/>
          <w:szCs w:val="24"/>
          <w:lang w:val="es-ES_tradnl"/>
        </w:rPr>
        <w:t>n</w:t>
      </w:r>
      <w:r w:rsidRPr="007C163E">
        <w:rPr>
          <w:spacing w:val="-1"/>
          <w:sz w:val="24"/>
          <w:szCs w:val="24"/>
          <w:lang w:val="es-ES_tradnl"/>
        </w:rPr>
        <w:t>ạ</w:t>
      </w:r>
      <w:r w:rsidRPr="007C163E">
        <w:rPr>
          <w:sz w:val="24"/>
          <w:szCs w:val="24"/>
          <w:lang w:val="es-ES_tradnl"/>
        </w:rPr>
        <w:t>i</w:t>
      </w:r>
      <w:r w:rsidRPr="007C163E">
        <w:rPr>
          <w:spacing w:val="5"/>
          <w:sz w:val="24"/>
          <w:szCs w:val="24"/>
          <w:lang w:val="es-ES_tradnl"/>
        </w:rPr>
        <w:t xml:space="preserve"> </w:t>
      </w:r>
      <w:r w:rsidRPr="007C163E">
        <w:rPr>
          <w:sz w:val="24"/>
          <w:szCs w:val="24"/>
          <w:lang w:val="es-ES_tradnl"/>
        </w:rPr>
        <w:t>ph</w:t>
      </w:r>
      <w:r w:rsidRPr="007C163E">
        <w:rPr>
          <w:spacing w:val="-1"/>
          <w:sz w:val="24"/>
          <w:szCs w:val="24"/>
          <w:lang w:val="es-ES_tradnl"/>
        </w:rPr>
        <w:t>ả</w:t>
      </w:r>
      <w:r w:rsidRPr="007C163E">
        <w:rPr>
          <w:sz w:val="24"/>
          <w:szCs w:val="24"/>
          <w:lang w:val="es-ES_tradnl"/>
        </w:rPr>
        <w:t>i</w:t>
      </w:r>
      <w:r w:rsidRPr="007C163E">
        <w:rPr>
          <w:spacing w:val="5"/>
          <w:sz w:val="24"/>
          <w:szCs w:val="24"/>
          <w:lang w:val="es-ES_tradnl"/>
        </w:rPr>
        <w:t xml:space="preserve"> </w:t>
      </w:r>
      <w:r w:rsidRPr="007C163E">
        <w:rPr>
          <w:sz w:val="24"/>
          <w:szCs w:val="24"/>
          <w:lang w:val="es-ES_tradnl"/>
        </w:rPr>
        <w:t>được</w:t>
      </w:r>
      <w:r w:rsidRPr="007C163E">
        <w:rPr>
          <w:spacing w:val="4"/>
          <w:sz w:val="24"/>
          <w:szCs w:val="24"/>
          <w:lang w:val="es-ES_tradnl"/>
        </w:rPr>
        <w:t xml:space="preserve"> </w:t>
      </w:r>
      <w:r w:rsidRPr="007C163E">
        <w:rPr>
          <w:sz w:val="24"/>
          <w:szCs w:val="24"/>
          <w:lang w:val="es-ES_tradnl"/>
        </w:rPr>
        <w:t>lập thành</w:t>
      </w:r>
      <w:r w:rsidRPr="007C163E">
        <w:rPr>
          <w:spacing w:val="5"/>
          <w:sz w:val="24"/>
          <w:szCs w:val="24"/>
          <w:lang w:val="es-ES_tradnl"/>
        </w:rPr>
        <w:t xml:space="preserve"> </w:t>
      </w:r>
      <w:r w:rsidRPr="007C163E">
        <w:rPr>
          <w:sz w:val="24"/>
          <w:szCs w:val="24"/>
          <w:lang w:val="es-ES_tradnl"/>
        </w:rPr>
        <w:t>v</w:t>
      </w:r>
      <w:r w:rsidRPr="007C163E">
        <w:rPr>
          <w:spacing w:val="-1"/>
          <w:sz w:val="24"/>
          <w:szCs w:val="24"/>
          <w:lang w:val="es-ES_tradnl"/>
        </w:rPr>
        <w:t>ă</w:t>
      </w:r>
      <w:r w:rsidRPr="007C163E">
        <w:rPr>
          <w:sz w:val="24"/>
          <w:szCs w:val="24"/>
          <w:lang w:val="es-ES_tradnl"/>
        </w:rPr>
        <w:t>n</w:t>
      </w:r>
      <w:r w:rsidRPr="007C163E">
        <w:rPr>
          <w:spacing w:val="5"/>
          <w:sz w:val="24"/>
          <w:szCs w:val="24"/>
          <w:lang w:val="es-ES_tradnl"/>
        </w:rPr>
        <w:t xml:space="preserve"> </w:t>
      </w:r>
      <w:r w:rsidRPr="007C163E">
        <w:rPr>
          <w:sz w:val="24"/>
          <w:szCs w:val="24"/>
          <w:lang w:val="es-ES_tradnl"/>
        </w:rPr>
        <w:t>b</w:t>
      </w:r>
      <w:r w:rsidRPr="007C163E">
        <w:rPr>
          <w:spacing w:val="-1"/>
          <w:sz w:val="24"/>
          <w:szCs w:val="24"/>
          <w:lang w:val="es-ES_tradnl"/>
        </w:rPr>
        <w:t>ả</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và</w:t>
      </w:r>
      <w:r w:rsidRPr="007C163E">
        <w:rPr>
          <w:spacing w:val="7"/>
          <w:sz w:val="24"/>
          <w:szCs w:val="24"/>
          <w:lang w:val="es-ES_tradnl"/>
        </w:rPr>
        <w:t xml:space="preserve"> </w:t>
      </w:r>
      <w:r w:rsidRPr="007C163E">
        <w:rPr>
          <w:sz w:val="24"/>
          <w:szCs w:val="24"/>
          <w:lang w:val="es-ES_tradnl"/>
        </w:rPr>
        <w:t>gửi</w:t>
      </w:r>
      <w:r w:rsidRPr="007C163E">
        <w:rPr>
          <w:spacing w:val="5"/>
          <w:sz w:val="24"/>
          <w:szCs w:val="24"/>
          <w:lang w:val="es-ES_tradnl"/>
        </w:rPr>
        <w:t xml:space="preserve"> </w:t>
      </w:r>
      <w:r w:rsidRPr="007C163E">
        <w:rPr>
          <w:spacing w:val="-1"/>
          <w:sz w:val="24"/>
          <w:szCs w:val="24"/>
          <w:lang w:val="es-ES_tradnl"/>
        </w:rPr>
        <w:t>c</w:t>
      </w:r>
      <w:r w:rsidRPr="007C163E">
        <w:rPr>
          <w:spacing w:val="2"/>
          <w:sz w:val="24"/>
          <w:szCs w:val="24"/>
          <w:lang w:val="es-ES_tradnl"/>
        </w:rPr>
        <w:t>h</w:t>
      </w:r>
      <w:r w:rsidRPr="007C163E">
        <w:rPr>
          <w:sz w:val="24"/>
          <w:szCs w:val="24"/>
          <w:lang w:val="es-ES_tradnl"/>
        </w:rPr>
        <w:t>o</w:t>
      </w:r>
      <w:r w:rsidRPr="007C163E">
        <w:rPr>
          <w:spacing w:val="8"/>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tro</w:t>
      </w:r>
      <w:r w:rsidRPr="007C163E">
        <w:rPr>
          <w:spacing w:val="2"/>
          <w:sz w:val="24"/>
          <w:szCs w:val="24"/>
          <w:lang w:val="es-ES_tradnl"/>
        </w:rPr>
        <w:t>n</w:t>
      </w:r>
      <w:r w:rsidRPr="007C163E">
        <w:rPr>
          <w:sz w:val="24"/>
          <w:szCs w:val="24"/>
          <w:lang w:val="es-ES_tradnl"/>
        </w:rPr>
        <w:t>g</w:t>
      </w:r>
      <w:r w:rsidRPr="007C163E">
        <w:rPr>
          <w:spacing w:val="3"/>
          <w:sz w:val="24"/>
          <w:szCs w:val="24"/>
          <w:lang w:val="es-ES_tradnl"/>
        </w:rPr>
        <w:t xml:space="preserve"> </w:t>
      </w:r>
      <w:r w:rsidRPr="007C163E">
        <w:rPr>
          <w:sz w:val="24"/>
          <w:szCs w:val="24"/>
          <w:lang w:val="es-ES_tradnl"/>
        </w:rPr>
        <w:t>vò</w:t>
      </w:r>
      <w:r w:rsidRPr="007C163E">
        <w:rPr>
          <w:spacing w:val="2"/>
          <w:sz w:val="24"/>
          <w:szCs w:val="24"/>
          <w:lang w:val="es-ES_tradnl"/>
        </w:rPr>
        <w:t>n</w:t>
      </w:r>
      <w:r w:rsidRPr="007C163E">
        <w:rPr>
          <w:sz w:val="24"/>
          <w:szCs w:val="24"/>
          <w:lang w:val="es-ES_tradnl"/>
        </w:rPr>
        <w:t>g</w:t>
      </w:r>
      <w:r w:rsidRPr="007C163E">
        <w:rPr>
          <w:spacing w:val="5"/>
          <w:sz w:val="24"/>
          <w:szCs w:val="24"/>
          <w:lang w:val="es-ES_tradnl"/>
        </w:rPr>
        <w:t xml:space="preserve"> </w:t>
      </w:r>
      <w:r w:rsidRPr="007C163E">
        <w:rPr>
          <w:sz w:val="24"/>
          <w:szCs w:val="24"/>
          <w:lang w:val="es-ES_tradnl"/>
        </w:rPr>
        <w:t xml:space="preserve">60 </w:t>
      </w:r>
      <w:r w:rsidRPr="007C163E">
        <w:rPr>
          <w:spacing w:val="8"/>
          <w:sz w:val="24"/>
          <w:szCs w:val="24"/>
          <w:lang w:val="es-ES_tradnl"/>
        </w:rPr>
        <w:t xml:space="preserve">(sáu mươi) </w:t>
      </w:r>
      <w:r w:rsidRPr="007C163E">
        <w:rPr>
          <w:sz w:val="24"/>
          <w:szCs w:val="24"/>
          <w:lang w:val="es-ES_tradnl"/>
        </w:rPr>
        <w:t>n</w:t>
      </w:r>
      <w:r w:rsidRPr="007C163E">
        <w:rPr>
          <w:spacing w:val="-2"/>
          <w:sz w:val="24"/>
          <w:szCs w:val="24"/>
          <w:lang w:val="es-ES_tradnl"/>
        </w:rPr>
        <w:t>g</w:t>
      </w:r>
      <w:r w:rsidRPr="007C163E">
        <w:rPr>
          <w:spacing w:val="4"/>
          <w:sz w:val="24"/>
          <w:szCs w:val="24"/>
          <w:lang w:val="es-ES_tradnl"/>
        </w:rPr>
        <w:t>à</w:t>
      </w:r>
      <w:r w:rsidRPr="007C163E">
        <w:rPr>
          <w:sz w:val="24"/>
          <w:szCs w:val="24"/>
          <w:lang w:val="es-ES_tradnl"/>
        </w:rPr>
        <w:t>y kể</w:t>
      </w:r>
      <w:r w:rsidRPr="007C163E">
        <w:rPr>
          <w:spacing w:val="4"/>
          <w:sz w:val="24"/>
          <w:szCs w:val="24"/>
          <w:lang w:val="es-ES_tradnl"/>
        </w:rPr>
        <w:t xml:space="preserve"> </w:t>
      </w:r>
      <w:r w:rsidRPr="007C163E">
        <w:rPr>
          <w:sz w:val="24"/>
          <w:szCs w:val="24"/>
          <w:lang w:val="es-ES_tradnl"/>
        </w:rPr>
        <w:t>từ</w:t>
      </w:r>
      <w:r w:rsidRPr="007C163E">
        <w:rPr>
          <w:spacing w:val="7"/>
          <w:sz w:val="24"/>
          <w:szCs w:val="24"/>
          <w:lang w:val="es-ES_tradnl"/>
        </w:rPr>
        <w:t xml:space="preserve"> </w:t>
      </w:r>
      <w:r w:rsidRPr="007C163E">
        <w:rPr>
          <w:spacing w:val="2"/>
          <w:sz w:val="24"/>
          <w:szCs w:val="24"/>
          <w:lang w:val="es-ES_tradnl"/>
        </w:rPr>
        <w:t>n</w:t>
      </w:r>
      <w:r w:rsidRPr="007C163E">
        <w:rPr>
          <w:spacing w:val="-2"/>
          <w:sz w:val="24"/>
          <w:szCs w:val="24"/>
          <w:lang w:val="es-ES_tradnl"/>
        </w:rPr>
        <w:t>g</w:t>
      </w:r>
      <w:r w:rsidRPr="007C163E">
        <w:rPr>
          <w:spacing w:val="1"/>
          <w:sz w:val="24"/>
          <w:szCs w:val="24"/>
          <w:lang w:val="es-ES_tradnl"/>
        </w:rPr>
        <w:t>à</w:t>
      </w:r>
      <w:r w:rsidRPr="007C163E">
        <w:rPr>
          <w:sz w:val="24"/>
          <w:szCs w:val="24"/>
          <w:lang w:val="es-ES_tradnl"/>
        </w:rPr>
        <w:t>y</w:t>
      </w:r>
      <w:r w:rsidRPr="007C163E">
        <w:rPr>
          <w:spacing w:val="5"/>
          <w:sz w:val="24"/>
          <w:szCs w:val="24"/>
          <w:lang w:val="es-ES_tradnl"/>
        </w:rPr>
        <w:t xml:space="preserve"> </w:t>
      </w:r>
      <w:r w:rsidRPr="007C163E">
        <w:rPr>
          <w:sz w:val="24"/>
          <w:szCs w:val="24"/>
          <w:lang w:val="es-ES_tradnl"/>
        </w:rPr>
        <w:t>giao</w:t>
      </w:r>
      <w:r w:rsidRPr="007C163E">
        <w:rPr>
          <w:spacing w:val="7"/>
          <w:sz w:val="24"/>
          <w:szCs w:val="24"/>
          <w:lang w:val="es-ES_tradnl"/>
        </w:rPr>
        <w:t xml:space="preserve"> </w:t>
      </w:r>
      <w:r w:rsidRPr="007C163E">
        <w:rPr>
          <w:sz w:val="24"/>
          <w:szCs w:val="24"/>
          <w:lang w:val="es-ES_tradnl"/>
        </w:rPr>
        <w:t>dịch</w:t>
      </w:r>
      <w:r w:rsidRPr="007C163E">
        <w:rPr>
          <w:spacing w:val="5"/>
          <w:sz w:val="24"/>
          <w:szCs w:val="24"/>
          <w:lang w:val="es-ES_tradnl"/>
        </w:rPr>
        <w:t xml:space="preserve"> </w:t>
      </w:r>
      <w:r w:rsidRPr="007C163E">
        <w:rPr>
          <w:sz w:val="24"/>
          <w:szCs w:val="24"/>
          <w:lang w:val="es-ES_tradnl"/>
        </w:rPr>
        <w:t>đư</w:t>
      </w:r>
      <w:r w:rsidRPr="007C163E">
        <w:rPr>
          <w:spacing w:val="2"/>
          <w:sz w:val="24"/>
          <w:szCs w:val="24"/>
          <w:lang w:val="es-ES_tradnl"/>
        </w:rPr>
        <w:t>ợ</w:t>
      </w:r>
      <w:r w:rsidRPr="007C163E">
        <w:rPr>
          <w:sz w:val="24"/>
          <w:szCs w:val="24"/>
          <w:lang w:val="es-ES_tradnl"/>
        </w:rPr>
        <w:t>c thực</w:t>
      </w:r>
      <w:r w:rsidRPr="007C163E">
        <w:rPr>
          <w:spacing w:val="1"/>
          <w:sz w:val="24"/>
          <w:szCs w:val="24"/>
          <w:lang w:val="es-ES_tradnl"/>
        </w:rPr>
        <w:t xml:space="preserve"> </w:t>
      </w:r>
      <w:r w:rsidRPr="007C163E">
        <w:rPr>
          <w:sz w:val="24"/>
          <w:szCs w:val="24"/>
          <w:lang w:val="es-ES_tradnl"/>
        </w:rPr>
        <w:t>hiện.</w:t>
      </w:r>
      <w:r w:rsidRPr="007C163E">
        <w:rPr>
          <w:spacing w:val="4"/>
          <w:sz w:val="24"/>
          <w:szCs w:val="24"/>
          <w:lang w:val="es-ES_tradnl"/>
        </w:rPr>
        <w:t xml:space="preserve"> </w:t>
      </w:r>
      <w:r w:rsidRPr="007C163E">
        <w:rPr>
          <w:sz w:val="24"/>
          <w:szCs w:val="24"/>
          <w:lang w:val="es-ES_tradnl"/>
        </w:rPr>
        <w:t>Quá</w:t>
      </w:r>
      <w:r w:rsidRPr="007C163E">
        <w:rPr>
          <w:spacing w:val="3"/>
          <w:sz w:val="24"/>
          <w:szCs w:val="24"/>
          <w:lang w:val="es-ES_tradnl"/>
        </w:rPr>
        <w:t xml:space="preserve"> </w:t>
      </w:r>
      <w:r w:rsidRPr="007C163E">
        <w:rPr>
          <w:sz w:val="24"/>
          <w:szCs w:val="24"/>
          <w:lang w:val="es-ES_tradnl"/>
        </w:rPr>
        <w:t>thời</w:t>
      </w:r>
      <w:r w:rsidRPr="007C163E">
        <w:rPr>
          <w:spacing w:val="3"/>
          <w:sz w:val="24"/>
          <w:szCs w:val="24"/>
          <w:lang w:val="es-ES_tradnl"/>
        </w:rPr>
        <w:t xml:space="preserve"> </w:t>
      </w:r>
      <w:r w:rsidRPr="007C163E">
        <w:rPr>
          <w:sz w:val="24"/>
          <w:szCs w:val="24"/>
          <w:lang w:val="es-ES_tradnl"/>
        </w:rPr>
        <w:t>h</w:t>
      </w:r>
      <w:r w:rsidRPr="007C163E">
        <w:rPr>
          <w:spacing w:val="-1"/>
          <w:sz w:val="24"/>
          <w:szCs w:val="24"/>
          <w:lang w:val="es-ES_tradnl"/>
        </w:rPr>
        <w:t>ạ</w:t>
      </w:r>
      <w:r w:rsidRPr="007C163E">
        <w:rPr>
          <w:sz w:val="24"/>
          <w:szCs w:val="24"/>
          <w:lang w:val="es-ES_tradnl"/>
        </w:rPr>
        <w:t>n</w:t>
      </w:r>
      <w:r w:rsidRPr="007C163E">
        <w:rPr>
          <w:spacing w:val="4"/>
          <w:sz w:val="24"/>
          <w:szCs w:val="24"/>
          <w:lang w:val="es-ES_tradnl"/>
        </w:rPr>
        <w:t xml:space="preserve"> </w:t>
      </w:r>
      <w:r w:rsidRPr="007C163E">
        <w:rPr>
          <w:sz w:val="24"/>
          <w:szCs w:val="24"/>
          <w:lang w:val="es-ES_tradnl"/>
        </w:rPr>
        <w:t>tr</w:t>
      </w:r>
      <w:r w:rsidRPr="007C163E">
        <w:rPr>
          <w:spacing w:val="-1"/>
          <w:sz w:val="24"/>
          <w:szCs w:val="24"/>
          <w:lang w:val="es-ES_tradnl"/>
        </w:rPr>
        <w:t>ê</w:t>
      </w:r>
      <w:r w:rsidRPr="007C163E">
        <w:rPr>
          <w:sz w:val="24"/>
          <w:szCs w:val="24"/>
          <w:lang w:val="es-ES_tradnl"/>
        </w:rPr>
        <w:t>n,</w:t>
      </w:r>
      <w:r w:rsidRPr="007C163E">
        <w:rPr>
          <w:spacing w:val="7"/>
          <w:sz w:val="24"/>
          <w:szCs w:val="24"/>
          <w:lang w:val="es-ES_tradnl"/>
        </w:rPr>
        <w:t xml:space="preserve"> </w:t>
      </w:r>
      <w:r w:rsidRPr="007C163E">
        <w:rPr>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sẽ</w:t>
      </w:r>
      <w:r w:rsidRPr="007C163E">
        <w:rPr>
          <w:spacing w:val="4"/>
          <w:sz w:val="24"/>
          <w:szCs w:val="24"/>
          <w:lang w:val="es-ES_tradnl"/>
        </w:rPr>
        <w:t xml:space="preserve"> </w:t>
      </w:r>
      <w:r w:rsidRPr="007C163E">
        <w:rPr>
          <w:sz w:val="24"/>
          <w:szCs w:val="24"/>
          <w:lang w:val="es-ES_tradnl"/>
        </w:rPr>
        <w:t>khô</w:t>
      </w:r>
      <w:r w:rsidRPr="007C163E">
        <w:rPr>
          <w:spacing w:val="2"/>
          <w:sz w:val="24"/>
          <w:szCs w:val="24"/>
          <w:lang w:val="es-ES_tradnl"/>
        </w:rPr>
        <w:t>n</w:t>
      </w:r>
      <w:r w:rsidRPr="007C163E">
        <w:rPr>
          <w:sz w:val="24"/>
          <w:szCs w:val="24"/>
          <w:lang w:val="es-ES_tradnl"/>
        </w:rPr>
        <w:t xml:space="preserve">g </w:t>
      </w:r>
      <w:r w:rsidRPr="007C163E">
        <w:rPr>
          <w:spacing w:val="1"/>
          <w:sz w:val="24"/>
          <w:szCs w:val="24"/>
          <w:lang w:val="es-ES_tradnl"/>
        </w:rPr>
        <w:t>c</w:t>
      </w:r>
      <w:r w:rsidRPr="007C163E">
        <w:rPr>
          <w:sz w:val="24"/>
          <w:szCs w:val="24"/>
          <w:lang w:val="es-ES_tradnl"/>
        </w:rPr>
        <w:t>hịu</w:t>
      </w:r>
      <w:r w:rsidRPr="007C163E">
        <w:rPr>
          <w:spacing w:val="3"/>
          <w:sz w:val="24"/>
          <w:szCs w:val="24"/>
          <w:lang w:val="es-ES_tradnl"/>
        </w:rPr>
        <w:t xml:space="preserve"> </w:t>
      </w:r>
      <w:r w:rsidRPr="007C163E">
        <w:rPr>
          <w:sz w:val="24"/>
          <w:szCs w:val="24"/>
          <w:lang w:val="es-ES_tradnl"/>
        </w:rPr>
        <w:t>tr</w:t>
      </w:r>
      <w:r w:rsidRPr="007C163E">
        <w:rPr>
          <w:spacing w:val="-1"/>
          <w:sz w:val="24"/>
          <w:szCs w:val="24"/>
          <w:lang w:val="es-ES_tradnl"/>
        </w:rPr>
        <w:t>ác</w:t>
      </w:r>
      <w:r w:rsidRPr="007C163E">
        <w:rPr>
          <w:sz w:val="24"/>
          <w:szCs w:val="24"/>
          <w:lang w:val="es-ES_tradnl"/>
        </w:rPr>
        <w:t>h</w:t>
      </w:r>
      <w:r w:rsidRPr="007C163E">
        <w:rPr>
          <w:spacing w:val="4"/>
          <w:sz w:val="24"/>
          <w:szCs w:val="24"/>
          <w:lang w:val="es-ES_tradnl"/>
        </w:rPr>
        <w:t xml:space="preserve"> </w:t>
      </w:r>
      <w:r w:rsidRPr="007C163E">
        <w:rPr>
          <w:sz w:val="24"/>
          <w:szCs w:val="24"/>
          <w:lang w:val="es-ES_tradnl"/>
        </w:rPr>
        <w:t>nhiệm</w:t>
      </w:r>
      <w:r w:rsidRPr="007C163E">
        <w:rPr>
          <w:spacing w:val="5"/>
          <w:sz w:val="24"/>
          <w:szCs w:val="24"/>
          <w:lang w:val="es-ES_tradnl"/>
        </w:rPr>
        <w:t xml:space="preserve"> </w:t>
      </w:r>
      <w:r w:rsidRPr="007C163E">
        <w:rPr>
          <w:spacing w:val="-2"/>
          <w:sz w:val="24"/>
          <w:szCs w:val="24"/>
          <w:lang w:val="es-ES_tradnl"/>
        </w:rPr>
        <w:t>g</w:t>
      </w:r>
      <w:r w:rsidRPr="007C163E">
        <w:rPr>
          <w:sz w:val="24"/>
          <w:szCs w:val="24"/>
          <w:lang w:val="es-ES_tradnl"/>
        </w:rPr>
        <w:t>iải</w:t>
      </w:r>
      <w:r w:rsidRPr="007C163E">
        <w:rPr>
          <w:spacing w:val="4"/>
          <w:sz w:val="24"/>
          <w:szCs w:val="24"/>
          <w:lang w:val="es-ES_tradnl"/>
        </w:rPr>
        <w:t xml:space="preserve"> </w:t>
      </w:r>
      <w:r w:rsidRPr="007C163E">
        <w:rPr>
          <w:sz w:val="24"/>
          <w:szCs w:val="24"/>
          <w:lang w:val="es-ES_tradnl"/>
        </w:rPr>
        <w:t>q</w:t>
      </w:r>
      <w:r w:rsidRPr="007C163E">
        <w:rPr>
          <w:spacing w:val="2"/>
          <w:sz w:val="24"/>
          <w:szCs w:val="24"/>
          <w:lang w:val="es-ES_tradnl"/>
        </w:rPr>
        <w:t>u</w:t>
      </w:r>
      <w:r w:rsidRPr="007C163E">
        <w:rPr>
          <w:spacing w:val="-5"/>
          <w:sz w:val="24"/>
          <w:szCs w:val="24"/>
          <w:lang w:val="es-ES_tradnl"/>
        </w:rPr>
        <w:t>y</w:t>
      </w:r>
      <w:r w:rsidRPr="007C163E">
        <w:rPr>
          <w:spacing w:val="1"/>
          <w:sz w:val="24"/>
          <w:szCs w:val="24"/>
          <w:lang w:val="es-ES_tradnl"/>
        </w:rPr>
        <w:t>ế</w:t>
      </w:r>
      <w:r w:rsidRPr="007C163E">
        <w:rPr>
          <w:sz w:val="24"/>
          <w:szCs w:val="24"/>
          <w:lang w:val="es-ES_tradnl"/>
        </w:rPr>
        <w:t>t.</w:t>
      </w:r>
      <w:r w:rsidRPr="007C163E">
        <w:rPr>
          <w:spacing w:val="5"/>
          <w:sz w:val="24"/>
          <w:szCs w:val="24"/>
          <w:lang w:val="es-ES_tradnl"/>
        </w:rPr>
        <w:t xml:space="preserve"> </w:t>
      </w:r>
      <w:r w:rsidRPr="007C163E">
        <w:rPr>
          <w:sz w:val="24"/>
          <w:szCs w:val="24"/>
          <w:lang w:val="es-ES_tradnl"/>
        </w:rPr>
        <w:t>T</w:t>
      </w:r>
      <w:r w:rsidRPr="007C163E">
        <w:rPr>
          <w:spacing w:val="-1"/>
          <w:sz w:val="24"/>
          <w:szCs w:val="24"/>
          <w:lang w:val="es-ES_tradnl"/>
        </w:rPr>
        <w:t>r</w:t>
      </w:r>
      <w:r w:rsidRPr="007C163E">
        <w:rPr>
          <w:sz w:val="24"/>
          <w:szCs w:val="24"/>
          <w:lang w:val="es-ES_tradnl"/>
        </w:rPr>
        <w:t>ườ</w:t>
      </w:r>
      <w:r w:rsidRPr="007C163E">
        <w:rPr>
          <w:spacing w:val="2"/>
          <w:sz w:val="24"/>
          <w:szCs w:val="24"/>
          <w:lang w:val="es-ES_tradnl"/>
        </w:rPr>
        <w:t>n</w:t>
      </w:r>
      <w:r w:rsidRPr="007C163E">
        <w:rPr>
          <w:sz w:val="24"/>
          <w:szCs w:val="24"/>
          <w:lang w:val="es-ES_tradnl"/>
        </w:rPr>
        <w:t>g</w:t>
      </w:r>
      <w:r w:rsidRPr="007C163E">
        <w:rPr>
          <w:spacing w:val="2"/>
          <w:sz w:val="24"/>
          <w:szCs w:val="24"/>
          <w:lang w:val="es-ES_tradnl"/>
        </w:rPr>
        <w:t xml:space="preserve"> </w:t>
      </w:r>
      <w:r w:rsidRPr="007C163E">
        <w:rPr>
          <w:sz w:val="24"/>
          <w:szCs w:val="24"/>
          <w:lang w:val="es-ES_tradnl"/>
        </w:rPr>
        <w:t>hợp khiếu</w:t>
      </w:r>
      <w:r w:rsidRPr="007C163E">
        <w:rPr>
          <w:spacing w:val="2"/>
          <w:sz w:val="24"/>
          <w:szCs w:val="24"/>
          <w:lang w:val="es-ES_tradnl"/>
        </w:rPr>
        <w:t xml:space="preserve"> </w:t>
      </w:r>
      <w:r w:rsidRPr="007C163E">
        <w:rPr>
          <w:sz w:val="24"/>
          <w:szCs w:val="24"/>
          <w:lang w:val="es-ES_tradnl"/>
        </w:rPr>
        <w:t>n</w:t>
      </w:r>
      <w:r w:rsidRPr="007C163E">
        <w:rPr>
          <w:spacing w:val="-1"/>
          <w:sz w:val="24"/>
          <w:szCs w:val="24"/>
          <w:lang w:val="es-ES_tradnl"/>
        </w:rPr>
        <w:t>ạ</w:t>
      </w:r>
      <w:r w:rsidRPr="007C163E">
        <w:rPr>
          <w:sz w:val="24"/>
          <w:szCs w:val="24"/>
          <w:lang w:val="es-ES_tradnl"/>
        </w:rPr>
        <w:t>i</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2"/>
          <w:sz w:val="24"/>
          <w:szCs w:val="24"/>
          <w:lang w:val="es-ES_tradnl"/>
        </w:rPr>
        <w:t xml:space="preserve"> </w:t>
      </w:r>
      <w:r w:rsidRPr="007C163E">
        <w:rPr>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B</w:t>
      </w:r>
      <w:r w:rsidRPr="007C163E">
        <w:rPr>
          <w:spacing w:val="2"/>
          <w:sz w:val="24"/>
          <w:szCs w:val="24"/>
          <w:lang w:val="es-ES_tradnl"/>
        </w:rPr>
        <w:t xml:space="preserve"> </w:t>
      </w:r>
      <w:r w:rsidRPr="007C163E">
        <w:rPr>
          <w:sz w:val="24"/>
          <w:szCs w:val="24"/>
          <w:lang w:val="es-ES_tradnl"/>
        </w:rPr>
        <w:t>kh</w:t>
      </w:r>
      <w:r w:rsidRPr="007C163E">
        <w:rPr>
          <w:spacing w:val="2"/>
          <w:sz w:val="24"/>
          <w:szCs w:val="24"/>
          <w:lang w:val="es-ES_tradnl"/>
        </w:rPr>
        <w:t>ô</w:t>
      </w:r>
      <w:r w:rsidRPr="007C163E">
        <w:rPr>
          <w:sz w:val="24"/>
          <w:szCs w:val="24"/>
          <w:lang w:val="es-ES_tradnl"/>
        </w:rPr>
        <w:t>ng l</w:t>
      </w:r>
      <w:r w:rsidRPr="007C163E">
        <w:rPr>
          <w:spacing w:val="1"/>
          <w:sz w:val="24"/>
          <w:szCs w:val="24"/>
          <w:lang w:val="es-ES_tradnl"/>
        </w:rPr>
        <w:t>i</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qu</w:t>
      </w:r>
      <w:r w:rsidRPr="007C163E">
        <w:rPr>
          <w:spacing w:val="-1"/>
          <w:sz w:val="24"/>
          <w:szCs w:val="24"/>
          <w:lang w:val="es-ES_tradnl"/>
        </w:rPr>
        <w:t>a</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đ</w:t>
      </w:r>
      <w:r w:rsidRPr="007C163E">
        <w:rPr>
          <w:spacing w:val="-1"/>
          <w:sz w:val="24"/>
          <w:szCs w:val="24"/>
          <w:lang w:val="es-ES_tradnl"/>
        </w:rPr>
        <w:t>ế</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lỗi</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6"/>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5"/>
          <w:sz w:val="24"/>
          <w:szCs w:val="24"/>
          <w:lang w:val="es-ES_tradnl"/>
        </w:rPr>
        <w:t xml:space="preserve"> </w:t>
      </w:r>
      <w:r w:rsidRPr="007C163E">
        <w:rPr>
          <w:sz w:val="24"/>
          <w:szCs w:val="24"/>
          <w:lang w:val="es-ES_tradnl"/>
        </w:rPr>
        <w:t>B</w:t>
      </w:r>
      <w:r w:rsidRPr="007C163E">
        <w:rPr>
          <w:spacing w:val="1"/>
          <w:sz w:val="24"/>
          <w:szCs w:val="24"/>
          <w:lang w:val="es-ES_tradnl"/>
        </w:rPr>
        <w:t xml:space="preserve"> </w:t>
      </w:r>
      <w:r w:rsidRPr="007C163E">
        <w:rPr>
          <w:sz w:val="24"/>
          <w:szCs w:val="24"/>
          <w:lang w:val="es-ES_tradnl"/>
        </w:rPr>
        <w:t>sẽ</w:t>
      </w:r>
      <w:r w:rsidRPr="007C163E">
        <w:rPr>
          <w:spacing w:val="1"/>
          <w:sz w:val="24"/>
          <w:szCs w:val="24"/>
          <w:lang w:val="es-ES_tradnl"/>
        </w:rPr>
        <w:t xml:space="preserve"> </w:t>
      </w:r>
      <w:r w:rsidRPr="007C163E">
        <w:rPr>
          <w:sz w:val="24"/>
          <w:szCs w:val="24"/>
          <w:lang w:val="es-ES_tradnl"/>
        </w:rPr>
        <w:t>ph</w:t>
      </w:r>
      <w:r w:rsidRPr="007C163E">
        <w:rPr>
          <w:spacing w:val="-1"/>
          <w:sz w:val="24"/>
          <w:szCs w:val="24"/>
          <w:lang w:val="es-ES_tradnl"/>
        </w:rPr>
        <w:t>ả</w:t>
      </w:r>
      <w:r w:rsidRPr="007C163E">
        <w:rPr>
          <w:sz w:val="24"/>
          <w:szCs w:val="24"/>
          <w:lang w:val="es-ES_tradnl"/>
        </w:rPr>
        <w:t>i</w:t>
      </w:r>
      <w:r w:rsidRPr="007C163E">
        <w:rPr>
          <w:spacing w:val="3"/>
          <w:sz w:val="24"/>
          <w:szCs w:val="24"/>
          <w:lang w:val="es-ES_tradnl"/>
        </w:rPr>
        <w:t xml:space="preserve"> </w:t>
      </w:r>
      <w:r w:rsidRPr="007C163E">
        <w:rPr>
          <w:spacing w:val="-1"/>
          <w:sz w:val="24"/>
          <w:szCs w:val="24"/>
          <w:lang w:val="es-ES_tradnl"/>
        </w:rPr>
        <w:t>c</w:t>
      </w:r>
      <w:r w:rsidRPr="007C163E">
        <w:rPr>
          <w:spacing w:val="2"/>
          <w:sz w:val="24"/>
          <w:szCs w:val="24"/>
          <w:lang w:val="es-ES_tradnl"/>
        </w:rPr>
        <w:t>h</w:t>
      </w:r>
      <w:r w:rsidRPr="007C163E">
        <w:rPr>
          <w:sz w:val="24"/>
          <w:szCs w:val="24"/>
          <w:lang w:val="es-ES_tradnl"/>
        </w:rPr>
        <w:t>ịu</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hi</w:t>
      </w:r>
      <w:r w:rsidRPr="007C163E">
        <w:rPr>
          <w:spacing w:val="3"/>
          <w:sz w:val="24"/>
          <w:szCs w:val="24"/>
          <w:lang w:val="es-ES_tradnl"/>
        </w:rPr>
        <w:t xml:space="preserve"> </w:t>
      </w:r>
      <w:r w:rsidRPr="007C163E">
        <w:rPr>
          <w:sz w:val="24"/>
          <w:szCs w:val="24"/>
          <w:lang w:val="es-ES_tradnl"/>
        </w:rPr>
        <w:t>phí</w:t>
      </w:r>
      <w:r w:rsidRPr="007C163E">
        <w:rPr>
          <w:spacing w:val="3"/>
          <w:sz w:val="24"/>
          <w:szCs w:val="24"/>
          <w:lang w:val="es-ES_tradnl"/>
        </w:rPr>
        <w:t xml:space="preserve"> </w:t>
      </w:r>
      <w:r w:rsidRPr="007C163E">
        <w:rPr>
          <w:sz w:val="24"/>
          <w:szCs w:val="24"/>
          <w:lang w:val="es-ES_tradnl"/>
        </w:rPr>
        <w:t>ph</w:t>
      </w:r>
      <w:r w:rsidRPr="007C163E">
        <w:rPr>
          <w:spacing w:val="-1"/>
          <w:sz w:val="24"/>
          <w:szCs w:val="24"/>
          <w:lang w:val="es-ES_tradnl"/>
        </w:rPr>
        <w:t>á</w:t>
      </w:r>
      <w:r w:rsidRPr="007C163E">
        <w:rPr>
          <w:sz w:val="24"/>
          <w:szCs w:val="24"/>
          <w:lang w:val="es-ES_tradnl"/>
        </w:rPr>
        <w:t xml:space="preserve">t sinh </w:t>
      </w:r>
      <w:r w:rsidRPr="007C163E">
        <w:rPr>
          <w:spacing w:val="1"/>
          <w:sz w:val="24"/>
          <w:szCs w:val="24"/>
          <w:lang w:val="es-ES_tradnl"/>
        </w:rPr>
        <w:t>t</w:t>
      </w:r>
      <w:r w:rsidRPr="007C163E">
        <w:rPr>
          <w:sz w:val="24"/>
          <w:szCs w:val="24"/>
          <w:lang w:val="es-ES_tradnl"/>
        </w:rPr>
        <w:t>ừ vi</w:t>
      </w:r>
      <w:r w:rsidRPr="007C163E">
        <w:rPr>
          <w:spacing w:val="-1"/>
          <w:sz w:val="24"/>
          <w:szCs w:val="24"/>
          <w:lang w:val="es-ES_tradnl"/>
        </w:rPr>
        <w:t>ệ</w:t>
      </w:r>
      <w:r w:rsidRPr="007C163E">
        <w:rPr>
          <w:sz w:val="24"/>
          <w:szCs w:val="24"/>
          <w:lang w:val="es-ES_tradnl"/>
        </w:rPr>
        <w:t>c</w:t>
      </w:r>
      <w:r w:rsidRPr="007C163E">
        <w:rPr>
          <w:spacing w:val="-1"/>
          <w:sz w:val="24"/>
          <w:szCs w:val="24"/>
          <w:lang w:val="es-ES_tradnl"/>
        </w:rPr>
        <w:t xml:space="preserve"> </w:t>
      </w:r>
      <w:r w:rsidRPr="007C163E">
        <w:rPr>
          <w:spacing w:val="2"/>
          <w:sz w:val="24"/>
          <w:szCs w:val="24"/>
          <w:lang w:val="es-ES_tradnl"/>
        </w:rPr>
        <w:t>x</w:t>
      </w:r>
      <w:r w:rsidRPr="007C163E">
        <w:rPr>
          <w:sz w:val="24"/>
          <w:szCs w:val="24"/>
          <w:lang w:val="es-ES_tradnl"/>
        </w:rPr>
        <w:t xml:space="preserve">ử </w:t>
      </w:r>
      <w:r w:rsidRPr="007C163E">
        <w:rPr>
          <w:spacing w:val="2"/>
          <w:sz w:val="24"/>
          <w:szCs w:val="24"/>
          <w:lang w:val="es-ES_tradnl"/>
        </w:rPr>
        <w:t>l</w:t>
      </w:r>
      <w:r w:rsidRPr="007C163E">
        <w:rPr>
          <w:sz w:val="24"/>
          <w:szCs w:val="24"/>
          <w:lang w:val="es-ES_tradnl"/>
        </w:rPr>
        <w:t>ý</w:t>
      </w:r>
      <w:r w:rsidRPr="007C163E">
        <w:rPr>
          <w:spacing w:val="-7"/>
          <w:sz w:val="24"/>
          <w:szCs w:val="24"/>
          <w:lang w:val="es-ES_tradnl"/>
        </w:rPr>
        <w:t xml:space="preserve"> </w:t>
      </w:r>
      <w:r w:rsidRPr="007C163E">
        <w:rPr>
          <w:sz w:val="24"/>
          <w:szCs w:val="24"/>
          <w:lang w:val="es-ES_tradnl"/>
        </w:rPr>
        <w:lastRenderedPageBreak/>
        <w:t xml:space="preserve">khiếu </w:t>
      </w:r>
      <w:r w:rsidRPr="007C163E">
        <w:rPr>
          <w:spacing w:val="2"/>
          <w:sz w:val="24"/>
          <w:szCs w:val="24"/>
          <w:lang w:val="es-ES_tradnl"/>
        </w:rPr>
        <w:t>n</w:t>
      </w:r>
      <w:r w:rsidRPr="007C163E">
        <w:rPr>
          <w:spacing w:val="-1"/>
          <w:sz w:val="24"/>
          <w:szCs w:val="24"/>
          <w:lang w:val="es-ES_tradnl"/>
        </w:rPr>
        <w:t>ạ</w:t>
      </w:r>
      <w:r w:rsidRPr="007C163E">
        <w:rPr>
          <w:sz w:val="24"/>
          <w:szCs w:val="24"/>
          <w:lang w:val="es-ES_tradnl"/>
        </w:rPr>
        <w:t xml:space="preserve">i </w:t>
      </w:r>
      <w:r w:rsidRPr="007C163E">
        <w:rPr>
          <w:spacing w:val="1"/>
          <w:sz w:val="24"/>
          <w:szCs w:val="24"/>
          <w:lang w:val="es-ES_tradnl"/>
        </w:rPr>
        <w:t>t</w:t>
      </w:r>
      <w:r w:rsidRPr="007C163E">
        <w:rPr>
          <w:sz w:val="24"/>
          <w:szCs w:val="24"/>
          <w:lang w:val="es-ES_tradnl"/>
        </w:rPr>
        <w:t>h</w:t>
      </w:r>
      <w:r w:rsidRPr="007C163E">
        <w:rPr>
          <w:spacing w:val="-1"/>
          <w:sz w:val="24"/>
          <w:szCs w:val="24"/>
          <w:lang w:val="es-ES_tradnl"/>
        </w:rPr>
        <w:t>e</w:t>
      </w:r>
      <w:r w:rsidRPr="007C163E">
        <w:rPr>
          <w:sz w:val="24"/>
          <w:szCs w:val="24"/>
          <w:lang w:val="es-ES_tradnl"/>
        </w:rPr>
        <w:t>o q</w:t>
      </w:r>
      <w:r w:rsidRPr="007C163E">
        <w:rPr>
          <w:spacing w:val="2"/>
          <w:sz w:val="24"/>
          <w:szCs w:val="24"/>
          <w:lang w:val="es-ES_tradnl"/>
        </w:rPr>
        <w:t>u</w:t>
      </w:r>
      <w:r w:rsidRPr="007C163E">
        <w:rPr>
          <w:sz w:val="24"/>
          <w:szCs w:val="24"/>
          <w:lang w:val="es-ES_tradnl"/>
        </w:rPr>
        <w:t>y</w:t>
      </w:r>
      <w:r w:rsidRPr="007C163E">
        <w:rPr>
          <w:spacing w:val="-5"/>
          <w:sz w:val="24"/>
          <w:szCs w:val="24"/>
          <w:lang w:val="es-ES_tradnl"/>
        </w:rPr>
        <w:t xml:space="preserve"> </w:t>
      </w:r>
      <w:r w:rsidRPr="007C163E">
        <w:rPr>
          <w:sz w:val="24"/>
          <w:szCs w:val="24"/>
          <w:lang w:val="es-ES_tradnl"/>
        </w:rPr>
        <w:t>định</w:t>
      </w:r>
      <w:r w:rsidRPr="007C163E">
        <w:rPr>
          <w:spacing w:val="3"/>
          <w:sz w:val="24"/>
          <w:szCs w:val="24"/>
          <w:lang w:val="es-ES_tradnl"/>
        </w:rPr>
        <w:t xml:space="preserve"> </w:t>
      </w:r>
      <w:r w:rsidRPr="007C163E">
        <w:rPr>
          <w:spacing w:val="-1"/>
          <w:sz w:val="24"/>
          <w:szCs w:val="24"/>
          <w:lang w:val="es-ES_tradnl"/>
        </w:rPr>
        <w:t>c</w:t>
      </w:r>
      <w:r w:rsidRPr="007C163E">
        <w:rPr>
          <w:sz w:val="24"/>
          <w:szCs w:val="24"/>
          <w:lang w:val="es-ES_tradnl"/>
        </w:rPr>
        <w:t>ủa</w:t>
      </w:r>
      <w:r w:rsidRPr="007C163E">
        <w:rPr>
          <w:spacing w:val="4"/>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 (n</w:t>
      </w:r>
      <w:r w:rsidRPr="007C163E">
        <w:rPr>
          <w:spacing w:val="-2"/>
          <w:sz w:val="24"/>
          <w:szCs w:val="24"/>
          <w:lang w:val="es-ES_tradnl"/>
        </w:rPr>
        <w:t>ế</w:t>
      </w:r>
      <w:r w:rsidRPr="007C163E">
        <w:rPr>
          <w:sz w:val="24"/>
          <w:szCs w:val="24"/>
          <w:lang w:val="es-ES_tradnl"/>
        </w:rPr>
        <w:t xml:space="preserve">u </w:t>
      </w:r>
      <w:r w:rsidRPr="007C163E">
        <w:rPr>
          <w:spacing w:val="-1"/>
          <w:sz w:val="24"/>
          <w:szCs w:val="24"/>
          <w:lang w:val="es-ES_tradnl"/>
        </w:rPr>
        <w:t>c</w:t>
      </w:r>
      <w:r w:rsidRPr="007C163E">
        <w:rPr>
          <w:spacing w:val="2"/>
          <w:sz w:val="24"/>
          <w:szCs w:val="24"/>
          <w:lang w:val="es-ES_tradnl"/>
        </w:rPr>
        <w:t>ó</w:t>
      </w:r>
      <w:r w:rsidRPr="007C163E">
        <w:rPr>
          <w:sz w:val="24"/>
          <w:szCs w:val="24"/>
          <w:lang w:val="es-ES_tradnl"/>
        </w:rPr>
        <w:t>)</w:t>
      </w:r>
      <w:r w:rsidR="00A933B5" w:rsidRPr="007C163E">
        <w:rPr>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for a transaction checking and/or claim in the event of errors or suspicious transactions arising during the use of the service in accordance with laws and Party A’s regulations. The complaints must be made ​​in written form and sent to Party A within sixty (60) working days since the involved transactions are performed. Beyond the above period, Party A shall not be responsible for solving these complaints. In case where Party B’s claims are not related to the Party A’s fault, Party B will have to bear all costs incurred from handling of claims in accordance with Party A’s regulations (if any)</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Y</w:t>
      </w:r>
      <w:r w:rsidRPr="007C163E">
        <w:rPr>
          <w:spacing w:val="-1"/>
          <w:sz w:val="24"/>
          <w:szCs w:val="24"/>
          <w:lang w:val="es-ES_tradnl"/>
        </w:rPr>
        <w:t>ê</w:t>
      </w:r>
      <w:r w:rsidRPr="007C163E">
        <w:rPr>
          <w:sz w:val="24"/>
          <w:szCs w:val="24"/>
          <w:lang w:val="es-ES_tradnl"/>
        </w:rPr>
        <w:t>u</w:t>
      </w:r>
      <w:r w:rsidRPr="007C163E">
        <w:rPr>
          <w:spacing w:val="5"/>
          <w:sz w:val="24"/>
          <w:szCs w:val="24"/>
          <w:lang w:val="es-ES_tradnl"/>
        </w:rPr>
        <w:t xml:space="preserve"> </w:t>
      </w:r>
      <w:r w:rsidRPr="007C163E">
        <w:rPr>
          <w:spacing w:val="-1"/>
          <w:sz w:val="24"/>
          <w:szCs w:val="24"/>
          <w:lang w:val="es-ES_tradnl"/>
        </w:rPr>
        <w:t>cầ</w:t>
      </w:r>
      <w:r w:rsidRPr="007C163E">
        <w:rPr>
          <w:sz w:val="24"/>
          <w:szCs w:val="24"/>
          <w:lang w:val="es-ES_tradnl"/>
        </w:rPr>
        <w:t>u</w:t>
      </w:r>
      <w:r w:rsidRPr="007C163E">
        <w:rPr>
          <w:spacing w:val="7"/>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5"/>
          <w:sz w:val="24"/>
          <w:szCs w:val="24"/>
          <w:lang w:val="es-ES_tradnl"/>
        </w:rPr>
        <w:t xml:space="preserve"> </w:t>
      </w:r>
      <w:r w:rsidRPr="007C163E">
        <w:rPr>
          <w:sz w:val="24"/>
          <w:szCs w:val="24"/>
          <w:lang w:val="es-ES_tradnl"/>
        </w:rPr>
        <w:t>A</w:t>
      </w:r>
      <w:r w:rsidRPr="007C163E">
        <w:rPr>
          <w:spacing w:val="5"/>
          <w:sz w:val="24"/>
          <w:szCs w:val="24"/>
          <w:lang w:val="es-ES_tradnl"/>
        </w:rPr>
        <w:t xml:space="preserve"> </w:t>
      </w:r>
      <w:r w:rsidRPr="007C163E">
        <w:rPr>
          <w:sz w:val="24"/>
          <w:szCs w:val="24"/>
          <w:lang w:val="es-ES_tradnl"/>
        </w:rPr>
        <w:t>t</w:t>
      </w:r>
      <w:r w:rsidRPr="007C163E">
        <w:rPr>
          <w:spacing w:val="3"/>
          <w:sz w:val="24"/>
          <w:szCs w:val="24"/>
          <w:lang w:val="es-ES_tradnl"/>
        </w:rPr>
        <w:t>h</w:t>
      </w:r>
      <w:r w:rsidRPr="007C163E">
        <w:rPr>
          <w:spacing w:val="4"/>
          <w:sz w:val="24"/>
          <w:szCs w:val="24"/>
          <w:lang w:val="es-ES_tradnl"/>
        </w:rPr>
        <w:t>a</w:t>
      </w:r>
      <w:r w:rsidRPr="007C163E">
        <w:rPr>
          <w:sz w:val="24"/>
          <w:szCs w:val="24"/>
          <w:lang w:val="es-ES_tradnl"/>
        </w:rPr>
        <w:t>y</w:t>
      </w:r>
      <w:r w:rsidRPr="007C163E">
        <w:rPr>
          <w:spacing w:val="-3"/>
          <w:sz w:val="24"/>
          <w:szCs w:val="24"/>
          <w:lang w:val="es-ES_tradnl"/>
        </w:rPr>
        <w:t xml:space="preserve"> </w:t>
      </w:r>
      <w:r w:rsidRPr="007C163E">
        <w:rPr>
          <w:sz w:val="24"/>
          <w:szCs w:val="24"/>
          <w:lang w:val="es-ES_tradnl"/>
        </w:rPr>
        <w:t>đổi,</w:t>
      </w:r>
      <w:r w:rsidRPr="007C163E">
        <w:rPr>
          <w:spacing w:val="7"/>
          <w:sz w:val="24"/>
          <w:szCs w:val="24"/>
          <w:lang w:val="es-ES_tradnl"/>
        </w:rPr>
        <w:t xml:space="preserve"> </w:t>
      </w:r>
      <w:r w:rsidRPr="007C163E">
        <w:rPr>
          <w:sz w:val="24"/>
          <w:szCs w:val="24"/>
          <w:lang w:val="es-ES_tradnl"/>
        </w:rPr>
        <w:t>bổ</w:t>
      </w:r>
      <w:r w:rsidRPr="007C163E">
        <w:rPr>
          <w:spacing w:val="5"/>
          <w:sz w:val="24"/>
          <w:szCs w:val="24"/>
          <w:lang w:val="es-ES_tradnl"/>
        </w:rPr>
        <w:t xml:space="preserve"> </w:t>
      </w:r>
      <w:r w:rsidRPr="007C163E">
        <w:rPr>
          <w:sz w:val="24"/>
          <w:szCs w:val="24"/>
          <w:lang w:val="es-ES_tradnl"/>
        </w:rPr>
        <w:t>sung</w:t>
      </w:r>
      <w:r w:rsidRPr="007C163E">
        <w:rPr>
          <w:spacing w:val="2"/>
          <w:sz w:val="24"/>
          <w:szCs w:val="24"/>
          <w:lang w:val="es-ES_tradnl"/>
        </w:rPr>
        <w:t xml:space="preserve"> </w:t>
      </w:r>
      <w:r w:rsidRPr="007C163E">
        <w:rPr>
          <w:sz w:val="24"/>
          <w:szCs w:val="24"/>
          <w:lang w:val="es-ES_tradnl"/>
        </w:rPr>
        <w:t>ho</w:t>
      </w:r>
      <w:r w:rsidRPr="007C163E">
        <w:rPr>
          <w:spacing w:val="-1"/>
          <w:sz w:val="24"/>
          <w:szCs w:val="24"/>
          <w:lang w:val="es-ES_tradnl"/>
        </w:rPr>
        <w:t>ặ</w:t>
      </w:r>
      <w:r w:rsidRPr="007C163E">
        <w:rPr>
          <w:sz w:val="24"/>
          <w:szCs w:val="24"/>
          <w:lang w:val="es-ES_tradnl"/>
        </w:rPr>
        <w:t>c</w:t>
      </w:r>
      <w:r w:rsidRPr="007C163E">
        <w:rPr>
          <w:spacing w:val="6"/>
          <w:sz w:val="24"/>
          <w:szCs w:val="24"/>
          <w:lang w:val="es-ES_tradnl"/>
        </w:rPr>
        <w:t xml:space="preserve"> </w:t>
      </w:r>
      <w:r w:rsidRPr="007C163E">
        <w:rPr>
          <w:sz w:val="24"/>
          <w:szCs w:val="24"/>
          <w:lang w:val="es-ES_tradnl"/>
        </w:rPr>
        <w:t>h</w:t>
      </w:r>
      <w:r w:rsidRPr="007C163E">
        <w:rPr>
          <w:spacing w:val="5"/>
          <w:sz w:val="24"/>
          <w:szCs w:val="24"/>
          <w:lang w:val="es-ES_tradnl"/>
        </w:rPr>
        <w:t>u</w:t>
      </w:r>
      <w:r w:rsidRPr="007C163E">
        <w:rPr>
          <w:sz w:val="24"/>
          <w:szCs w:val="24"/>
          <w:lang w:val="es-ES_tradnl"/>
        </w:rPr>
        <w:t>ỷ bỏ</w:t>
      </w:r>
      <w:r w:rsidRPr="007C163E">
        <w:rPr>
          <w:spacing w:val="6"/>
          <w:sz w:val="24"/>
          <w:szCs w:val="24"/>
          <w:lang w:val="es-ES_tradnl"/>
        </w:rPr>
        <w:t xml:space="preserve"> </w:t>
      </w:r>
      <w:r w:rsidR="00BE6B04" w:rsidRPr="007C163E">
        <w:rPr>
          <w:spacing w:val="5"/>
          <w:sz w:val="24"/>
          <w:szCs w:val="24"/>
          <w:lang w:val="es-ES_tradnl"/>
        </w:rPr>
        <w:t>thông tin</w:t>
      </w:r>
      <w:r w:rsidR="00AB3C8B" w:rsidRPr="007C163E">
        <w:rPr>
          <w:spacing w:val="5"/>
          <w:sz w:val="24"/>
          <w:szCs w:val="24"/>
          <w:lang w:val="es-ES_tradnl"/>
        </w:rPr>
        <w:t xml:space="preserve"> </w:t>
      </w:r>
      <w:r w:rsidRPr="007C163E">
        <w:rPr>
          <w:sz w:val="24"/>
          <w:szCs w:val="24"/>
          <w:lang w:val="es-ES_tradnl"/>
        </w:rPr>
        <w:t>sử</w:t>
      </w:r>
      <w:r w:rsidRPr="007C163E">
        <w:rPr>
          <w:spacing w:val="4"/>
          <w:sz w:val="24"/>
          <w:szCs w:val="24"/>
          <w:lang w:val="es-ES_tradnl"/>
        </w:rPr>
        <w:t xml:space="preserve"> </w:t>
      </w:r>
      <w:r w:rsidRPr="007C163E">
        <w:rPr>
          <w:sz w:val="24"/>
          <w:szCs w:val="24"/>
          <w:lang w:val="es-ES_tradnl"/>
        </w:rPr>
        <w:t>dụng</w:t>
      </w:r>
      <w:r w:rsidRPr="007C163E">
        <w:rPr>
          <w:spacing w:val="2"/>
          <w:sz w:val="24"/>
          <w:szCs w:val="24"/>
          <w:lang w:val="es-ES_tradnl"/>
        </w:rPr>
        <w:t xml:space="preserve"> </w:t>
      </w:r>
      <w:r w:rsidRPr="007C163E">
        <w:rPr>
          <w:sz w:val="24"/>
          <w:szCs w:val="24"/>
          <w:lang w:val="es-ES_tradnl"/>
        </w:rPr>
        <w:t>d</w:t>
      </w:r>
      <w:r w:rsidRPr="007C163E">
        <w:rPr>
          <w:spacing w:val="3"/>
          <w:sz w:val="24"/>
          <w:szCs w:val="24"/>
          <w:lang w:val="es-ES_tradnl"/>
        </w:rPr>
        <w:t>ị</w:t>
      </w:r>
      <w:r w:rsidRPr="007C163E">
        <w:rPr>
          <w:spacing w:val="-1"/>
          <w:sz w:val="24"/>
          <w:szCs w:val="24"/>
          <w:lang w:val="es-ES_tradnl"/>
        </w:rPr>
        <w:t>c</w:t>
      </w:r>
      <w:r w:rsidRPr="007C163E">
        <w:rPr>
          <w:sz w:val="24"/>
          <w:szCs w:val="24"/>
          <w:lang w:val="es-ES_tradnl"/>
        </w:rPr>
        <w:t>h</w:t>
      </w:r>
      <w:r w:rsidRPr="007C163E">
        <w:rPr>
          <w:spacing w:val="5"/>
          <w:sz w:val="24"/>
          <w:szCs w:val="24"/>
          <w:lang w:val="es-ES_tradnl"/>
        </w:rPr>
        <w:t xml:space="preserve"> </w:t>
      </w:r>
      <w:r w:rsidRPr="007C163E">
        <w:rPr>
          <w:sz w:val="24"/>
          <w:szCs w:val="24"/>
          <w:lang w:val="es-ES_tradnl"/>
        </w:rPr>
        <w:t>vụ</w:t>
      </w:r>
      <w:r w:rsidRPr="007C163E">
        <w:rPr>
          <w:spacing w:val="7"/>
          <w:sz w:val="24"/>
          <w:szCs w:val="24"/>
          <w:lang w:val="es-ES_tradnl"/>
        </w:rPr>
        <w:t xml:space="preserve"> </w:t>
      </w:r>
      <w:r w:rsidRPr="007C163E">
        <w:rPr>
          <w:spacing w:val="-3"/>
          <w:sz w:val="24"/>
          <w:szCs w:val="24"/>
          <w:lang w:val="es-ES_tradnl"/>
        </w:rPr>
        <w:t>Ngân hàng điện tử</w:t>
      </w:r>
      <w:r w:rsidRPr="007C163E">
        <w:rPr>
          <w:spacing w:val="30"/>
          <w:sz w:val="24"/>
          <w:szCs w:val="24"/>
          <w:lang w:val="es-ES_tradnl"/>
        </w:rPr>
        <w:t xml:space="preserve"> </w:t>
      </w:r>
      <w:r w:rsidRPr="007C163E">
        <w:rPr>
          <w:spacing w:val="-2"/>
          <w:sz w:val="24"/>
          <w:szCs w:val="24"/>
          <w:lang w:val="es-ES_tradnl"/>
        </w:rPr>
        <w:t>g</w:t>
      </w:r>
      <w:r w:rsidRPr="007C163E">
        <w:rPr>
          <w:sz w:val="24"/>
          <w:szCs w:val="24"/>
          <w:lang w:val="es-ES_tradnl"/>
        </w:rPr>
        <w:t>ồm</w:t>
      </w:r>
      <w:r w:rsidRPr="007C163E">
        <w:rPr>
          <w:spacing w:val="27"/>
          <w:sz w:val="24"/>
          <w:szCs w:val="24"/>
          <w:lang w:val="es-ES_tradnl"/>
        </w:rPr>
        <w:t xml:space="preserve"> </w:t>
      </w:r>
      <w:r w:rsidRPr="007C163E">
        <w:rPr>
          <w:sz w:val="24"/>
          <w:szCs w:val="24"/>
          <w:lang w:val="es-ES_tradnl"/>
        </w:rPr>
        <w:t>t</w:t>
      </w:r>
      <w:r w:rsidRPr="007C163E">
        <w:rPr>
          <w:spacing w:val="3"/>
          <w:sz w:val="24"/>
          <w:szCs w:val="24"/>
          <w:lang w:val="es-ES_tradnl"/>
        </w:rPr>
        <w:t>h</w:t>
      </w:r>
      <w:r w:rsidRPr="007C163E">
        <w:rPr>
          <w:sz w:val="24"/>
          <w:szCs w:val="24"/>
          <w:lang w:val="es-ES_tradnl"/>
        </w:rPr>
        <w:t>ông</w:t>
      </w:r>
      <w:r w:rsidRPr="007C163E">
        <w:rPr>
          <w:spacing w:val="24"/>
          <w:sz w:val="24"/>
          <w:szCs w:val="24"/>
          <w:lang w:val="es-ES_tradnl"/>
        </w:rPr>
        <w:t xml:space="preserve"> </w:t>
      </w:r>
      <w:r w:rsidRPr="007C163E">
        <w:rPr>
          <w:sz w:val="24"/>
          <w:szCs w:val="24"/>
          <w:lang w:val="es-ES_tradnl"/>
        </w:rPr>
        <w:t>t</w:t>
      </w:r>
      <w:r w:rsidRPr="007C163E">
        <w:rPr>
          <w:spacing w:val="1"/>
          <w:sz w:val="24"/>
          <w:szCs w:val="24"/>
          <w:lang w:val="es-ES_tradnl"/>
        </w:rPr>
        <w:t>i</w:t>
      </w:r>
      <w:r w:rsidRPr="007C163E">
        <w:rPr>
          <w:sz w:val="24"/>
          <w:szCs w:val="24"/>
          <w:lang w:val="es-ES_tradnl"/>
        </w:rPr>
        <w:t>n</w:t>
      </w:r>
      <w:r w:rsidRPr="007C163E">
        <w:rPr>
          <w:spacing w:val="26"/>
          <w:sz w:val="24"/>
          <w:szCs w:val="24"/>
          <w:lang w:val="es-ES_tradnl"/>
        </w:rPr>
        <w:t xml:space="preserve"> </w:t>
      </w:r>
      <w:r w:rsidRPr="007C163E">
        <w:rPr>
          <w:spacing w:val="3"/>
          <w:sz w:val="24"/>
          <w:szCs w:val="24"/>
          <w:lang w:val="es-ES_tradnl"/>
        </w:rPr>
        <w:t>t</w:t>
      </w:r>
      <w:r w:rsidRPr="007C163E">
        <w:rPr>
          <w:spacing w:val="-1"/>
          <w:sz w:val="24"/>
          <w:szCs w:val="24"/>
          <w:lang w:val="es-ES_tradnl"/>
        </w:rPr>
        <w:t>à</w:t>
      </w:r>
      <w:r w:rsidRPr="007C163E">
        <w:rPr>
          <w:sz w:val="24"/>
          <w:szCs w:val="24"/>
          <w:lang w:val="es-ES_tradnl"/>
        </w:rPr>
        <w:t>i</w:t>
      </w:r>
      <w:r w:rsidRPr="007C163E">
        <w:rPr>
          <w:spacing w:val="27"/>
          <w:sz w:val="24"/>
          <w:szCs w:val="24"/>
          <w:lang w:val="es-ES_tradnl"/>
        </w:rPr>
        <w:t xml:space="preserve"> </w:t>
      </w:r>
      <w:r w:rsidRPr="007C163E">
        <w:rPr>
          <w:sz w:val="24"/>
          <w:szCs w:val="24"/>
          <w:lang w:val="es-ES_tradnl"/>
        </w:rPr>
        <w:t>kho</w:t>
      </w:r>
      <w:r w:rsidRPr="007C163E">
        <w:rPr>
          <w:spacing w:val="-1"/>
          <w:sz w:val="24"/>
          <w:szCs w:val="24"/>
          <w:lang w:val="es-ES_tradnl"/>
        </w:rPr>
        <w:t>ả</w:t>
      </w:r>
      <w:r w:rsidRPr="007C163E">
        <w:rPr>
          <w:sz w:val="24"/>
          <w:szCs w:val="24"/>
          <w:lang w:val="es-ES_tradnl"/>
        </w:rPr>
        <w:t>n,</w:t>
      </w:r>
      <w:r w:rsidR="00BE6B04" w:rsidRPr="007C163E">
        <w:rPr>
          <w:spacing w:val="28"/>
          <w:sz w:val="24"/>
          <w:szCs w:val="24"/>
          <w:lang w:val="es-ES_tradnl"/>
        </w:rPr>
        <w:t xml:space="preserve"> </w:t>
      </w:r>
      <w:r w:rsidR="00BE6B04" w:rsidRPr="007C163E">
        <w:rPr>
          <w:sz w:val="24"/>
          <w:szCs w:val="24"/>
          <w:lang w:val="es-ES_tradnl"/>
        </w:rPr>
        <w:t>thông tin dịch vụ,</w:t>
      </w:r>
      <w:r w:rsidR="00BE6B04" w:rsidRPr="007C163E">
        <w:rPr>
          <w:spacing w:val="28"/>
          <w:sz w:val="24"/>
          <w:szCs w:val="24"/>
          <w:lang w:val="es-ES_tradnl"/>
        </w:rPr>
        <w:t xml:space="preserve"> </w:t>
      </w:r>
      <w:r w:rsidR="00BE6B04" w:rsidRPr="007C163E">
        <w:rPr>
          <w:sz w:val="24"/>
          <w:szCs w:val="24"/>
          <w:lang w:val="es-ES_tradnl"/>
        </w:rPr>
        <w:t>thô</w:t>
      </w:r>
      <w:r w:rsidR="00BE6B04" w:rsidRPr="007C163E">
        <w:rPr>
          <w:spacing w:val="3"/>
          <w:sz w:val="24"/>
          <w:szCs w:val="24"/>
          <w:lang w:val="es-ES_tradnl"/>
        </w:rPr>
        <w:t>n</w:t>
      </w:r>
      <w:r w:rsidR="00BE6B04" w:rsidRPr="007C163E">
        <w:rPr>
          <w:sz w:val="24"/>
          <w:szCs w:val="24"/>
          <w:lang w:val="es-ES_tradnl"/>
        </w:rPr>
        <w:t>g</w:t>
      </w:r>
      <w:r w:rsidR="00BE6B04" w:rsidRPr="007C163E">
        <w:rPr>
          <w:spacing w:val="26"/>
          <w:sz w:val="24"/>
          <w:szCs w:val="24"/>
          <w:lang w:val="es-ES_tradnl"/>
        </w:rPr>
        <w:t xml:space="preserve"> </w:t>
      </w:r>
      <w:r w:rsidR="00BE6B04" w:rsidRPr="007C163E">
        <w:rPr>
          <w:sz w:val="24"/>
          <w:szCs w:val="24"/>
          <w:lang w:val="es-ES_tradnl"/>
        </w:rPr>
        <w:t>t</w:t>
      </w:r>
      <w:r w:rsidR="00BE6B04" w:rsidRPr="007C163E">
        <w:rPr>
          <w:spacing w:val="1"/>
          <w:sz w:val="24"/>
          <w:szCs w:val="24"/>
          <w:lang w:val="es-ES_tradnl"/>
        </w:rPr>
        <w:t>i</w:t>
      </w:r>
      <w:r w:rsidR="00BE6B04" w:rsidRPr="007C163E">
        <w:rPr>
          <w:sz w:val="24"/>
          <w:szCs w:val="24"/>
          <w:lang w:val="es-ES_tradnl"/>
        </w:rPr>
        <w:t>n</w:t>
      </w:r>
      <w:r w:rsidR="00BE6B04" w:rsidRPr="007C163E">
        <w:rPr>
          <w:spacing w:val="26"/>
          <w:sz w:val="24"/>
          <w:szCs w:val="24"/>
          <w:lang w:val="es-ES_tradnl"/>
        </w:rPr>
        <w:t xml:space="preserve"> </w:t>
      </w:r>
      <w:r w:rsidR="00BE6B04" w:rsidRPr="007C163E">
        <w:rPr>
          <w:spacing w:val="2"/>
          <w:sz w:val="24"/>
          <w:szCs w:val="24"/>
          <w:lang w:val="es-ES_tradnl"/>
        </w:rPr>
        <w:t>n</w:t>
      </w:r>
      <w:r w:rsidR="00BE6B04" w:rsidRPr="007C163E">
        <w:rPr>
          <w:spacing w:val="-2"/>
          <w:sz w:val="24"/>
          <w:szCs w:val="24"/>
          <w:lang w:val="es-ES_tradnl"/>
        </w:rPr>
        <w:t>g</w:t>
      </w:r>
      <w:r w:rsidR="00BE6B04" w:rsidRPr="007C163E">
        <w:rPr>
          <w:sz w:val="24"/>
          <w:szCs w:val="24"/>
          <w:lang w:val="es-ES_tradnl"/>
        </w:rPr>
        <w:t>ười</w:t>
      </w:r>
      <w:r w:rsidR="00BE6B04" w:rsidRPr="007C163E">
        <w:rPr>
          <w:spacing w:val="26"/>
          <w:sz w:val="24"/>
          <w:szCs w:val="24"/>
          <w:lang w:val="es-ES_tradnl"/>
        </w:rPr>
        <w:t xml:space="preserve"> sử dụng và </w:t>
      </w:r>
      <w:r w:rsidR="00AB3C8B" w:rsidRPr="007C163E">
        <w:rPr>
          <w:sz w:val="24"/>
          <w:szCs w:val="24"/>
          <w:lang w:val="es-ES_tradnl"/>
        </w:rPr>
        <w:t>hạn mức giao dịch</w:t>
      </w:r>
      <w:r w:rsidR="00A933B5" w:rsidRPr="007C163E">
        <w:rPr>
          <w:spacing w:val="-4"/>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Party A to change, supplement or cancel information about the user of Internet banking service, including information about accounts, services, users and transaction limit</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Được quyền yêu cầu Bên A hướng dẫn, hỗ trợ trong quá trình sử dụng dịch vụ</w:t>
      </w:r>
      <w:r w:rsidR="00A933B5" w:rsidRPr="007C163E">
        <w:rPr>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Party A to guide and support during the use of the service</w:t>
      </w:r>
      <w:r w:rsidRPr="007C163E">
        <w:rPr>
          <w:sz w:val="24"/>
          <w:szCs w:val="24"/>
          <w:lang w:val="es-ES_tradnl"/>
        </w:rPr>
        <w:t>;</w:t>
      </w:r>
    </w:p>
    <w:p w:rsidR="00272F91" w:rsidRPr="007C163E" w:rsidRDefault="00272F91" w:rsidP="00F9584C">
      <w:pPr>
        <w:widowControl w:val="0"/>
        <w:numPr>
          <w:ilvl w:val="1"/>
          <w:numId w:val="75"/>
        </w:numPr>
        <w:tabs>
          <w:tab w:val="left" w:pos="720"/>
          <w:tab w:val="num" w:pos="993"/>
          <w:tab w:val="left" w:pos="1080"/>
        </w:tabs>
        <w:spacing w:before="80" w:after="80" w:line="252" w:lineRule="auto"/>
        <w:ind w:left="0" w:firstLine="567"/>
        <w:jc w:val="both"/>
        <w:rPr>
          <w:spacing w:val="-4"/>
          <w:sz w:val="24"/>
          <w:szCs w:val="24"/>
          <w:lang w:val="es-ES_tradnl"/>
        </w:rPr>
      </w:pPr>
      <w:r w:rsidRPr="007C163E">
        <w:rPr>
          <w:sz w:val="24"/>
          <w:szCs w:val="24"/>
          <w:lang w:val="es-ES_tradnl"/>
        </w:rPr>
        <w:t>Đ</w:t>
      </w:r>
      <w:r w:rsidRPr="007C163E">
        <w:rPr>
          <w:spacing w:val="-1"/>
          <w:sz w:val="24"/>
          <w:szCs w:val="24"/>
          <w:lang w:val="es-ES_tradnl"/>
        </w:rPr>
        <w:t>ư</w:t>
      </w:r>
      <w:r w:rsidRPr="007C163E">
        <w:rPr>
          <w:sz w:val="24"/>
          <w:szCs w:val="24"/>
          <w:lang w:val="es-ES_tradnl"/>
        </w:rPr>
        <w:t>ợc</w:t>
      </w:r>
      <w:r w:rsidRPr="007C163E">
        <w:rPr>
          <w:spacing w:val="-1"/>
          <w:sz w:val="24"/>
          <w:szCs w:val="24"/>
          <w:lang w:val="es-ES_tradnl"/>
        </w:rPr>
        <w:t xml:space="preserve"> </w:t>
      </w:r>
      <w:r w:rsidRPr="007C163E">
        <w:rPr>
          <w:sz w:val="24"/>
          <w:szCs w:val="24"/>
          <w:lang w:val="es-ES_tradnl"/>
        </w:rPr>
        <w:t>q</w:t>
      </w:r>
      <w:r w:rsidRPr="007C163E">
        <w:rPr>
          <w:spacing w:val="5"/>
          <w:sz w:val="24"/>
          <w:szCs w:val="24"/>
          <w:lang w:val="es-ES_tradnl"/>
        </w:rPr>
        <w:t>u</w:t>
      </w:r>
      <w:r w:rsidRPr="007C163E">
        <w:rPr>
          <w:spacing w:val="-5"/>
          <w:sz w:val="24"/>
          <w:szCs w:val="24"/>
          <w:lang w:val="es-ES_tradnl"/>
        </w:rPr>
        <w:t>y</w:t>
      </w:r>
      <w:r w:rsidRPr="007C163E">
        <w:rPr>
          <w:spacing w:val="-1"/>
          <w:sz w:val="24"/>
          <w:szCs w:val="24"/>
          <w:lang w:val="es-ES_tradnl"/>
        </w:rPr>
        <w:t>ề</w:t>
      </w:r>
      <w:r w:rsidRPr="007C163E">
        <w:rPr>
          <w:sz w:val="24"/>
          <w:szCs w:val="24"/>
          <w:lang w:val="es-ES_tradnl"/>
        </w:rPr>
        <w:t>n</w:t>
      </w:r>
      <w:r w:rsidRPr="007C163E">
        <w:rPr>
          <w:spacing w:val="5"/>
          <w:sz w:val="24"/>
          <w:szCs w:val="24"/>
          <w:lang w:val="es-ES_tradnl"/>
        </w:rPr>
        <w:t xml:space="preserve"> </w:t>
      </w:r>
      <w:r w:rsidRPr="007C163E">
        <w:rPr>
          <w:spacing w:val="-5"/>
          <w:sz w:val="24"/>
          <w:szCs w:val="24"/>
          <w:lang w:val="es-ES_tradnl"/>
        </w:rPr>
        <w:t>y</w:t>
      </w:r>
      <w:r w:rsidRPr="007C163E">
        <w:rPr>
          <w:spacing w:val="1"/>
          <w:sz w:val="24"/>
          <w:szCs w:val="24"/>
          <w:lang w:val="es-ES_tradnl"/>
        </w:rPr>
        <w:t>ê</w:t>
      </w:r>
      <w:r w:rsidRPr="007C163E">
        <w:rPr>
          <w:sz w:val="24"/>
          <w:szCs w:val="24"/>
          <w:lang w:val="es-ES_tradnl"/>
        </w:rPr>
        <w:t xml:space="preserve">u </w:t>
      </w:r>
      <w:r w:rsidRPr="007C163E">
        <w:rPr>
          <w:spacing w:val="-1"/>
          <w:sz w:val="24"/>
          <w:szCs w:val="24"/>
          <w:lang w:val="es-ES_tradnl"/>
        </w:rPr>
        <w:t>cầ</w:t>
      </w:r>
      <w:r w:rsidRPr="007C163E">
        <w:rPr>
          <w:sz w:val="24"/>
          <w:szCs w:val="24"/>
          <w:lang w:val="es-ES_tradnl"/>
        </w:rPr>
        <w:t>u</w:t>
      </w:r>
      <w:r w:rsidRPr="007C163E">
        <w:rPr>
          <w:spacing w:val="4"/>
          <w:sz w:val="24"/>
          <w:szCs w:val="24"/>
          <w:lang w:val="es-ES_tradnl"/>
        </w:rPr>
        <w:t xml:space="preserve"> </w:t>
      </w:r>
      <w:r w:rsidRPr="007C163E">
        <w:rPr>
          <w:spacing w:val="-2"/>
          <w:sz w:val="24"/>
          <w:szCs w:val="24"/>
          <w:lang w:val="es-ES_tradnl"/>
        </w:rPr>
        <w:t>B</w:t>
      </w:r>
      <w:r w:rsidRPr="007C163E">
        <w:rPr>
          <w:spacing w:val="-1"/>
          <w:sz w:val="24"/>
          <w:szCs w:val="24"/>
          <w:lang w:val="es-ES_tradnl"/>
        </w:rPr>
        <w:t>ê</w:t>
      </w:r>
      <w:r w:rsidRPr="007C163E">
        <w:rPr>
          <w:sz w:val="24"/>
          <w:szCs w:val="24"/>
          <w:lang w:val="es-ES_tradnl"/>
        </w:rPr>
        <w:t>n</w:t>
      </w:r>
      <w:r w:rsidRPr="007C163E">
        <w:rPr>
          <w:spacing w:val="2"/>
          <w:sz w:val="24"/>
          <w:szCs w:val="24"/>
          <w:lang w:val="es-ES_tradnl"/>
        </w:rPr>
        <w:t xml:space="preserve"> </w:t>
      </w:r>
      <w:r w:rsidRPr="007C163E">
        <w:rPr>
          <w:sz w:val="24"/>
          <w:szCs w:val="24"/>
          <w:lang w:val="es-ES_tradnl"/>
        </w:rPr>
        <w:t>A kích ho</w:t>
      </w:r>
      <w:r w:rsidRPr="007C163E">
        <w:rPr>
          <w:spacing w:val="-1"/>
          <w:sz w:val="24"/>
          <w:szCs w:val="24"/>
          <w:lang w:val="es-ES_tradnl"/>
        </w:rPr>
        <w:t>ạ</w:t>
      </w:r>
      <w:r w:rsidRPr="007C163E">
        <w:rPr>
          <w:sz w:val="24"/>
          <w:szCs w:val="24"/>
          <w:lang w:val="es-ES_tradnl"/>
        </w:rPr>
        <w:t xml:space="preserve">t </w:t>
      </w:r>
      <w:r w:rsidRPr="007C163E">
        <w:rPr>
          <w:spacing w:val="1"/>
          <w:sz w:val="24"/>
          <w:szCs w:val="24"/>
          <w:lang w:val="es-ES_tradnl"/>
        </w:rPr>
        <w:t>l</w:t>
      </w:r>
      <w:r w:rsidRPr="007C163E">
        <w:rPr>
          <w:spacing w:val="-1"/>
          <w:sz w:val="24"/>
          <w:szCs w:val="24"/>
          <w:lang w:val="es-ES_tradnl"/>
        </w:rPr>
        <w:t>ạ</w:t>
      </w:r>
      <w:r w:rsidRPr="007C163E">
        <w:rPr>
          <w:sz w:val="24"/>
          <w:szCs w:val="24"/>
          <w:lang w:val="es-ES_tradnl"/>
        </w:rPr>
        <w:t>i</w:t>
      </w:r>
      <w:r w:rsidRPr="007C163E">
        <w:rPr>
          <w:spacing w:val="1"/>
          <w:sz w:val="24"/>
          <w:szCs w:val="24"/>
          <w:lang w:val="es-ES_tradnl"/>
        </w:rPr>
        <w:t xml:space="preserve"> </w:t>
      </w:r>
      <w:r w:rsidRPr="007C163E">
        <w:rPr>
          <w:sz w:val="24"/>
          <w:szCs w:val="24"/>
          <w:lang w:val="es-ES_tradnl"/>
        </w:rPr>
        <w:t xml:space="preserve">dịch vụ </w:t>
      </w:r>
      <w:r w:rsidRPr="007C163E">
        <w:rPr>
          <w:spacing w:val="2"/>
          <w:sz w:val="24"/>
          <w:szCs w:val="24"/>
          <w:lang w:val="es-ES_tradnl"/>
        </w:rPr>
        <w:t>k</w:t>
      </w:r>
      <w:r w:rsidRPr="007C163E">
        <w:rPr>
          <w:sz w:val="24"/>
          <w:szCs w:val="24"/>
          <w:lang w:val="es-ES_tradnl"/>
        </w:rPr>
        <w:t>hi bị</w:t>
      </w:r>
      <w:r w:rsidRPr="007C163E">
        <w:rPr>
          <w:spacing w:val="1"/>
          <w:sz w:val="24"/>
          <w:szCs w:val="24"/>
          <w:lang w:val="es-ES_tradnl"/>
        </w:rPr>
        <w:t xml:space="preserve"> </w:t>
      </w:r>
      <w:r w:rsidRPr="007C163E">
        <w:rPr>
          <w:sz w:val="24"/>
          <w:szCs w:val="24"/>
          <w:lang w:val="es-ES_tradnl"/>
        </w:rPr>
        <w:t>kho</w:t>
      </w:r>
      <w:r w:rsidRPr="007C163E">
        <w:rPr>
          <w:spacing w:val="-1"/>
          <w:sz w:val="24"/>
          <w:szCs w:val="24"/>
          <w:lang w:val="es-ES_tradnl"/>
        </w:rPr>
        <w:t>á</w:t>
      </w:r>
      <w:r w:rsidR="00A933B5" w:rsidRPr="007C163E">
        <w:rPr>
          <w:spacing w:val="-1"/>
          <w:sz w:val="24"/>
          <w:szCs w:val="24"/>
          <w:lang w:val="es-ES_tradnl"/>
        </w:rPr>
        <w:t>/</w:t>
      </w:r>
      <w:r w:rsidR="00A933B5" w:rsidRPr="007C163E">
        <w:rPr>
          <w:i/>
          <w:sz w:val="24"/>
          <w:szCs w:val="24"/>
          <w:lang w:val="es-ES_tradnl"/>
        </w:rPr>
        <w:t xml:space="preserve"> </w:t>
      </w:r>
      <w:r w:rsidR="002C280E" w:rsidRPr="007C163E">
        <w:rPr>
          <w:i/>
          <w:sz w:val="24"/>
          <w:szCs w:val="24"/>
          <w:lang w:val="es-ES_tradnl"/>
        </w:rPr>
        <w:t>Request Party A to reactivate the service that is locked</w:t>
      </w:r>
      <w:r w:rsidR="00A933B5" w:rsidRPr="007C163E">
        <w:rPr>
          <w:i/>
          <w:sz w:val="24"/>
          <w:szCs w:val="24"/>
          <w:lang w:val="es-ES_tradnl"/>
        </w:rPr>
        <w:t>.</w:t>
      </w:r>
    </w:p>
    <w:p w:rsidR="00272F91" w:rsidRPr="007C163E" w:rsidRDefault="00272F91" w:rsidP="00F9584C">
      <w:pPr>
        <w:widowControl w:val="0"/>
        <w:numPr>
          <w:ilvl w:val="0"/>
          <w:numId w:val="75"/>
        </w:numPr>
        <w:tabs>
          <w:tab w:val="left" w:pos="720"/>
          <w:tab w:val="left" w:pos="900"/>
        </w:tabs>
        <w:spacing w:before="80" w:after="80" w:line="252" w:lineRule="auto"/>
        <w:ind w:left="0" w:firstLine="567"/>
        <w:jc w:val="both"/>
        <w:rPr>
          <w:b/>
          <w:sz w:val="24"/>
          <w:szCs w:val="24"/>
          <w:lang w:val="es-ES_tradnl"/>
        </w:rPr>
      </w:pPr>
      <w:r w:rsidRPr="007C163E">
        <w:rPr>
          <w:b/>
          <w:sz w:val="24"/>
          <w:szCs w:val="24"/>
          <w:lang w:val="es-ES_tradnl"/>
        </w:rPr>
        <w:t>Bên B có trách nhiệm</w:t>
      </w:r>
      <w:r w:rsidR="00A933B5" w:rsidRPr="007C163E">
        <w:rPr>
          <w:b/>
          <w:sz w:val="24"/>
          <w:szCs w:val="24"/>
          <w:lang w:val="es-ES_tradnl"/>
        </w:rPr>
        <w:t xml:space="preserve">/ </w:t>
      </w:r>
      <w:r w:rsidR="002C280E" w:rsidRPr="007C163E">
        <w:rPr>
          <w:b/>
          <w:i/>
          <w:sz w:val="24"/>
          <w:szCs w:val="24"/>
          <w:lang w:val="es-ES_tradnl"/>
        </w:rPr>
        <w:t>Party B is obliged to</w:t>
      </w:r>
      <w:r w:rsidRPr="007C163E">
        <w:rPr>
          <w:b/>
          <w:sz w:val="24"/>
          <w:szCs w:val="24"/>
          <w:lang w:val="es-ES_tradnl"/>
        </w:rPr>
        <w:t>:</w:t>
      </w:r>
    </w:p>
    <w:p w:rsidR="00A933B5" w:rsidRPr="007C163E" w:rsidRDefault="00A933B5"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i/>
          <w:color w:val="auto"/>
        </w:rPr>
      </w:pPr>
      <w:r w:rsidRPr="007C163E">
        <w:rPr>
          <w:rFonts w:ascii="Times New Roman" w:hAnsi="Times New Roman" w:cs="Times New Roman"/>
          <w:color w:val="auto"/>
          <w:rPrChange w:id="1546" w:author="Phùng Nguyễn Minh Tâm" w:date="2018-12-19T17:03:00Z">
            <w:rPr>
              <w:rFonts w:ascii="Times New Roman" w:hAnsi="Times New Roman" w:cs="Times New Roman"/>
              <w:color w:val="auto"/>
              <w:sz w:val="20"/>
              <w:szCs w:val="20"/>
            </w:rPr>
          </w:rPrChange>
        </w:rPr>
        <w:t>Tuân thủ các Điều kiện, điều khoản sử dụng dịch vụ ngân hàng điện tử</w:t>
      </w:r>
      <w:r w:rsidR="00980897" w:rsidRPr="007C163E">
        <w:rPr>
          <w:rFonts w:ascii="Times New Roman" w:hAnsi="Times New Roman" w:cs="Times New Roman"/>
          <w:color w:val="auto"/>
          <w:rPrChange w:id="1547" w:author="Phùng Nguyễn Minh Tâm" w:date="2018-12-19T17:03:00Z">
            <w:rPr>
              <w:rFonts w:ascii="Times New Roman" w:hAnsi="Times New Roman" w:cs="Times New Roman"/>
              <w:color w:val="auto"/>
              <w:sz w:val="20"/>
              <w:szCs w:val="20"/>
            </w:rPr>
          </w:rPrChange>
        </w:rPr>
        <w:t xml:space="preserve"> quy định trong hợp đồng này</w:t>
      </w:r>
      <w:r w:rsidRPr="007C163E">
        <w:rPr>
          <w:rFonts w:ascii="Times New Roman" w:hAnsi="Times New Roman" w:cs="Times New Roman"/>
          <w:color w:val="auto"/>
          <w:rPrChange w:id="1548" w:author="Phùng Nguyễn Minh Tâm" w:date="2018-12-19T17:03:00Z">
            <w:rPr>
              <w:rFonts w:ascii="Times New Roman" w:hAnsi="Times New Roman" w:cs="Times New Roman"/>
              <w:color w:val="auto"/>
              <w:sz w:val="20"/>
              <w:szCs w:val="20"/>
            </w:rPr>
          </w:rPrChange>
        </w:rPr>
        <w:t>;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002C280E" w:rsidRPr="007C163E">
        <w:rPr>
          <w:rFonts w:ascii="Times New Roman" w:hAnsi="Times New Roman" w:cs="Times New Roman"/>
          <w:i/>
          <w:color w:val="auto"/>
          <w:rPrChange w:id="1549" w:author="Phùng Nguyễn Minh Tâm" w:date="2018-12-19T17:03:00Z">
            <w:rPr>
              <w:rFonts w:ascii="Times New Roman" w:hAnsi="Times New Roman" w:cs="Times New Roman"/>
              <w:i/>
              <w:color w:val="auto"/>
              <w:sz w:val="20"/>
              <w:szCs w:val="20"/>
            </w:rPr>
          </w:rPrChange>
        </w:rPr>
        <w:t>Comply with the Terms and Conditions of use of E-Banking in this contract, the registration procedures, transaction procedures and other instructions of Agribank when using the Services. Customer takes full responsibility for the costs, losses, damgages arising in case of not complying this Terms and Conditions of use of E-Banking</w:t>
      </w:r>
      <w:r w:rsidRPr="007C163E">
        <w:rPr>
          <w:rFonts w:ascii="Times New Roman" w:hAnsi="Times New Roman" w:cs="Times New Roman"/>
          <w:i/>
          <w:color w:val="auto"/>
          <w:rPrChange w:id="1550" w:author="Phùng Nguyễn Minh Tâm" w:date="2018-12-19T17:03:00Z">
            <w:rPr>
              <w:rFonts w:ascii="Times New Roman" w:hAnsi="Times New Roman" w:cs="Times New Roman"/>
              <w:i/>
              <w:color w:val="auto"/>
              <w:sz w:val="20"/>
              <w:szCs w:val="20"/>
            </w:rPr>
          </w:rPrChange>
        </w:rPr>
        <w:t>.</w:t>
      </w:r>
    </w:p>
    <w:p w:rsidR="00272F91" w:rsidRPr="007C163E" w:rsidRDefault="00272F91" w:rsidP="00F9584C">
      <w:pPr>
        <w:widowControl w:val="0"/>
        <w:numPr>
          <w:ilvl w:val="0"/>
          <w:numId w:val="76"/>
        </w:numPr>
        <w:tabs>
          <w:tab w:val="left" w:pos="0"/>
        </w:tabs>
        <w:spacing w:before="80" w:after="80" w:line="252" w:lineRule="auto"/>
        <w:ind w:left="0" w:firstLine="567"/>
        <w:jc w:val="both"/>
        <w:rPr>
          <w:sz w:val="24"/>
          <w:szCs w:val="24"/>
        </w:rPr>
      </w:pPr>
      <w:r w:rsidRPr="007C163E">
        <w:rPr>
          <w:sz w:val="24"/>
          <w:szCs w:val="24"/>
        </w:rPr>
        <w:t>Khi đăng ký dịch vụ tài chính/thanh toán phải đăng ký vai trò cho từng người dùng và tuân thủ các bước thực hiện giao dịch tài chính, thanh toán, cụ thể</w:t>
      </w:r>
      <w:r w:rsidR="006C53FA" w:rsidRPr="007C163E">
        <w:rPr>
          <w:sz w:val="24"/>
          <w:szCs w:val="24"/>
        </w:rPr>
        <w:t>/</w:t>
      </w:r>
      <w:r w:rsidR="002C280E" w:rsidRPr="007C163E">
        <w:rPr>
          <w:i/>
          <w:sz w:val="24"/>
          <w:szCs w:val="24"/>
        </w:rPr>
        <w:t xml:space="preserve"> When using payment/financial services, Customers must register users’ role for each user and comply with steps of conducting payment/financial services, specially</w:t>
      </w:r>
      <w:r w:rsidRPr="007C163E">
        <w:rPr>
          <w:sz w:val="24"/>
          <w:szCs w:val="24"/>
        </w:rPr>
        <w:t>:</w:t>
      </w:r>
    </w:p>
    <w:p w:rsidR="00272F91" w:rsidRPr="007C163E" w:rsidRDefault="00272F91" w:rsidP="00F9584C">
      <w:pPr>
        <w:widowControl w:val="0"/>
        <w:tabs>
          <w:tab w:val="left" w:pos="720"/>
        </w:tabs>
        <w:spacing w:before="80" w:after="80" w:line="252" w:lineRule="auto"/>
        <w:ind w:firstLine="567"/>
        <w:jc w:val="both"/>
        <w:rPr>
          <w:i/>
          <w:sz w:val="24"/>
          <w:szCs w:val="24"/>
          <w:rPrChange w:id="1551" w:author="Phùng Nguyễn Minh Tâm" w:date="2018-12-19T17:03:00Z">
            <w:rPr>
              <w:i/>
              <w:color w:val="FF0000"/>
              <w:sz w:val="24"/>
              <w:szCs w:val="24"/>
            </w:rPr>
          </w:rPrChange>
        </w:rPr>
      </w:pPr>
      <w:r w:rsidRPr="007C163E">
        <w:rPr>
          <w:sz w:val="24"/>
          <w:szCs w:val="24"/>
          <w:rPrChange w:id="1552" w:author="Phùng Nguyễn Minh Tâm" w:date="2018-12-19T17:03:00Z">
            <w:rPr>
              <w:color w:val="FF0000"/>
              <w:sz w:val="24"/>
              <w:szCs w:val="24"/>
            </w:rPr>
          </w:rPrChange>
        </w:rPr>
        <w:t>- Người tạo lập (bắt buộc):</w:t>
      </w:r>
      <w:ins w:id="1553" w:author="Dao Khanh Hoa - 1050" w:date="2018-12-13T10:53:00Z">
        <w:r w:rsidR="00D903C2" w:rsidRPr="007C163E">
          <w:rPr>
            <w:sz w:val="24"/>
            <w:szCs w:val="24"/>
            <w:rPrChange w:id="1554" w:author="Phùng Nguyễn Minh Tâm" w:date="2018-12-19T17:03:00Z">
              <w:rPr>
                <w:color w:val="FF0000"/>
                <w:sz w:val="24"/>
                <w:szCs w:val="24"/>
              </w:rPr>
            </w:rPrChange>
          </w:rPr>
          <w:t xml:space="preserve"> được phân quyền </w:t>
        </w:r>
      </w:ins>
      <w:r w:rsidRPr="007C163E">
        <w:rPr>
          <w:sz w:val="24"/>
          <w:szCs w:val="24"/>
          <w:rPrChange w:id="1555" w:author="Phùng Nguyễn Minh Tâm" w:date="2018-12-19T17:03:00Z">
            <w:rPr>
              <w:color w:val="FF0000"/>
              <w:sz w:val="24"/>
              <w:szCs w:val="24"/>
            </w:rPr>
          </w:rPrChange>
        </w:rPr>
        <w:t xml:space="preserve"> (i) Khởi tạo giao dịch, xác nhận giao dịch đã khởi tạo bằng </w:t>
      </w:r>
      <w:r w:rsidR="00DC1D61" w:rsidRPr="007C163E">
        <w:rPr>
          <w:sz w:val="24"/>
          <w:szCs w:val="24"/>
          <w:rPrChange w:id="1556" w:author="Phùng Nguyễn Minh Tâm" w:date="2018-12-19T17:03:00Z">
            <w:rPr>
              <w:color w:val="FF0000"/>
              <w:sz w:val="24"/>
              <w:szCs w:val="24"/>
            </w:rPr>
          </w:rPrChange>
        </w:rPr>
        <w:t>phương thức</w:t>
      </w:r>
      <w:r w:rsidRPr="007C163E">
        <w:rPr>
          <w:sz w:val="24"/>
          <w:szCs w:val="24"/>
          <w:rPrChange w:id="1557" w:author="Phùng Nguyễn Minh Tâm" w:date="2018-12-19T17:03:00Z">
            <w:rPr>
              <w:color w:val="FF0000"/>
              <w:sz w:val="24"/>
              <w:szCs w:val="24"/>
            </w:rPr>
          </w:rPrChange>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DC1D61" w:rsidRPr="007C163E">
        <w:rPr>
          <w:sz w:val="24"/>
          <w:szCs w:val="24"/>
          <w:rPrChange w:id="1558" w:author="Phùng Nguyễn Minh Tâm" w:date="2018-12-19T17:03:00Z">
            <w:rPr>
              <w:color w:val="FF0000"/>
              <w:sz w:val="24"/>
              <w:szCs w:val="24"/>
            </w:rPr>
          </w:rPrChange>
        </w:rPr>
        <w:t>ịch đã được kiểm soát/phê duyệt</w:t>
      </w:r>
      <w:r w:rsidR="002C280E" w:rsidRPr="007C163E">
        <w:rPr>
          <w:sz w:val="24"/>
          <w:szCs w:val="24"/>
          <w:rPrChange w:id="1559" w:author="Phùng Nguyễn Minh Tâm" w:date="2018-12-19T17:03:00Z">
            <w:rPr>
              <w:color w:val="FF0000"/>
              <w:sz w:val="24"/>
              <w:szCs w:val="24"/>
            </w:rPr>
          </w:rPrChange>
        </w:rPr>
        <w:t>./</w:t>
      </w:r>
      <w:r w:rsidR="002C280E" w:rsidRPr="007C163E">
        <w:rPr>
          <w:i/>
          <w:sz w:val="24"/>
          <w:szCs w:val="24"/>
          <w:rPrChange w:id="1560" w:author="Phùng Nguyễn Minh Tâm" w:date="2018-12-19T17:03:00Z">
            <w:rPr>
              <w:i/>
              <w:color w:val="FF0000"/>
              <w:sz w:val="24"/>
              <w:szCs w:val="24"/>
            </w:rPr>
          </w:rPrChange>
        </w:rPr>
        <w:t xml:space="preserve">Creator (mandatory): </w:t>
      </w:r>
      <w:ins w:id="1561" w:author="Dao Khanh Hoa - 1050" w:date="2018-12-13T11:11:00Z">
        <w:r w:rsidR="00B70912" w:rsidRPr="007C163E">
          <w:rPr>
            <w:i/>
            <w:sz w:val="24"/>
            <w:szCs w:val="24"/>
            <w:rPrChange w:id="1562" w:author="Phùng Nguyễn Minh Tâm" w:date="2018-12-19T17:03:00Z">
              <w:rPr>
                <w:i/>
                <w:color w:val="FF0000"/>
                <w:sz w:val="24"/>
                <w:szCs w:val="24"/>
              </w:rPr>
            </w:rPrChange>
          </w:rPr>
          <w:t xml:space="preserve">is assigned to </w:t>
        </w:r>
      </w:ins>
      <w:r w:rsidR="002C280E" w:rsidRPr="007C163E">
        <w:rPr>
          <w:i/>
          <w:sz w:val="24"/>
          <w:szCs w:val="24"/>
          <w:rPrChange w:id="1563" w:author="Phùng Nguyễn Minh Tâm" w:date="2018-12-19T17:03:00Z">
            <w:rPr>
              <w:i/>
              <w:color w:val="FF0000"/>
              <w:sz w:val="24"/>
              <w:szCs w:val="24"/>
            </w:rPr>
          </w:rPrChange>
        </w:rPr>
        <w:t xml:space="preserve">(i) Create transaction, confirm </w:t>
      </w:r>
      <w:ins w:id="1564" w:author="Dao Khanh Hoa - 1050" w:date="2018-12-13T11:12:00Z">
        <w:r w:rsidR="00B70912" w:rsidRPr="007C163E">
          <w:rPr>
            <w:i/>
            <w:sz w:val="24"/>
            <w:szCs w:val="24"/>
            <w:rPrChange w:id="1565" w:author="Phùng Nguyễn Minh Tâm" w:date="2018-12-19T17:03:00Z">
              <w:rPr>
                <w:i/>
                <w:color w:val="FF0000"/>
                <w:sz w:val="24"/>
                <w:szCs w:val="24"/>
              </w:rPr>
            </w:rPrChange>
          </w:rPr>
          <w:t xml:space="preserve">the </w:t>
        </w:r>
      </w:ins>
      <w:r w:rsidR="002C280E" w:rsidRPr="007C163E">
        <w:rPr>
          <w:i/>
          <w:sz w:val="24"/>
          <w:szCs w:val="24"/>
          <w:rPrChange w:id="1566" w:author="Phùng Nguyễn Minh Tâm" w:date="2018-12-19T17:03:00Z">
            <w:rPr>
              <w:i/>
              <w:color w:val="FF0000"/>
              <w:sz w:val="24"/>
              <w:szCs w:val="24"/>
            </w:rPr>
          </w:rPrChange>
        </w:rPr>
        <w:t xml:space="preserve">created transaction by authentication method registered with Agribank by Customers, (ii) Look up </w:t>
      </w:r>
      <w:ins w:id="1567" w:author="Dao Khanh Hoa - 1050" w:date="2018-12-13T11:13:00Z">
        <w:r w:rsidR="00B70912" w:rsidRPr="007C163E">
          <w:rPr>
            <w:i/>
            <w:sz w:val="24"/>
            <w:szCs w:val="24"/>
            <w:rPrChange w:id="1568" w:author="Phùng Nguyễn Minh Tâm" w:date="2018-12-19T17:03:00Z">
              <w:rPr>
                <w:i/>
                <w:color w:val="FF0000"/>
                <w:sz w:val="24"/>
                <w:szCs w:val="24"/>
              </w:rPr>
            </w:rPrChange>
          </w:rPr>
          <w:t xml:space="preserve">the </w:t>
        </w:r>
      </w:ins>
      <w:r w:rsidR="002C280E" w:rsidRPr="007C163E">
        <w:rPr>
          <w:i/>
          <w:sz w:val="24"/>
          <w:szCs w:val="24"/>
          <w:rPrChange w:id="1569" w:author="Phùng Nguyễn Minh Tâm" w:date="2018-12-19T17:03:00Z">
            <w:rPr>
              <w:i/>
              <w:color w:val="FF0000"/>
              <w:sz w:val="24"/>
              <w:szCs w:val="24"/>
            </w:rPr>
          </w:rPrChange>
        </w:rPr>
        <w:t xml:space="preserve">created transaction, modify </w:t>
      </w:r>
      <w:ins w:id="1570" w:author="Dao Khanh Hoa - 1050" w:date="2018-12-13T11:13:00Z">
        <w:r w:rsidR="00B70912" w:rsidRPr="007C163E">
          <w:rPr>
            <w:i/>
            <w:sz w:val="24"/>
            <w:szCs w:val="24"/>
            <w:rPrChange w:id="1571" w:author="Phùng Nguyễn Minh Tâm" w:date="2018-12-19T17:03:00Z">
              <w:rPr>
                <w:i/>
                <w:color w:val="FF0000"/>
                <w:sz w:val="24"/>
                <w:szCs w:val="24"/>
              </w:rPr>
            </w:rPrChange>
          </w:rPr>
          <w:t xml:space="preserve">the </w:t>
        </w:r>
      </w:ins>
      <w:r w:rsidR="002C280E" w:rsidRPr="007C163E">
        <w:rPr>
          <w:i/>
          <w:sz w:val="24"/>
          <w:szCs w:val="24"/>
          <w:rPrChange w:id="1572" w:author="Phùng Nguyễn Minh Tâm" w:date="2018-12-19T17:03:00Z">
            <w:rPr>
              <w:i/>
              <w:color w:val="FF0000"/>
              <w:sz w:val="24"/>
              <w:szCs w:val="24"/>
            </w:rPr>
          </w:rPrChange>
        </w:rPr>
        <w:t>transaction which is not supervised/approved/</w:t>
      </w:r>
      <w:del w:id="1573" w:author="Dao Khanh Hoa - 1050" w:date="2018-12-13T15:40:00Z">
        <w:r w:rsidR="002C280E" w:rsidRPr="007C163E" w:rsidDel="00911C0F">
          <w:rPr>
            <w:i/>
            <w:sz w:val="24"/>
            <w:szCs w:val="24"/>
            <w:rPrChange w:id="1574" w:author="Phùng Nguyễn Minh Tâm" w:date="2018-12-19T17:03:00Z">
              <w:rPr>
                <w:i/>
                <w:color w:val="FF0000"/>
                <w:sz w:val="24"/>
                <w:szCs w:val="24"/>
              </w:rPr>
            </w:rPrChange>
          </w:rPr>
          <w:delText>denied</w:delText>
        </w:r>
      </w:del>
      <w:ins w:id="1575" w:author="Dao Khanh Hoa - 1050" w:date="2018-12-13T15:40:00Z">
        <w:r w:rsidR="00911C0F" w:rsidRPr="007C163E">
          <w:rPr>
            <w:i/>
            <w:sz w:val="24"/>
            <w:szCs w:val="24"/>
            <w:rPrChange w:id="1576" w:author="Phùng Nguyễn Minh Tâm" w:date="2018-12-19T17:03:00Z">
              <w:rPr>
                <w:i/>
                <w:color w:val="FF0000"/>
                <w:sz w:val="24"/>
                <w:szCs w:val="24"/>
              </w:rPr>
            </w:rPrChange>
          </w:rPr>
          <w:t>reject</w:t>
        </w:r>
      </w:ins>
      <w:ins w:id="1577" w:author="Dao Khanh Hoa - 1050" w:date="2018-12-13T15:41:00Z">
        <w:r w:rsidR="00911C0F" w:rsidRPr="007C163E">
          <w:rPr>
            <w:i/>
            <w:sz w:val="24"/>
            <w:szCs w:val="24"/>
            <w:rPrChange w:id="1578" w:author="Phùng Nguyễn Minh Tâm" w:date="2018-12-19T17:03:00Z">
              <w:rPr>
                <w:i/>
                <w:color w:val="FF0000"/>
                <w:sz w:val="24"/>
                <w:szCs w:val="24"/>
              </w:rPr>
            </w:rPrChange>
          </w:rPr>
          <w:t>ed</w:t>
        </w:r>
      </w:ins>
      <w:r w:rsidR="002C280E" w:rsidRPr="007C163E">
        <w:rPr>
          <w:i/>
          <w:sz w:val="24"/>
          <w:szCs w:val="24"/>
          <w:rPrChange w:id="1579" w:author="Phùng Nguyễn Minh Tâm" w:date="2018-12-19T17:03:00Z">
            <w:rPr>
              <w:i/>
              <w:color w:val="FF0000"/>
              <w:sz w:val="24"/>
              <w:szCs w:val="24"/>
            </w:rPr>
          </w:rPrChange>
        </w:rPr>
        <w:t xml:space="preserve"> by </w:t>
      </w:r>
      <w:ins w:id="1580" w:author="Dao Khanh Hoa - 1050" w:date="2018-12-13T15:40:00Z">
        <w:r w:rsidR="00911C0F" w:rsidRPr="007C163E">
          <w:rPr>
            <w:i/>
            <w:sz w:val="24"/>
            <w:szCs w:val="24"/>
            <w:rPrChange w:id="1581" w:author="Phùng Nguyễn Minh Tâm" w:date="2018-12-19T17:03:00Z">
              <w:rPr>
                <w:i/>
                <w:color w:val="FF0000"/>
                <w:sz w:val="24"/>
                <w:szCs w:val="24"/>
              </w:rPr>
            </w:rPrChange>
          </w:rPr>
          <w:t xml:space="preserve">the </w:t>
        </w:r>
      </w:ins>
      <w:r w:rsidR="002C280E" w:rsidRPr="007C163E">
        <w:rPr>
          <w:i/>
          <w:sz w:val="24"/>
          <w:szCs w:val="24"/>
          <w:rPrChange w:id="1582" w:author="Phùng Nguyễn Minh Tâm" w:date="2018-12-19T17:03:00Z">
            <w:rPr>
              <w:i/>
              <w:color w:val="FF0000"/>
              <w:sz w:val="24"/>
              <w:szCs w:val="24"/>
            </w:rPr>
          </w:rPrChange>
        </w:rPr>
        <w:t xml:space="preserve">Supervisor/Approver, (iii) Not allow to modify </w:t>
      </w:r>
      <w:ins w:id="1583" w:author="Dao Khanh Hoa - 1050" w:date="2018-12-13T15:41:00Z">
        <w:r w:rsidR="00911C0F" w:rsidRPr="007C163E">
          <w:rPr>
            <w:i/>
            <w:sz w:val="24"/>
            <w:szCs w:val="24"/>
            <w:rPrChange w:id="1584" w:author="Phùng Nguyễn Minh Tâm" w:date="2018-12-19T17:03:00Z">
              <w:rPr>
                <w:i/>
                <w:color w:val="FF0000"/>
                <w:sz w:val="24"/>
                <w:szCs w:val="24"/>
              </w:rPr>
            </w:rPrChange>
          </w:rPr>
          <w:t xml:space="preserve">the </w:t>
        </w:r>
      </w:ins>
      <w:r w:rsidR="002C280E" w:rsidRPr="007C163E">
        <w:rPr>
          <w:i/>
          <w:sz w:val="24"/>
          <w:szCs w:val="24"/>
          <w:rPrChange w:id="1585" w:author="Phùng Nguyễn Minh Tâm" w:date="2018-12-19T17:03:00Z">
            <w:rPr>
              <w:i/>
              <w:color w:val="FF0000"/>
              <w:sz w:val="24"/>
              <w:szCs w:val="24"/>
            </w:rPr>
          </w:rPrChange>
        </w:rPr>
        <w:t>transaction which is supervised/approved</w:t>
      </w:r>
      <w:r w:rsidR="00733A8B" w:rsidRPr="007C163E">
        <w:rPr>
          <w:i/>
          <w:sz w:val="24"/>
          <w:szCs w:val="24"/>
          <w:rPrChange w:id="1586" w:author="Phùng Nguyễn Minh Tâm" w:date="2018-12-19T17:03:00Z">
            <w:rPr>
              <w:i/>
              <w:color w:val="FF0000"/>
              <w:sz w:val="24"/>
              <w:szCs w:val="24"/>
            </w:rPr>
          </w:rPrChange>
        </w:rPr>
        <w:t>.</w:t>
      </w:r>
    </w:p>
    <w:p w:rsidR="00733A8B" w:rsidRPr="007C163E" w:rsidRDefault="00272F91" w:rsidP="00F9584C">
      <w:pPr>
        <w:widowControl w:val="0"/>
        <w:tabs>
          <w:tab w:val="left" w:pos="720"/>
        </w:tabs>
        <w:spacing w:before="80" w:after="80" w:line="252" w:lineRule="auto"/>
        <w:ind w:firstLine="567"/>
        <w:jc w:val="both"/>
        <w:rPr>
          <w:i/>
          <w:sz w:val="24"/>
          <w:szCs w:val="24"/>
          <w:rPrChange w:id="1587" w:author="Phùng Nguyễn Minh Tâm" w:date="2018-12-19T17:03:00Z">
            <w:rPr>
              <w:i/>
              <w:color w:val="FF0000"/>
              <w:sz w:val="24"/>
              <w:szCs w:val="24"/>
            </w:rPr>
          </w:rPrChange>
        </w:rPr>
      </w:pPr>
      <w:r w:rsidRPr="007C163E">
        <w:rPr>
          <w:sz w:val="24"/>
          <w:szCs w:val="24"/>
          <w:rPrChange w:id="1588" w:author="Phùng Nguyễn Minh Tâm" w:date="2018-12-19T17:03:00Z">
            <w:rPr>
              <w:color w:val="FF0000"/>
              <w:sz w:val="24"/>
              <w:szCs w:val="24"/>
            </w:rPr>
          </w:rPrChange>
        </w:rPr>
        <w:t xml:space="preserve">- Người kiểm soát (bắt buộc nếu thuộc trường hợp phải có chữ ký Kế toán trưởng hoặc người phụ trách kế toán ký trên chứng từ kế toán giao dịch với ngân hàng theo quy định của pháp luật): Được </w:t>
      </w:r>
      <w:ins w:id="1589" w:author="Dao Khanh Hoa - 1050" w:date="2018-12-13T10:53:00Z">
        <w:r w:rsidR="00D903C2" w:rsidRPr="007C163E">
          <w:rPr>
            <w:sz w:val="24"/>
            <w:szCs w:val="24"/>
            <w:rPrChange w:id="1590" w:author="Phùng Nguyễn Minh Tâm" w:date="2018-12-19T17:03:00Z">
              <w:rPr>
                <w:color w:val="FF0000"/>
                <w:sz w:val="24"/>
                <w:szCs w:val="24"/>
              </w:rPr>
            </w:rPrChange>
          </w:rPr>
          <w:t>phân quyền</w:t>
        </w:r>
      </w:ins>
      <w:del w:id="1591" w:author="Dao Khanh Hoa - 1050" w:date="2018-12-13T10:53:00Z">
        <w:r w:rsidRPr="007C163E" w:rsidDel="00D903C2">
          <w:rPr>
            <w:sz w:val="24"/>
            <w:szCs w:val="24"/>
            <w:rPrChange w:id="1592" w:author="Phùng Nguyễn Minh Tâm" w:date="2018-12-19T17:03:00Z">
              <w:rPr>
                <w:color w:val="FF0000"/>
                <w:sz w:val="24"/>
                <w:szCs w:val="24"/>
              </w:rPr>
            </w:rPrChange>
          </w:rPr>
          <w:delText>phép thực hiện</w:delText>
        </w:r>
      </w:del>
      <w:ins w:id="1593" w:author="Dao Khanh Hoa - 1050" w:date="2018-12-13T10:53:00Z">
        <w:r w:rsidR="00D903C2" w:rsidRPr="007C163E">
          <w:rPr>
            <w:sz w:val="24"/>
            <w:szCs w:val="24"/>
            <w:rPrChange w:id="1594" w:author="Phùng Nguyễn Minh Tâm" w:date="2018-12-19T17:03:00Z">
              <w:rPr>
                <w:color w:val="FF0000"/>
                <w:sz w:val="24"/>
                <w:szCs w:val="24"/>
              </w:rPr>
            </w:rPrChange>
          </w:rPr>
          <w:t xml:space="preserve"> </w:t>
        </w:r>
      </w:ins>
      <w:del w:id="1595" w:author="Dao Khanh Hoa - 1050" w:date="2018-12-13T10:53:00Z">
        <w:r w:rsidRPr="007C163E" w:rsidDel="00D903C2">
          <w:rPr>
            <w:sz w:val="24"/>
            <w:szCs w:val="24"/>
            <w:rPrChange w:id="1596" w:author="Phùng Nguyễn Minh Tâm" w:date="2018-12-19T17:03:00Z">
              <w:rPr>
                <w:color w:val="FF0000"/>
                <w:sz w:val="24"/>
                <w:szCs w:val="24"/>
              </w:rPr>
            </w:rPrChange>
          </w:rPr>
          <w:delText>:</w:delText>
        </w:r>
      </w:del>
      <w:r w:rsidRPr="007C163E">
        <w:rPr>
          <w:sz w:val="24"/>
          <w:szCs w:val="24"/>
          <w:rPrChange w:id="1597" w:author="Phùng Nguyễn Minh Tâm" w:date="2018-12-19T17:03:00Z">
            <w:rPr>
              <w:color w:val="FF0000"/>
              <w:sz w:val="24"/>
              <w:szCs w:val="24"/>
            </w:rPr>
          </w:rPrChange>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A81A69" w:rsidRPr="007C163E">
        <w:rPr>
          <w:sz w:val="24"/>
          <w:szCs w:val="24"/>
          <w:rPrChange w:id="1598" w:author="Phùng Nguyễn Minh Tâm" w:date="2018-12-19T17:03:00Z">
            <w:rPr>
              <w:color w:val="FF0000"/>
              <w:sz w:val="24"/>
              <w:szCs w:val="24"/>
            </w:rPr>
          </w:rPrChange>
        </w:rPr>
        <w:t>phương thức</w:t>
      </w:r>
      <w:r w:rsidRPr="007C163E">
        <w:rPr>
          <w:sz w:val="24"/>
          <w:szCs w:val="24"/>
          <w:rPrChange w:id="1599" w:author="Phùng Nguyễn Minh Tâm" w:date="2018-12-19T17:03:00Z">
            <w:rPr>
              <w:color w:val="FF0000"/>
              <w:sz w:val="24"/>
              <w:szCs w:val="24"/>
            </w:rPr>
          </w:rPrChange>
        </w:rPr>
        <w:t xml:space="preserve"> xác thực do khách hàng đăng ký sử dụng với Agribank; (iv) Không được phép chỉnh sửa nội</w:t>
      </w:r>
      <w:r w:rsidR="00733A8B" w:rsidRPr="007C163E">
        <w:rPr>
          <w:sz w:val="24"/>
          <w:szCs w:val="24"/>
          <w:rPrChange w:id="1600" w:author="Phùng Nguyễn Minh Tâm" w:date="2018-12-19T17:03:00Z">
            <w:rPr>
              <w:color w:val="FF0000"/>
              <w:sz w:val="24"/>
              <w:szCs w:val="24"/>
            </w:rPr>
          </w:rPrChange>
        </w:rPr>
        <w:t xml:space="preserve"> dung của bất kỳ giao dịch nào/</w:t>
      </w:r>
      <w:r w:rsidR="002C280E" w:rsidRPr="007C163E">
        <w:rPr>
          <w:i/>
          <w:sz w:val="24"/>
          <w:szCs w:val="24"/>
          <w:rPrChange w:id="1601" w:author="Phùng Nguyễn Minh Tâm" w:date="2018-12-19T17:03:00Z">
            <w:rPr>
              <w:i/>
              <w:color w:val="FF0000"/>
              <w:sz w:val="24"/>
              <w:szCs w:val="24"/>
            </w:rPr>
          </w:rPrChange>
        </w:rPr>
        <w:t xml:space="preserve">Supervisor (mandatory under the cases where </w:t>
      </w:r>
      <w:ins w:id="1602" w:author="Dao Khanh Hoa - 1050" w:date="2018-12-13T15:43:00Z">
        <w:r w:rsidR="00911C0F" w:rsidRPr="007C163E">
          <w:rPr>
            <w:i/>
            <w:sz w:val="24"/>
            <w:szCs w:val="24"/>
            <w:rPrChange w:id="1603" w:author="Phùng Nguyễn Minh Tâm" w:date="2018-12-19T17:03:00Z">
              <w:rPr>
                <w:i/>
                <w:color w:val="FF0000"/>
                <w:sz w:val="24"/>
                <w:szCs w:val="24"/>
              </w:rPr>
            </w:rPrChange>
          </w:rPr>
          <w:t xml:space="preserve">the </w:t>
        </w:r>
      </w:ins>
      <w:r w:rsidR="002C280E" w:rsidRPr="007C163E">
        <w:rPr>
          <w:i/>
          <w:sz w:val="24"/>
          <w:szCs w:val="24"/>
          <w:rPrChange w:id="1604" w:author="Phùng Nguyễn Minh Tâm" w:date="2018-12-19T17:03:00Z">
            <w:rPr>
              <w:i/>
              <w:color w:val="FF0000"/>
              <w:sz w:val="24"/>
              <w:szCs w:val="24"/>
            </w:rPr>
          </w:rPrChange>
        </w:rPr>
        <w:t xml:space="preserve">transaction documnent with bank requires signature of Chief Accountant or the person who is responsible for accounting as regulated by law): Is </w:t>
      </w:r>
      <w:del w:id="1605" w:author="Dao Khanh Hoa - 1050" w:date="2018-12-13T11:11:00Z">
        <w:r w:rsidR="002C280E" w:rsidRPr="007C163E" w:rsidDel="00B70912">
          <w:rPr>
            <w:i/>
            <w:sz w:val="24"/>
            <w:szCs w:val="24"/>
            <w:rPrChange w:id="1606" w:author="Phùng Nguyễn Minh Tâm" w:date="2018-12-19T17:03:00Z">
              <w:rPr>
                <w:i/>
                <w:color w:val="FF0000"/>
                <w:sz w:val="24"/>
                <w:szCs w:val="24"/>
              </w:rPr>
            </w:rPrChange>
          </w:rPr>
          <w:delText>allowed</w:delText>
        </w:r>
      </w:del>
      <w:ins w:id="1607" w:author="Dao Khanh Hoa - 1050" w:date="2018-12-13T11:11:00Z">
        <w:r w:rsidR="00B70912" w:rsidRPr="007C163E">
          <w:rPr>
            <w:i/>
            <w:sz w:val="24"/>
            <w:szCs w:val="24"/>
            <w:rPrChange w:id="1608" w:author="Phùng Nguyễn Minh Tâm" w:date="2018-12-19T17:03:00Z">
              <w:rPr>
                <w:i/>
                <w:color w:val="FF0000"/>
                <w:sz w:val="24"/>
                <w:szCs w:val="24"/>
              </w:rPr>
            </w:rPrChange>
          </w:rPr>
          <w:t>assigned</w:t>
        </w:r>
      </w:ins>
      <w:r w:rsidR="002C280E" w:rsidRPr="007C163E">
        <w:rPr>
          <w:i/>
          <w:sz w:val="24"/>
          <w:szCs w:val="24"/>
          <w:rPrChange w:id="1609" w:author="Phùng Nguyễn Minh Tâm" w:date="2018-12-19T17:03:00Z">
            <w:rPr>
              <w:i/>
              <w:color w:val="FF0000"/>
              <w:sz w:val="24"/>
              <w:szCs w:val="24"/>
            </w:rPr>
          </w:rPrChange>
        </w:rPr>
        <w:t xml:space="preserve"> to: (i) </w:t>
      </w:r>
      <w:del w:id="1610" w:author="Dao Khanh Hoa - 1050" w:date="2018-12-13T15:45:00Z">
        <w:r w:rsidR="002C280E" w:rsidRPr="007C163E" w:rsidDel="00911C0F">
          <w:rPr>
            <w:i/>
            <w:sz w:val="24"/>
            <w:szCs w:val="24"/>
            <w:rPrChange w:id="1611" w:author="Phùng Nguyễn Minh Tâm" w:date="2018-12-19T17:03:00Z">
              <w:rPr>
                <w:i/>
                <w:color w:val="FF0000"/>
                <w:sz w:val="24"/>
                <w:szCs w:val="24"/>
              </w:rPr>
            </w:rPrChange>
          </w:rPr>
          <w:delText>Inquiry</w:delText>
        </w:r>
      </w:del>
      <w:ins w:id="1612" w:author="Dao Khanh Hoa - 1050" w:date="2018-12-13T15:45:00Z">
        <w:r w:rsidR="00911C0F" w:rsidRPr="007C163E">
          <w:rPr>
            <w:i/>
            <w:sz w:val="24"/>
            <w:szCs w:val="24"/>
            <w:rPrChange w:id="1613" w:author="Phùng Nguyễn Minh Tâm" w:date="2018-12-19T17:03:00Z">
              <w:rPr>
                <w:i/>
                <w:color w:val="FF0000"/>
                <w:sz w:val="24"/>
                <w:szCs w:val="24"/>
              </w:rPr>
            </w:rPrChange>
          </w:rPr>
          <w:t>Look up</w:t>
        </w:r>
      </w:ins>
      <w:r w:rsidR="002C280E" w:rsidRPr="007C163E">
        <w:rPr>
          <w:i/>
          <w:sz w:val="24"/>
          <w:szCs w:val="24"/>
          <w:rPrChange w:id="1614" w:author="Phùng Nguyễn Minh Tâm" w:date="2018-12-19T17:03:00Z">
            <w:rPr>
              <w:i/>
              <w:color w:val="FF0000"/>
              <w:sz w:val="24"/>
              <w:szCs w:val="24"/>
            </w:rPr>
          </w:rPrChange>
        </w:rPr>
        <w:t xml:space="preserve"> transaction</w:t>
      </w:r>
      <w:ins w:id="1615" w:author="Dao Khanh Hoa - 1050" w:date="2018-12-13T15:45:00Z">
        <w:r w:rsidR="00911C0F" w:rsidRPr="007C163E">
          <w:rPr>
            <w:i/>
            <w:sz w:val="24"/>
            <w:szCs w:val="24"/>
            <w:rPrChange w:id="1616" w:author="Phùng Nguyễn Minh Tâm" w:date="2018-12-19T17:03:00Z">
              <w:rPr>
                <w:i/>
                <w:color w:val="FF0000"/>
                <w:sz w:val="24"/>
                <w:szCs w:val="24"/>
              </w:rPr>
            </w:rPrChange>
          </w:rPr>
          <w:t>s</w:t>
        </w:r>
      </w:ins>
      <w:r w:rsidR="002C280E" w:rsidRPr="007C163E">
        <w:rPr>
          <w:i/>
          <w:sz w:val="24"/>
          <w:szCs w:val="24"/>
          <w:rPrChange w:id="1617" w:author="Phùng Nguyễn Minh Tâm" w:date="2018-12-19T17:03:00Z">
            <w:rPr>
              <w:i/>
              <w:color w:val="FF0000"/>
              <w:sz w:val="24"/>
              <w:szCs w:val="24"/>
            </w:rPr>
          </w:rPrChange>
        </w:rPr>
        <w:t xml:space="preserve"> waiting for supervis</w:t>
      </w:r>
      <w:ins w:id="1618" w:author="Dao Khanh Hoa - 1050" w:date="2018-12-13T15:45:00Z">
        <w:r w:rsidR="00911C0F" w:rsidRPr="007C163E">
          <w:rPr>
            <w:i/>
            <w:sz w:val="24"/>
            <w:szCs w:val="24"/>
            <w:rPrChange w:id="1619" w:author="Phùng Nguyễn Minh Tâm" w:date="2018-12-19T17:03:00Z">
              <w:rPr>
                <w:i/>
                <w:color w:val="FF0000"/>
                <w:sz w:val="24"/>
                <w:szCs w:val="24"/>
              </w:rPr>
            </w:rPrChange>
          </w:rPr>
          <w:t>ion</w:t>
        </w:r>
      </w:ins>
      <w:del w:id="1620" w:author="Dao Khanh Hoa - 1050" w:date="2018-12-13T15:45:00Z">
        <w:r w:rsidR="002C280E" w:rsidRPr="007C163E" w:rsidDel="00911C0F">
          <w:rPr>
            <w:i/>
            <w:sz w:val="24"/>
            <w:szCs w:val="24"/>
            <w:rPrChange w:id="1621" w:author="Phùng Nguyễn Minh Tâm" w:date="2018-12-19T17:03:00Z">
              <w:rPr>
                <w:i/>
                <w:color w:val="FF0000"/>
                <w:sz w:val="24"/>
                <w:szCs w:val="24"/>
              </w:rPr>
            </w:rPrChange>
          </w:rPr>
          <w:delText>e</w:delText>
        </w:r>
      </w:del>
      <w:del w:id="1622" w:author="Dao Khanh Hoa - 1050" w:date="2018-12-13T15:48:00Z">
        <w:r w:rsidR="002C280E" w:rsidRPr="007C163E" w:rsidDel="00273A35">
          <w:rPr>
            <w:i/>
            <w:sz w:val="24"/>
            <w:szCs w:val="24"/>
            <w:rPrChange w:id="1623" w:author="Phùng Nguyễn Minh Tâm" w:date="2018-12-19T17:03:00Z">
              <w:rPr>
                <w:i/>
                <w:color w:val="FF0000"/>
                <w:sz w:val="24"/>
                <w:szCs w:val="24"/>
              </w:rPr>
            </w:rPrChange>
          </w:rPr>
          <w:delText>/approv</w:delText>
        </w:r>
      </w:del>
      <w:del w:id="1624" w:author="Dao Khanh Hoa - 1050" w:date="2018-12-13T15:45:00Z">
        <w:r w:rsidR="002C280E" w:rsidRPr="007C163E" w:rsidDel="00911C0F">
          <w:rPr>
            <w:i/>
            <w:sz w:val="24"/>
            <w:szCs w:val="24"/>
            <w:rPrChange w:id="1625" w:author="Phùng Nguyễn Minh Tâm" w:date="2018-12-19T17:03:00Z">
              <w:rPr>
                <w:i/>
                <w:color w:val="FF0000"/>
                <w:sz w:val="24"/>
                <w:szCs w:val="24"/>
              </w:rPr>
            </w:rPrChange>
          </w:rPr>
          <w:delText>e</w:delText>
        </w:r>
      </w:del>
      <w:r w:rsidR="002C280E" w:rsidRPr="007C163E">
        <w:rPr>
          <w:i/>
          <w:sz w:val="24"/>
          <w:szCs w:val="24"/>
          <w:rPrChange w:id="1626" w:author="Phùng Nguyễn Minh Tâm" w:date="2018-12-19T17:03:00Z">
            <w:rPr>
              <w:i/>
              <w:color w:val="FF0000"/>
              <w:sz w:val="24"/>
              <w:szCs w:val="24"/>
            </w:rPr>
          </w:rPrChange>
        </w:rPr>
        <w:t xml:space="preserve"> and check the</w:t>
      </w:r>
      <w:ins w:id="1627" w:author="Dao Khanh Hoa - 1050" w:date="2018-12-13T15:49:00Z">
        <w:r w:rsidR="00273A35" w:rsidRPr="007C163E">
          <w:rPr>
            <w:i/>
            <w:sz w:val="24"/>
            <w:szCs w:val="24"/>
            <w:rPrChange w:id="1628" w:author="Phùng Nguyễn Minh Tâm" w:date="2018-12-19T17:03:00Z">
              <w:rPr>
                <w:i/>
                <w:color w:val="FF0000"/>
                <w:sz w:val="24"/>
                <w:szCs w:val="24"/>
              </w:rPr>
            </w:rPrChange>
          </w:rPr>
          <w:t xml:space="preserve"> </w:t>
        </w:r>
        <w:r w:rsidR="00273A35" w:rsidRPr="007C163E">
          <w:rPr>
            <w:i/>
            <w:sz w:val="24"/>
            <w:szCs w:val="24"/>
            <w:rPrChange w:id="1629" w:author="Phùng Nguyễn Minh Tâm" w:date="2018-12-19T17:03:00Z">
              <w:rPr>
                <w:i/>
                <w:color w:val="FF0000"/>
                <w:sz w:val="24"/>
                <w:szCs w:val="24"/>
              </w:rPr>
            </w:rPrChange>
          </w:rPr>
          <w:lastRenderedPageBreak/>
          <w:t>content</w:t>
        </w:r>
      </w:ins>
      <w:del w:id="1630" w:author="Dao Khanh Hoa - 1050" w:date="2018-12-13T15:46:00Z">
        <w:r w:rsidR="002C280E" w:rsidRPr="007C163E" w:rsidDel="00911C0F">
          <w:rPr>
            <w:i/>
            <w:sz w:val="24"/>
            <w:szCs w:val="24"/>
            <w:rPrChange w:id="1631" w:author="Phùng Nguyễn Minh Tâm" w:date="2018-12-19T17:03:00Z">
              <w:rPr>
                <w:i/>
                <w:color w:val="FF0000"/>
                <w:sz w:val="24"/>
                <w:szCs w:val="24"/>
              </w:rPr>
            </w:rPrChange>
          </w:rPr>
          <w:delText>m</w:delText>
        </w:r>
      </w:del>
      <w:r w:rsidR="002C280E" w:rsidRPr="007C163E">
        <w:rPr>
          <w:i/>
          <w:sz w:val="24"/>
          <w:szCs w:val="24"/>
          <w:rPrChange w:id="1632" w:author="Phùng Nguyễn Minh Tâm" w:date="2018-12-19T17:03:00Z">
            <w:rPr>
              <w:i/>
              <w:color w:val="FF0000"/>
              <w:sz w:val="24"/>
              <w:szCs w:val="24"/>
            </w:rPr>
          </w:rPrChange>
        </w:rPr>
        <w:t>; (ii) Select transaction to supervise/</w:t>
      </w:r>
      <w:ins w:id="1633" w:author="Dao Khanh Hoa - 1050" w:date="2018-12-13T15:50:00Z">
        <w:r w:rsidR="00273A35" w:rsidRPr="007C163E">
          <w:rPr>
            <w:i/>
            <w:sz w:val="24"/>
            <w:szCs w:val="24"/>
            <w:rPrChange w:id="1634" w:author="Phùng Nguyễn Minh Tâm" w:date="2018-12-19T17:03:00Z">
              <w:rPr>
                <w:i/>
                <w:color w:val="FF0000"/>
                <w:sz w:val="24"/>
                <w:szCs w:val="24"/>
              </w:rPr>
            </w:rPrChange>
          </w:rPr>
          <w:t>return</w:t>
        </w:r>
      </w:ins>
      <w:del w:id="1635" w:author="Dao Khanh Hoa - 1050" w:date="2018-12-13T15:49:00Z">
        <w:r w:rsidR="002C280E" w:rsidRPr="007C163E" w:rsidDel="00273A35">
          <w:rPr>
            <w:i/>
            <w:sz w:val="24"/>
            <w:szCs w:val="24"/>
            <w:rPrChange w:id="1636" w:author="Phùng Nguyễn Minh Tâm" w:date="2018-12-19T17:03:00Z">
              <w:rPr>
                <w:i/>
                <w:color w:val="FF0000"/>
                <w:sz w:val="24"/>
                <w:szCs w:val="24"/>
              </w:rPr>
            </w:rPrChange>
          </w:rPr>
          <w:delText xml:space="preserve"> deny</w:delText>
        </w:r>
      </w:del>
      <w:r w:rsidR="002C280E" w:rsidRPr="007C163E">
        <w:rPr>
          <w:i/>
          <w:sz w:val="24"/>
          <w:szCs w:val="24"/>
          <w:rPrChange w:id="1637" w:author="Phùng Nguyễn Minh Tâm" w:date="2018-12-19T17:03:00Z">
            <w:rPr>
              <w:i/>
              <w:color w:val="FF0000"/>
              <w:sz w:val="24"/>
              <w:szCs w:val="24"/>
            </w:rPr>
          </w:rPrChange>
        </w:rPr>
        <w:t xml:space="preserve"> to Creator (can supervise/</w:t>
      </w:r>
      <w:del w:id="1638" w:author="Dao Khanh Hoa - 1050" w:date="2018-12-13T15:50:00Z">
        <w:r w:rsidR="002C280E" w:rsidRPr="007C163E" w:rsidDel="00273A35">
          <w:rPr>
            <w:i/>
            <w:sz w:val="24"/>
            <w:szCs w:val="24"/>
            <w:rPrChange w:id="1639" w:author="Phùng Nguyễn Minh Tâm" w:date="2018-12-19T17:03:00Z">
              <w:rPr>
                <w:i/>
                <w:color w:val="FF0000"/>
                <w:sz w:val="24"/>
                <w:szCs w:val="24"/>
              </w:rPr>
            </w:rPrChange>
          </w:rPr>
          <w:delText>deny</w:delText>
        </w:r>
      </w:del>
      <w:ins w:id="1640" w:author="Dao Khanh Hoa - 1050" w:date="2018-12-13T15:50:00Z">
        <w:r w:rsidR="00273A35" w:rsidRPr="007C163E">
          <w:rPr>
            <w:i/>
            <w:sz w:val="24"/>
            <w:szCs w:val="24"/>
            <w:rPrChange w:id="1641" w:author="Phùng Nguyễn Minh Tâm" w:date="2018-12-19T17:03:00Z">
              <w:rPr>
                <w:i/>
                <w:color w:val="FF0000"/>
                <w:sz w:val="24"/>
                <w:szCs w:val="24"/>
              </w:rPr>
            </w:rPrChange>
          </w:rPr>
          <w:t>return</w:t>
        </w:r>
      </w:ins>
      <w:r w:rsidR="002C280E" w:rsidRPr="007C163E">
        <w:rPr>
          <w:i/>
          <w:sz w:val="24"/>
          <w:szCs w:val="24"/>
          <w:rPrChange w:id="1642" w:author="Phùng Nguyễn Minh Tâm" w:date="2018-12-19T17:03:00Z">
            <w:rPr>
              <w:i/>
              <w:color w:val="FF0000"/>
              <w:sz w:val="24"/>
              <w:szCs w:val="24"/>
            </w:rPr>
          </w:rPrChange>
        </w:rPr>
        <w:t xml:space="preserve"> one </w:t>
      </w:r>
      <w:del w:id="1643" w:author="Dao Khanh Hoa - 1050" w:date="2018-12-13T15:50:00Z">
        <w:r w:rsidR="002C280E" w:rsidRPr="007C163E" w:rsidDel="00273A35">
          <w:rPr>
            <w:i/>
            <w:sz w:val="24"/>
            <w:szCs w:val="24"/>
            <w:rPrChange w:id="1644" w:author="Phùng Nguyễn Minh Tâm" w:date="2018-12-19T17:03:00Z">
              <w:rPr>
                <w:i/>
                <w:color w:val="FF0000"/>
                <w:sz w:val="24"/>
                <w:szCs w:val="24"/>
              </w:rPr>
            </w:rPrChange>
          </w:rPr>
          <w:delText xml:space="preserve">or many </w:delText>
        </w:r>
      </w:del>
      <w:r w:rsidR="002C280E" w:rsidRPr="007C163E">
        <w:rPr>
          <w:i/>
          <w:sz w:val="24"/>
          <w:szCs w:val="24"/>
          <w:rPrChange w:id="1645" w:author="Phùng Nguyễn Minh Tâm" w:date="2018-12-19T17:03:00Z">
            <w:rPr>
              <w:i/>
              <w:color w:val="FF0000"/>
              <w:sz w:val="24"/>
              <w:szCs w:val="24"/>
            </w:rPr>
          </w:rPrChange>
        </w:rPr>
        <w:t>transaction</w:t>
      </w:r>
      <w:del w:id="1646" w:author="Dao Khanh Hoa - 1050" w:date="2018-12-13T15:50:00Z">
        <w:r w:rsidR="002C280E" w:rsidRPr="007C163E" w:rsidDel="00273A35">
          <w:rPr>
            <w:i/>
            <w:sz w:val="24"/>
            <w:szCs w:val="24"/>
            <w:rPrChange w:id="1647" w:author="Phùng Nguyễn Minh Tâm" w:date="2018-12-19T17:03:00Z">
              <w:rPr>
                <w:i/>
                <w:color w:val="FF0000"/>
                <w:sz w:val="24"/>
                <w:szCs w:val="24"/>
              </w:rPr>
            </w:rPrChange>
          </w:rPr>
          <w:delText>s</w:delText>
        </w:r>
      </w:del>
      <w:ins w:id="1648" w:author="Dao Khanh Hoa - 1050" w:date="2018-12-13T15:50:00Z">
        <w:r w:rsidR="00273A35" w:rsidRPr="007C163E">
          <w:rPr>
            <w:i/>
            <w:sz w:val="24"/>
            <w:szCs w:val="24"/>
            <w:rPrChange w:id="1649" w:author="Phùng Nguyễn Minh Tâm" w:date="2018-12-19T17:03:00Z">
              <w:rPr>
                <w:i/>
                <w:color w:val="FF0000"/>
                <w:sz w:val="24"/>
                <w:szCs w:val="24"/>
              </w:rPr>
            </w:rPrChange>
          </w:rPr>
          <w:t xml:space="preserve"> or more</w:t>
        </w:r>
      </w:ins>
      <w:r w:rsidR="002C280E" w:rsidRPr="007C163E">
        <w:rPr>
          <w:i/>
          <w:sz w:val="24"/>
          <w:szCs w:val="24"/>
          <w:rPrChange w:id="1650" w:author="Phùng Nguyễn Minh Tâm" w:date="2018-12-19T17:03:00Z">
            <w:rPr>
              <w:i/>
              <w:color w:val="FF0000"/>
              <w:sz w:val="24"/>
              <w:szCs w:val="24"/>
            </w:rPr>
          </w:rPrChange>
        </w:rPr>
        <w:t xml:space="preserve"> at </w:t>
      </w:r>
      <w:del w:id="1651" w:author="Dao Khanh Hoa - 1050" w:date="2018-12-13T15:50:00Z">
        <w:r w:rsidR="002C280E" w:rsidRPr="007C163E" w:rsidDel="00273A35">
          <w:rPr>
            <w:i/>
            <w:sz w:val="24"/>
            <w:szCs w:val="24"/>
            <w:rPrChange w:id="1652" w:author="Phùng Nguyễn Minh Tâm" w:date="2018-12-19T17:03:00Z">
              <w:rPr>
                <w:i/>
                <w:color w:val="FF0000"/>
                <w:sz w:val="24"/>
                <w:szCs w:val="24"/>
              </w:rPr>
            </w:rPrChange>
          </w:rPr>
          <w:delText>once</w:delText>
        </w:r>
      </w:del>
      <w:ins w:id="1653" w:author="Dao Khanh Hoa - 1050" w:date="2018-12-13T15:50:00Z">
        <w:r w:rsidR="00273A35" w:rsidRPr="007C163E">
          <w:rPr>
            <w:i/>
            <w:sz w:val="24"/>
            <w:szCs w:val="24"/>
            <w:rPrChange w:id="1654" w:author="Phùng Nguyễn Minh Tâm" w:date="2018-12-19T17:03:00Z">
              <w:rPr>
                <w:i/>
                <w:color w:val="FF0000"/>
                <w:sz w:val="24"/>
                <w:szCs w:val="24"/>
              </w:rPr>
            </w:rPrChange>
          </w:rPr>
          <w:t>the same time</w:t>
        </w:r>
      </w:ins>
      <w:r w:rsidR="002C280E" w:rsidRPr="007C163E">
        <w:rPr>
          <w:i/>
          <w:sz w:val="24"/>
          <w:szCs w:val="24"/>
          <w:rPrChange w:id="1655" w:author="Phùng Nguyễn Minh Tâm" w:date="2018-12-19T17:03:00Z">
            <w:rPr>
              <w:i/>
              <w:color w:val="FF0000"/>
              <w:sz w:val="24"/>
              <w:szCs w:val="24"/>
            </w:rPr>
          </w:rPrChange>
        </w:rPr>
        <w:t xml:space="preserve">); (iii) Confirm transaction by authentication method registered </w:t>
      </w:r>
      <w:ins w:id="1656" w:author="Dao Khanh Hoa - 1050" w:date="2018-12-13T15:51:00Z">
        <w:r w:rsidR="00273A35" w:rsidRPr="007C163E">
          <w:rPr>
            <w:i/>
            <w:sz w:val="24"/>
            <w:szCs w:val="24"/>
            <w:rPrChange w:id="1657" w:author="Phùng Nguyễn Minh Tâm" w:date="2018-12-19T17:03:00Z">
              <w:rPr>
                <w:i/>
                <w:color w:val="FF0000"/>
                <w:sz w:val="24"/>
                <w:szCs w:val="24"/>
              </w:rPr>
            </w:rPrChange>
          </w:rPr>
          <w:t xml:space="preserve">at Agribank </w:t>
        </w:r>
      </w:ins>
      <w:r w:rsidR="002C280E" w:rsidRPr="007C163E">
        <w:rPr>
          <w:i/>
          <w:sz w:val="24"/>
          <w:szCs w:val="24"/>
          <w:rPrChange w:id="1658" w:author="Phùng Nguyễn Minh Tâm" w:date="2018-12-19T17:03:00Z">
            <w:rPr>
              <w:i/>
              <w:color w:val="FF0000"/>
              <w:sz w:val="24"/>
              <w:szCs w:val="24"/>
            </w:rPr>
          </w:rPrChange>
        </w:rPr>
        <w:t>by Customer</w:t>
      </w:r>
      <w:r w:rsidR="002C280E" w:rsidRPr="007C163E">
        <w:rPr>
          <w:sz w:val="24"/>
          <w:szCs w:val="24"/>
          <w:rPrChange w:id="1659" w:author="Phùng Nguyễn Minh Tâm" w:date="2018-12-19T17:03:00Z">
            <w:rPr>
              <w:color w:val="FF0000"/>
              <w:sz w:val="24"/>
              <w:szCs w:val="24"/>
            </w:rPr>
          </w:rPrChange>
        </w:rPr>
        <w:t>; (</w:t>
      </w:r>
      <w:r w:rsidR="002C280E" w:rsidRPr="007C163E">
        <w:rPr>
          <w:i/>
          <w:sz w:val="24"/>
          <w:szCs w:val="24"/>
          <w:rPrChange w:id="1660" w:author="Phùng Nguyễn Minh Tâm" w:date="2018-12-19T17:03:00Z">
            <w:rPr>
              <w:i/>
              <w:color w:val="FF0000"/>
              <w:sz w:val="24"/>
              <w:szCs w:val="24"/>
            </w:rPr>
          </w:rPrChange>
        </w:rPr>
        <w:t>iv)</w:t>
      </w:r>
      <w:r w:rsidR="002C280E" w:rsidRPr="007C163E">
        <w:rPr>
          <w:sz w:val="24"/>
          <w:szCs w:val="24"/>
          <w:rPrChange w:id="1661" w:author="Phùng Nguyễn Minh Tâm" w:date="2018-12-19T17:03:00Z">
            <w:rPr>
              <w:color w:val="FF0000"/>
              <w:sz w:val="24"/>
              <w:szCs w:val="24"/>
            </w:rPr>
          </w:rPrChange>
        </w:rPr>
        <w:t xml:space="preserve"> </w:t>
      </w:r>
      <w:r w:rsidR="002C280E" w:rsidRPr="007C163E">
        <w:rPr>
          <w:i/>
          <w:sz w:val="24"/>
          <w:szCs w:val="24"/>
          <w:rPrChange w:id="1662" w:author="Phùng Nguyễn Minh Tâm" w:date="2018-12-19T17:03:00Z">
            <w:rPr>
              <w:i/>
              <w:color w:val="FF0000"/>
              <w:sz w:val="24"/>
              <w:szCs w:val="24"/>
            </w:rPr>
          </w:rPrChange>
        </w:rPr>
        <w:t>Not allow to modify content of any transaction</w:t>
      </w:r>
      <w:r w:rsidR="00733A8B" w:rsidRPr="007C163E">
        <w:rPr>
          <w:i/>
          <w:sz w:val="24"/>
          <w:szCs w:val="24"/>
          <w:rPrChange w:id="1663" w:author="Phùng Nguyễn Minh Tâm" w:date="2018-12-19T17:03:00Z">
            <w:rPr>
              <w:i/>
              <w:color w:val="FF0000"/>
              <w:sz w:val="24"/>
              <w:szCs w:val="24"/>
            </w:rPr>
          </w:rPrChange>
        </w:rPr>
        <w:t>.</w:t>
      </w:r>
    </w:p>
    <w:p w:rsidR="00A933B5" w:rsidRPr="007C163E" w:rsidRDefault="00272F91" w:rsidP="00F9584C">
      <w:pPr>
        <w:widowControl w:val="0"/>
        <w:tabs>
          <w:tab w:val="left" w:pos="720"/>
        </w:tabs>
        <w:spacing w:before="80" w:after="80" w:line="252" w:lineRule="auto"/>
        <w:ind w:firstLine="567"/>
        <w:jc w:val="both"/>
        <w:rPr>
          <w:i/>
          <w:sz w:val="24"/>
          <w:szCs w:val="24"/>
          <w:rPrChange w:id="1664" w:author="Phùng Nguyễn Minh Tâm" w:date="2018-12-19T17:03:00Z">
            <w:rPr>
              <w:i/>
              <w:color w:val="FF0000"/>
              <w:sz w:val="24"/>
              <w:szCs w:val="24"/>
            </w:rPr>
          </w:rPrChange>
        </w:rPr>
      </w:pPr>
      <w:r w:rsidRPr="007C163E">
        <w:rPr>
          <w:sz w:val="24"/>
          <w:szCs w:val="24"/>
          <w:rPrChange w:id="1665" w:author="Phùng Nguyễn Minh Tâm" w:date="2018-12-19T17:03:00Z">
            <w:rPr>
              <w:color w:val="FF0000"/>
              <w:sz w:val="24"/>
              <w:szCs w:val="24"/>
            </w:rPr>
          </w:rPrChange>
        </w:rPr>
        <w:t xml:space="preserve">- Người phê duyệt (bắt buộc): Được </w:t>
      </w:r>
      <w:del w:id="1666" w:author="Dao Khanh Hoa - 1050" w:date="2018-12-13T10:54:00Z">
        <w:r w:rsidRPr="007C163E" w:rsidDel="00D903C2">
          <w:rPr>
            <w:sz w:val="24"/>
            <w:szCs w:val="24"/>
            <w:rPrChange w:id="1667" w:author="Phùng Nguyễn Minh Tâm" w:date="2018-12-19T17:03:00Z">
              <w:rPr>
                <w:color w:val="FF0000"/>
                <w:sz w:val="24"/>
                <w:szCs w:val="24"/>
              </w:rPr>
            </w:rPrChange>
          </w:rPr>
          <w:delText>phép thực hiện</w:delText>
        </w:r>
      </w:del>
      <w:ins w:id="1668" w:author="Dao Khanh Hoa - 1050" w:date="2018-12-13T10:54:00Z">
        <w:r w:rsidR="00D903C2" w:rsidRPr="007C163E">
          <w:rPr>
            <w:sz w:val="24"/>
            <w:szCs w:val="24"/>
            <w:rPrChange w:id="1669" w:author="Phùng Nguyễn Minh Tâm" w:date="2018-12-19T17:03:00Z">
              <w:rPr>
                <w:color w:val="FF0000"/>
                <w:sz w:val="24"/>
                <w:szCs w:val="24"/>
              </w:rPr>
            </w:rPrChange>
          </w:rPr>
          <w:t>phân quyền</w:t>
        </w:r>
      </w:ins>
      <w:r w:rsidRPr="007C163E">
        <w:rPr>
          <w:sz w:val="24"/>
          <w:szCs w:val="24"/>
          <w:rPrChange w:id="1670" w:author="Phùng Nguyễn Minh Tâm" w:date="2018-12-19T17:03:00Z">
            <w:rPr>
              <w:color w:val="FF0000"/>
              <w:sz w:val="24"/>
              <w:szCs w:val="24"/>
            </w:rPr>
          </w:rPrChange>
        </w:rPr>
        <w:t xml:space="preserve"> (i)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A81A69" w:rsidRPr="007C163E">
        <w:rPr>
          <w:sz w:val="24"/>
          <w:szCs w:val="24"/>
          <w:rPrChange w:id="1671" w:author="Phùng Nguyễn Minh Tâm" w:date="2018-12-19T17:03:00Z">
            <w:rPr>
              <w:color w:val="FF0000"/>
              <w:sz w:val="24"/>
              <w:szCs w:val="24"/>
            </w:rPr>
          </w:rPrChange>
        </w:rPr>
        <w:t>phương thức</w:t>
      </w:r>
      <w:r w:rsidRPr="007C163E">
        <w:rPr>
          <w:sz w:val="24"/>
          <w:szCs w:val="24"/>
          <w:rPrChange w:id="1672" w:author="Phùng Nguyễn Minh Tâm" w:date="2018-12-19T17:03:00Z">
            <w:rPr>
              <w:color w:val="FF0000"/>
              <w:sz w:val="24"/>
              <w:szCs w:val="24"/>
            </w:rPr>
          </w:rPrChange>
        </w:rPr>
        <w:t xml:space="preserve"> xác thực do khách hàng đăng ký sử dụng với Agribank; (iv) Không được phép chỉnh sửa nội</w:t>
      </w:r>
      <w:r w:rsidR="00733A8B" w:rsidRPr="007C163E">
        <w:rPr>
          <w:sz w:val="24"/>
          <w:szCs w:val="24"/>
          <w:rPrChange w:id="1673" w:author="Phùng Nguyễn Minh Tâm" w:date="2018-12-19T17:03:00Z">
            <w:rPr>
              <w:color w:val="FF0000"/>
              <w:sz w:val="24"/>
              <w:szCs w:val="24"/>
            </w:rPr>
          </w:rPrChange>
        </w:rPr>
        <w:t xml:space="preserve"> dung của bất kỳ giao dịch nào/</w:t>
      </w:r>
      <w:r w:rsidR="002C280E" w:rsidRPr="007C163E">
        <w:rPr>
          <w:i/>
          <w:sz w:val="24"/>
          <w:szCs w:val="24"/>
          <w:rPrChange w:id="1674" w:author="Phùng Nguyễn Minh Tâm" w:date="2018-12-19T17:03:00Z">
            <w:rPr>
              <w:i/>
              <w:color w:val="FF0000"/>
              <w:sz w:val="24"/>
              <w:szCs w:val="24"/>
            </w:rPr>
          </w:rPrChange>
        </w:rPr>
        <w:t>Approver (ma</w:t>
      </w:r>
      <w:ins w:id="1675" w:author="Dao Khanh Hoa - 1050" w:date="2018-12-13T15:51:00Z">
        <w:r w:rsidR="00273A35" w:rsidRPr="007C163E">
          <w:rPr>
            <w:i/>
            <w:sz w:val="24"/>
            <w:szCs w:val="24"/>
            <w:rPrChange w:id="1676" w:author="Phùng Nguyễn Minh Tâm" w:date="2018-12-19T17:03:00Z">
              <w:rPr>
                <w:i/>
                <w:color w:val="FF0000"/>
                <w:sz w:val="24"/>
                <w:szCs w:val="24"/>
              </w:rPr>
            </w:rPrChange>
          </w:rPr>
          <w:t>n</w:t>
        </w:r>
      </w:ins>
      <w:r w:rsidR="002C280E" w:rsidRPr="007C163E">
        <w:rPr>
          <w:i/>
          <w:sz w:val="24"/>
          <w:szCs w:val="24"/>
          <w:rPrChange w:id="1677" w:author="Phùng Nguyễn Minh Tâm" w:date="2018-12-19T17:03:00Z">
            <w:rPr>
              <w:i/>
              <w:color w:val="FF0000"/>
              <w:sz w:val="24"/>
              <w:szCs w:val="24"/>
            </w:rPr>
          </w:rPrChange>
        </w:rPr>
        <w:t xml:space="preserve">datory): Is </w:t>
      </w:r>
      <w:del w:id="1678" w:author="Dao Khanh Hoa - 1050" w:date="2018-12-13T11:12:00Z">
        <w:r w:rsidR="002C280E" w:rsidRPr="007C163E" w:rsidDel="00B70912">
          <w:rPr>
            <w:i/>
            <w:sz w:val="24"/>
            <w:szCs w:val="24"/>
            <w:rPrChange w:id="1679" w:author="Phùng Nguyễn Minh Tâm" w:date="2018-12-19T17:03:00Z">
              <w:rPr>
                <w:i/>
                <w:color w:val="FF0000"/>
                <w:sz w:val="24"/>
                <w:szCs w:val="24"/>
              </w:rPr>
            </w:rPrChange>
          </w:rPr>
          <w:delText>allow</w:delText>
        </w:r>
      </w:del>
      <w:ins w:id="1680" w:author="Dao Khanh Hoa - 1050" w:date="2018-12-13T11:12:00Z">
        <w:r w:rsidR="00B70912" w:rsidRPr="007C163E">
          <w:rPr>
            <w:i/>
            <w:sz w:val="24"/>
            <w:szCs w:val="24"/>
            <w:rPrChange w:id="1681" w:author="Phùng Nguyễn Minh Tâm" w:date="2018-12-19T17:03:00Z">
              <w:rPr>
                <w:i/>
                <w:color w:val="FF0000"/>
                <w:sz w:val="24"/>
                <w:szCs w:val="24"/>
              </w:rPr>
            </w:rPrChange>
          </w:rPr>
          <w:t>assigned</w:t>
        </w:r>
      </w:ins>
      <w:r w:rsidR="002C280E" w:rsidRPr="007C163E">
        <w:rPr>
          <w:i/>
          <w:sz w:val="24"/>
          <w:szCs w:val="24"/>
          <w:rPrChange w:id="1682" w:author="Phùng Nguyễn Minh Tâm" w:date="2018-12-19T17:03:00Z">
            <w:rPr>
              <w:i/>
              <w:color w:val="FF0000"/>
              <w:sz w:val="24"/>
              <w:szCs w:val="24"/>
            </w:rPr>
          </w:rPrChange>
        </w:rPr>
        <w:t xml:space="preserve"> to: (i) </w:t>
      </w:r>
      <w:del w:id="1683" w:author="Dao Khanh Hoa - 1050" w:date="2018-12-13T15:52:00Z">
        <w:r w:rsidR="002C280E" w:rsidRPr="007C163E" w:rsidDel="00273A35">
          <w:rPr>
            <w:i/>
            <w:sz w:val="24"/>
            <w:szCs w:val="24"/>
            <w:rPrChange w:id="1684" w:author="Phùng Nguyễn Minh Tâm" w:date="2018-12-19T17:03:00Z">
              <w:rPr>
                <w:i/>
                <w:color w:val="FF0000"/>
                <w:sz w:val="24"/>
                <w:szCs w:val="24"/>
              </w:rPr>
            </w:rPrChange>
          </w:rPr>
          <w:delText>Inquiry</w:delText>
        </w:r>
      </w:del>
      <w:ins w:id="1685" w:author="Dao Khanh Hoa - 1050" w:date="2018-12-13T15:52:00Z">
        <w:r w:rsidR="00273A35" w:rsidRPr="007C163E">
          <w:rPr>
            <w:i/>
            <w:sz w:val="24"/>
            <w:szCs w:val="24"/>
            <w:rPrChange w:id="1686" w:author="Phùng Nguyễn Minh Tâm" w:date="2018-12-19T17:03:00Z">
              <w:rPr>
                <w:i/>
                <w:color w:val="FF0000"/>
                <w:sz w:val="24"/>
                <w:szCs w:val="24"/>
              </w:rPr>
            </w:rPrChange>
          </w:rPr>
          <w:t>Look up</w:t>
        </w:r>
      </w:ins>
      <w:r w:rsidR="002C280E" w:rsidRPr="007C163E">
        <w:rPr>
          <w:i/>
          <w:sz w:val="24"/>
          <w:szCs w:val="24"/>
          <w:rPrChange w:id="1687" w:author="Phùng Nguyễn Minh Tâm" w:date="2018-12-19T17:03:00Z">
            <w:rPr>
              <w:i/>
              <w:color w:val="FF0000"/>
              <w:sz w:val="24"/>
              <w:szCs w:val="24"/>
            </w:rPr>
          </w:rPrChange>
        </w:rPr>
        <w:t xml:space="preserve"> transaction wai</w:t>
      </w:r>
      <w:del w:id="1688" w:author="Dao Khanh Hoa - 1050" w:date="2018-12-13T15:52:00Z">
        <w:r w:rsidR="002C280E" w:rsidRPr="007C163E" w:rsidDel="00273A35">
          <w:rPr>
            <w:i/>
            <w:sz w:val="24"/>
            <w:szCs w:val="24"/>
            <w:rPrChange w:id="1689" w:author="Phùng Nguyễn Minh Tâm" w:date="2018-12-19T17:03:00Z">
              <w:rPr>
                <w:i/>
                <w:color w:val="FF0000"/>
                <w:sz w:val="24"/>
                <w:szCs w:val="24"/>
              </w:rPr>
            </w:rPrChange>
          </w:rPr>
          <w:delText>t</w:delText>
        </w:r>
      </w:del>
      <w:r w:rsidR="002C280E" w:rsidRPr="007C163E">
        <w:rPr>
          <w:i/>
          <w:sz w:val="24"/>
          <w:szCs w:val="24"/>
          <w:rPrChange w:id="1690" w:author="Phùng Nguyễn Minh Tâm" w:date="2018-12-19T17:03:00Z">
            <w:rPr>
              <w:i/>
              <w:color w:val="FF0000"/>
              <w:sz w:val="24"/>
              <w:szCs w:val="24"/>
            </w:rPr>
          </w:rPrChange>
        </w:rPr>
        <w:t>ting for approv</w:t>
      </w:r>
      <w:del w:id="1691" w:author="Dao Khanh Hoa - 1050" w:date="2018-12-13T13:31:00Z">
        <w:r w:rsidR="002C280E" w:rsidRPr="007C163E" w:rsidDel="000257C2">
          <w:rPr>
            <w:i/>
            <w:sz w:val="24"/>
            <w:szCs w:val="24"/>
            <w:rPrChange w:id="1692" w:author="Phùng Nguyễn Minh Tâm" w:date="2018-12-19T17:03:00Z">
              <w:rPr>
                <w:i/>
                <w:color w:val="FF0000"/>
                <w:sz w:val="24"/>
                <w:szCs w:val="24"/>
              </w:rPr>
            </w:rPrChange>
          </w:rPr>
          <w:delText>e</w:delText>
        </w:r>
      </w:del>
      <w:ins w:id="1693" w:author="Dao Khanh Hoa - 1050" w:date="2018-12-13T13:31:00Z">
        <w:r w:rsidR="000257C2" w:rsidRPr="007C163E">
          <w:rPr>
            <w:i/>
            <w:sz w:val="24"/>
            <w:szCs w:val="24"/>
            <w:rPrChange w:id="1694" w:author="Phùng Nguyễn Minh Tâm" w:date="2018-12-19T17:03:00Z">
              <w:rPr>
                <w:i/>
                <w:color w:val="FF0000"/>
                <w:sz w:val="24"/>
                <w:szCs w:val="24"/>
              </w:rPr>
            </w:rPrChange>
          </w:rPr>
          <w:t>al</w:t>
        </w:r>
      </w:ins>
      <w:r w:rsidR="002C280E" w:rsidRPr="007C163E">
        <w:rPr>
          <w:i/>
          <w:sz w:val="24"/>
          <w:szCs w:val="24"/>
          <w:rPrChange w:id="1695" w:author="Phùng Nguyễn Minh Tâm" w:date="2018-12-19T17:03:00Z">
            <w:rPr>
              <w:i/>
              <w:color w:val="FF0000"/>
              <w:sz w:val="24"/>
              <w:szCs w:val="24"/>
            </w:rPr>
          </w:rPrChange>
        </w:rPr>
        <w:t xml:space="preserve"> and check</w:t>
      </w:r>
      <w:ins w:id="1696" w:author="Dao Khanh Hoa - 1050" w:date="2018-12-13T13:32:00Z">
        <w:r w:rsidR="005C2179" w:rsidRPr="007C163E">
          <w:rPr>
            <w:i/>
            <w:sz w:val="24"/>
            <w:szCs w:val="24"/>
            <w:rPrChange w:id="1697" w:author="Phùng Nguyễn Minh Tâm" w:date="2018-12-19T17:03:00Z">
              <w:rPr>
                <w:i/>
                <w:color w:val="FF0000"/>
                <w:sz w:val="24"/>
                <w:szCs w:val="24"/>
              </w:rPr>
            </w:rPrChange>
          </w:rPr>
          <w:t xml:space="preserve"> </w:t>
        </w:r>
      </w:ins>
      <w:r w:rsidR="002C280E" w:rsidRPr="007C163E">
        <w:rPr>
          <w:i/>
          <w:sz w:val="24"/>
          <w:szCs w:val="24"/>
          <w:rPrChange w:id="1698" w:author="Phùng Nguyễn Minh Tâm" w:date="2018-12-19T17:03:00Z">
            <w:rPr>
              <w:i/>
              <w:color w:val="FF0000"/>
              <w:sz w:val="24"/>
              <w:szCs w:val="24"/>
            </w:rPr>
          </w:rPrChange>
        </w:rPr>
        <w:t xml:space="preserve"> </w:t>
      </w:r>
      <w:ins w:id="1699" w:author="Dao Khanh Hoa - 1050" w:date="2018-12-13T13:31:00Z">
        <w:r w:rsidR="005C2179" w:rsidRPr="007C163E">
          <w:rPr>
            <w:i/>
            <w:sz w:val="24"/>
            <w:szCs w:val="24"/>
            <w:rPrChange w:id="1700" w:author="Phùng Nguyễn Minh Tâm" w:date="2018-12-19T17:03:00Z">
              <w:rPr>
                <w:i/>
                <w:color w:val="FF0000"/>
                <w:sz w:val="24"/>
                <w:szCs w:val="24"/>
              </w:rPr>
            </w:rPrChange>
          </w:rPr>
          <w:t xml:space="preserve">the </w:t>
        </w:r>
      </w:ins>
      <w:r w:rsidR="002C280E" w:rsidRPr="007C163E">
        <w:rPr>
          <w:i/>
          <w:sz w:val="24"/>
          <w:szCs w:val="24"/>
          <w:rPrChange w:id="1701" w:author="Phùng Nguyễn Minh Tâm" w:date="2018-12-19T17:03:00Z">
            <w:rPr>
              <w:i/>
              <w:color w:val="FF0000"/>
              <w:sz w:val="24"/>
              <w:szCs w:val="24"/>
            </w:rPr>
          </w:rPrChange>
        </w:rPr>
        <w:t>content, (ii) Select transaction</w:t>
      </w:r>
      <w:ins w:id="1702" w:author="Dao Khanh Hoa - 1050" w:date="2018-12-13T15:52:00Z">
        <w:r w:rsidR="00273A35" w:rsidRPr="007C163E">
          <w:rPr>
            <w:i/>
            <w:sz w:val="24"/>
            <w:szCs w:val="24"/>
            <w:rPrChange w:id="1703" w:author="Phùng Nguyễn Minh Tâm" w:date="2018-12-19T17:03:00Z">
              <w:rPr>
                <w:i/>
                <w:color w:val="FF0000"/>
                <w:sz w:val="24"/>
                <w:szCs w:val="24"/>
              </w:rPr>
            </w:rPrChange>
          </w:rPr>
          <w:t>s</w:t>
        </w:r>
      </w:ins>
      <w:r w:rsidR="002C280E" w:rsidRPr="007C163E">
        <w:rPr>
          <w:i/>
          <w:sz w:val="24"/>
          <w:szCs w:val="24"/>
          <w:rPrChange w:id="1704" w:author="Phùng Nguyễn Minh Tâm" w:date="2018-12-19T17:03:00Z">
            <w:rPr>
              <w:i/>
              <w:color w:val="FF0000"/>
              <w:sz w:val="24"/>
              <w:szCs w:val="24"/>
            </w:rPr>
          </w:rPrChange>
        </w:rPr>
        <w:t xml:space="preserve"> to</w:t>
      </w:r>
      <w:ins w:id="1705" w:author="Dao Khanh Hoa - 1050" w:date="2018-12-13T13:33:00Z">
        <w:r w:rsidR="005C2179" w:rsidRPr="007C163E">
          <w:rPr>
            <w:i/>
            <w:sz w:val="24"/>
            <w:szCs w:val="24"/>
            <w:rPrChange w:id="1706" w:author="Phùng Nguyễn Minh Tâm" w:date="2018-12-19T17:03:00Z">
              <w:rPr>
                <w:i/>
                <w:color w:val="FF0000"/>
                <w:sz w:val="24"/>
                <w:szCs w:val="24"/>
              </w:rPr>
            </w:rPrChange>
          </w:rPr>
          <w:t xml:space="preserve"> be</w:t>
        </w:r>
      </w:ins>
      <w:r w:rsidR="002C280E" w:rsidRPr="007C163E">
        <w:rPr>
          <w:i/>
          <w:sz w:val="24"/>
          <w:szCs w:val="24"/>
          <w:rPrChange w:id="1707" w:author="Phùng Nguyễn Minh Tâm" w:date="2018-12-19T17:03:00Z">
            <w:rPr>
              <w:i/>
              <w:color w:val="FF0000"/>
              <w:sz w:val="24"/>
              <w:szCs w:val="24"/>
            </w:rPr>
          </w:rPrChange>
        </w:rPr>
        <w:t xml:space="preserve"> approve</w:t>
      </w:r>
      <w:ins w:id="1708" w:author="Dao Khanh Hoa - 1050" w:date="2018-12-13T13:33:00Z">
        <w:r w:rsidR="005C2179" w:rsidRPr="007C163E">
          <w:rPr>
            <w:i/>
            <w:sz w:val="24"/>
            <w:szCs w:val="24"/>
            <w:rPrChange w:id="1709" w:author="Phùng Nguyễn Minh Tâm" w:date="2018-12-19T17:03:00Z">
              <w:rPr>
                <w:i/>
                <w:color w:val="FF0000"/>
                <w:sz w:val="24"/>
                <w:szCs w:val="24"/>
              </w:rPr>
            </w:rPrChange>
          </w:rPr>
          <w:t>d</w:t>
        </w:r>
      </w:ins>
      <w:r w:rsidR="002C280E" w:rsidRPr="007C163E">
        <w:rPr>
          <w:i/>
          <w:sz w:val="24"/>
          <w:szCs w:val="24"/>
          <w:rPrChange w:id="1710" w:author="Phùng Nguyễn Minh Tâm" w:date="2018-12-19T17:03:00Z">
            <w:rPr>
              <w:i/>
              <w:color w:val="FF0000"/>
              <w:sz w:val="24"/>
              <w:szCs w:val="24"/>
            </w:rPr>
          </w:rPrChange>
        </w:rPr>
        <w:t>/</w:t>
      </w:r>
      <w:del w:id="1711" w:author="Dao Khanh Hoa - 1050" w:date="2018-12-13T13:32:00Z">
        <w:r w:rsidR="002C280E" w:rsidRPr="007C163E" w:rsidDel="005C2179">
          <w:rPr>
            <w:i/>
            <w:sz w:val="24"/>
            <w:szCs w:val="24"/>
            <w:rPrChange w:id="1712" w:author="Phùng Nguyễn Minh Tâm" w:date="2018-12-19T17:03:00Z">
              <w:rPr>
                <w:i/>
                <w:color w:val="FF0000"/>
                <w:sz w:val="24"/>
                <w:szCs w:val="24"/>
              </w:rPr>
            </w:rPrChange>
          </w:rPr>
          <w:delText>deny</w:delText>
        </w:r>
      </w:del>
      <w:ins w:id="1713" w:author="Dao Khanh Hoa - 1050" w:date="2018-12-13T13:32:00Z">
        <w:r w:rsidR="005C2179" w:rsidRPr="007C163E">
          <w:rPr>
            <w:i/>
            <w:sz w:val="24"/>
            <w:szCs w:val="24"/>
            <w:rPrChange w:id="1714" w:author="Phùng Nguyễn Minh Tâm" w:date="2018-12-19T17:03:00Z">
              <w:rPr>
                <w:i/>
                <w:color w:val="FF0000"/>
                <w:sz w:val="24"/>
                <w:szCs w:val="24"/>
              </w:rPr>
            </w:rPrChange>
          </w:rPr>
          <w:t>return</w:t>
        </w:r>
      </w:ins>
      <w:ins w:id="1715" w:author="Dao Khanh Hoa - 1050" w:date="2018-12-13T13:33:00Z">
        <w:r w:rsidR="005C2179" w:rsidRPr="007C163E">
          <w:rPr>
            <w:i/>
            <w:sz w:val="24"/>
            <w:szCs w:val="24"/>
            <w:rPrChange w:id="1716" w:author="Phùng Nguyễn Minh Tâm" w:date="2018-12-19T17:03:00Z">
              <w:rPr>
                <w:i/>
                <w:color w:val="FF0000"/>
                <w:sz w:val="24"/>
                <w:szCs w:val="24"/>
              </w:rPr>
            </w:rPrChange>
          </w:rPr>
          <w:t>ed</w:t>
        </w:r>
      </w:ins>
      <w:r w:rsidR="002C280E" w:rsidRPr="007C163E">
        <w:rPr>
          <w:i/>
          <w:sz w:val="24"/>
          <w:szCs w:val="24"/>
          <w:rPrChange w:id="1717" w:author="Phùng Nguyễn Minh Tâm" w:date="2018-12-19T17:03:00Z">
            <w:rPr>
              <w:i/>
              <w:color w:val="FF0000"/>
              <w:sz w:val="24"/>
              <w:szCs w:val="24"/>
            </w:rPr>
          </w:rPrChange>
        </w:rPr>
        <w:t xml:space="preserve"> to </w:t>
      </w:r>
      <w:ins w:id="1718" w:author="Dao Khanh Hoa - 1050" w:date="2018-12-13T15:52:00Z">
        <w:r w:rsidR="00273A35" w:rsidRPr="007C163E">
          <w:rPr>
            <w:i/>
            <w:sz w:val="24"/>
            <w:szCs w:val="24"/>
            <w:rPrChange w:id="1719" w:author="Phùng Nguyễn Minh Tâm" w:date="2018-12-19T17:03:00Z">
              <w:rPr>
                <w:i/>
                <w:color w:val="FF0000"/>
                <w:sz w:val="24"/>
                <w:szCs w:val="24"/>
              </w:rPr>
            </w:rPrChange>
          </w:rPr>
          <w:t xml:space="preserve">the </w:t>
        </w:r>
      </w:ins>
      <w:r w:rsidR="002C280E" w:rsidRPr="007C163E">
        <w:rPr>
          <w:i/>
          <w:sz w:val="24"/>
          <w:szCs w:val="24"/>
          <w:rPrChange w:id="1720" w:author="Phùng Nguyễn Minh Tâm" w:date="2018-12-19T17:03:00Z">
            <w:rPr>
              <w:i/>
              <w:color w:val="FF0000"/>
              <w:sz w:val="24"/>
              <w:szCs w:val="24"/>
            </w:rPr>
          </w:rPrChange>
        </w:rPr>
        <w:t xml:space="preserve">Creator (can </w:t>
      </w:r>
      <w:del w:id="1721" w:author="Dao Khanh Hoa - 1050" w:date="2018-12-13T13:34:00Z">
        <w:r w:rsidR="002C280E" w:rsidRPr="007C163E" w:rsidDel="005C2179">
          <w:rPr>
            <w:i/>
            <w:sz w:val="24"/>
            <w:szCs w:val="24"/>
            <w:rPrChange w:id="1722" w:author="Phùng Nguyễn Minh Tâm" w:date="2018-12-19T17:03:00Z">
              <w:rPr>
                <w:i/>
                <w:color w:val="FF0000"/>
                <w:sz w:val="24"/>
                <w:szCs w:val="24"/>
              </w:rPr>
            </w:rPrChange>
          </w:rPr>
          <w:delText>supervise/deny</w:delText>
        </w:r>
      </w:del>
      <w:ins w:id="1723" w:author="Dao Khanh Hoa - 1050" w:date="2018-12-13T13:34:00Z">
        <w:r w:rsidR="005C2179" w:rsidRPr="007C163E">
          <w:rPr>
            <w:i/>
            <w:sz w:val="24"/>
            <w:szCs w:val="24"/>
            <w:rPrChange w:id="1724" w:author="Phùng Nguyễn Minh Tâm" w:date="2018-12-19T17:03:00Z">
              <w:rPr>
                <w:i/>
                <w:color w:val="FF0000"/>
                <w:sz w:val="24"/>
                <w:szCs w:val="24"/>
              </w:rPr>
            </w:rPrChange>
          </w:rPr>
          <w:t>approve/return</w:t>
        </w:r>
      </w:ins>
      <w:r w:rsidR="002C280E" w:rsidRPr="007C163E">
        <w:rPr>
          <w:i/>
          <w:sz w:val="24"/>
          <w:szCs w:val="24"/>
          <w:rPrChange w:id="1725" w:author="Phùng Nguyễn Minh Tâm" w:date="2018-12-19T17:03:00Z">
            <w:rPr>
              <w:i/>
              <w:color w:val="FF0000"/>
              <w:sz w:val="24"/>
              <w:szCs w:val="24"/>
            </w:rPr>
          </w:rPrChange>
        </w:rPr>
        <w:t xml:space="preserve"> one or </w:t>
      </w:r>
      <w:del w:id="1726" w:author="Dao Khanh Hoa - 1050" w:date="2018-12-13T13:34:00Z">
        <w:r w:rsidR="002C280E" w:rsidRPr="007C163E" w:rsidDel="005C2179">
          <w:rPr>
            <w:i/>
            <w:sz w:val="24"/>
            <w:szCs w:val="24"/>
            <w:rPrChange w:id="1727" w:author="Phùng Nguyễn Minh Tâm" w:date="2018-12-19T17:03:00Z">
              <w:rPr>
                <w:i/>
                <w:color w:val="FF0000"/>
                <w:sz w:val="24"/>
                <w:szCs w:val="24"/>
              </w:rPr>
            </w:rPrChange>
          </w:rPr>
          <w:delText>many</w:delText>
        </w:r>
      </w:del>
      <w:ins w:id="1728" w:author="Dao Khanh Hoa - 1050" w:date="2018-12-13T13:34:00Z">
        <w:r w:rsidR="005C2179" w:rsidRPr="007C163E">
          <w:rPr>
            <w:i/>
            <w:sz w:val="24"/>
            <w:szCs w:val="24"/>
            <w:rPrChange w:id="1729" w:author="Phùng Nguyễn Minh Tâm" w:date="2018-12-19T17:03:00Z">
              <w:rPr>
                <w:i/>
                <w:color w:val="FF0000"/>
                <w:sz w:val="24"/>
                <w:szCs w:val="24"/>
              </w:rPr>
            </w:rPrChange>
          </w:rPr>
          <w:t>more</w:t>
        </w:r>
      </w:ins>
      <w:r w:rsidR="002C280E" w:rsidRPr="007C163E">
        <w:rPr>
          <w:i/>
          <w:sz w:val="24"/>
          <w:szCs w:val="24"/>
          <w:rPrChange w:id="1730" w:author="Phùng Nguyễn Minh Tâm" w:date="2018-12-19T17:03:00Z">
            <w:rPr>
              <w:i/>
              <w:color w:val="FF0000"/>
              <w:sz w:val="24"/>
              <w:szCs w:val="24"/>
            </w:rPr>
          </w:rPrChange>
        </w:rPr>
        <w:t xml:space="preserve"> transactions at </w:t>
      </w:r>
      <w:del w:id="1731" w:author="Dao Khanh Hoa - 1050" w:date="2018-12-13T13:35:00Z">
        <w:r w:rsidR="002C280E" w:rsidRPr="007C163E" w:rsidDel="005C2179">
          <w:rPr>
            <w:i/>
            <w:sz w:val="24"/>
            <w:szCs w:val="24"/>
            <w:rPrChange w:id="1732" w:author="Phùng Nguyễn Minh Tâm" w:date="2018-12-19T17:03:00Z">
              <w:rPr>
                <w:i/>
                <w:color w:val="FF0000"/>
                <w:sz w:val="24"/>
                <w:szCs w:val="24"/>
              </w:rPr>
            </w:rPrChange>
          </w:rPr>
          <w:delText>once</w:delText>
        </w:r>
      </w:del>
      <w:ins w:id="1733" w:author="Dao Khanh Hoa - 1050" w:date="2018-12-13T13:35:00Z">
        <w:r w:rsidR="005C2179" w:rsidRPr="007C163E">
          <w:rPr>
            <w:i/>
            <w:sz w:val="24"/>
            <w:szCs w:val="24"/>
            <w:rPrChange w:id="1734" w:author="Phùng Nguyễn Minh Tâm" w:date="2018-12-19T17:03:00Z">
              <w:rPr>
                <w:i/>
                <w:color w:val="FF0000"/>
                <w:sz w:val="24"/>
                <w:szCs w:val="24"/>
              </w:rPr>
            </w:rPrChange>
          </w:rPr>
          <w:t>the same time</w:t>
        </w:r>
      </w:ins>
      <w:r w:rsidR="002C280E" w:rsidRPr="007C163E">
        <w:rPr>
          <w:i/>
          <w:sz w:val="24"/>
          <w:szCs w:val="24"/>
          <w:rPrChange w:id="1735" w:author="Phùng Nguyễn Minh Tâm" w:date="2018-12-19T17:03:00Z">
            <w:rPr>
              <w:i/>
              <w:color w:val="FF0000"/>
              <w:sz w:val="24"/>
              <w:szCs w:val="24"/>
            </w:rPr>
          </w:rPrChange>
        </w:rPr>
        <w:t>), (iii) Confirm transaction</w:t>
      </w:r>
      <w:ins w:id="1736" w:author="Dao Khanh Hoa - 1050" w:date="2018-12-13T15:53:00Z">
        <w:r w:rsidR="00273A35" w:rsidRPr="007C163E">
          <w:rPr>
            <w:i/>
            <w:sz w:val="24"/>
            <w:szCs w:val="24"/>
            <w:rPrChange w:id="1737" w:author="Phùng Nguyễn Minh Tâm" w:date="2018-12-19T17:03:00Z">
              <w:rPr>
                <w:i/>
                <w:color w:val="FF0000"/>
                <w:sz w:val="24"/>
                <w:szCs w:val="24"/>
              </w:rPr>
            </w:rPrChange>
          </w:rPr>
          <w:t>s</w:t>
        </w:r>
      </w:ins>
      <w:r w:rsidR="002C280E" w:rsidRPr="007C163E">
        <w:rPr>
          <w:i/>
          <w:sz w:val="24"/>
          <w:szCs w:val="24"/>
          <w:rPrChange w:id="1738" w:author="Phùng Nguyễn Minh Tâm" w:date="2018-12-19T17:03:00Z">
            <w:rPr>
              <w:i/>
              <w:color w:val="FF0000"/>
              <w:sz w:val="24"/>
              <w:szCs w:val="24"/>
            </w:rPr>
          </w:rPrChange>
        </w:rPr>
        <w:t xml:space="preserve"> by authentica</w:t>
      </w:r>
      <w:del w:id="1739" w:author="Dao Khanh Hoa - 1050" w:date="2018-12-13T15:53:00Z">
        <w:r w:rsidR="002C280E" w:rsidRPr="007C163E" w:rsidDel="00273A35">
          <w:rPr>
            <w:i/>
            <w:sz w:val="24"/>
            <w:szCs w:val="24"/>
            <w:rPrChange w:id="1740" w:author="Phùng Nguyễn Minh Tâm" w:date="2018-12-19T17:03:00Z">
              <w:rPr>
                <w:i/>
                <w:color w:val="FF0000"/>
                <w:sz w:val="24"/>
                <w:szCs w:val="24"/>
              </w:rPr>
            </w:rPrChange>
          </w:rPr>
          <w:delText>l</w:delText>
        </w:r>
      </w:del>
      <w:ins w:id="1741" w:author="Dao Khanh Hoa - 1050" w:date="2018-12-13T15:53:00Z">
        <w:r w:rsidR="00273A35" w:rsidRPr="007C163E">
          <w:rPr>
            <w:i/>
            <w:sz w:val="24"/>
            <w:szCs w:val="24"/>
            <w:rPrChange w:id="1742" w:author="Phùng Nguyễn Minh Tâm" w:date="2018-12-19T17:03:00Z">
              <w:rPr>
                <w:i/>
                <w:color w:val="FF0000"/>
                <w:sz w:val="24"/>
                <w:szCs w:val="24"/>
              </w:rPr>
            </w:rPrChange>
          </w:rPr>
          <w:t>tion</w:t>
        </w:r>
      </w:ins>
      <w:r w:rsidR="002C280E" w:rsidRPr="007C163E">
        <w:rPr>
          <w:i/>
          <w:sz w:val="24"/>
          <w:szCs w:val="24"/>
          <w:rPrChange w:id="1743" w:author="Phùng Nguyễn Minh Tâm" w:date="2018-12-19T17:03:00Z">
            <w:rPr>
              <w:i/>
              <w:color w:val="FF0000"/>
              <w:sz w:val="24"/>
              <w:szCs w:val="24"/>
            </w:rPr>
          </w:rPrChange>
        </w:rPr>
        <w:t xml:space="preserve"> method registered </w:t>
      </w:r>
      <w:ins w:id="1744" w:author="Dao Khanh Hoa - 1050" w:date="2018-12-13T15:53:00Z">
        <w:r w:rsidR="00273A35" w:rsidRPr="007C163E">
          <w:rPr>
            <w:i/>
            <w:sz w:val="24"/>
            <w:szCs w:val="24"/>
            <w:rPrChange w:id="1745" w:author="Phùng Nguyễn Minh Tâm" w:date="2018-12-19T17:03:00Z">
              <w:rPr>
                <w:i/>
                <w:color w:val="FF0000"/>
                <w:sz w:val="24"/>
                <w:szCs w:val="24"/>
              </w:rPr>
            </w:rPrChange>
          </w:rPr>
          <w:t xml:space="preserve">at Agribank </w:t>
        </w:r>
      </w:ins>
      <w:r w:rsidR="002C280E" w:rsidRPr="007C163E">
        <w:rPr>
          <w:i/>
          <w:sz w:val="24"/>
          <w:szCs w:val="24"/>
          <w:rPrChange w:id="1746" w:author="Phùng Nguyễn Minh Tâm" w:date="2018-12-19T17:03:00Z">
            <w:rPr>
              <w:i/>
              <w:color w:val="FF0000"/>
              <w:sz w:val="24"/>
              <w:szCs w:val="24"/>
            </w:rPr>
          </w:rPrChange>
        </w:rPr>
        <w:t>by Customer, (iv)</w:t>
      </w:r>
      <w:r w:rsidR="002C280E" w:rsidRPr="007C163E">
        <w:rPr>
          <w:sz w:val="24"/>
          <w:szCs w:val="24"/>
          <w:rPrChange w:id="1747" w:author="Phùng Nguyễn Minh Tâm" w:date="2018-12-19T17:03:00Z">
            <w:rPr>
              <w:color w:val="FF0000"/>
              <w:sz w:val="24"/>
              <w:szCs w:val="24"/>
            </w:rPr>
          </w:rPrChange>
        </w:rPr>
        <w:t xml:space="preserve"> </w:t>
      </w:r>
      <w:r w:rsidR="002C280E" w:rsidRPr="007C163E">
        <w:rPr>
          <w:i/>
          <w:sz w:val="24"/>
          <w:szCs w:val="24"/>
          <w:rPrChange w:id="1748" w:author="Phùng Nguyễn Minh Tâm" w:date="2018-12-19T17:03:00Z">
            <w:rPr>
              <w:i/>
              <w:color w:val="FF0000"/>
              <w:sz w:val="24"/>
              <w:szCs w:val="24"/>
            </w:rPr>
          </w:rPrChange>
        </w:rPr>
        <w:t>Not allow to modify content of any transaction.</w:t>
      </w:r>
    </w:p>
    <w:p w:rsidR="00BF4F9D" w:rsidRPr="007C163E" w:rsidRDefault="00BF4F9D"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7C163E">
        <w:rPr>
          <w:rFonts w:ascii="Times New Roman" w:hAnsi="Times New Roman" w:cs="Times New Roman"/>
          <w:color w:val="auto"/>
          <w:spacing w:val="-2"/>
          <w:rPrChange w:id="1749" w:author="Phùng Nguyễn Minh Tâm" w:date="2018-12-19T17:03:00Z">
            <w:rPr>
              <w:rFonts w:ascii="Times New Roman" w:hAnsi="Times New Roman" w:cs="Times New Roman"/>
              <w:color w:val="auto"/>
              <w:spacing w:val="-2"/>
              <w:sz w:val="20"/>
              <w:szCs w:val="20"/>
            </w:rPr>
          </w:rPrChange>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00911239" w:rsidRPr="007C163E">
        <w:rPr>
          <w:rFonts w:ascii="Times New Roman" w:hAnsi="Times New Roman" w:cs="Times New Roman"/>
          <w:i/>
          <w:color w:val="auto"/>
          <w:rPrChange w:id="1750" w:author="Phùng Nguyễn Minh Tâm" w:date="2018-12-19T17:03:00Z">
            <w:rPr>
              <w:rFonts w:ascii="Times New Roman" w:hAnsi="Times New Roman" w:cs="Times New Roman"/>
              <w:i/>
              <w:color w:val="auto"/>
              <w:sz w:val="20"/>
              <w:szCs w:val="20"/>
            </w:rPr>
          </w:rPrChange>
        </w:rPr>
        <w:t xml:space="preserve"> Provide information and documents as completely and accurately as required by Agribank when registering/changing/adding/lock/</w:t>
      </w:r>
      <w:del w:id="1751" w:author="Dao Khanh Hoa - 1050" w:date="2018-12-13T09:15:00Z">
        <w:r w:rsidR="00911239" w:rsidRPr="007C163E" w:rsidDel="00FF6FD8">
          <w:rPr>
            <w:rFonts w:ascii="Times New Roman" w:hAnsi="Times New Roman" w:cs="Times New Roman"/>
            <w:i/>
            <w:color w:val="auto"/>
            <w:rPrChange w:id="1752" w:author="Phùng Nguyễn Minh Tâm" w:date="2018-12-19T17:03:00Z">
              <w:rPr>
                <w:rFonts w:ascii="Times New Roman" w:hAnsi="Times New Roman" w:cs="Times New Roman"/>
                <w:i/>
                <w:color w:val="FF0000"/>
                <w:sz w:val="20"/>
                <w:szCs w:val="20"/>
              </w:rPr>
            </w:rPrChange>
          </w:rPr>
          <w:delText>remove</w:delText>
        </w:r>
      </w:del>
      <w:ins w:id="1753" w:author="Dao Khanh Hoa - 1050" w:date="2018-12-13T09:15:00Z">
        <w:r w:rsidR="00FF6FD8" w:rsidRPr="007C163E">
          <w:rPr>
            <w:rFonts w:ascii="Times New Roman" w:hAnsi="Times New Roman" w:cs="Times New Roman"/>
            <w:i/>
            <w:color w:val="auto"/>
            <w:rPrChange w:id="1754" w:author="Phùng Nguyễn Minh Tâm" w:date="2018-12-19T17:03:00Z">
              <w:rPr>
                <w:rFonts w:ascii="Times New Roman" w:hAnsi="Times New Roman" w:cs="Times New Roman"/>
                <w:i/>
                <w:color w:val="FF0000"/>
                <w:sz w:val="20"/>
                <w:szCs w:val="20"/>
              </w:rPr>
            </w:rPrChange>
          </w:rPr>
          <w:t>terminate</w:t>
        </w:r>
      </w:ins>
      <w:r w:rsidR="00911239" w:rsidRPr="007C163E">
        <w:rPr>
          <w:rFonts w:ascii="Times New Roman" w:hAnsi="Times New Roman" w:cs="Times New Roman"/>
          <w:i/>
          <w:color w:val="auto"/>
          <w:rPrChange w:id="1755" w:author="Phùng Nguyễn Minh Tâm" w:date="2018-12-19T17:03:00Z">
            <w:rPr>
              <w:rFonts w:ascii="Times New Roman" w:hAnsi="Times New Roman" w:cs="Times New Roman"/>
              <w:i/>
              <w:color w:val="auto"/>
              <w:sz w:val="20"/>
              <w:szCs w:val="20"/>
            </w:rPr>
          </w:rPrChange>
        </w:rPr>
        <w:t xml:space="preserve"> the Services and/or other relevant requirements; promptly amend/add necessary information and documents to Agribank when there is a change. Customer takes all risks (if any) occurring before the time Agribank receives Customer’s notify of changing/adding information or because Customer provided incomplete, inconsistent and/or inaccurate and/or out of date information.</w:t>
      </w:r>
    </w:p>
    <w:p w:rsidR="00BF4F9D" w:rsidRPr="007C163E" w:rsidRDefault="00BF4F9D"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7C163E">
        <w:rPr>
          <w:rFonts w:ascii="Times New Roman" w:hAnsi="Times New Roman" w:cs="Times New Roman"/>
          <w:color w:val="auto"/>
          <w:rPrChange w:id="1756" w:author="Phùng Nguyễn Minh Tâm" w:date="2018-12-19T17:03:00Z">
            <w:rPr>
              <w:rFonts w:ascii="Times New Roman" w:hAnsi="Times New Roman" w:cs="Times New Roman"/>
              <w:color w:val="auto"/>
              <w:sz w:val="20"/>
              <w:szCs w:val="20"/>
            </w:rPr>
          </w:rPrChange>
        </w:rPr>
        <w:t>Áp dụng mọi biện pháp hợp lý đảm bảo an toàn,</w:t>
      </w:r>
      <w:r w:rsidR="0026330F" w:rsidRPr="007C163E">
        <w:rPr>
          <w:rFonts w:ascii="Times New Roman" w:hAnsi="Times New Roman" w:cs="Times New Roman"/>
          <w:color w:val="auto"/>
          <w:rPrChange w:id="1757" w:author="Phùng Nguyễn Minh Tâm" w:date="2018-12-19T17:03:00Z">
            <w:rPr>
              <w:rFonts w:ascii="Times New Roman" w:hAnsi="Times New Roman" w:cs="Times New Roman"/>
              <w:color w:val="auto"/>
              <w:sz w:val="20"/>
              <w:szCs w:val="20"/>
            </w:rPr>
          </w:rPrChange>
        </w:rPr>
        <w:t xml:space="preserve"> bảo mật</w:t>
      </w:r>
      <w:r w:rsidRPr="007C163E">
        <w:rPr>
          <w:rFonts w:ascii="Times New Roman" w:hAnsi="Times New Roman" w:cs="Times New Roman"/>
          <w:color w:val="auto"/>
          <w:rPrChange w:id="1758" w:author="Phùng Nguyễn Minh Tâm" w:date="2018-12-19T17:03:00Z">
            <w:rPr>
              <w:rFonts w:ascii="Times New Roman" w:hAnsi="Times New Roman" w:cs="Times New Roman"/>
              <w:color w:val="auto"/>
              <w:sz w:val="20"/>
              <w:szCs w:val="20"/>
            </w:rPr>
          </w:rPrChange>
        </w:rPr>
        <w:t xml:space="preserve"> tính tương thích cho các loại máy móc, thiết bị kết nối,… do khách hàng sử dụng khi kết nối, truy cập dịch vụ nhằm kiểm soát, phòng ngừa và ngăn chặn việc sử dụng hoặc truy cập trái phép dịch vụ/</w:t>
      </w:r>
      <w:r w:rsidR="00911239" w:rsidRPr="007C163E">
        <w:rPr>
          <w:rFonts w:ascii="Times New Roman" w:hAnsi="Times New Roman" w:cs="Times New Roman"/>
          <w:i/>
          <w:color w:val="auto"/>
          <w:rPrChange w:id="1759" w:author="Phùng Nguyễn Minh Tâm" w:date="2018-12-19T17:03:00Z">
            <w:rPr>
              <w:rFonts w:ascii="Times New Roman" w:hAnsi="Times New Roman" w:cs="Times New Roman"/>
              <w:i/>
              <w:color w:val="auto"/>
              <w:sz w:val="20"/>
              <w:szCs w:val="20"/>
            </w:rPr>
          </w:rPrChange>
        </w:rPr>
        <w:t xml:space="preserve"> Fully equip themselves with machines, connecting devices, etc. used to connect with the Service so as to have good control and prevent from any unauthorized access</w:t>
      </w:r>
    </w:p>
    <w:p w:rsidR="00172EDB" w:rsidRPr="007C163E" w:rsidRDefault="003720B1"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7C163E">
        <w:rPr>
          <w:rFonts w:ascii="Times New Roman" w:hAnsi="Times New Roman" w:cs="Times New Roman"/>
          <w:color w:val="auto"/>
          <w:rPrChange w:id="1760" w:author="Phùng Nguyễn Minh Tâm" w:date="2018-12-19T17:03:00Z">
            <w:rPr>
              <w:rFonts w:ascii="Times New Roman" w:hAnsi="Times New Roman" w:cs="Times New Roman"/>
              <w:color w:val="auto"/>
              <w:sz w:val="20"/>
              <w:szCs w:val="20"/>
            </w:rPr>
          </w:rPrChange>
        </w:rPr>
        <w:t xml:space="preserve">Chịu trách nhiệm bảo mật, bảo quản, </w:t>
      </w:r>
      <w:r w:rsidR="00BF4F9D" w:rsidRPr="007C163E">
        <w:rPr>
          <w:rFonts w:ascii="Times New Roman" w:hAnsi="Times New Roman" w:cs="Times New Roman"/>
          <w:color w:val="auto"/>
          <w:rPrChange w:id="1761" w:author="Phùng Nguyễn Minh Tâm" w:date="2018-12-19T17:03:00Z">
            <w:rPr>
              <w:rFonts w:ascii="Times New Roman" w:hAnsi="Times New Roman" w:cs="Times New Roman"/>
              <w:color w:val="auto"/>
              <w:sz w:val="20"/>
              <w:szCs w:val="20"/>
            </w:rPr>
          </w:rPrChange>
        </w:rPr>
        <w:t xml:space="preserve">không chia sẻ thông tin </w:t>
      </w:r>
      <w:r w:rsidR="005C5F68" w:rsidRPr="007C163E">
        <w:rPr>
          <w:rFonts w:ascii="Times New Roman" w:hAnsi="Times New Roman" w:cs="Times New Roman"/>
          <w:color w:val="auto"/>
          <w:rPrChange w:id="1762" w:author="Phùng Nguyễn Minh Tâm" w:date="2018-12-19T17:03:00Z">
            <w:rPr>
              <w:rFonts w:ascii="Times New Roman" w:hAnsi="Times New Roman" w:cs="Times New Roman"/>
              <w:color w:val="auto"/>
              <w:sz w:val="20"/>
              <w:szCs w:val="20"/>
            </w:rPr>
          </w:rPrChange>
        </w:rPr>
        <w:t>Tên đăng nhập, M</w:t>
      </w:r>
      <w:r w:rsidR="00BF4F9D" w:rsidRPr="007C163E">
        <w:rPr>
          <w:rFonts w:ascii="Times New Roman" w:hAnsi="Times New Roman" w:cs="Times New Roman"/>
          <w:color w:val="auto"/>
          <w:rPrChange w:id="1763" w:author="Phùng Nguyễn Minh Tâm" w:date="2018-12-19T17:03:00Z">
            <w:rPr>
              <w:rFonts w:ascii="Times New Roman" w:hAnsi="Times New Roman" w:cs="Times New Roman"/>
              <w:color w:val="auto"/>
              <w:sz w:val="20"/>
              <w:szCs w:val="20"/>
            </w:rPr>
          </w:rPrChange>
        </w:rPr>
        <w:t>ật khẩu</w:t>
      </w:r>
      <w:r w:rsidR="005C5F68" w:rsidRPr="007C163E">
        <w:rPr>
          <w:rFonts w:ascii="Times New Roman" w:hAnsi="Times New Roman" w:cs="Times New Roman"/>
          <w:color w:val="auto"/>
          <w:rPrChange w:id="1764" w:author="Phùng Nguyễn Minh Tâm" w:date="2018-12-19T17:03:00Z">
            <w:rPr>
              <w:rFonts w:ascii="Times New Roman" w:hAnsi="Times New Roman" w:cs="Times New Roman"/>
              <w:color w:val="auto"/>
              <w:sz w:val="20"/>
              <w:szCs w:val="20"/>
            </w:rPr>
          </w:rPrChange>
        </w:rPr>
        <w:t xml:space="preserve"> đăng nhập, OTP</w:t>
      </w:r>
      <w:r w:rsidR="00BF4F9D" w:rsidRPr="007C163E">
        <w:rPr>
          <w:rFonts w:ascii="Times New Roman" w:hAnsi="Times New Roman" w:cs="Times New Roman"/>
          <w:color w:val="auto"/>
          <w:rPrChange w:id="1765" w:author="Phùng Nguyễn Minh Tâm" w:date="2018-12-19T17:03:00Z">
            <w:rPr>
              <w:rFonts w:ascii="Times New Roman" w:hAnsi="Times New Roman" w:cs="Times New Roman"/>
              <w:color w:val="auto"/>
              <w:sz w:val="20"/>
              <w:szCs w:val="20"/>
            </w:rPr>
          </w:rPrChange>
        </w:rPr>
        <w:t>, thiết bị xác thực, chữ ký điện tử</w:t>
      </w:r>
      <w:r w:rsidR="005C5F68" w:rsidRPr="007C163E">
        <w:rPr>
          <w:rFonts w:ascii="Times New Roman" w:hAnsi="Times New Roman" w:cs="Times New Roman"/>
          <w:color w:val="auto"/>
          <w:rPrChange w:id="1766" w:author="Phùng Nguyễn Minh Tâm" w:date="2018-12-19T17:03:00Z">
            <w:rPr>
              <w:rFonts w:ascii="Times New Roman" w:hAnsi="Times New Roman" w:cs="Times New Roman"/>
              <w:color w:val="auto"/>
              <w:sz w:val="20"/>
              <w:szCs w:val="20"/>
            </w:rPr>
          </w:rPrChange>
        </w:rPr>
        <w:t>…</w:t>
      </w:r>
      <w:r w:rsidR="00BF4F9D" w:rsidRPr="007C163E">
        <w:rPr>
          <w:rFonts w:ascii="Times New Roman" w:hAnsi="Times New Roman" w:cs="Times New Roman"/>
          <w:color w:val="auto"/>
          <w:rPrChange w:id="1767" w:author="Phùng Nguyễn Minh Tâm" w:date="2018-12-19T17:03:00Z">
            <w:rPr>
              <w:rFonts w:ascii="Times New Roman" w:hAnsi="Times New Roman" w:cs="Times New Roman"/>
              <w:color w:val="auto"/>
              <w:sz w:val="20"/>
              <w:szCs w:val="20"/>
            </w:rPr>
          </w:rPrChange>
        </w:rPr>
        <w:t xml:space="preserve"> khi sử dụng các dịch vụ. Thông báo kịp thời cho Agribank bằng các phương tiện thích hợp khi phát hiện mật khẩu, thiết bị xác thực và (hoặc) chữ ký điện tử bị sai sót, không đúng </w:t>
      </w:r>
      <w:proofErr w:type="gramStart"/>
      <w:r w:rsidR="00BF4F9D" w:rsidRPr="007C163E">
        <w:rPr>
          <w:rFonts w:ascii="Times New Roman" w:hAnsi="Times New Roman" w:cs="Times New Roman"/>
          <w:color w:val="auto"/>
          <w:rPrChange w:id="1768" w:author="Phùng Nguyễn Minh Tâm" w:date="2018-12-19T17:03:00Z">
            <w:rPr>
              <w:rFonts w:ascii="Times New Roman" w:hAnsi="Times New Roman" w:cs="Times New Roman"/>
              <w:color w:val="auto"/>
              <w:sz w:val="20"/>
              <w:szCs w:val="20"/>
            </w:rPr>
          </w:rPrChange>
        </w:rPr>
        <w:t>theo</w:t>
      </w:r>
      <w:proofErr w:type="gramEnd"/>
      <w:r w:rsidR="00BF4F9D" w:rsidRPr="007C163E">
        <w:rPr>
          <w:rFonts w:ascii="Times New Roman" w:hAnsi="Times New Roman" w:cs="Times New Roman"/>
          <w:color w:val="auto"/>
          <w:rPrChange w:id="1769" w:author="Phùng Nguyễn Minh Tâm" w:date="2018-12-19T17:03:00Z">
            <w:rPr>
              <w:rFonts w:ascii="Times New Roman" w:hAnsi="Times New Roman" w:cs="Times New Roman"/>
              <w:color w:val="auto"/>
              <w:sz w:val="20"/>
              <w:szCs w:val="20"/>
            </w:rPr>
          </w:rPrChange>
        </w:rPr>
        <w:t xml:space="preserve"> yêu cầu của mình. Trường hợp sử dụng dịch vụ Internet Banking, không đặt tùy chọn của trình duyệt web cho phép lưu lại tên, mật khẩu sử dụng, thoát khỏi hệ thống khi không sử dụng;</w:t>
      </w:r>
      <w:ins w:id="1770" w:author="Dao Khanh Hoa - 1050" w:date="2018-12-14T10:04:00Z">
        <w:r w:rsidR="00EA1F08" w:rsidRPr="007C163E">
          <w:rPr>
            <w:rFonts w:ascii="Times New Roman" w:hAnsi="Times New Roman" w:cs="Times New Roman"/>
            <w:color w:val="auto"/>
            <w:rPrChange w:id="1771" w:author="Phùng Nguyễn Minh Tâm" w:date="2018-12-19T17:03:00Z">
              <w:rPr>
                <w:rFonts w:ascii="Times New Roman" w:hAnsi="Times New Roman" w:cs="Times New Roman"/>
                <w:color w:val="auto"/>
                <w:sz w:val="20"/>
                <w:szCs w:val="20"/>
              </w:rPr>
            </w:rPrChange>
          </w:rPr>
          <w:t xml:space="preserve"> </w:t>
        </w:r>
      </w:ins>
      <w:r w:rsidR="00BF4F9D" w:rsidRPr="007C163E">
        <w:rPr>
          <w:rFonts w:ascii="Times New Roman" w:hAnsi="Times New Roman" w:cs="Times New Roman"/>
          <w:color w:val="auto"/>
          <w:rPrChange w:id="1772" w:author="Phùng Nguyễn Minh Tâm" w:date="2018-12-19T17:03:00Z">
            <w:rPr>
              <w:rFonts w:ascii="Times New Roman" w:hAnsi="Times New Roman" w:cs="Times New Roman"/>
              <w:color w:val="auto"/>
              <w:sz w:val="20"/>
              <w:szCs w:val="20"/>
            </w:rPr>
          </w:rPrChange>
        </w:rPr>
        <w:t>Không sử dụng máy tính công cộng, mạng không dây công cộng truy cập vào hệ thống Internet Banking/</w:t>
      </w:r>
      <w:r w:rsidR="0068267E" w:rsidRPr="007C163E">
        <w:rPr>
          <w:rFonts w:ascii="Times New Roman" w:hAnsi="Times New Roman" w:cs="Times New Roman"/>
          <w:i/>
          <w:color w:val="auto"/>
          <w:rPrChange w:id="1773" w:author="Phùng Nguyễn Minh Tâm" w:date="2018-12-19T17:03:00Z">
            <w:rPr>
              <w:rFonts w:ascii="Times New Roman" w:hAnsi="Times New Roman" w:cs="Times New Roman"/>
              <w:i/>
              <w:color w:val="auto"/>
              <w:sz w:val="20"/>
              <w:szCs w:val="20"/>
            </w:rPr>
          </w:rPrChange>
        </w:rPr>
        <w:t xml:space="preserve"> </w:t>
      </w:r>
      <w:r w:rsidR="00911239" w:rsidRPr="007C163E">
        <w:rPr>
          <w:rFonts w:ascii="Times New Roman" w:hAnsi="Times New Roman" w:cs="Times New Roman"/>
          <w:i/>
          <w:color w:val="auto"/>
          <w:rPrChange w:id="1774" w:author="Phùng Nguyễn Minh Tâm" w:date="2018-12-19T17:03:00Z">
            <w:rPr>
              <w:rFonts w:ascii="Times New Roman" w:hAnsi="Times New Roman" w:cs="Times New Roman"/>
              <w:i/>
              <w:color w:val="auto"/>
              <w:sz w:val="20"/>
              <w:szCs w:val="20"/>
            </w:rPr>
          </w:rPrChange>
        </w:rPr>
        <w:t>Be responsible for maintaining and keeping user name, password, OTP, authentication device, electronic signature… confidential when using the Services. Promptly notify Agribank by appropriate means when discovering that the password, authentication device and/or electronic signature is flawed, or is not as request. In the event that Customers do not set web browser option to save username, password; sign out of the Services when not use; not use public computer, public wireless network to access to Internet Banking system while using Internet Banking services</w:t>
      </w:r>
      <w:r w:rsidR="00BF4F9D" w:rsidRPr="007C163E">
        <w:rPr>
          <w:rFonts w:ascii="Times New Roman" w:hAnsi="Times New Roman" w:cs="Times New Roman"/>
          <w:i/>
          <w:color w:val="auto"/>
          <w:rPrChange w:id="1775" w:author="Phùng Nguyễn Minh Tâm" w:date="2018-12-19T17:03:00Z">
            <w:rPr>
              <w:rFonts w:ascii="Times New Roman" w:hAnsi="Times New Roman" w:cs="Times New Roman"/>
              <w:i/>
              <w:color w:val="auto"/>
              <w:sz w:val="20"/>
              <w:szCs w:val="20"/>
            </w:rPr>
          </w:rPrChange>
        </w:rPr>
        <w:t>.</w:t>
      </w:r>
    </w:p>
    <w:p w:rsidR="00172EDB" w:rsidRPr="007C163E" w:rsidRDefault="00B94521"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rPr>
      </w:pPr>
      <w:r w:rsidRPr="007C163E">
        <w:rPr>
          <w:rFonts w:ascii="Times New Roman" w:hAnsi="Times New Roman" w:cs="Times New Roman"/>
          <w:color w:val="auto"/>
          <w:rPrChange w:id="1776" w:author="Phùng Nguyễn Minh Tâm" w:date="2018-12-19T17:03:00Z">
            <w:rPr>
              <w:rFonts w:ascii="Times New Roman" w:hAnsi="Times New Roman" w:cs="Times New Roman"/>
              <w:color w:val="auto"/>
              <w:sz w:val="20"/>
              <w:szCs w:val="20"/>
            </w:rPr>
          </w:rPrChange>
        </w:rPr>
        <w:t>Tên đăng nhập, mật khẩu, thiết bị xác thực của người sử dụng nào thì người sử dụng đó nhận t</w:t>
      </w:r>
      <w:r w:rsidR="00BF4F9D" w:rsidRPr="007C163E">
        <w:rPr>
          <w:rFonts w:ascii="Times New Roman" w:hAnsi="Times New Roman" w:cs="Times New Roman"/>
          <w:color w:val="auto"/>
          <w:rPrChange w:id="1777" w:author="Phùng Nguyễn Minh Tâm" w:date="2018-12-19T17:03:00Z">
            <w:rPr>
              <w:rFonts w:ascii="Times New Roman" w:hAnsi="Times New Roman" w:cs="Times New Roman"/>
              <w:color w:val="auto"/>
              <w:sz w:val="20"/>
              <w:szCs w:val="20"/>
            </w:rPr>
          </w:rPrChange>
        </w:rPr>
        <w:t xml:space="preserve">rực tiếp </w:t>
      </w:r>
      <w:r w:rsidRPr="007C163E">
        <w:rPr>
          <w:rFonts w:ascii="Times New Roman" w:hAnsi="Times New Roman" w:cs="Times New Roman"/>
          <w:color w:val="auto"/>
          <w:rPrChange w:id="1778" w:author="Phùng Nguyễn Minh Tâm" w:date="2018-12-19T17:03:00Z">
            <w:rPr>
              <w:rFonts w:ascii="Times New Roman" w:hAnsi="Times New Roman" w:cs="Times New Roman"/>
              <w:color w:val="auto"/>
              <w:sz w:val="20"/>
              <w:szCs w:val="20"/>
            </w:rPr>
          </w:rPrChange>
        </w:rPr>
        <w:t>tại</w:t>
      </w:r>
      <w:r w:rsidR="00BF4F9D" w:rsidRPr="007C163E">
        <w:rPr>
          <w:rFonts w:ascii="Times New Roman" w:hAnsi="Times New Roman" w:cs="Times New Roman"/>
          <w:color w:val="auto"/>
          <w:rPrChange w:id="1779" w:author="Phùng Nguyễn Minh Tâm" w:date="2018-12-19T17:03:00Z">
            <w:rPr>
              <w:rFonts w:ascii="Times New Roman" w:hAnsi="Times New Roman" w:cs="Times New Roman"/>
              <w:color w:val="auto"/>
              <w:sz w:val="20"/>
              <w:szCs w:val="20"/>
            </w:rPr>
          </w:rPrChange>
        </w:rPr>
        <w:t xml:space="preserve"> các điểm giao dịch </w:t>
      </w:r>
      <w:r w:rsidRPr="007C163E">
        <w:rPr>
          <w:rFonts w:ascii="Times New Roman" w:hAnsi="Times New Roman" w:cs="Times New Roman"/>
          <w:color w:val="auto"/>
          <w:rPrChange w:id="1780" w:author="Phùng Nguyễn Minh Tâm" w:date="2018-12-19T17:03:00Z">
            <w:rPr>
              <w:rFonts w:ascii="Times New Roman" w:hAnsi="Times New Roman" w:cs="Times New Roman"/>
              <w:color w:val="auto"/>
              <w:sz w:val="20"/>
              <w:szCs w:val="20"/>
            </w:rPr>
          </w:rPrChange>
        </w:rPr>
        <w:t xml:space="preserve">nơi đăng ký dịch vụ </w:t>
      </w:r>
      <w:r w:rsidR="00255BBA" w:rsidRPr="007C163E">
        <w:rPr>
          <w:rFonts w:ascii="Times New Roman" w:hAnsi="Times New Roman" w:cs="Times New Roman"/>
          <w:color w:val="auto"/>
          <w:rPrChange w:id="1781" w:author="Phùng Nguyễn Minh Tâm" w:date="2018-12-19T17:03:00Z">
            <w:rPr>
              <w:rFonts w:ascii="Times New Roman" w:hAnsi="Times New Roman" w:cs="Times New Roman"/>
              <w:color w:val="auto"/>
              <w:sz w:val="20"/>
              <w:szCs w:val="20"/>
            </w:rPr>
          </w:rPrChange>
        </w:rPr>
        <w:t>của Bên A</w:t>
      </w:r>
      <w:r w:rsidR="00172EDB" w:rsidRPr="007C163E">
        <w:rPr>
          <w:rFonts w:ascii="Times New Roman" w:hAnsi="Times New Roman" w:cs="Times New Roman"/>
          <w:color w:val="auto"/>
          <w:rPrChange w:id="1782" w:author="Phùng Nguyễn Minh Tâm" w:date="2018-12-19T17:03:00Z">
            <w:rPr>
              <w:rFonts w:ascii="Times New Roman" w:hAnsi="Times New Roman" w:cs="Times New Roman"/>
              <w:color w:val="auto"/>
              <w:sz w:val="20"/>
              <w:szCs w:val="20"/>
            </w:rPr>
          </w:rPrChange>
        </w:rPr>
        <w:t>/</w:t>
      </w:r>
      <w:r w:rsidR="00911239" w:rsidRPr="007C163E">
        <w:rPr>
          <w:rFonts w:ascii="Times New Roman" w:hAnsi="Times New Roman" w:cs="Times New Roman"/>
          <w:i/>
          <w:color w:val="auto"/>
          <w:rPrChange w:id="1783" w:author="Phùng Nguyễn Minh Tâm" w:date="2018-12-19T17:03:00Z">
            <w:rPr>
              <w:rFonts w:ascii="Times New Roman" w:hAnsi="Times New Roman" w:cs="Times New Roman"/>
              <w:i/>
              <w:color w:val="auto"/>
              <w:sz w:val="20"/>
              <w:szCs w:val="20"/>
            </w:rPr>
          </w:rPrChange>
        </w:rPr>
        <w:t xml:space="preserve"> Username, password, authentication device of whichever user must be received directly by that user at Party A’s registering transaction office</w:t>
      </w:r>
      <w:r w:rsidR="00A73203" w:rsidRPr="007C163E">
        <w:rPr>
          <w:rFonts w:ascii="Times New Roman" w:hAnsi="Times New Roman" w:cs="Times New Roman"/>
          <w:i/>
          <w:color w:val="auto"/>
          <w:rPrChange w:id="1784" w:author="Phùng Nguyễn Minh Tâm" w:date="2018-12-19T17:03:00Z">
            <w:rPr>
              <w:rFonts w:ascii="Times New Roman" w:hAnsi="Times New Roman" w:cs="Times New Roman"/>
              <w:i/>
              <w:color w:val="auto"/>
              <w:sz w:val="20"/>
              <w:szCs w:val="20"/>
            </w:rPr>
          </w:rPrChange>
        </w:rPr>
        <w:t>.</w:t>
      </w:r>
    </w:p>
    <w:p w:rsidR="00BF4F9D" w:rsidRPr="007C163E"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Change w:id="1785"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7C163E">
        <w:rPr>
          <w:rFonts w:ascii="Times New Roman" w:hAnsi="Times New Roman" w:cs="Times New Roman"/>
          <w:color w:val="auto"/>
          <w:rPrChange w:id="1786" w:author="Phùng Nguyễn Minh Tâm" w:date="2018-12-19T17:03:00Z">
            <w:rPr>
              <w:rFonts w:ascii="Times New Roman" w:hAnsi="Times New Roman" w:cs="Times New Roman"/>
              <w:color w:val="auto"/>
              <w:sz w:val="20"/>
              <w:szCs w:val="20"/>
            </w:rPr>
          </w:rPrChange>
        </w:rPr>
        <w:lastRenderedPageBreak/>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r w:rsidR="00B078BA" w:rsidRPr="007C163E">
        <w:rPr>
          <w:rFonts w:ascii="Times New Roman" w:hAnsi="Times New Roman" w:cs="Times New Roman"/>
          <w:color w:val="auto"/>
          <w:rPrChange w:id="1787" w:author="Phùng Nguyễn Minh Tâm" w:date="2018-12-19T17:03:00Z">
            <w:rPr>
              <w:rFonts w:ascii="Times New Roman" w:hAnsi="Times New Roman" w:cs="Times New Roman"/>
              <w:color w:val="auto"/>
              <w:sz w:val="20"/>
              <w:szCs w:val="20"/>
            </w:rPr>
          </w:rPrChange>
        </w:rPr>
        <w:t>/</w:t>
      </w:r>
      <w:r w:rsidR="00B078BA" w:rsidRPr="007C163E">
        <w:rPr>
          <w:rFonts w:ascii="Times New Roman" w:hAnsi="Times New Roman" w:cs="Times New Roman"/>
          <w:i/>
          <w:color w:val="auto"/>
          <w:rPrChange w:id="1788" w:author="Phùng Nguyễn Minh Tâm" w:date="2018-12-19T17:03:00Z">
            <w:rPr>
              <w:rFonts w:ascii="Times New Roman" w:hAnsi="Times New Roman" w:cs="Times New Roman"/>
              <w:i/>
              <w:color w:val="auto"/>
              <w:sz w:val="20"/>
              <w:szCs w:val="20"/>
            </w:rPr>
          </w:rPrChange>
        </w:rPr>
        <w:t xml:space="preserve"> </w:t>
      </w:r>
      <w:r w:rsidR="00911239" w:rsidRPr="007C163E">
        <w:rPr>
          <w:rFonts w:ascii="Times New Roman" w:hAnsi="Times New Roman" w:cs="Times New Roman"/>
          <w:i/>
          <w:color w:val="auto"/>
          <w:rPrChange w:id="1789" w:author="Phùng Nguyễn Minh Tâm" w:date="2018-12-19T17:03:00Z">
            <w:rPr>
              <w:rFonts w:ascii="Times New Roman" w:hAnsi="Times New Roman" w:cs="Times New Roman"/>
              <w:i/>
              <w:color w:val="auto"/>
              <w:sz w:val="20"/>
              <w:szCs w:val="20"/>
            </w:rPr>
          </w:rPrChange>
        </w:rPr>
        <w:t>Inform Party A promptly when detecting or suspecting any unauthorized access to the service provided by Party A to Party B, or suspecting that the information about username and password of Party B’s user is leaked by unauthorized people. Party B must send written confirmation of Party B’s notice(s) to Party A (if previously notified in other forms).</w:t>
      </w:r>
    </w:p>
    <w:p w:rsidR="00BF4F9D" w:rsidRPr="007C163E"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Change w:id="1790"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7C163E">
        <w:rPr>
          <w:rFonts w:ascii="Times New Roman" w:hAnsi="Times New Roman" w:cs="Times New Roman"/>
          <w:color w:val="auto"/>
          <w:rPrChange w:id="1791" w:author="Phùng Nguyễn Minh Tâm" w:date="2018-12-19T17:03:00Z">
            <w:rPr>
              <w:rFonts w:ascii="Times New Roman" w:hAnsi="Times New Roman" w:cs="Times New Roman"/>
              <w:color w:val="auto"/>
              <w:sz w:val="20"/>
              <w:szCs w:val="20"/>
            </w:rPr>
          </w:rPrChange>
        </w:rPr>
        <w:t xml:space="preserve">Chịu trách nhiệm và không được hủy ngang, thoái thác bất cứ giao dịch Ngân hàng điện tử nào đã </w:t>
      </w:r>
      <w:r w:rsidR="002B5A46" w:rsidRPr="007C163E">
        <w:rPr>
          <w:rFonts w:ascii="Times New Roman" w:hAnsi="Times New Roman" w:cs="Times New Roman"/>
          <w:color w:val="auto"/>
          <w:rPrChange w:id="1792" w:author="Phùng Nguyễn Minh Tâm" w:date="2018-12-19T17:03:00Z">
            <w:rPr>
              <w:rFonts w:ascii="Times New Roman" w:hAnsi="Times New Roman" w:cs="Times New Roman"/>
              <w:color w:val="auto"/>
              <w:sz w:val="20"/>
              <w:szCs w:val="20"/>
            </w:rPr>
          </w:rPrChange>
        </w:rPr>
        <w:t>gửi tới Agribank thành công</w:t>
      </w:r>
      <w:r w:rsidRPr="007C163E">
        <w:rPr>
          <w:rFonts w:ascii="Times New Roman" w:hAnsi="Times New Roman" w:cs="Times New Roman"/>
          <w:color w:val="auto"/>
          <w:rPrChange w:id="1793" w:author="Phùng Nguyễn Minh Tâm" w:date="2018-12-19T17:03:00Z">
            <w:rPr>
              <w:rFonts w:ascii="Times New Roman" w:hAnsi="Times New Roman" w:cs="Times New Roman"/>
              <w:color w:val="auto"/>
              <w:sz w:val="20"/>
              <w:szCs w:val="20"/>
            </w:rPr>
          </w:rPrChange>
        </w:rPr>
        <w:t xml:space="preserve">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 </w:t>
      </w:r>
      <w:r w:rsidR="00911239" w:rsidRPr="007C163E">
        <w:rPr>
          <w:rFonts w:ascii="Times New Roman" w:hAnsi="Times New Roman" w:cs="Times New Roman"/>
          <w:i/>
          <w:color w:val="auto"/>
          <w:rPrChange w:id="1794" w:author="Phùng Nguyễn Minh Tâm" w:date="2018-12-19T17:03:00Z">
            <w:rPr>
              <w:rFonts w:ascii="Times New Roman" w:hAnsi="Times New Roman" w:cs="Times New Roman"/>
              <w:i/>
              <w:color w:val="auto"/>
              <w:sz w:val="20"/>
              <w:szCs w:val="20"/>
            </w:rPr>
          </w:rPrChange>
        </w:rPr>
        <w:t>Be responsible for and irrevocably bound by or not to refuse any successful E- Banking transaction performed with username (user ID), password in conjunction with OTP/Authentication Code or digital signature of the Customer. Valid and Accepted Internet Banking transactions to Agribank have fully legal status of a contract between Agribank and the customer</w:t>
      </w:r>
      <w:r w:rsidRPr="007C163E">
        <w:rPr>
          <w:rFonts w:ascii="Times New Roman" w:hAnsi="Times New Roman" w:cs="Times New Roman"/>
          <w:i/>
          <w:color w:val="auto"/>
          <w:rPrChange w:id="1795" w:author="Phùng Nguyễn Minh Tâm" w:date="2018-12-19T17:03:00Z">
            <w:rPr>
              <w:rFonts w:ascii="Times New Roman" w:hAnsi="Times New Roman" w:cs="Times New Roman"/>
              <w:i/>
              <w:color w:val="auto"/>
              <w:sz w:val="20"/>
              <w:szCs w:val="20"/>
            </w:rPr>
          </w:rPrChange>
        </w:rPr>
        <w:t>.</w:t>
      </w:r>
    </w:p>
    <w:p w:rsidR="00BF4F9D" w:rsidRPr="007C163E"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Change w:id="1796"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7C163E">
        <w:rPr>
          <w:rFonts w:ascii="Times New Roman" w:hAnsi="Times New Roman" w:cs="Times New Roman"/>
          <w:color w:val="auto"/>
          <w:rPrChange w:id="1797" w:author="Phùng Nguyễn Minh Tâm" w:date="2018-12-19T17:03:00Z">
            <w:rPr>
              <w:rFonts w:ascii="Times New Roman" w:hAnsi="Times New Roman" w:cs="Times New Roman"/>
              <w:color w:val="auto"/>
              <w:sz w:val="20"/>
              <w:szCs w:val="20"/>
            </w:rPr>
          </w:rPrChange>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911239" w:rsidRPr="007C163E">
        <w:rPr>
          <w:rFonts w:ascii="Times New Roman" w:hAnsi="Times New Roman" w:cs="Times New Roman"/>
          <w:i/>
          <w:color w:val="auto"/>
          <w:rPrChange w:id="1798" w:author="Phùng Nguyễn Minh Tâm" w:date="2018-12-19T17:03:00Z">
            <w:rPr>
              <w:rFonts w:ascii="Times New Roman" w:hAnsi="Times New Roman" w:cs="Times New Roman"/>
              <w:i/>
              <w:color w:val="auto"/>
              <w:sz w:val="20"/>
              <w:szCs w:val="20"/>
            </w:rPr>
          </w:rPrChange>
        </w:rPr>
        <w:t xml:space="preserve"> Refund, coordinate with Agribank to refund in full amount mistakenly or excessively credited to the account (due to either operational mistake or technical error from either Agribank or other payment service providers).</w:t>
      </w:r>
      <w:r w:rsidRPr="007C163E">
        <w:rPr>
          <w:rFonts w:ascii="Times New Roman" w:hAnsi="Times New Roman" w:cs="Times New Roman"/>
          <w:i/>
          <w:color w:val="auto"/>
          <w:rPrChange w:id="1799" w:author="Phùng Nguyễn Minh Tâm" w:date="2018-12-19T17:03:00Z">
            <w:rPr>
              <w:rFonts w:ascii="Times New Roman" w:hAnsi="Times New Roman" w:cs="Times New Roman"/>
              <w:i/>
              <w:color w:val="auto"/>
              <w:sz w:val="20"/>
              <w:szCs w:val="20"/>
            </w:rPr>
          </w:rPrChange>
        </w:rPr>
        <w:t xml:space="preserve"> </w:t>
      </w:r>
    </w:p>
    <w:p w:rsidR="00BF4F9D" w:rsidRPr="00005E37"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spacing w:val="-2"/>
          <w:rPrChange w:id="1800" w:author="Phùng Nguyễn Minh Tâm" w:date="2018-12-21T18:20:00Z">
            <w:rPr>
              <w:rFonts w:ascii="Times New Roman" w:hAnsi="Times New Roman" w:cs="Times New Roman"/>
              <w:color w:val="auto"/>
            </w:rPr>
          </w:rPrChange>
        </w:rPr>
        <w:pPrChange w:id="1801"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005E37">
        <w:rPr>
          <w:rFonts w:ascii="Times New Roman" w:hAnsi="Times New Roman" w:cs="Times New Roman"/>
          <w:color w:val="auto"/>
          <w:spacing w:val="-2"/>
          <w:rPrChange w:id="1802" w:author="Phùng Nguyễn Minh Tâm" w:date="2018-12-21T18:20:00Z">
            <w:rPr>
              <w:rFonts w:ascii="Times New Roman" w:hAnsi="Times New Roman" w:cs="Times New Roman"/>
              <w:color w:val="auto"/>
              <w:sz w:val="20"/>
              <w:szCs w:val="20"/>
            </w:rPr>
          </w:rPrChange>
        </w:rPr>
        <w:t xml:space="preserve">Đảm bảo tài khoản có đủ số dư để Agribank thực hiện trích Nợ cho các giao dịch </w:t>
      </w:r>
      <w:proofErr w:type="gramStart"/>
      <w:r w:rsidRPr="00005E37">
        <w:rPr>
          <w:rFonts w:ascii="Times New Roman" w:hAnsi="Times New Roman" w:cs="Times New Roman"/>
          <w:color w:val="auto"/>
          <w:spacing w:val="-2"/>
          <w:rPrChange w:id="1803" w:author="Phùng Nguyễn Minh Tâm" w:date="2018-12-21T18:20:00Z">
            <w:rPr>
              <w:rFonts w:ascii="Times New Roman" w:hAnsi="Times New Roman" w:cs="Times New Roman"/>
              <w:color w:val="auto"/>
              <w:sz w:val="20"/>
              <w:szCs w:val="20"/>
            </w:rPr>
          </w:rPrChange>
        </w:rPr>
        <w:t>theo</w:t>
      </w:r>
      <w:proofErr w:type="gramEnd"/>
      <w:r w:rsidRPr="00005E37">
        <w:rPr>
          <w:rFonts w:ascii="Times New Roman" w:hAnsi="Times New Roman" w:cs="Times New Roman"/>
          <w:color w:val="auto"/>
          <w:spacing w:val="-2"/>
          <w:rPrChange w:id="1804" w:author="Phùng Nguyễn Minh Tâm" w:date="2018-12-21T18:20:00Z">
            <w:rPr>
              <w:rFonts w:ascii="Times New Roman" w:hAnsi="Times New Roman" w:cs="Times New Roman"/>
              <w:color w:val="auto"/>
              <w:sz w:val="20"/>
              <w:szCs w:val="20"/>
            </w:rPr>
          </w:rPrChange>
        </w:rPr>
        <w:t xml:space="preserve"> yêu cầu của khách hàng hoặc trích Nợ các khoản phí liên quan khi đến hạn thanh toán. Khách hàng sẽ bị </w:t>
      </w:r>
      <w:del w:id="1805" w:author="Phùng Nguyễn Minh Tâm" w:date="2018-12-21T18:18:00Z">
        <w:r w:rsidRPr="00005E37" w:rsidDel="00005E37">
          <w:rPr>
            <w:rFonts w:ascii="Times New Roman" w:hAnsi="Times New Roman" w:cs="Times New Roman"/>
            <w:color w:val="auto"/>
            <w:spacing w:val="-2"/>
            <w:rPrChange w:id="1806" w:author="Phùng Nguyễn Minh Tâm" w:date="2018-12-21T18:20:00Z">
              <w:rPr>
                <w:rFonts w:ascii="Times New Roman" w:hAnsi="Times New Roman" w:cs="Times New Roman"/>
                <w:color w:val="auto"/>
                <w:sz w:val="20"/>
                <w:szCs w:val="20"/>
              </w:rPr>
            </w:rPrChange>
          </w:rPr>
          <w:delText xml:space="preserve">hủy </w:delText>
        </w:r>
      </w:del>
      <w:ins w:id="1807" w:author="Phùng Nguyễn Minh Tâm" w:date="2018-12-21T18:18:00Z">
        <w:r w:rsidR="00005E37" w:rsidRPr="00005E37">
          <w:rPr>
            <w:rFonts w:ascii="Times New Roman" w:hAnsi="Times New Roman" w:cs="Times New Roman"/>
            <w:color w:val="auto"/>
            <w:spacing w:val="-2"/>
            <w:rPrChange w:id="1808" w:author="Phùng Nguyễn Minh Tâm" w:date="2018-12-21T18:20:00Z">
              <w:rPr>
                <w:rFonts w:ascii="Times New Roman" w:hAnsi="Times New Roman" w:cs="Times New Roman"/>
                <w:color w:val="auto"/>
              </w:rPr>
            </w:rPrChange>
          </w:rPr>
          <w:t xml:space="preserve">dừng </w:t>
        </w:r>
      </w:ins>
      <w:r w:rsidRPr="00005E37">
        <w:rPr>
          <w:rFonts w:ascii="Times New Roman" w:hAnsi="Times New Roman" w:cs="Times New Roman"/>
          <w:color w:val="auto"/>
          <w:spacing w:val="-2"/>
          <w:rPrChange w:id="1809" w:author="Phùng Nguyễn Minh Tâm" w:date="2018-12-21T18:20:00Z">
            <w:rPr>
              <w:rFonts w:ascii="Times New Roman" w:hAnsi="Times New Roman" w:cs="Times New Roman"/>
              <w:color w:val="auto"/>
              <w:sz w:val="20"/>
              <w:szCs w:val="20"/>
            </w:rPr>
          </w:rPrChange>
        </w:rPr>
        <w:t xml:space="preserve">dịch vụ nếu không hoàn thành nghĩa vụ trả </w:t>
      </w:r>
      <w:r w:rsidR="00300C11" w:rsidRPr="00005E37">
        <w:rPr>
          <w:rFonts w:ascii="Times New Roman" w:hAnsi="Times New Roman" w:cs="Times New Roman"/>
          <w:color w:val="auto"/>
          <w:spacing w:val="-2"/>
          <w:rPrChange w:id="1810" w:author="Phùng Nguyễn Minh Tâm" w:date="2018-12-21T18:20:00Z">
            <w:rPr>
              <w:rFonts w:ascii="Times New Roman" w:hAnsi="Times New Roman" w:cs="Times New Roman"/>
              <w:color w:val="auto"/>
              <w:sz w:val="20"/>
              <w:szCs w:val="20"/>
            </w:rPr>
          </w:rPrChange>
        </w:rPr>
        <w:t>phí duy trì dịch vụ trong 01 (một) năm</w:t>
      </w:r>
      <w:r w:rsidRPr="00005E37">
        <w:rPr>
          <w:rFonts w:ascii="Times New Roman" w:hAnsi="Times New Roman" w:cs="Times New Roman"/>
          <w:color w:val="auto"/>
          <w:spacing w:val="-2"/>
          <w:rPrChange w:id="1811" w:author="Phùng Nguyễn Minh Tâm" w:date="2018-12-21T18:20:00Z">
            <w:rPr>
              <w:rFonts w:ascii="Times New Roman" w:hAnsi="Times New Roman" w:cs="Times New Roman"/>
              <w:color w:val="auto"/>
              <w:sz w:val="20"/>
              <w:szCs w:val="20"/>
            </w:rPr>
          </w:rPrChange>
        </w:rPr>
        <w:t>/</w:t>
      </w:r>
      <w:r w:rsidR="00911239" w:rsidRPr="00005E37">
        <w:rPr>
          <w:rFonts w:ascii="Times New Roman" w:hAnsi="Times New Roman" w:cs="Times New Roman"/>
          <w:i/>
          <w:color w:val="auto"/>
          <w:spacing w:val="-2"/>
          <w:rPrChange w:id="1812" w:author="Phùng Nguyễn Minh Tâm" w:date="2018-12-21T18:20:00Z">
            <w:rPr>
              <w:rFonts w:ascii="Times New Roman" w:hAnsi="Times New Roman" w:cs="Times New Roman"/>
              <w:i/>
              <w:color w:val="auto"/>
              <w:sz w:val="20"/>
              <w:szCs w:val="20"/>
            </w:rPr>
          </w:rPrChange>
        </w:rPr>
        <w:t xml:space="preserve"> Ensure account balance sufficient for Agribank to debit for transactions at the request of customers or debit the related charges/fees on the due date. Customer shall be </w:t>
      </w:r>
      <w:del w:id="1813" w:author="Phùng Nguyễn Minh Tâm" w:date="2018-12-21T18:19:00Z">
        <w:r w:rsidR="00911239" w:rsidRPr="00005E37" w:rsidDel="00005E37">
          <w:rPr>
            <w:rFonts w:ascii="Times New Roman" w:hAnsi="Times New Roman" w:cs="Times New Roman"/>
            <w:i/>
            <w:color w:val="auto"/>
            <w:spacing w:val="-2"/>
            <w:rPrChange w:id="1814" w:author="Phùng Nguyễn Minh Tâm" w:date="2018-12-21T18:20:00Z">
              <w:rPr>
                <w:rFonts w:ascii="Times New Roman" w:hAnsi="Times New Roman" w:cs="Times New Roman"/>
                <w:i/>
                <w:color w:val="auto"/>
                <w:sz w:val="20"/>
                <w:szCs w:val="20"/>
              </w:rPr>
            </w:rPrChange>
          </w:rPr>
          <w:delText xml:space="preserve">terminated </w:delText>
        </w:r>
      </w:del>
      <w:ins w:id="1815" w:author="Phùng Nguyễn Minh Tâm" w:date="2018-12-21T18:19:00Z">
        <w:r w:rsidR="00005E37" w:rsidRPr="00005E37">
          <w:rPr>
            <w:rFonts w:ascii="Times New Roman" w:hAnsi="Times New Roman" w:cs="Times New Roman"/>
            <w:i/>
            <w:color w:val="auto"/>
            <w:spacing w:val="-2"/>
            <w:rPrChange w:id="1816" w:author="Phùng Nguyễn Minh Tâm" w:date="2018-12-21T18:20:00Z">
              <w:rPr>
                <w:rFonts w:ascii="Times New Roman" w:hAnsi="Times New Roman" w:cs="Times New Roman"/>
                <w:i/>
                <w:color w:val="auto"/>
              </w:rPr>
            </w:rPrChange>
          </w:rPr>
          <w:t xml:space="preserve">suspended </w:t>
        </w:r>
      </w:ins>
      <w:r w:rsidR="00911239" w:rsidRPr="00005E37">
        <w:rPr>
          <w:rFonts w:ascii="Times New Roman" w:hAnsi="Times New Roman" w:cs="Times New Roman"/>
          <w:i/>
          <w:color w:val="auto"/>
          <w:spacing w:val="-2"/>
          <w:rPrChange w:id="1817" w:author="Phùng Nguyễn Minh Tâm" w:date="2018-12-21T18:20:00Z">
            <w:rPr>
              <w:rFonts w:ascii="Times New Roman" w:hAnsi="Times New Roman" w:cs="Times New Roman"/>
              <w:i/>
              <w:color w:val="auto"/>
              <w:sz w:val="20"/>
              <w:szCs w:val="20"/>
            </w:rPr>
          </w:rPrChange>
        </w:rPr>
        <w:t>the use of Services if they do not pay fees for</w:t>
      </w:r>
      <w:ins w:id="1818" w:author="Phùng Nguyễn Minh Tâm" w:date="2018-12-21T18:19:00Z">
        <w:r w:rsidR="00005E37" w:rsidRPr="00005E37">
          <w:rPr>
            <w:rFonts w:ascii="Times New Roman" w:hAnsi="Times New Roman" w:cs="Times New Roman"/>
            <w:i/>
            <w:color w:val="auto"/>
            <w:spacing w:val="-2"/>
            <w:rPrChange w:id="1819" w:author="Phùng Nguyễn Minh Tâm" w:date="2018-12-21T18:20:00Z">
              <w:rPr>
                <w:rFonts w:ascii="Times New Roman" w:hAnsi="Times New Roman" w:cs="Times New Roman"/>
                <w:i/>
                <w:color w:val="auto"/>
              </w:rPr>
            </w:rPrChange>
          </w:rPr>
          <w:t xml:space="preserve"> </w:t>
        </w:r>
      </w:ins>
      <w:del w:id="1820" w:author="Phùng Nguyễn Minh Tâm" w:date="2018-12-21T18:19:00Z">
        <w:r w:rsidR="00911239" w:rsidRPr="00005E37" w:rsidDel="00005E37">
          <w:rPr>
            <w:rFonts w:ascii="Times New Roman" w:hAnsi="Times New Roman" w:cs="Times New Roman"/>
            <w:i/>
            <w:color w:val="auto"/>
            <w:spacing w:val="-2"/>
            <w:rPrChange w:id="1821" w:author="Phùng Nguyễn Minh Tâm" w:date="2018-12-21T18:20:00Z">
              <w:rPr>
                <w:rFonts w:ascii="Times New Roman" w:hAnsi="Times New Roman" w:cs="Times New Roman"/>
                <w:i/>
                <w:color w:val="auto"/>
                <w:sz w:val="20"/>
                <w:szCs w:val="20"/>
              </w:rPr>
            </w:rPrChange>
          </w:rPr>
          <w:delText xml:space="preserve">: (i) 12 consecutive months for service of charging maintenance fee by month/quarter; (ii) </w:delText>
        </w:r>
      </w:del>
      <w:r w:rsidR="00911239" w:rsidRPr="00005E37">
        <w:rPr>
          <w:rFonts w:ascii="Times New Roman" w:hAnsi="Times New Roman" w:cs="Times New Roman"/>
          <w:i/>
          <w:color w:val="auto"/>
          <w:spacing w:val="-2"/>
          <w:rPrChange w:id="1822" w:author="Phùng Nguyễn Minh Tâm" w:date="2018-12-21T18:20:00Z">
            <w:rPr>
              <w:rFonts w:ascii="Times New Roman" w:hAnsi="Times New Roman" w:cs="Times New Roman"/>
              <w:i/>
              <w:color w:val="auto"/>
              <w:sz w:val="20"/>
              <w:szCs w:val="20"/>
            </w:rPr>
          </w:rPrChange>
        </w:rPr>
        <w:t>0</w:t>
      </w:r>
      <w:del w:id="1823" w:author="Phùng Nguyễn Minh Tâm" w:date="2018-12-21T18:19:00Z">
        <w:r w:rsidR="00911239" w:rsidRPr="00005E37" w:rsidDel="00005E37">
          <w:rPr>
            <w:rFonts w:ascii="Times New Roman" w:hAnsi="Times New Roman" w:cs="Times New Roman"/>
            <w:i/>
            <w:color w:val="auto"/>
            <w:spacing w:val="-2"/>
            <w:rPrChange w:id="1824" w:author="Phùng Nguyễn Minh Tâm" w:date="2018-12-21T18:20:00Z">
              <w:rPr>
                <w:rFonts w:ascii="Times New Roman" w:hAnsi="Times New Roman" w:cs="Times New Roman"/>
                <w:i/>
                <w:color w:val="auto"/>
                <w:sz w:val="20"/>
                <w:szCs w:val="20"/>
              </w:rPr>
            </w:rPrChange>
          </w:rPr>
          <w:delText>3</w:delText>
        </w:r>
      </w:del>
      <w:ins w:id="1825" w:author="Phùng Nguyễn Minh Tâm" w:date="2018-12-21T18:19:00Z">
        <w:r w:rsidR="00005E37" w:rsidRPr="00005E37">
          <w:rPr>
            <w:rFonts w:ascii="Times New Roman" w:hAnsi="Times New Roman" w:cs="Times New Roman"/>
            <w:i/>
            <w:color w:val="auto"/>
            <w:spacing w:val="-2"/>
            <w:rPrChange w:id="1826" w:author="Phùng Nguyễn Minh Tâm" w:date="2018-12-21T18:20:00Z">
              <w:rPr>
                <w:rFonts w:ascii="Times New Roman" w:hAnsi="Times New Roman" w:cs="Times New Roman"/>
                <w:i/>
                <w:color w:val="auto"/>
              </w:rPr>
            </w:rPrChange>
          </w:rPr>
          <w:t>1</w:t>
        </w:r>
      </w:ins>
      <w:r w:rsidR="00911239" w:rsidRPr="00005E37">
        <w:rPr>
          <w:rFonts w:ascii="Times New Roman" w:hAnsi="Times New Roman" w:cs="Times New Roman"/>
          <w:i/>
          <w:color w:val="auto"/>
          <w:spacing w:val="-2"/>
          <w:rPrChange w:id="1827" w:author="Phùng Nguyễn Minh Tâm" w:date="2018-12-21T18:20:00Z">
            <w:rPr>
              <w:rFonts w:ascii="Times New Roman" w:hAnsi="Times New Roman" w:cs="Times New Roman"/>
              <w:i/>
              <w:color w:val="auto"/>
              <w:sz w:val="20"/>
              <w:szCs w:val="20"/>
            </w:rPr>
          </w:rPrChange>
        </w:rPr>
        <w:t xml:space="preserve"> </w:t>
      </w:r>
      <w:del w:id="1828" w:author="Phùng Nguyễn Minh Tâm" w:date="2018-12-21T18:19:00Z">
        <w:r w:rsidR="00911239" w:rsidRPr="00005E37" w:rsidDel="00005E37">
          <w:rPr>
            <w:rFonts w:ascii="Times New Roman" w:hAnsi="Times New Roman" w:cs="Times New Roman"/>
            <w:i/>
            <w:color w:val="auto"/>
            <w:spacing w:val="-2"/>
            <w:rPrChange w:id="1829" w:author="Phùng Nguyễn Minh Tâm" w:date="2018-12-21T18:20:00Z">
              <w:rPr>
                <w:rFonts w:ascii="Times New Roman" w:hAnsi="Times New Roman" w:cs="Times New Roman"/>
                <w:i/>
                <w:color w:val="auto"/>
                <w:sz w:val="20"/>
                <w:szCs w:val="20"/>
              </w:rPr>
            </w:rPrChange>
          </w:rPr>
          <w:delText xml:space="preserve">consecutive </w:delText>
        </w:r>
      </w:del>
      <w:ins w:id="1830" w:author="Phùng Nguyễn Minh Tâm" w:date="2018-12-21T18:19:00Z">
        <w:r w:rsidR="00005E37" w:rsidRPr="00005E37">
          <w:rPr>
            <w:rFonts w:ascii="Times New Roman" w:hAnsi="Times New Roman" w:cs="Times New Roman"/>
            <w:i/>
            <w:color w:val="auto"/>
            <w:spacing w:val="-2"/>
            <w:rPrChange w:id="1831" w:author="Phùng Nguyễn Minh Tâm" w:date="2018-12-21T18:20:00Z">
              <w:rPr>
                <w:rFonts w:ascii="Times New Roman" w:hAnsi="Times New Roman" w:cs="Times New Roman"/>
                <w:i/>
                <w:color w:val="auto"/>
              </w:rPr>
            </w:rPrChange>
          </w:rPr>
          <w:t xml:space="preserve">(one) </w:t>
        </w:r>
      </w:ins>
      <w:r w:rsidR="00911239" w:rsidRPr="00005E37">
        <w:rPr>
          <w:rFonts w:ascii="Times New Roman" w:hAnsi="Times New Roman" w:cs="Times New Roman"/>
          <w:i/>
          <w:color w:val="auto"/>
          <w:spacing w:val="-2"/>
          <w:rPrChange w:id="1832" w:author="Phùng Nguyễn Minh Tâm" w:date="2018-12-21T18:20:00Z">
            <w:rPr>
              <w:rFonts w:ascii="Times New Roman" w:hAnsi="Times New Roman" w:cs="Times New Roman"/>
              <w:i/>
              <w:color w:val="auto"/>
              <w:sz w:val="20"/>
              <w:szCs w:val="20"/>
            </w:rPr>
          </w:rPrChange>
        </w:rPr>
        <w:t>years for service of charging maintenance fee by year.</w:t>
      </w:r>
    </w:p>
    <w:p w:rsidR="00BF4F9D" w:rsidRPr="007C163E"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Change w:id="1833"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7C163E">
        <w:rPr>
          <w:rFonts w:ascii="Times New Roman" w:hAnsi="Times New Roman" w:cs="Times New Roman"/>
          <w:color w:val="auto"/>
          <w:rPrChange w:id="1834" w:author="Phùng Nguyễn Minh Tâm" w:date="2018-12-19T17:03:00Z">
            <w:rPr>
              <w:rFonts w:ascii="Times New Roman" w:hAnsi="Times New Roman" w:cs="Times New Roman"/>
              <w:color w:val="auto"/>
              <w:sz w:val="20"/>
              <w:szCs w:val="20"/>
            </w:rPr>
          </w:rPrChange>
        </w:rPr>
        <w:t>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theo chỉ thị thanh toán/</w:t>
      </w:r>
      <w:r w:rsidR="00911239" w:rsidRPr="007C163E">
        <w:rPr>
          <w:rFonts w:ascii="Times New Roman" w:hAnsi="Times New Roman" w:cs="Times New Roman"/>
          <w:i/>
          <w:color w:val="auto"/>
          <w:rPrChange w:id="1835" w:author="Phùng Nguyễn Minh Tâm" w:date="2018-12-19T17:03:00Z">
            <w:rPr>
              <w:rFonts w:ascii="Times New Roman" w:hAnsi="Times New Roman" w:cs="Times New Roman"/>
              <w:i/>
              <w:color w:val="auto"/>
              <w:sz w:val="20"/>
              <w:szCs w:val="20"/>
            </w:rPr>
          </w:rPrChange>
        </w:rPr>
        <w:t xml:space="preserve"> Promptly notify or coordinate with Agribank to resolve errors, problems or disputes in the course of using the Serivices. Be responsible for solving any disputes occurred with the ordering party or with the beneficiary party relating to transfers </w:t>
      </w:r>
      <w:proofErr w:type="gramStart"/>
      <w:r w:rsidR="00911239" w:rsidRPr="007C163E">
        <w:rPr>
          <w:rFonts w:ascii="Times New Roman" w:hAnsi="Times New Roman" w:cs="Times New Roman"/>
          <w:i/>
          <w:color w:val="auto"/>
          <w:rPrChange w:id="1836" w:author="Phùng Nguyễn Minh Tâm" w:date="2018-12-19T17:03:00Z">
            <w:rPr>
              <w:rFonts w:ascii="Times New Roman" w:hAnsi="Times New Roman" w:cs="Times New Roman"/>
              <w:i/>
              <w:color w:val="auto"/>
              <w:sz w:val="20"/>
              <w:szCs w:val="20"/>
            </w:rPr>
          </w:rPrChange>
        </w:rPr>
        <w:t>effected</w:t>
      </w:r>
      <w:proofErr w:type="gramEnd"/>
      <w:r w:rsidR="00911239" w:rsidRPr="007C163E">
        <w:rPr>
          <w:rFonts w:ascii="Times New Roman" w:hAnsi="Times New Roman" w:cs="Times New Roman"/>
          <w:i/>
          <w:color w:val="auto"/>
          <w:rPrChange w:id="1837" w:author="Phùng Nguyễn Minh Tâm" w:date="2018-12-19T17:03:00Z">
            <w:rPr>
              <w:rFonts w:ascii="Times New Roman" w:hAnsi="Times New Roman" w:cs="Times New Roman"/>
              <w:i/>
              <w:color w:val="auto"/>
              <w:sz w:val="20"/>
              <w:szCs w:val="20"/>
            </w:rPr>
          </w:rPrChange>
        </w:rPr>
        <w:t xml:space="preserve"> by Party A as instructed.</w:t>
      </w:r>
    </w:p>
    <w:p w:rsidR="00B078BA" w:rsidRPr="007C163E"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Change w:id="1838"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7C163E">
        <w:rPr>
          <w:rFonts w:ascii="Times New Roman" w:hAnsi="Times New Roman" w:cs="Times New Roman"/>
          <w:color w:val="auto"/>
          <w:rPrChange w:id="1839" w:author="Phùng Nguyễn Minh Tâm" w:date="2018-12-19T17:03:00Z">
            <w:rPr>
              <w:rFonts w:ascii="Times New Roman" w:hAnsi="Times New Roman" w:cs="Times New Roman"/>
              <w:color w:val="auto"/>
              <w:sz w:val="20"/>
              <w:szCs w:val="20"/>
            </w:rPr>
          </w:rPrChange>
        </w:rPr>
        <w:t>Trường hợp khóa/hủy dịch vụ, khách hàng vẫn phải chịu trách nhiệm về các phát sinh từ những giao dịch của khách hàng thực hiện trong thời gian sử dụng dịch vụ</w:t>
      </w:r>
      <w:r w:rsidR="002B5A46" w:rsidRPr="007C163E">
        <w:rPr>
          <w:rFonts w:ascii="Times New Roman" w:hAnsi="Times New Roman" w:cs="Times New Roman"/>
          <w:color w:val="auto"/>
          <w:rPrChange w:id="1840" w:author="Phùng Nguyễn Minh Tâm" w:date="2018-12-19T17:03:00Z">
            <w:rPr>
              <w:rFonts w:ascii="Times New Roman" w:hAnsi="Times New Roman" w:cs="Times New Roman"/>
              <w:color w:val="auto"/>
              <w:sz w:val="20"/>
              <w:szCs w:val="20"/>
            </w:rPr>
          </w:rPrChange>
        </w:rPr>
        <w:t xml:space="preserve"> chưa khóa/hủy</w:t>
      </w:r>
      <w:r w:rsidRPr="007C163E">
        <w:rPr>
          <w:rFonts w:ascii="Times New Roman" w:hAnsi="Times New Roman" w:cs="Times New Roman"/>
          <w:color w:val="auto"/>
          <w:rPrChange w:id="1841" w:author="Phùng Nguyễn Minh Tâm" w:date="2018-12-19T17:03:00Z">
            <w:rPr>
              <w:rFonts w:ascii="Times New Roman" w:hAnsi="Times New Roman" w:cs="Times New Roman"/>
              <w:color w:val="auto"/>
              <w:sz w:val="20"/>
              <w:szCs w:val="20"/>
            </w:rPr>
          </w:rPrChange>
        </w:rPr>
        <w:t>/</w:t>
      </w:r>
      <w:r w:rsidR="00911239" w:rsidRPr="007C163E">
        <w:rPr>
          <w:rFonts w:ascii="Times New Roman" w:hAnsi="Times New Roman" w:cs="Times New Roman"/>
          <w:i/>
          <w:color w:val="auto"/>
          <w:rPrChange w:id="1842" w:author="Phùng Nguyễn Minh Tâm" w:date="2018-12-19T17:03:00Z">
            <w:rPr>
              <w:rFonts w:ascii="Times New Roman" w:hAnsi="Times New Roman" w:cs="Times New Roman"/>
              <w:i/>
              <w:color w:val="auto"/>
              <w:sz w:val="20"/>
              <w:szCs w:val="20"/>
            </w:rPr>
          </w:rPrChange>
        </w:rPr>
        <w:t xml:space="preserve"> In case of lock/termination of the Service, Customer still take full responsibility of issues arising from transactions in the time of using the Services beyond lock/termination.</w:t>
      </w:r>
    </w:p>
    <w:p w:rsidR="00B078BA" w:rsidRPr="007C163E" w:rsidRDefault="00BF4F9D">
      <w:pPr>
        <w:pStyle w:val="Default"/>
        <w:widowControl w:val="0"/>
        <w:numPr>
          <w:ilvl w:val="0"/>
          <w:numId w:val="76"/>
        </w:numPr>
        <w:tabs>
          <w:tab w:val="left" w:pos="249"/>
          <w:tab w:val="left" w:pos="360"/>
          <w:tab w:val="left" w:pos="900"/>
        </w:tabs>
        <w:spacing w:before="80" w:after="80" w:line="264" w:lineRule="auto"/>
        <w:ind w:left="0" w:firstLine="567"/>
        <w:jc w:val="both"/>
        <w:rPr>
          <w:rFonts w:ascii="Times New Roman" w:hAnsi="Times New Roman" w:cs="Times New Roman"/>
          <w:color w:val="auto"/>
        </w:rPr>
        <w:pPrChange w:id="1843" w:author="Phùng Nguyễn Minh Tâm" w:date="2018-12-21T18:20:00Z">
          <w:pPr>
            <w:pStyle w:val="Default"/>
            <w:widowControl w:val="0"/>
            <w:numPr>
              <w:numId w:val="76"/>
            </w:numPr>
            <w:tabs>
              <w:tab w:val="left" w:pos="249"/>
              <w:tab w:val="left" w:pos="360"/>
              <w:tab w:val="left" w:pos="900"/>
            </w:tabs>
            <w:spacing w:before="80" w:after="80" w:line="252" w:lineRule="auto"/>
            <w:ind w:left="1440" w:firstLine="567"/>
            <w:jc w:val="both"/>
          </w:pPr>
        </w:pPrChange>
      </w:pPr>
      <w:r w:rsidRPr="007C163E">
        <w:rPr>
          <w:rFonts w:ascii="Times New Roman" w:hAnsi="Times New Roman" w:cs="Times New Roman"/>
          <w:color w:val="auto"/>
          <w:rPrChange w:id="1844" w:author="Phùng Nguyễn Minh Tâm" w:date="2018-12-19T17:03:00Z">
            <w:rPr>
              <w:rFonts w:ascii="Times New Roman" w:hAnsi="Times New Roman" w:cs="Times New Roman"/>
              <w:color w:val="auto"/>
              <w:sz w:val="20"/>
              <w:szCs w:val="20"/>
            </w:rPr>
          </w:rPrChange>
        </w:rPr>
        <w:t>Cam kết không thực hiện các giao dịch trái với quy định luật pháp; không được sử dụng các dịch vụ Ngân hàng điện tử của Bên A cho các mục đích rửa tiền, tài trợ khủng bố, lừa đảo, gian lận hoặc các hành vi vi phạm pháp luật khác</w:t>
      </w:r>
      <w:r w:rsidR="00B078BA" w:rsidRPr="007C163E">
        <w:rPr>
          <w:rFonts w:ascii="Times New Roman" w:hAnsi="Times New Roman" w:cs="Times New Roman"/>
          <w:color w:val="auto"/>
          <w:rPrChange w:id="1845" w:author="Phùng Nguyễn Minh Tâm" w:date="2018-12-19T17:03:00Z">
            <w:rPr>
              <w:rFonts w:ascii="Times New Roman" w:hAnsi="Times New Roman" w:cs="Times New Roman"/>
              <w:color w:val="auto"/>
              <w:sz w:val="20"/>
              <w:szCs w:val="20"/>
            </w:rPr>
          </w:rPrChange>
        </w:rPr>
        <w:t>/</w:t>
      </w:r>
      <w:r w:rsidR="00911239" w:rsidRPr="007C163E">
        <w:rPr>
          <w:rFonts w:ascii="Times New Roman" w:hAnsi="Times New Roman" w:cs="Times New Roman"/>
          <w:i/>
          <w:color w:val="auto"/>
          <w:rPrChange w:id="1846" w:author="Phùng Nguyễn Minh Tâm" w:date="2018-12-19T17:03:00Z">
            <w:rPr>
              <w:rFonts w:ascii="Times New Roman" w:hAnsi="Times New Roman" w:cs="Times New Roman"/>
              <w:i/>
              <w:color w:val="auto"/>
              <w:sz w:val="20"/>
              <w:szCs w:val="20"/>
            </w:rPr>
          </w:rPrChange>
        </w:rPr>
        <w:t xml:space="preserve"> Commit not performing transactions in a manner that is inconsistent with Laws and not to use Party A’s Internet Banking service for the purposes of money laundering, terrorist financing, fraud or other violations.</w:t>
      </w:r>
    </w:p>
    <w:p w:rsidR="00272F91" w:rsidRPr="007C163E" w:rsidRDefault="00272F91" w:rsidP="00F9584C">
      <w:pPr>
        <w:pStyle w:val="Default"/>
        <w:widowControl w:val="0"/>
        <w:numPr>
          <w:ilvl w:val="0"/>
          <w:numId w:val="76"/>
        </w:numPr>
        <w:tabs>
          <w:tab w:val="left" w:pos="249"/>
          <w:tab w:val="left" w:pos="360"/>
          <w:tab w:val="left" w:pos="900"/>
        </w:tabs>
        <w:spacing w:before="80" w:after="80" w:line="252" w:lineRule="auto"/>
        <w:ind w:left="0" w:firstLine="567"/>
        <w:jc w:val="both"/>
        <w:rPr>
          <w:rFonts w:ascii="Times New Roman" w:hAnsi="Times New Roman" w:cs="Times New Roman"/>
          <w:color w:val="auto"/>
          <w:spacing w:val="-2"/>
        </w:rPr>
      </w:pPr>
      <w:r w:rsidRPr="007C163E">
        <w:rPr>
          <w:rFonts w:ascii="Times New Roman" w:hAnsi="Times New Roman" w:cs="Times New Roman"/>
          <w:color w:val="auto"/>
          <w:spacing w:val="-2"/>
          <w:rPrChange w:id="1847" w:author="Phùng Nguyễn Minh Tâm" w:date="2018-12-19T17:03:00Z">
            <w:rPr>
              <w:rFonts w:ascii="Times New Roman" w:hAnsi="Times New Roman" w:cs="Times New Roman"/>
              <w:color w:val="auto"/>
              <w:spacing w:val="-2"/>
              <w:sz w:val="20"/>
              <w:szCs w:val="20"/>
            </w:rPr>
          </w:rPrChange>
        </w:rPr>
        <w:lastRenderedPageBreak/>
        <w:t xml:space="preserve">Các trách nhiệm khác </w:t>
      </w:r>
      <w:proofErr w:type="gramStart"/>
      <w:r w:rsidRPr="007C163E">
        <w:rPr>
          <w:rFonts w:ascii="Times New Roman" w:hAnsi="Times New Roman" w:cs="Times New Roman"/>
          <w:color w:val="auto"/>
          <w:spacing w:val="-2"/>
          <w:rPrChange w:id="1848" w:author="Phùng Nguyễn Minh Tâm" w:date="2018-12-19T17:03:00Z">
            <w:rPr>
              <w:rFonts w:ascii="Times New Roman" w:hAnsi="Times New Roman" w:cs="Times New Roman"/>
              <w:color w:val="auto"/>
              <w:spacing w:val="-2"/>
              <w:sz w:val="20"/>
              <w:szCs w:val="20"/>
            </w:rPr>
          </w:rPrChange>
        </w:rPr>
        <w:t>theo</w:t>
      </w:r>
      <w:proofErr w:type="gramEnd"/>
      <w:r w:rsidRPr="007C163E">
        <w:rPr>
          <w:rFonts w:ascii="Times New Roman" w:hAnsi="Times New Roman" w:cs="Times New Roman"/>
          <w:color w:val="auto"/>
          <w:spacing w:val="-2"/>
          <w:rPrChange w:id="1849" w:author="Phùng Nguyễn Minh Tâm" w:date="2018-12-19T17:03:00Z">
            <w:rPr>
              <w:rFonts w:ascii="Times New Roman" w:hAnsi="Times New Roman" w:cs="Times New Roman"/>
              <w:color w:val="auto"/>
              <w:spacing w:val="-2"/>
              <w:sz w:val="20"/>
              <w:szCs w:val="20"/>
            </w:rPr>
          </w:rPrChange>
        </w:rPr>
        <w:t xml:space="preserve"> quy định của pháp luật và các </w:t>
      </w:r>
      <w:r w:rsidR="00B078BA" w:rsidRPr="007C163E">
        <w:rPr>
          <w:rFonts w:ascii="Times New Roman" w:hAnsi="Times New Roman" w:cs="Times New Roman"/>
          <w:color w:val="auto"/>
          <w:spacing w:val="-2"/>
          <w:rPrChange w:id="1850" w:author="Phùng Nguyễn Minh Tâm" w:date="2018-12-19T17:03:00Z">
            <w:rPr>
              <w:rFonts w:ascii="Times New Roman" w:hAnsi="Times New Roman" w:cs="Times New Roman"/>
              <w:color w:val="auto"/>
              <w:spacing w:val="-2"/>
              <w:sz w:val="20"/>
              <w:szCs w:val="20"/>
            </w:rPr>
          </w:rPrChange>
        </w:rPr>
        <w:t>quy định có liên quan của bên A/</w:t>
      </w:r>
      <w:r w:rsidR="00B078BA" w:rsidRPr="007C163E">
        <w:rPr>
          <w:rFonts w:ascii="Times New Roman" w:hAnsi="Times New Roman" w:cs="Times New Roman"/>
          <w:i/>
          <w:color w:val="auto"/>
          <w:spacing w:val="-2"/>
          <w:rPrChange w:id="1851" w:author="Phùng Nguyễn Minh Tâm" w:date="2018-12-19T17:03:00Z">
            <w:rPr>
              <w:rFonts w:ascii="Times New Roman" w:hAnsi="Times New Roman" w:cs="Times New Roman"/>
              <w:i/>
              <w:color w:val="auto"/>
              <w:spacing w:val="-2"/>
              <w:sz w:val="20"/>
              <w:szCs w:val="20"/>
            </w:rPr>
          </w:rPrChange>
        </w:rPr>
        <w:t xml:space="preserve"> </w:t>
      </w:r>
      <w:r w:rsidR="00911239" w:rsidRPr="007C163E">
        <w:rPr>
          <w:rFonts w:ascii="Times New Roman" w:hAnsi="Times New Roman" w:cs="Times New Roman"/>
          <w:i/>
          <w:color w:val="auto"/>
          <w:spacing w:val="-2"/>
          <w:rPrChange w:id="1852" w:author="Phùng Nguyễn Minh Tâm" w:date="2018-12-19T17:03:00Z">
            <w:rPr>
              <w:rFonts w:ascii="Times New Roman" w:hAnsi="Times New Roman" w:cs="Times New Roman"/>
              <w:i/>
              <w:color w:val="auto"/>
              <w:spacing w:val="-2"/>
              <w:sz w:val="20"/>
              <w:szCs w:val="20"/>
            </w:rPr>
          </w:rPrChange>
        </w:rPr>
        <w:t>Fulfil other obligations in accordance with Laws and Party A’s relevant regulations.</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Quyền và trách nhiệm của Bên A</w:t>
      </w:r>
      <w:r w:rsidR="006C49B6" w:rsidRPr="007C163E">
        <w:rPr>
          <w:b/>
          <w:spacing w:val="-1"/>
          <w:sz w:val="24"/>
          <w:szCs w:val="24"/>
        </w:rPr>
        <w:t>/</w:t>
      </w:r>
      <w:r w:rsidR="006C49B6" w:rsidRPr="007C163E">
        <w:rPr>
          <w:i/>
          <w:sz w:val="24"/>
          <w:szCs w:val="24"/>
        </w:rPr>
        <w:t xml:space="preserve"> </w:t>
      </w:r>
      <w:r w:rsidR="00812B06" w:rsidRPr="007C163E">
        <w:rPr>
          <w:b/>
          <w:i/>
          <w:spacing w:val="-1"/>
          <w:sz w:val="24"/>
          <w:szCs w:val="24"/>
        </w:rPr>
        <w:t>Article 5: Rights and Obligations of Party A</w:t>
      </w:r>
    </w:p>
    <w:p w:rsidR="00272F91" w:rsidRPr="007C163E" w:rsidRDefault="00272F91" w:rsidP="00F9584C">
      <w:pPr>
        <w:widowControl w:val="0"/>
        <w:numPr>
          <w:ilvl w:val="1"/>
          <w:numId w:val="5"/>
        </w:numPr>
        <w:tabs>
          <w:tab w:val="left" w:pos="720"/>
          <w:tab w:val="left" w:pos="900"/>
          <w:tab w:val="num" w:pos="1418"/>
        </w:tabs>
        <w:spacing w:before="80" w:after="80" w:line="252" w:lineRule="auto"/>
        <w:ind w:left="0" w:firstLine="567"/>
        <w:jc w:val="both"/>
        <w:rPr>
          <w:sz w:val="24"/>
          <w:szCs w:val="24"/>
          <w:lang w:val="es-ES_tradnl"/>
        </w:rPr>
      </w:pPr>
      <w:r w:rsidRPr="007C163E">
        <w:rPr>
          <w:b/>
          <w:sz w:val="24"/>
          <w:szCs w:val="24"/>
          <w:lang w:val="es-ES_tradnl"/>
        </w:rPr>
        <w:t>B</w:t>
      </w:r>
      <w:r w:rsidRPr="007C163E">
        <w:rPr>
          <w:b/>
          <w:spacing w:val="-1"/>
          <w:sz w:val="24"/>
          <w:szCs w:val="24"/>
          <w:lang w:val="es-ES_tradnl"/>
        </w:rPr>
        <w:t>ê</w:t>
      </w:r>
      <w:r w:rsidRPr="007C163E">
        <w:rPr>
          <w:b/>
          <w:sz w:val="24"/>
          <w:szCs w:val="24"/>
          <w:lang w:val="es-ES_tradnl"/>
        </w:rPr>
        <w:t>n</w:t>
      </w:r>
      <w:r w:rsidRPr="007C163E">
        <w:rPr>
          <w:b/>
          <w:spacing w:val="1"/>
          <w:sz w:val="24"/>
          <w:szCs w:val="24"/>
          <w:lang w:val="es-ES_tradnl"/>
        </w:rPr>
        <w:t xml:space="preserve"> </w:t>
      </w:r>
      <w:r w:rsidRPr="007C163E">
        <w:rPr>
          <w:b/>
          <w:sz w:val="24"/>
          <w:szCs w:val="24"/>
          <w:lang w:val="es-ES_tradnl"/>
        </w:rPr>
        <w:t xml:space="preserve">A </w:t>
      </w:r>
      <w:r w:rsidRPr="007C163E">
        <w:rPr>
          <w:b/>
          <w:spacing w:val="-1"/>
          <w:sz w:val="24"/>
          <w:szCs w:val="24"/>
          <w:lang w:val="es-ES_tradnl"/>
        </w:rPr>
        <w:t>c</w:t>
      </w:r>
      <w:r w:rsidRPr="007C163E">
        <w:rPr>
          <w:b/>
          <w:sz w:val="24"/>
          <w:szCs w:val="24"/>
          <w:lang w:val="es-ES_tradnl"/>
        </w:rPr>
        <w:t xml:space="preserve">ó </w:t>
      </w:r>
      <w:r w:rsidRPr="007C163E">
        <w:rPr>
          <w:b/>
          <w:spacing w:val="1"/>
          <w:sz w:val="24"/>
          <w:szCs w:val="24"/>
          <w:lang w:val="es-ES_tradnl"/>
        </w:rPr>
        <w:t>qu</w:t>
      </w:r>
      <w:r w:rsidRPr="007C163E">
        <w:rPr>
          <w:b/>
          <w:sz w:val="24"/>
          <w:szCs w:val="24"/>
          <w:lang w:val="es-ES_tradnl"/>
        </w:rPr>
        <w:t>y</w:t>
      </w:r>
      <w:r w:rsidRPr="007C163E">
        <w:rPr>
          <w:b/>
          <w:spacing w:val="-1"/>
          <w:sz w:val="24"/>
          <w:szCs w:val="24"/>
          <w:lang w:val="es-ES_tradnl"/>
        </w:rPr>
        <w:t>ề</w:t>
      </w:r>
      <w:r w:rsidRPr="007C163E">
        <w:rPr>
          <w:b/>
          <w:spacing w:val="1"/>
          <w:sz w:val="24"/>
          <w:szCs w:val="24"/>
          <w:lang w:val="es-ES_tradnl"/>
        </w:rPr>
        <w:t>n</w:t>
      </w:r>
      <w:r w:rsidR="00812B06" w:rsidRPr="007C163E">
        <w:rPr>
          <w:b/>
          <w:spacing w:val="1"/>
          <w:sz w:val="24"/>
          <w:szCs w:val="24"/>
          <w:lang w:val="es-ES_tradnl"/>
        </w:rPr>
        <w:t>/</w:t>
      </w:r>
      <w:r w:rsidR="006C49B6" w:rsidRPr="007C163E">
        <w:rPr>
          <w:b/>
          <w:i/>
          <w:sz w:val="24"/>
          <w:szCs w:val="24"/>
        </w:rPr>
        <w:t xml:space="preserve"> </w:t>
      </w:r>
      <w:r w:rsidR="00812B06" w:rsidRPr="007C163E">
        <w:rPr>
          <w:b/>
          <w:i/>
          <w:spacing w:val="1"/>
          <w:sz w:val="24"/>
          <w:szCs w:val="24"/>
        </w:rPr>
        <w:t>Party A reserves the rights to</w:t>
      </w:r>
      <w:r w:rsidRPr="007C163E">
        <w:rPr>
          <w:b/>
          <w:sz w:val="24"/>
          <w:szCs w:val="24"/>
          <w:lang w:val="es-ES_tradnl"/>
        </w:rPr>
        <w:t>:</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a)</w:t>
      </w:r>
      <w:r w:rsidRPr="007C163E">
        <w:rPr>
          <w:sz w:val="24"/>
          <w:szCs w:val="24"/>
          <w:lang w:val="es-ES_tradnl"/>
        </w:rPr>
        <w:tab/>
        <w:t>Khi nâng cấp, phát triển dịch vụ, Agribank được phép bổ sung, cung cấp thêm các tiện ích Dịch vụ cho khách hàng mà không cần thông báo hoặc yêu cầu khác</w:t>
      </w:r>
      <w:r w:rsidR="006C49B6" w:rsidRPr="007C163E">
        <w:rPr>
          <w:sz w:val="24"/>
          <w:szCs w:val="24"/>
          <w:lang w:val="es-ES_tradnl"/>
        </w:rPr>
        <w:t>h hàng đăng ký bổ sung Dịch vụ/</w:t>
      </w:r>
      <w:r w:rsidR="00F708BC" w:rsidRPr="007C163E">
        <w:rPr>
          <w:i/>
          <w:sz w:val="24"/>
          <w:szCs w:val="24"/>
          <w:lang w:val="es-ES_tradnl"/>
        </w:rPr>
        <w:t xml:space="preserve"> When upgrading and developing the Service, Agribank has right to supplement and provide additional services for customers without notice or requirement over customers to register additional services.</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b)</w:t>
      </w:r>
      <w:r w:rsidRPr="007C163E">
        <w:rPr>
          <w:sz w:val="24"/>
          <w:szCs w:val="24"/>
          <w:lang w:val="es-ES_tradnl"/>
        </w:rPr>
        <w:tab/>
        <w:t xml:space="preserve">Khóa/hủy Dịch vụ mà không cần báo trước khi Agribank thấy là cần thiết, bao gồm nhưng không giới hạn các trường hợp: (i) </w:t>
      </w:r>
      <w:r w:rsidR="008C4F0E" w:rsidRPr="007C163E">
        <w:rPr>
          <w:sz w:val="24"/>
          <w:szCs w:val="24"/>
          <w:lang w:val="es-ES_tradnl"/>
        </w:rPr>
        <w:t>Theo quyết định, yêu cầu của pháp luật hoặc cơ quan nhà nước có thẩm quyền</w:t>
      </w:r>
      <w:r w:rsidRPr="007C163E">
        <w:rPr>
          <w:sz w:val="24"/>
          <w:szCs w:val="24"/>
          <w:lang w:val="es-ES_tradnl"/>
        </w:rPr>
        <w:t>; (ii)</w:t>
      </w:r>
      <w:r w:rsidR="008C4F0E" w:rsidRPr="007C163E">
        <w:rPr>
          <w:sz w:val="24"/>
          <w:szCs w:val="24"/>
          <w:lang w:val="es-ES_tradnl"/>
        </w:rPr>
        <w:t xml:space="preserve"> Khách hàng không tuân thủ các điều kiện, điều khoản, quy định của pháp luật và (hoặc) quy định của Agribank về sử dụng Dịch vụ</w:t>
      </w:r>
      <w:r w:rsidRPr="007C163E">
        <w:rPr>
          <w:sz w:val="24"/>
          <w:szCs w:val="24"/>
          <w:lang w:val="es-ES_tradnl"/>
        </w:rPr>
        <w:t xml:space="preserve">,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w:t>
      </w:r>
      <w:r w:rsidR="006C49B6" w:rsidRPr="007C163E">
        <w:rPr>
          <w:sz w:val="24"/>
          <w:szCs w:val="24"/>
          <w:lang w:val="es-ES_tradnl"/>
        </w:rPr>
        <w:t>phạm vi kiểm soát của Agribank/</w:t>
      </w:r>
      <w:r w:rsidR="00F708BC" w:rsidRPr="007C163E">
        <w:rPr>
          <w:i/>
          <w:sz w:val="24"/>
          <w:szCs w:val="24"/>
          <w:lang w:val="es-ES_tradnl"/>
        </w:rPr>
        <w:t xml:space="preserve"> Lock/terminate the Service when it is aware of necessary without prior notice , including but not limited to: (i)  the decision, the request of the law or the competent state agency; (ii) Customer’s failure to comply with conditions, the terms and conditions of Agribank and/or the law governing use of the service; (iii) cases involving counterfeit, risk or fraud; (iv) Having grounds/doubts about customer laundering; (v) the posibility of violation against  the interests of Agribank / clients / third parties ; (vi) In the case of occurrences caused by force majeure circumstances, beyond Agribank's control</w:t>
      </w:r>
      <w:r w:rsidR="00F708BC" w:rsidRPr="007C163E">
        <w:rPr>
          <w:sz w:val="24"/>
          <w:szCs w:val="24"/>
          <w:lang w:val="es-ES_tradnl"/>
        </w:rPr>
        <w:t>.</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c)</w:t>
      </w:r>
      <w:r w:rsidRPr="007C163E">
        <w:rPr>
          <w:sz w:val="24"/>
          <w:szCs w:val="24"/>
          <w:lang w:val="es-ES_tradnl"/>
        </w:rPr>
        <w:tab/>
        <w:t xml:space="preserve">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w:t>
      </w:r>
      <w:r w:rsidR="008C4F0E" w:rsidRPr="007C163E">
        <w:rPr>
          <w:sz w:val="24"/>
          <w:szCs w:val="24"/>
          <w:lang w:val="es-ES_tradnl"/>
        </w:rPr>
        <w:t xml:space="preserve">(ii) Chia sẻ với bên thứ ba hợp tác với Agribank trong việc cung cấp dịch vụ nhằm nâng cao chất lượng dịch vụ và lợi ích của khách hàng; </w:t>
      </w:r>
      <w:r w:rsidRPr="007C163E">
        <w:rPr>
          <w:sz w:val="24"/>
          <w:szCs w:val="24"/>
          <w:lang w:val="es-ES_tradnl"/>
        </w:rPr>
        <w:t>(iii) Phục vụ việc điều tra hoạt động rửa tiền hoặc gửi cho cơ quan có thẩm qu</w:t>
      </w:r>
      <w:r w:rsidR="006C49B6" w:rsidRPr="007C163E">
        <w:rPr>
          <w:sz w:val="24"/>
          <w:szCs w:val="24"/>
          <w:lang w:val="es-ES_tradnl"/>
        </w:rPr>
        <w:t>yền khi có căn cứ hoặc nghi ngờ/</w:t>
      </w:r>
      <w:r w:rsidR="00F708BC" w:rsidRPr="007C163E">
        <w:rPr>
          <w:i/>
          <w:sz w:val="24"/>
          <w:szCs w:val="24"/>
          <w:lang w:val="es-ES_tradnl"/>
        </w:rPr>
        <w:t xml:space="preserve"> Be entitled to use customer information to: (i) serve the management, supervision, advice, support... between Agribank and its customers and / or for the purpose of promoting and introducing products, services of Agribank to customers; (ii) Share with third parties in cooperation with Agribank to provide Services to improve the quality of customer service and benefits; (iii) Serve the investigation of money laundering operations or send to competent authorities upon evidence or suspection</w:t>
      </w:r>
      <w:r w:rsidR="00F708BC" w:rsidRPr="007C163E">
        <w:rPr>
          <w:sz w:val="24"/>
          <w:szCs w:val="24"/>
          <w:lang w:val="es-ES_tradnl"/>
        </w:rPr>
        <w:t>.</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d)</w:t>
      </w:r>
      <w:r w:rsidRPr="007C163E">
        <w:rPr>
          <w:sz w:val="24"/>
          <w:szCs w:val="24"/>
          <w:lang w:val="es-ES_tradnl"/>
        </w:rPr>
        <w:tab/>
        <w:t>Từ chối thực hiện các giao dịch trường hợp tài khoản của khách hàng không đáp ứng đủ các điề</w:t>
      </w:r>
      <w:r w:rsidR="006C49B6" w:rsidRPr="007C163E">
        <w:rPr>
          <w:sz w:val="24"/>
          <w:szCs w:val="24"/>
          <w:lang w:val="es-ES_tradnl"/>
        </w:rPr>
        <w:t>u kiện để thực hiện giao dịch/</w:t>
      </w:r>
      <w:r w:rsidR="00F708BC" w:rsidRPr="007C163E">
        <w:rPr>
          <w:i/>
          <w:sz w:val="24"/>
          <w:szCs w:val="24"/>
          <w:lang w:val="es-ES_tradnl"/>
        </w:rPr>
        <w:t xml:space="preserve"> Refuse to make transactions if the customer's account does not meet the conditions for processing transaction.</w:t>
      </w:r>
    </w:p>
    <w:p w:rsidR="006C49B6"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e)</w:t>
      </w:r>
      <w:r w:rsidRPr="007C163E">
        <w:rPr>
          <w:sz w:val="24"/>
          <w:szCs w:val="24"/>
          <w:lang w:val="es-ES_tradnl"/>
        </w:rPr>
        <w:tab/>
        <w:t xml:space="preserve">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w:t>
      </w:r>
      <w:r w:rsidR="006C49B6" w:rsidRPr="007C163E">
        <w:rPr>
          <w:sz w:val="24"/>
          <w:szCs w:val="24"/>
          <w:lang w:val="es-ES_tradnl"/>
        </w:rPr>
        <w:t>khách hàng thua kiện (nếu có)/</w:t>
      </w:r>
      <w:r w:rsidR="00F708BC" w:rsidRPr="007C163E">
        <w:rPr>
          <w:i/>
          <w:sz w:val="24"/>
          <w:szCs w:val="24"/>
          <w:lang w:val="es-ES_tradnl"/>
        </w:rPr>
        <w:t xml:space="preserve"> Request Customer to refund  in full amount that has mistakenly or excessively credited to the account (due to either operational mistake or technical error from either Agribank or other </w:t>
      </w:r>
      <w:r w:rsidR="00F708BC" w:rsidRPr="007C163E">
        <w:rPr>
          <w:i/>
          <w:sz w:val="24"/>
          <w:szCs w:val="24"/>
          <w:lang w:val="es-ES_tradnl"/>
        </w:rPr>
        <w:lastRenderedPageBreak/>
        <w:t>payment service providers). Debit customer’s account the value of the transaction, related fees according to the fee schedule set by Agribank in each period, disputed amount and charges incurred from the dispute that has been sentenced of loss against Customer by the competent authorities.</w:t>
      </w:r>
    </w:p>
    <w:p w:rsidR="00272F91" w:rsidRPr="007C163E" w:rsidRDefault="00272F91" w:rsidP="00F9584C">
      <w:pPr>
        <w:widowControl w:val="0"/>
        <w:tabs>
          <w:tab w:val="left" w:pos="720"/>
          <w:tab w:val="left" w:pos="900"/>
        </w:tabs>
        <w:spacing w:before="80" w:after="80" w:line="252" w:lineRule="auto"/>
        <w:ind w:firstLine="567"/>
        <w:jc w:val="both"/>
        <w:rPr>
          <w:i/>
          <w:sz w:val="24"/>
          <w:szCs w:val="24"/>
          <w:lang w:val="es-ES_tradnl"/>
        </w:rPr>
      </w:pPr>
      <w:r w:rsidRPr="007C163E">
        <w:rPr>
          <w:sz w:val="24"/>
          <w:szCs w:val="24"/>
          <w:lang w:val="es-ES_tradnl"/>
        </w:rPr>
        <w:t>f)</w:t>
      </w:r>
      <w:r w:rsidRPr="007C163E">
        <w:rPr>
          <w:sz w:val="24"/>
          <w:szCs w:val="24"/>
          <w:lang w:val="es-ES_tradnl"/>
        </w:rPr>
        <w:tab/>
        <w:t>Các quyền khác theo quy định</w:t>
      </w:r>
      <w:r w:rsidR="006C49B6" w:rsidRPr="007C163E">
        <w:rPr>
          <w:sz w:val="24"/>
          <w:szCs w:val="24"/>
          <w:lang w:val="es-ES_tradnl"/>
        </w:rPr>
        <w:t xml:space="preserve"> của Agribank và pháp luật/</w:t>
      </w:r>
      <w:r w:rsidR="00F708BC" w:rsidRPr="007C163E">
        <w:rPr>
          <w:i/>
          <w:sz w:val="24"/>
          <w:szCs w:val="24"/>
          <w:lang w:val="es-ES_tradnl"/>
        </w:rPr>
        <w:t xml:space="preserve"> Other rights regulated by law and Agribank.</w:t>
      </w:r>
    </w:p>
    <w:p w:rsidR="00272F91" w:rsidRPr="007C163E" w:rsidRDefault="00272F91" w:rsidP="00F9584C">
      <w:pPr>
        <w:widowControl w:val="0"/>
        <w:numPr>
          <w:ilvl w:val="1"/>
          <w:numId w:val="5"/>
        </w:numPr>
        <w:tabs>
          <w:tab w:val="left" w:pos="720"/>
          <w:tab w:val="left" w:pos="900"/>
          <w:tab w:val="num" w:pos="1418"/>
        </w:tabs>
        <w:spacing w:before="80" w:after="80" w:line="252" w:lineRule="auto"/>
        <w:ind w:left="0" w:firstLine="567"/>
        <w:jc w:val="both"/>
        <w:rPr>
          <w:b/>
          <w:sz w:val="24"/>
          <w:szCs w:val="24"/>
          <w:lang w:val="es-ES_tradnl"/>
        </w:rPr>
      </w:pPr>
      <w:r w:rsidRPr="007C163E">
        <w:rPr>
          <w:b/>
          <w:sz w:val="24"/>
          <w:szCs w:val="24"/>
          <w:lang w:val="es-ES_tradnl"/>
        </w:rPr>
        <w:t>Bên A có trách nhiệm</w:t>
      </w:r>
      <w:r w:rsidR="006C49B6" w:rsidRPr="007C163E">
        <w:rPr>
          <w:b/>
          <w:sz w:val="24"/>
          <w:szCs w:val="24"/>
          <w:lang w:val="es-ES_tradnl"/>
        </w:rPr>
        <w:t>/</w:t>
      </w:r>
      <w:r w:rsidR="006C49B6" w:rsidRPr="007C163E">
        <w:rPr>
          <w:b/>
          <w:i/>
          <w:sz w:val="24"/>
          <w:szCs w:val="24"/>
        </w:rPr>
        <w:t xml:space="preserve"> </w:t>
      </w:r>
      <w:r w:rsidR="00F708BC" w:rsidRPr="007C163E">
        <w:rPr>
          <w:b/>
          <w:i/>
          <w:sz w:val="24"/>
          <w:szCs w:val="24"/>
        </w:rPr>
        <w:t>Party A is obliged to</w:t>
      </w:r>
      <w:r w:rsidR="006C49B6" w:rsidRPr="007C163E">
        <w:rPr>
          <w:b/>
          <w:i/>
          <w:sz w:val="24"/>
          <w:szCs w:val="24"/>
        </w:rPr>
        <w:t>:</w:t>
      </w:r>
      <w:r w:rsidRPr="007C163E">
        <w:rPr>
          <w:b/>
          <w:sz w:val="24"/>
          <w:szCs w:val="24"/>
          <w:lang w:val="es-ES_tradnl"/>
        </w:rPr>
        <w:t xml:space="preserve"> </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a)</w:t>
      </w:r>
      <w:r w:rsidRPr="007C163E">
        <w:rPr>
          <w:sz w:val="24"/>
          <w:szCs w:val="24"/>
          <w:lang w:val="es-ES_tradnl"/>
        </w:rPr>
        <w:tab/>
        <w:t>Tuân thủ các quy định pháp luật có liên quan về cung cấp các dịch vụ ngân hàng điện tử; bảo mật các thông tin liên quan đến tài khoản, giao dịch của khách hàn</w:t>
      </w:r>
      <w:r w:rsidR="006C49B6" w:rsidRPr="007C163E">
        <w:rPr>
          <w:sz w:val="24"/>
          <w:szCs w:val="24"/>
          <w:lang w:val="es-ES_tradnl"/>
        </w:rPr>
        <w:t>g/</w:t>
      </w:r>
      <w:r w:rsidR="00F708BC" w:rsidRPr="007C163E">
        <w:rPr>
          <w:i/>
          <w:sz w:val="24"/>
          <w:szCs w:val="24"/>
          <w:lang w:val="es-ES_tradnl"/>
        </w:rPr>
        <w:t xml:space="preserve"> Comply with regulations on E-banking transaction; keep confidential information related to accounts, transactions of customers.</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b)</w:t>
      </w:r>
      <w:r w:rsidRPr="007C163E">
        <w:rPr>
          <w:sz w:val="24"/>
          <w:szCs w:val="24"/>
          <w:lang w:val="es-ES_tradnl"/>
        </w:rPr>
        <w:tab/>
        <w:t>Thực hiện thay đổi/bổ sung/khóa/hủy dịch vụ theo yêu cầu của khách hàng; tiếp nhận, giải quyết yêu cầu tra soát, khiếu nại của khách hàng liên</w:t>
      </w:r>
      <w:r w:rsidR="006C49B6" w:rsidRPr="007C163E">
        <w:rPr>
          <w:sz w:val="24"/>
          <w:szCs w:val="24"/>
          <w:lang w:val="es-ES_tradnl"/>
        </w:rPr>
        <w:t xml:space="preserve"> quan đến dịch vụ của Agribank/</w:t>
      </w:r>
      <w:r w:rsidR="00F708BC" w:rsidRPr="007C163E">
        <w:rPr>
          <w:i/>
          <w:sz w:val="24"/>
          <w:szCs w:val="24"/>
          <w:lang w:val="es-ES_tradnl"/>
        </w:rPr>
        <w:t xml:space="preserve"> Change/add/lock/terminate</w:t>
      </w:r>
      <w:r w:rsidR="005209DB" w:rsidRPr="007C163E">
        <w:rPr>
          <w:i/>
          <w:sz w:val="24"/>
          <w:szCs w:val="24"/>
          <w:lang w:val="es-ES_tradnl"/>
        </w:rPr>
        <w:t xml:space="preserve"> </w:t>
      </w:r>
      <w:r w:rsidR="00F708BC" w:rsidRPr="007C163E">
        <w:rPr>
          <w:i/>
          <w:sz w:val="24"/>
          <w:szCs w:val="24"/>
          <w:lang w:val="es-ES_tradnl"/>
        </w:rPr>
        <w:t>the Services upon Customer’s request; receive and resolve Customer’s complaints, investigation requests related to the Services.</w:t>
      </w:r>
    </w:p>
    <w:p w:rsidR="00272F91" w:rsidRPr="007C163E" w:rsidRDefault="00272F91" w:rsidP="00F9584C">
      <w:pPr>
        <w:widowControl w:val="0"/>
        <w:tabs>
          <w:tab w:val="left" w:pos="720"/>
          <w:tab w:val="left" w:pos="900"/>
        </w:tabs>
        <w:spacing w:before="80" w:after="80" w:line="252" w:lineRule="auto"/>
        <w:ind w:firstLine="567"/>
        <w:jc w:val="both"/>
        <w:rPr>
          <w:sz w:val="24"/>
          <w:szCs w:val="24"/>
          <w:lang w:val="es-ES_tradnl"/>
        </w:rPr>
      </w:pPr>
      <w:r w:rsidRPr="007C163E">
        <w:rPr>
          <w:sz w:val="24"/>
          <w:szCs w:val="24"/>
          <w:lang w:val="es-ES_tradnl"/>
        </w:rPr>
        <w:t>c)</w:t>
      </w:r>
      <w:r w:rsidRPr="007C163E">
        <w:rPr>
          <w:sz w:val="24"/>
          <w:szCs w:val="24"/>
          <w:lang w:val="es-ES_tradnl"/>
        </w:rPr>
        <w:tab/>
        <w:t>Cung cấp hướng dẫn, hỗ trợ khách hàng sử dụng dịch vụ theo qu</w:t>
      </w:r>
      <w:r w:rsidR="006C49B6" w:rsidRPr="007C163E">
        <w:rPr>
          <w:sz w:val="24"/>
          <w:szCs w:val="24"/>
          <w:lang w:val="es-ES_tradnl"/>
        </w:rPr>
        <w:t>y định của pháp luật, Agribank/</w:t>
      </w:r>
      <w:r w:rsidR="00F708BC" w:rsidRPr="007C163E">
        <w:rPr>
          <w:i/>
          <w:sz w:val="24"/>
          <w:szCs w:val="24"/>
          <w:lang w:val="es-ES_tradnl"/>
        </w:rPr>
        <w:t xml:space="preserve"> Provide guidance and assistance to Customer in the course of using the Services according to the regulations of laws and Agribank.</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Hạn mức giao dịch được thực hiện trên chương trình Ngân hàng điện tử</w:t>
      </w:r>
      <w:r w:rsidR="006C49B6" w:rsidRPr="007C163E">
        <w:rPr>
          <w:b/>
          <w:spacing w:val="-1"/>
          <w:sz w:val="24"/>
          <w:szCs w:val="24"/>
        </w:rPr>
        <w:t>/</w:t>
      </w:r>
      <w:r w:rsidR="006C49B6" w:rsidRPr="007C163E">
        <w:rPr>
          <w:i/>
          <w:sz w:val="24"/>
          <w:szCs w:val="24"/>
        </w:rPr>
        <w:t xml:space="preserve"> </w:t>
      </w:r>
      <w:r w:rsidR="00F708BC" w:rsidRPr="007C163E">
        <w:rPr>
          <w:b/>
          <w:i/>
          <w:sz w:val="24"/>
          <w:szCs w:val="24"/>
        </w:rPr>
        <w:t>Article 6: Transaction limit conducted on E-Bank system</w:t>
      </w:r>
    </w:p>
    <w:p w:rsidR="00A92C7E" w:rsidRPr="007C163E" w:rsidRDefault="00A92C7E" w:rsidP="00F9584C">
      <w:pPr>
        <w:widowControl w:val="0"/>
        <w:numPr>
          <w:ilvl w:val="0"/>
          <w:numId w:val="77"/>
        </w:numPr>
        <w:tabs>
          <w:tab w:val="clear" w:pos="2100"/>
          <w:tab w:val="left" w:pos="720"/>
          <w:tab w:val="left" w:pos="900"/>
          <w:tab w:val="left" w:pos="1134"/>
          <w:tab w:val="left" w:pos="1276"/>
        </w:tabs>
        <w:spacing w:before="80" w:after="80" w:line="252" w:lineRule="auto"/>
        <w:ind w:left="0" w:firstLine="567"/>
        <w:jc w:val="both"/>
        <w:rPr>
          <w:sz w:val="24"/>
          <w:szCs w:val="24"/>
          <w:lang w:val="es-ES_tradnl"/>
        </w:rPr>
      </w:pPr>
      <w:r w:rsidRPr="007C163E">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7C163E">
        <w:rPr>
          <w:i/>
          <w:sz w:val="24"/>
          <w:szCs w:val="24"/>
        </w:rPr>
        <w:t xml:space="preserve"> </w:t>
      </w:r>
      <w:r w:rsidR="00B83C64" w:rsidRPr="007C163E">
        <w:rPr>
          <w:i/>
          <w:sz w:val="24"/>
          <w:szCs w:val="24"/>
        </w:rPr>
        <w:t>Party A can change and/or set transaction limit, transaction limit for all accounts of customer from time to time, and will make such transaction limit public through Party A’s branches/transaction offices or on Party A’s official website</w:t>
      </w:r>
      <w:r w:rsidRPr="007C163E">
        <w:rPr>
          <w:i/>
          <w:sz w:val="24"/>
          <w:szCs w:val="24"/>
        </w:rPr>
        <w:t>.</w:t>
      </w:r>
    </w:p>
    <w:p w:rsidR="00272F91" w:rsidRPr="007C163E" w:rsidRDefault="00272F91" w:rsidP="00F9584C">
      <w:pPr>
        <w:widowControl w:val="0"/>
        <w:numPr>
          <w:ilvl w:val="0"/>
          <w:numId w:val="77"/>
        </w:numPr>
        <w:tabs>
          <w:tab w:val="clear" w:pos="2100"/>
          <w:tab w:val="left" w:pos="720"/>
          <w:tab w:val="left" w:pos="900"/>
          <w:tab w:val="left" w:pos="1134"/>
          <w:tab w:val="left" w:pos="1276"/>
        </w:tabs>
        <w:spacing w:before="80" w:after="80" w:line="252" w:lineRule="auto"/>
        <w:ind w:left="0" w:firstLine="567"/>
        <w:jc w:val="both"/>
        <w:rPr>
          <w:sz w:val="24"/>
          <w:szCs w:val="24"/>
          <w:lang w:val="es-ES_tradnl"/>
        </w:rPr>
      </w:pPr>
      <w:r w:rsidRPr="007C163E">
        <w:rPr>
          <w:sz w:val="24"/>
          <w:szCs w:val="24"/>
          <w:lang w:val="es-ES_tradnl"/>
        </w:rPr>
        <w:t xml:space="preserve">Bên A sẽ thỏa thuận Hạn mức </w:t>
      </w:r>
      <w:r w:rsidR="005835EC" w:rsidRPr="007C163E">
        <w:rPr>
          <w:sz w:val="24"/>
          <w:szCs w:val="24"/>
          <w:lang w:val="es-ES_tradnl"/>
        </w:rPr>
        <w:t>đặc biệt</w:t>
      </w:r>
      <w:r w:rsidRPr="007C163E">
        <w:rPr>
          <w:sz w:val="24"/>
          <w:szCs w:val="24"/>
          <w:lang w:val="es-ES_tradnl"/>
        </w:rPr>
        <w:t xml:space="preserve"> </w:t>
      </w:r>
      <w:r w:rsidR="005835EC" w:rsidRPr="007C163E">
        <w:rPr>
          <w:sz w:val="24"/>
          <w:szCs w:val="24"/>
          <w:lang w:val="es-ES_tradnl"/>
        </w:rPr>
        <w:t xml:space="preserve">đối với các giao dịch </w:t>
      </w:r>
      <w:r w:rsidRPr="007C163E">
        <w:rPr>
          <w:sz w:val="24"/>
          <w:szCs w:val="24"/>
          <w:lang w:val="es-ES_tradnl"/>
        </w:rPr>
        <w:t xml:space="preserve">chuyển khoản trong ngày được thực hiện trên </w:t>
      </w:r>
      <w:r w:rsidR="008C4F0E" w:rsidRPr="007C163E">
        <w:rPr>
          <w:sz w:val="24"/>
          <w:szCs w:val="24"/>
          <w:lang w:val="es-ES_tradnl"/>
        </w:rPr>
        <w:t xml:space="preserve">hệ thống </w:t>
      </w:r>
      <w:r w:rsidRPr="007C163E">
        <w:rPr>
          <w:sz w:val="24"/>
          <w:szCs w:val="24"/>
          <w:lang w:val="es-ES_tradnl"/>
        </w:rPr>
        <w:t>Ngân hàng điện tử</w:t>
      </w:r>
      <w:r w:rsidR="005835EC" w:rsidRPr="007C163E">
        <w:rPr>
          <w:sz w:val="24"/>
          <w:szCs w:val="24"/>
          <w:lang w:val="es-ES_tradnl"/>
        </w:rPr>
        <w:t xml:space="preserve"> khi Bên B có nhu cầu</w:t>
      </w:r>
      <w:r w:rsidR="006C49B6" w:rsidRPr="007C163E">
        <w:rPr>
          <w:sz w:val="24"/>
          <w:szCs w:val="24"/>
          <w:lang w:val="es-ES_tradnl"/>
        </w:rPr>
        <w:t>/</w:t>
      </w:r>
      <w:r w:rsidR="006C49B6" w:rsidRPr="007C163E">
        <w:rPr>
          <w:i/>
          <w:sz w:val="24"/>
          <w:szCs w:val="24"/>
        </w:rPr>
        <w:t xml:space="preserve"> </w:t>
      </w:r>
      <w:r w:rsidR="00B83C64" w:rsidRPr="007C163E">
        <w:rPr>
          <w:i/>
          <w:sz w:val="24"/>
          <w:szCs w:val="24"/>
        </w:rPr>
        <w:t>Party A will negotiate with Party B about special transaction limit for transfer on E-Banking system upon Party B’s demand</w:t>
      </w:r>
      <w:r w:rsidR="006C49B6" w:rsidRPr="007C163E">
        <w:rPr>
          <w:i/>
          <w:sz w:val="24"/>
          <w:szCs w:val="24"/>
        </w:rPr>
        <w:t>.</w:t>
      </w:r>
    </w:p>
    <w:p w:rsidR="00272F91"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Thực hiện giao dịch trên chương trình Ngân hàng điện tử</w:t>
      </w:r>
      <w:r w:rsidR="0085455A" w:rsidRPr="007C163E">
        <w:rPr>
          <w:b/>
          <w:spacing w:val="-1"/>
          <w:sz w:val="24"/>
          <w:szCs w:val="24"/>
        </w:rPr>
        <w:t>/</w:t>
      </w:r>
      <w:r w:rsidR="0085455A" w:rsidRPr="007C163E">
        <w:rPr>
          <w:i/>
          <w:sz w:val="24"/>
          <w:szCs w:val="24"/>
        </w:rPr>
        <w:t xml:space="preserve"> </w:t>
      </w:r>
      <w:r w:rsidR="00B83C64" w:rsidRPr="007C163E">
        <w:rPr>
          <w:b/>
          <w:i/>
          <w:spacing w:val="-1"/>
          <w:sz w:val="24"/>
          <w:szCs w:val="24"/>
        </w:rPr>
        <w:t>Article 7: Execution of transactions on E-Banking system</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z w:val="24"/>
          <w:szCs w:val="24"/>
        </w:rPr>
      </w:pPr>
      <w:r w:rsidRPr="007C163E">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r w:rsidR="0085455A" w:rsidRPr="007C163E">
        <w:rPr>
          <w:sz w:val="24"/>
          <w:szCs w:val="24"/>
        </w:rPr>
        <w:t>/</w:t>
      </w:r>
      <w:r w:rsidR="00B83C64" w:rsidRPr="007C163E">
        <w:rPr>
          <w:i/>
          <w:sz w:val="24"/>
          <w:szCs w:val="24"/>
        </w:rPr>
        <w:t>Party A is considered as having received transaction orders from Party B via the E-Banking system only when these orders are executed in accordance with the instructions of Party A and recognized by the Party A’s system</w:t>
      </w:r>
      <w:r w:rsidRPr="007C163E">
        <w:rPr>
          <w:sz w:val="24"/>
          <w:szCs w:val="24"/>
        </w:rPr>
        <w:t>.</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z w:val="24"/>
          <w:szCs w:val="24"/>
        </w:rPr>
      </w:pPr>
      <w:r w:rsidRPr="007C163E">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w:t>
      </w:r>
      <w:r w:rsidR="0085455A" w:rsidRPr="007C163E">
        <w:rPr>
          <w:sz w:val="24"/>
          <w:szCs w:val="24"/>
        </w:rPr>
        <w:t>g nhập và mã xác thực giao dịch/</w:t>
      </w:r>
      <w:r w:rsidR="00B83C64" w:rsidRPr="007C163E">
        <w:rPr>
          <w:i/>
          <w:sz w:val="24"/>
          <w:szCs w:val="24"/>
        </w:rPr>
        <w:t xml:space="preserve">A transaction that is created, verified and approved on the E-Banking system after the correct entry of username, password and authentication code (automatically generated by the authentication devices) is regarded to be effective and bound. Party A checks the authenticity of transactions received on the Internet banking system by </w:t>
      </w:r>
      <w:r w:rsidR="00B83C64" w:rsidRPr="007C163E">
        <w:rPr>
          <w:i/>
          <w:sz w:val="24"/>
          <w:szCs w:val="24"/>
        </w:rPr>
        <w:lastRenderedPageBreak/>
        <w:t>checking username, password and transaction authentication code.</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z w:val="24"/>
          <w:szCs w:val="24"/>
        </w:rPr>
      </w:pPr>
      <w:r w:rsidRPr="007C163E">
        <w:rPr>
          <w:sz w:val="24"/>
          <w:szCs w:val="24"/>
        </w:rPr>
        <w:t xml:space="preserve">Đối với các giao dịch đòi hỏi phải có chứng từ gốc kèm </w:t>
      </w:r>
      <w:proofErr w:type="gramStart"/>
      <w:r w:rsidRPr="007C163E">
        <w:rPr>
          <w:sz w:val="24"/>
          <w:szCs w:val="24"/>
        </w:rPr>
        <w:t>theo</w:t>
      </w:r>
      <w:proofErr w:type="gramEnd"/>
      <w:r w:rsidRPr="007C163E">
        <w:rPr>
          <w:sz w:val="24"/>
          <w:szCs w:val="24"/>
        </w:rPr>
        <w:t xml:space="preserve">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theo quy định, Bên A không chịu trách nhiệm về những thiệt hại phát sinh do giao dịch bị chậm trễ</w:t>
      </w:r>
      <w:r w:rsidR="0085455A" w:rsidRPr="007C163E">
        <w:rPr>
          <w:sz w:val="24"/>
          <w:szCs w:val="24"/>
        </w:rPr>
        <w:t>/</w:t>
      </w:r>
      <w:r w:rsidR="00B83C64" w:rsidRPr="007C163E">
        <w:rPr>
          <w:i/>
          <w:sz w:val="24"/>
          <w:szCs w:val="24"/>
        </w:rPr>
        <w:t>For transactions requiring attached original documents as regulated by Laws, Party B’s transaction orders on the E-Banking system are deemed to be effective only upon Party A’s receipt of all original documents attached to the said transactions. In case where Party A has not received full original documents as regulated by Laws, Party A bears no responsibility for losses or damages caused by the delay of such transactions</w:t>
      </w:r>
      <w:r w:rsidRPr="007C163E">
        <w:rPr>
          <w:sz w:val="24"/>
          <w:szCs w:val="24"/>
        </w:rPr>
        <w:t>.</w:t>
      </w:r>
    </w:p>
    <w:p w:rsidR="00272F91" w:rsidRPr="007C163E" w:rsidRDefault="00272F91" w:rsidP="00F9584C">
      <w:pPr>
        <w:widowControl w:val="0"/>
        <w:numPr>
          <w:ilvl w:val="0"/>
          <w:numId w:val="78"/>
        </w:numPr>
        <w:tabs>
          <w:tab w:val="left" w:pos="720"/>
          <w:tab w:val="left" w:pos="900"/>
        </w:tabs>
        <w:spacing w:before="80" w:after="80" w:line="252" w:lineRule="auto"/>
        <w:ind w:left="0" w:firstLine="567"/>
        <w:jc w:val="both"/>
        <w:rPr>
          <w:spacing w:val="-2"/>
          <w:sz w:val="24"/>
          <w:szCs w:val="24"/>
        </w:rPr>
      </w:pPr>
      <w:r w:rsidRPr="007C163E">
        <w:rPr>
          <w:spacing w:val="-2"/>
          <w:sz w:val="24"/>
          <w:szCs w:val="24"/>
        </w:rPr>
        <w:t xml:space="preserve">Những giao dịch nhận được sau thời gian chạy xử lý cuối ngày sẽ được hệ thống của Bên A coi là giao dịch của ngày tiếp </w:t>
      </w:r>
      <w:proofErr w:type="gramStart"/>
      <w:r w:rsidRPr="007C163E">
        <w:rPr>
          <w:spacing w:val="-2"/>
          <w:sz w:val="24"/>
          <w:szCs w:val="24"/>
        </w:rPr>
        <w:t>theo</w:t>
      </w:r>
      <w:proofErr w:type="gramEnd"/>
      <w:r w:rsidRPr="007C163E">
        <w:rPr>
          <w:spacing w:val="-2"/>
          <w:sz w:val="24"/>
          <w:szCs w:val="24"/>
        </w:rPr>
        <w:t>. Bên A sẽ thông báo cho Bên B thời gian hệ thống chạy xử lý cuối ngày, tuy nhiên, Bên A có quyền thay đổi thời gian hệ thống chạy xử lý cuối ngày mà không cần phải thông báo trước</w:t>
      </w:r>
      <w:r w:rsidR="0085455A" w:rsidRPr="007C163E">
        <w:rPr>
          <w:spacing w:val="-2"/>
          <w:sz w:val="24"/>
          <w:szCs w:val="24"/>
        </w:rPr>
        <w:t>/</w:t>
      </w:r>
      <w:r w:rsidR="00B83C64" w:rsidRPr="007C163E">
        <w:rPr>
          <w:i/>
          <w:sz w:val="24"/>
          <w:szCs w:val="24"/>
        </w:rPr>
        <w:t>Transactions received after cut-off time will be recognized by Party A’s system as the next working day’s transaction. Party A shall notify Party B of the cut-off time but has the right to change the cut-off time without prior notification</w:t>
      </w:r>
      <w:r w:rsidRPr="007C163E">
        <w:rPr>
          <w:spacing w:val="-2"/>
          <w:sz w:val="24"/>
          <w:szCs w:val="24"/>
        </w:rPr>
        <w:t>.</w:t>
      </w:r>
    </w:p>
    <w:p w:rsidR="007F156C" w:rsidRPr="007C163E" w:rsidRDefault="00272F91" w:rsidP="00F9584C">
      <w:pPr>
        <w:widowControl w:val="0"/>
        <w:numPr>
          <w:ilvl w:val="0"/>
          <w:numId w:val="72"/>
        </w:numPr>
        <w:tabs>
          <w:tab w:val="left" w:pos="720"/>
          <w:tab w:val="left" w:pos="1080"/>
        </w:tabs>
        <w:spacing w:before="80" w:after="80" w:line="252" w:lineRule="auto"/>
        <w:ind w:left="0" w:firstLine="567"/>
        <w:jc w:val="both"/>
        <w:rPr>
          <w:b/>
          <w:spacing w:val="-1"/>
          <w:sz w:val="24"/>
          <w:szCs w:val="24"/>
        </w:rPr>
      </w:pPr>
      <w:r w:rsidRPr="007C163E">
        <w:rPr>
          <w:b/>
          <w:spacing w:val="-1"/>
          <w:sz w:val="24"/>
          <w:szCs w:val="24"/>
        </w:rPr>
        <w:t>Chứng từ giao dịch trên chương trình Ngân hàng điện tử</w:t>
      </w:r>
      <w:r w:rsidR="00F83FB0" w:rsidRPr="007C163E">
        <w:rPr>
          <w:b/>
          <w:spacing w:val="-1"/>
          <w:sz w:val="24"/>
          <w:szCs w:val="24"/>
        </w:rPr>
        <w:t>/</w:t>
      </w:r>
      <w:r w:rsidR="00F83FB0" w:rsidRPr="007C163E">
        <w:rPr>
          <w:i/>
          <w:sz w:val="24"/>
          <w:szCs w:val="24"/>
        </w:rPr>
        <w:t xml:space="preserve"> </w:t>
      </w:r>
      <w:r w:rsidR="00B83C64" w:rsidRPr="007C163E">
        <w:rPr>
          <w:b/>
          <w:i/>
          <w:spacing w:val="-1"/>
          <w:sz w:val="24"/>
          <w:szCs w:val="24"/>
        </w:rPr>
        <w:t>Article 8: Transaction documents on the E-Banking system</w:t>
      </w:r>
    </w:p>
    <w:p w:rsidR="007F156C" w:rsidRPr="007C163E" w:rsidRDefault="007F156C" w:rsidP="00F9584C">
      <w:pPr>
        <w:pStyle w:val="Default"/>
        <w:widowControl w:val="0"/>
        <w:numPr>
          <w:ilvl w:val="1"/>
          <w:numId w:val="72"/>
        </w:numPr>
        <w:tabs>
          <w:tab w:val="left" w:pos="342"/>
          <w:tab w:val="left" w:pos="540"/>
          <w:tab w:val="left" w:pos="900"/>
        </w:tabs>
        <w:spacing w:before="80" w:after="80" w:line="252" w:lineRule="auto"/>
        <w:ind w:left="0" w:firstLine="567"/>
        <w:jc w:val="both"/>
        <w:rPr>
          <w:rFonts w:ascii="Times New Roman" w:hAnsi="Times New Roman" w:cs="Times New Roman"/>
          <w:color w:val="auto"/>
        </w:rPr>
      </w:pPr>
      <w:r w:rsidRPr="007C163E">
        <w:rPr>
          <w:rFonts w:ascii="Times New Roman" w:hAnsi="Times New Roman" w:cs="Times New Roman"/>
          <w:color w:val="auto"/>
          <w:rPrChange w:id="1853" w:author="Phùng Nguyễn Minh Tâm" w:date="2018-12-19T17:03:00Z">
            <w:rPr>
              <w:rFonts w:ascii="Times New Roman" w:hAnsi="Times New Roman" w:cs="Times New Roman"/>
              <w:color w:val="auto"/>
              <w:sz w:val="20"/>
              <w:szCs w:val="20"/>
            </w:rPr>
          </w:rPrChange>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00B83C64" w:rsidRPr="007C163E">
        <w:rPr>
          <w:rFonts w:ascii="Times New Roman" w:hAnsi="Times New Roman" w:cs="Times New Roman"/>
          <w:i/>
          <w:color w:val="auto"/>
          <w:rPrChange w:id="1854" w:author="Phùng Nguyễn Minh Tâm" w:date="2018-12-19T17:03:00Z">
            <w:rPr>
              <w:rFonts w:ascii="Times New Roman" w:hAnsi="Times New Roman" w:cs="Times New Roman"/>
              <w:i/>
              <w:color w:val="auto"/>
              <w:sz w:val="20"/>
              <w:szCs w:val="20"/>
            </w:rPr>
          </w:rPrChange>
        </w:rPr>
        <w:t>Documents, vouchers related to the provision, use of the Service and (or) customer transactions with Agribank as well as data recorded, verified and stored by the electronic system of Agribank will be the evidence of customer’s transactions with Agribank</w:t>
      </w:r>
      <w:r w:rsidRPr="007C163E">
        <w:rPr>
          <w:rFonts w:ascii="Times New Roman" w:hAnsi="Times New Roman" w:cs="Times New Roman"/>
          <w:i/>
          <w:color w:val="auto"/>
          <w:rPrChange w:id="1855" w:author="Phùng Nguyễn Minh Tâm" w:date="2018-12-19T17:03:00Z">
            <w:rPr>
              <w:rFonts w:ascii="Times New Roman" w:hAnsi="Times New Roman" w:cs="Times New Roman"/>
              <w:i/>
              <w:color w:val="auto"/>
              <w:sz w:val="20"/>
              <w:szCs w:val="20"/>
            </w:rPr>
          </w:rPrChange>
        </w:rPr>
        <w:t>.</w:t>
      </w:r>
    </w:p>
    <w:p w:rsidR="007F156C" w:rsidRPr="007C163E" w:rsidRDefault="007F156C" w:rsidP="00F9584C">
      <w:pPr>
        <w:pStyle w:val="Default"/>
        <w:widowControl w:val="0"/>
        <w:numPr>
          <w:ilvl w:val="1"/>
          <w:numId w:val="72"/>
        </w:numPr>
        <w:tabs>
          <w:tab w:val="left" w:pos="342"/>
          <w:tab w:val="left" w:pos="540"/>
          <w:tab w:val="left" w:pos="900"/>
        </w:tabs>
        <w:spacing w:before="80" w:after="80" w:line="252" w:lineRule="auto"/>
        <w:ind w:left="0" w:firstLine="567"/>
        <w:jc w:val="both"/>
        <w:rPr>
          <w:rFonts w:ascii="Times New Roman" w:hAnsi="Times New Roman" w:cs="Times New Roman"/>
          <w:color w:val="auto"/>
        </w:rPr>
      </w:pPr>
      <w:r w:rsidRPr="007C163E">
        <w:rPr>
          <w:rFonts w:ascii="Times New Roman" w:hAnsi="Times New Roman" w:cs="Times New Roman"/>
          <w:color w:val="auto"/>
          <w:rPrChange w:id="1856" w:author="Phùng Nguyễn Minh Tâm" w:date="2018-12-19T17:03:00Z">
            <w:rPr>
              <w:rFonts w:ascii="Times New Roman" w:hAnsi="Times New Roman" w:cs="Times New Roman"/>
              <w:color w:val="auto"/>
              <w:sz w:val="20"/>
              <w:szCs w:val="20"/>
            </w:rPr>
          </w:rPrChange>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00B83C64" w:rsidRPr="007C163E">
        <w:rPr>
          <w:rFonts w:ascii="Times New Roman" w:hAnsi="Times New Roman" w:cs="Times New Roman"/>
          <w:i/>
          <w:color w:val="auto"/>
          <w:spacing w:val="-2"/>
          <w:rPrChange w:id="1857" w:author="Phùng Nguyễn Minh Tâm" w:date="2018-12-19T17:03:00Z">
            <w:rPr>
              <w:rFonts w:ascii="Times New Roman" w:hAnsi="Times New Roman" w:cs="Times New Roman"/>
              <w:i/>
              <w:color w:val="auto"/>
              <w:spacing w:val="-2"/>
              <w:sz w:val="20"/>
              <w:szCs w:val="20"/>
            </w:rPr>
          </w:rPrChange>
        </w:rPr>
        <w:t>Transaction documents used for the services between Agribank and are electronic documents.</w:t>
      </w:r>
      <w:r w:rsidR="00B83C64" w:rsidRPr="007C163E">
        <w:rPr>
          <w:rFonts w:ascii="Times New Roman" w:hAnsi="Times New Roman" w:cs="Times New Roman"/>
          <w:i/>
          <w:color w:val="auto"/>
          <w:rPrChange w:id="1858" w:author="Phùng Nguyễn Minh Tâm" w:date="2018-12-19T17:03:00Z">
            <w:rPr>
              <w:rFonts w:ascii="Times New Roman" w:hAnsi="Times New Roman" w:cs="Times New Roman"/>
              <w:i/>
              <w:color w:val="auto"/>
              <w:sz w:val="20"/>
              <w:szCs w:val="20"/>
            </w:rPr>
          </w:rPrChange>
        </w:rPr>
        <w:t xml:space="preserve"> The contents of the electronic voucher must comply with Agribank's regulations and other provisions of law relating to electronic transactions</w:t>
      </w:r>
      <w:r w:rsidRPr="007C163E">
        <w:rPr>
          <w:rFonts w:ascii="Times New Roman" w:hAnsi="Times New Roman" w:cs="Times New Roman"/>
          <w:i/>
          <w:color w:val="auto"/>
          <w:rPrChange w:id="1859" w:author="Phùng Nguyễn Minh Tâm" w:date="2018-12-19T17:03:00Z">
            <w:rPr>
              <w:rFonts w:ascii="Times New Roman" w:hAnsi="Times New Roman" w:cs="Times New Roman"/>
              <w:i/>
              <w:color w:val="auto"/>
              <w:sz w:val="20"/>
              <w:szCs w:val="20"/>
            </w:rPr>
          </w:rPrChange>
        </w:rPr>
        <w:t>.</w:t>
      </w:r>
    </w:p>
    <w:p w:rsidR="007F156C" w:rsidRPr="007C163E" w:rsidRDefault="007F156C" w:rsidP="00F9584C">
      <w:pPr>
        <w:pStyle w:val="Default"/>
        <w:widowControl w:val="0"/>
        <w:numPr>
          <w:ilvl w:val="1"/>
          <w:numId w:val="72"/>
        </w:numPr>
        <w:tabs>
          <w:tab w:val="left" w:pos="342"/>
          <w:tab w:val="left" w:pos="540"/>
          <w:tab w:val="left" w:pos="900"/>
        </w:tabs>
        <w:spacing w:before="80" w:after="80" w:line="252" w:lineRule="auto"/>
        <w:ind w:left="0" w:firstLine="567"/>
        <w:jc w:val="both"/>
        <w:rPr>
          <w:rFonts w:ascii="Times New Roman" w:hAnsi="Times New Roman" w:cs="Times New Roman"/>
          <w:color w:val="auto"/>
        </w:rPr>
      </w:pPr>
      <w:r w:rsidRPr="007C163E">
        <w:rPr>
          <w:rFonts w:ascii="Times New Roman" w:hAnsi="Times New Roman" w:cs="Times New Roman"/>
          <w:color w:val="auto"/>
          <w:rPrChange w:id="1860" w:author="Phùng Nguyễn Minh Tâm" w:date="2018-12-19T17:03:00Z">
            <w:rPr>
              <w:rFonts w:ascii="Times New Roman" w:hAnsi="Times New Roman" w:cs="Times New Roman"/>
              <w:color w:val="auto"/>
              <w:sz w:val="20"/>
              <w:szCs w:val="20"/>
            </w:rPr>
          </w:rPrChange>
        </w:rPr>
        <w:t>Khi có nhu cầu, khách hàng có thể đến bất kỳ điểm giao dịch của Agribank trên toàn quốc để nhận chứng từ giao dịch liên quan đến giao dịch phát sinh/</w:t>
      </w:r>
      <w:r w:rsidR="00B83C64" w:rsidRPr="007C163E">
        <w:rPr>
          <w:rFonts w:ascii="Times New Roman" w:hAnsi="Times New Roman" w:cs="Times New Roman"/>
          <w:i/>
          <w:color w:val="auto"/>
          <w:rPrChange w:id="1861" w:author="Phùng Nguyễn Minh Tâm" w:date="2018-12-19T17:03:00Z">
            <w:rPr>
              <w:rFonts w:ascii="Times New Roman" w:hAnsi="Times New Roman" w:cs="Times New Roman"/>
              <w:i/>
              <w:color w:val="auto"/>
              <w:sz w:val="20"/>
              <w:szCs w:val="20"/>
            </w:rPr>
          </w:rPrChange>
        </w:rPr>
        <w:t xml:space="preserve"> When arising demand, customers come to any transaction offices of Agribank over the country to receive transaction document.</w:t>
      </w:r>
    </w:p>
    <w:p w:rsidR="00272F91" w:rsidRPr="007C163E" w:rsidRDefault="00272F91" w:rsidP="00F9584C">
      <w:pPr>
        <w:widowControl w:val="0"/>
        <w:numPr>
          <w:ilvl w:val="0"/>
          <w:numId w:val="72"/>
        </w:numPr>
        <w:tabs>
          <w:tab w:val="left" w:pos="630"/>
          <w:tab w:val="left" w:pos="720"/>
          <w:tab w:val="left" w:pos="1080"/>
        </w:tabs>
        <w:spacing w:before="80" w:after="80" w:line="252" w:lineRule="auto"/>
        <w:ind w:left="0" w:firstLine="567"/>
        <w:jc w:val="both"/>
        <w:rPr>
          <w:b/>
          <w:spacing w:val="-1"/>
          <w:sz w:val="24"/>
          <w:szCs w:val="24"/>
        </w:rPr>
      </w:pPr>
      <w:r w:rsidRPr="007C163E">
        <w:rPr>
          <w:b/>
          <w:spacing w:val="-1"/>
          <w:sz w:val="24"/>
          <w:szCs w:val="24"/>
        </w:rPr>
        <w:t>Thời gian cung cấp dịch vụ Ngân hàng điện tử</w:t>
      </w:r>
    </w:p>
    <w:p w:rsidR="00272F91" w:rsidRPr="007C163E" w:rsidRDefault="00272F91" w:rsidP="00F9584C">
      <w:pPr>
        <w:pStyle w:val="ListParagraph"/>
        <w:widowControl w:val="0"/>
        <w:numPr>
          <w:ilvl w:val="1"/>
          <w:numId w:val="72"/>
        </w:numPr>
        <w:tabs>
          <w:tab w:val="left" w:pos="630"/>
          <w:tab w:val="left" w:pos="720"/>
          <w:tab w:val="left" w:pos="900"/>
        </w:tabs>
        <w:spacing w:before="80" w:after="80" w:line="252" w:lineRule="auto"/>
        <w:ind w:left="0" w:firstLine="567"/>
        <w:jc w:val="both"/>
        <w:rPr>
          <w:spacing w:val="-2"/>
          <w:rPrChange w:id="1862" w:author="Phùng Nguyễn Minh Tâm" w:date="2018-12-19T17:03:00Z">
            <w:rPr>
              <w:color w:val="FF0000"/>
              <w:spacing w:val="-2"/>
            </w:rPr>
          </w:rPrChange>
        </w:rPr>
      </w:pPr>
      <w:r w:rsidRPr="007C163E">
        <w:rPr>
          <w:spacing w:val="-2"/>
          <w:rPrChange w:id="1863" w:author="Phùng Nguyễn Minh Tâm" w:date="2018-12-19T17:03:00Z">
            <w:rPr>
              <w:rFonts w:ascii="Courier New" w:hAnsi="Courier New" w:cs="Courier New"/>
              <w:color w:val="000000"/>
              <w:spacing w:val="-2"/>
              <w:sz w:val="20"/>
              <w:szCs w:val="20"/>
            </w:rPr>
          </w:rPrChange>
        </w:rPr>
        <w:t>Thời gian cung cấp dịch vụ Ngân hàng điện tử để khách hàng sử dụng là 24 giờ t</w:t>
      </w:r>
      <w:r w:rsidR="00FA3AF8" w:rsidRPr="007C163E">
        <w:rPr>
          <w:spacing w:val="-2"/>
          <w:rPrChange w:id="1864" w:author="Phùng Nguyễn Minh Tâm" w:date="2018-12-19T17:03:00Z">
            <w:rPr>
              <w:rFonts w:ascii="Courier New" w:hAnsi="Courier New" w:cs="Courier New"/>
              <w:color w:val="000000"/>
              <w:spacing w:val="-2"/>
              <w:sz w:val="20"/>
              <w:szCs w:val="20"/>
            </w:rPr>
          </w:rPrChange>
        </w:rPr>
        <w:t>rong ngày và 07 ngày trong tuần</w:t>
      </w:r>
      <w:r w:rsidR="00174146" w:rsidRPr="007C163E">
        <w:rPr>
          <w:spacing w:val="-2"/>
          <w:rPrChange w:id="1865" w:author="Phùng Nguyễn Minh Tâm" w:date="2018-12-19T17:03:00Z">
            <w:rPr>
              <w:rFonts w:ascii="Courier New" w:hAnsi="Courier New" w:cs="Courier New"/>
              <w:color w:val="000000"/>
              <w:spacing w:val="-2"/>
              <w:sz w:val="20"/>
              <w:szCs w:val="20"/>
            </w:rPr>
          </w:rPrChange>
        </w:rPr>
        <w:t xml:space="preserve"> </w:t>
      </w:r>
      <w:r w:rsidR="00174146" w:rsidRPr="007C163E">
        <w:rPr>
          <w:rPrChange w:id="1866" w:author="Phùng Nguyễn Minh Tâm" w:date="2018-12-19T17:03:00Z">
            <w:rPr>
              <w:rFonts w:ascii="Courier New" w:hAnsi="Courier New" w:cs="Courier New"/>
              <w:color w:val="FF0000"/>
              <w:sz w:val="20"/>
              <w:szCs w:val="20"/>
            </w:rPr>
          </w:rPrChange>
        </w:rPr>
        <w:t>(trừ thời gian bảo trì hệ thống hoặc các lý do bất khả kháng khác ngoài tầm kiểm soát của Agribank như hỏa hoạn, động đất, sóng thần, bạo loạn, cấm vận… hoặc các hạn chế khác của Chính phủ)</w:t>
      </w:r>
      <w:r w:rsidR="00FA3AF8" w:rsidRPr="007C163E">
        <w:rPr>
          <w:spacing w:val="-2"/>
          <w:rPrChange w:id="1867" w:author="Phùng Nguyễn Minh Tâm" w:date="2018-12-19T17:03:00Z">
            <w:rPr>
              <w:rFonts w:ascii="Courier New" w:hAnsi="Courier New" w:cs="Courier New"/>
              <w:color w:val="FF0000"/>
              <w:spacing w:val="-2"/>
              <w:sz w:val="20"/>
              <w:szCs w:val="20"/>
            </w:rPr>
          </w:rPrChange>
        </w:rPr>
        <w:t>/</w:t>
      </w:r>
      <w:r w:rsidR="00FA3AF8" w:rsidRPr="007C163E">
        <w:rPr>
          <w:rFonts w:eastAsia="+mn-ea"/>
          <w:bCs/>
          <w:i/>
          <w:kern w:val="24"/>
          <w:rPrChange w:id="1868" w:author="Phùng Nguyễn Minh Tâm" w:date="2018-12-19T17:03:00Z">
            <w:rPr>
              <w:rFonts w:ascii="Courier New" w:eastAsia="+mn-ea" w:hAnsi="Courier New" w:cs="Courier New"/>
              <w:bCs/>
              <w:i/>
              <w:color w:val="FF0000"/>
              <w:kern w:val="24"/>
              <w:sz w:val="20"/>
              <w:szCs w:val="20"/>
            </w:rPr>
          </w:rPrChange>
        </w:rPr>
        <w:t xml:space="preserve"> </w:t>
      </w:r>
      <w:r w:rsidR="00B83C64" w:rsidRPr="007C163E">
        <w:rPr>
          <w:rFonts w:eastAsia="+mn-ea"/>
          <w:bCs/>
          <w:i/>
          <w:kern w:val="24"/>
          <w:rPrChange w:id="1869" w:author="Phùng Nguyễn Minh Tâm" w:date="2018-12-19T17:03:00Z">
            <w:rPr>
              <w:rFonts w:ascii="Courier New" w:eastAsia="+mn-ea" w:hAnsi="Courier New" w:cs="Courier New"/>
              <w:bCs/>
              <w:i/>
              <w:color w:val="000000"/>
              <w:kern w:val="24"/>
              <w:sz w:val="20"/>
              <w:szCs w:val="20"/>
            </w:rPr>
          </w:rPrChange>
        </w:rPr>
        <w:t>Time of providing the E-Banking service for the customer’s use is 24 hours per day and 07 days per week</w:t>
      </w:r>
      <w:r w:rsidR="00B83C64" w:rsidRPr="007C163E">
        <w:rPr>
          <w:i/>
          <w:rPrChange w:id="1870" w:author="Phùng Nguyễn Minh Tâm" w:date="2018-12-19T17:03:00Z">
            <w:rPr>
              <w:rFonts w:ascii="Courier New" w:hAnsi="Courier New" w:cs="Courier New"/>
              <w:i/>
              <w:color w:val="FF0000"/>
              <w:sz w:val="20"/>
              <w:szCs w:val="20"/>
            </w:rPr>
          </w:rPrChange>
        </w:rPr>
        <w:t xml:space="preserve"> </w:t>
      </w:r>
      <w:r w:rsidR="00846CD0" w:rsidRPr="007C163E">
        <w:rPr>
          <w:i/>
          <w:rPrChange w:id="1871" w:author="Phùng Nguyễn Minh Tâm" w:date="2018-12-19T17:03:00Z">
            <w:rPr>
              <w:rFonts w:ascii="Courier New" w:hAnsi="Courier New" w:cs="Courier New"/>
              <w:i/>
              <w:color w:val="FF0000"/>
              <w:sz w:val="20"/>
              <w:szCs w:val="20"/>
            </w:rPr>
          </w:rPrChange>
        </w:rPr>
        <w:t>(</w:t>
      </w:r>
      <w:r w:rsidR="00D9689F" w:rsidRPr="007C163E">
        <w:rPr>
          <w:i/>
          <w:rPrChange w:id="1872" w:author="Phùng Nguyễn Minh Tâm" w:date="2018-12-19T17:03:00Z">
            <w:rPr>
              <w:rFonts w:ascii="Courier New" w:hAnsi="Courier New" w:cs="Courier New"/>
              <w:i/>
              <w:color w:val="FF0000"/>
              <w:sz w:val="20"/>
              <w:szCs w:val="20"/>
            </w:rPr>
          </w:rPrChange>
        </w:rPr>
        <w:t>except</w:t>
      </w:r>
      <w:ins w:id="1873" w:author="Dao Khanh Hoa - 1050" w:date="2018-12-13T13:36:00Z">
        <w:r w:rsidR="005C2179" w:rsidRPr="007C163E">
          <w:rPr>
            <w:i/>
            <w:rPrChange w:id="1874" w:author="Phùng Nguyễn Minh Tâm" w:date="2018-12-19T17:03:00Z">
              <w:rPr>
                <w:rFonts w:ascii="Courier New" w:hAnsi="Courier New" w:cs="Courier New"/>
                <w:i/>
                <w:color w:val="FF0000"/>
                <w:sz w:val="20"/>
                <w:szCs w:val="20"/>
              </w:rPr>
            </w:rPrChange>
          </w:rPr>
          <w:t xml:space="preserve"> the</w:t>
        </w:r>
      </w:ins>
      <w:r w:rsidR="00D9689F" w:rsidRPr="007C163E">
        <w:rPr>
          <w:i/>
          <w:rPrChange w:id="1875" w:author="Phùng Nguyễn Minh Tâm" w:date="2018-12-19T17:03:00Z">
            <w:rPr>
              <w:rFonts w:ascii="Courier New" w:hAnsi="Courier New" w:cs="Courier New"/>
              <w:i/>
              <w:color w:val="FF0000"/>
              <w:sz w:val="20"/>
              <w:szCs w:val="20"/>
            </w:rPr>
          </w:rPrChange>
        </w:rPr>
        <w:t xml:space="preserve"> time for system maintenance or other forced majeure reasons out of Agribank’s control such as fires, floods, earthquakes, tsumanis, riots, embargoes</w:t>
      </w:r>
      <w:ins w:id="1876" w:author="Dao Khanh Hoa - 1050" w:date="2018-12-13T15:54:00Z">
        <w:r w:rsidR="00273A35" w:rsidRPr="007C163E">
          <w:rPr>
            <w:i/>
            <w:rPrChange w:id="1877" w:author="Phùng Nguyễn Minh Tâm" w:date="2018-12-19T17:03:00Z">
              <w:rPr>
                <w:rFonts w:ascii="Courier New" w:hAnsi="Courier New" w:cs="Courier New"/>
                <w:i/>
                <w:color w:val="FF0000"/>
                <w:sz w:val="20"/>
                <w:szCs w:val="20"/>
              </w:rPr>
            </w:rPrChange>
          </w:rPr>
          <w:t>, etc.</w:t>
        </w:r>
      </w:ins>
      <w:r w:rsidR="00D9689F" w:rsidRPr="007C163E">
        <w:rPr>
          <w:i/>
          <w:rPrChange w:id="1878" w:author="Phùng Nguyễn Minh Tâm" w:date="2018-12-19T17:03:00Z">
            <w:rPr>
              <w:rFonts w:ascii="Courier New" w:hAnsi="Courier New" w:cs="Courier New"/>
              <w:i/>
              <w:color w:val="FF0000"/>
              <w:sz w:val="20"/>
              <w:szCs w:val="20"/>
            </w:rPr>
          </w:rPrChange>
        </w:rPr>
        <w:t xml:space="preserve"> or other government</w:t>
      </w:r>
      <w:ins w:id="1879" w:author="Dao Khanh Hoa - 1050" w:date="2018-12-13T15:56:00Z">
        <w:r w:rsidR="00273A35" w:rsidRPr="007C163E">
          <w:rPr>
            <w:i/>
            <w:rPrChange w:id="1880" w:author="Phùng Nguyễn Minh Tâm" w:date="2018-12-19T17:03:00Z">
              <w:rPr>
                <w:rFonts w:ascii="Courier New" w:hAnsi="Courier New" w:cs="Courier New"/>
                <w:i/>
                <w:color w:val="FF0000"/>
                <w:sz w:val="20"/>
                <w:szCs w:val="20"/>
              </w:rPr>
            </w:rPrChange>
          </w:rPr>
          <w:t>al</w:t>
        </w:r>
      </w:ins>
      <w:r w:rsidR="00D9689F" w:rsidRPr="007C163E">
        <w:rPr>
          <w:i/>
          <w:rPrChange w:id="1881" w:author="Phùng Nguyễn Minh Tâm" w:date="2018-12-19T17:03:00Z">
            <w:rPr>
              <w:rFonts w:ascii="Courier New" w:hAnsi="Courier New" w:cs="Courier New"/>
              <w:i/>
              <w:color w:val="FF0000"/>
              <w:sz w:val="20"/>
              <w:szCs w:val="20"/>
            </w:rPr>
          </w:rPrChange>
        </w:rPr>
        <w:t xml:space="preserve"> restrictions</w:t>
      </w:r>
      <w:r w:rsidR="00846CD0" w:rsidRPr="007C163E">
        <w:rPr>
          <w:i/>
          <w:rPrChange w:id="1882" w:author="Phùng Nguyễn Minh Tâm" w:date="2018-12-19T17:03:00Z">
            <w:rPr>
              <w:rFonts w:ascii="Courier New" w:hAnsi="Courier New" w:cs="Courier New"/>
              <w:i/>
              <w:color w:val="FF0000"/>
              <w:sz w:val="20"/>
              <w:szCs w:val="20"/>
            </w:rPr>
          </w:rPrChange>
        </w:rPr>
        <w:t>)</w:t>
      </w:r>
    </w:p>
    <w:p w:rsidR="00272F91" w:rsidRPr="007C163E" w:rsidRDefault="00272F91" w:rsidP="00F9584C">
      <w:pPr>
        <w:pStyle w:val="ListParagraph"/>
        <w:widowControl w:val="0"/>
        <w:numPr>
          <w:ilvl w:val="1"/>
          <w:numId w:val="72"/>
        </w:numPr>
        <w:tabs>
          <w:tab w:val="left" w:pos="630"/>
          <w:tab w:val="left" w:pos="720"/>
          <w:tab w:val="left" w:pos="900"/>
        </w:tabs>
        <w:spacing w:before="80" w:after="80" w:line="252" w:lineRule="auto"/>
        <w:ind w:left="0" w:firstLine="567"/>
        <w:jc w:val="both"/>
        <w:rPr>
          <w:spacing w:val="-2"/>
        </w:rPr>
      </w:pPr>
      <w:r w:rsidRPr="007C163E">
        <w:rPr>
          <w:spacing w:val="-2"/>
          <w:rPrChange w:id="1883" w:author="Phùng Nguyễn Minh Tâm" w:date="2018-12-19T17:03:00Z">
            <w:rPr>
              <w:rFonts w:ascii="Courier New" w:hAnsi="Courier New" w:cs="Courier New"/>
              <w:color w:val="000000"/>
              <w:spacing w:val="-2"/>
              <w:sz w:val="20"/>
              <w:szCs w:val="20"/>
            </w:rPr>
          </w:rPrChange>
        </w:rPr>
        <w:t xml:space="preserve">Việc xử lý các vấn đề phát sinh liên quan đến dịch vụ ngân hàng điện tử xử lý qua </w:t>
      </w:r>
      <w:r w:rsidR="00142BD4" w:rsidRPr="007C163E">
        <w:rPr>
          <w:spacing w:val="-2"/>
          <w:rPrChange w:id="1884" w:author="Phùng Nguyễn Minh Tâm" w:date="2018-12-19T17:03:00Z">
            <w:rPr>
              <w:rFonts w:ascii="Courier New" w:hAnsi="Courier New" w:cs="Courier New"/>
              <w:color w:val="000000"/>
              <w:spacing w:val="-2"/>
              <w:sz w:val="20"/>
              <w:szCs w:val="20"/>
            </w:rPr>
          </w:rPrChange>
        </w:rPr>
        <w:t xml:space="preserve">các </w:t>
      </w:r>
      <w:r w:rsidRPr="007C163E">
        <w:rPr>
          <w:spacing w:val="-2"/>
          <w:rPrChange w:id="1885" w:author="Phùng Nguyễn Minh Tâm" w:date="2018-12-19T17:03:00Z">
            <w:rPr>
              <w:rFonts w:ascii="Courier New" w:hAnsi="Courier New" w:cs="Courier New"/>
              <w:color w:val="000000"/>
              <w:spacing w:val="-2"/>
              <w:sz w:val="20"/>
              <w:szCs w:val="20"/>
            </w:rPr>
          </w:rPrChange>
        </w:rPr>
        <w:t>kênh</w:t>
      </w:r>
      <w:r w:rsidR="00142BD4" w:rsidRPr="007C163E">
        <w:rPr>
          <w:spacing w:val="-2"/>
          <w:rPrChange w:id="1886" w:author="Phùng Nguyễn Minh Tâm" w:date="2018-12-19T17:03:00Z">
            <w:rPr>
              <w:rFonts w:ascii="Courier New" w:hAnsi="Courier New" w:cs="Courier New"/>
              <w:color w:val="000000"/>
              <w:spacing w:val="-2"/>
              <w:sz w:val="20"/>
              <w:szCs w:val="20"/>
            </w:rPr>
          </w:rPrChange>
        </w:rPr>
        <w:t xml:space="preserve"> của Trung tâm </w:t>
      </w:r>
      <w:r w:rsidRPr="007C163E">
        <w:rPr>
          <w:spacing w:val="-2"/>
          <w:rPrChange w:id="1887" w:author="Phùng Nguyễn Minh Tâm" w:date="2018-12-19T17:03:00Z">
            <w:rPr>
              <w:rFonts w:ascii="Courier New" w:hAnsi="Courier New" w:cs="Courier New"/>
              <w:color w:val="000000"/>
              <w:spacing w:val="-2"/>
              <w:sz w:val="20"/>
              <w:szCs w:val="20"/>
            </w:rPr>
          </w:rPrChange>
        </w:rPr>
        <w:t>Chăm sóc</w:t>
      </w:r>
      <w:r w:rsidR="00142BD4" w:rsidRPr="007C163E">
        <w:rPr>
          <w:spacing w:val="-2"/>
          <w:rPrChange w:id="1888" w:author="Phùng Nguyễn Minh Tâm" w:date="2018-12-19T17:03:00Z">
            <w:rPr>
              <w:rFonts w:ascii="Courier New" w:hAnsi="Courier New" w:cs="Courier New"/>
              <w:color w:val="000000"/>
              <w:spacing w:val="-2"/>
              <w:sz w:val="20"/>
              <w:szCs w:val="20"/>
            </w:rPr>
          </w:rPrChange>
        </w:rPr>
        <w:t>, hỗ trợ</w:t>
      </w:r>
      <w:r w:rsidRPr="007C163E">
        <w:rPr>
          <w:spacing w:val="-2"/>
          <w:rPrChange w:id="1889" w:author="Phùng Nguyễn Minh Tâm" w:date="2018-12-19T17:03:00Z">
            <w:rPr>
              <w:rFonts w:ascii="Courier New" w:hAnsi="Courier New" w:cs="Courier New"/>
              <w:color w:val="000000"/>
              <w:spacing w:val="-2"/>
              <w:sz w:val="20"/>
              <w:szCs w:val="20"/>
            </w:rPr>
          </w:rPrChange>
        </w:rPr>
        <w:t xml:space="preserve"> khách hàng Agribank được thực hiện 24 giờ t</w:t>
      </w:r>
      <w:r w:rsidR="00FA3AF8" w:rsidRPr="007C163E">
        <w:rPr>
          <w:spacing w:val="-2"/>
          <w:rPrChange w:id="1890" w:author="Phùng Nguyễn Minh Tâm" w:date="2018-12-19T17:03:00Z">
            <w:rPr>
              <w:rFonts w:ascii="Courier New" w:hAnsi="Courier New" w:cs="Courier New"/>
              <w:color w:val="000000"/>
              <w:spacing w:val="-2"/>
              <w:sz w:val="20"/>
              <w:szCs w:val="20"/>
            </w:rPr>
          </w:rPrChange>
        </w:rPr>
        <w:t>rong ngày và 07 ngày trong tuần/</w:t>
      </w:r>
      <w:r w:rsidR="00FA3AF8" w:rsidRPr="007C163E">
        <w:rPr>
          <w:rFonts w:eastAsia="+mn-ea"/>
          <w:bCs/>
          <w:i/>
          <w:kern w:val="24"/>
          <w:rPrChange w:id="1891" w:author="Phùng Nguyễn Minh Tâm" w:date="2018-12-19T17:03:00Z">
            <w:rPr>
              <w:rFonts w:ascii="Courier New" w:eastAsia="+mn-ea" w:hAnsi="Courier New" w:cs="Courier New"/>
              <w:bCs/>
              <w:i/>
              <w:color w:val="000000"/>
              <w:kern w:val="24"/>
              <w:sz w:val="20"/>
              <w:szCs w:val="20"/>
            </w:rPr>
          </w:rPrChange>
        </w:rPr>
        <w:t xml:space="preserve"> </w:t>
      </w:r>
      <w:r w:rsidR="005D2448" w:rsidRPr="007C163E">
        <w:rPr>
          <w:rFonts w:eastAsia="+mn-ea"/>
          <w:bCs/>
          <w:i/>
          <w:kern w:val="24"/>
          <w:rPrChange w:id="1892" w:author="Phùng Nguyễn Minh Tâm" w:date="2018-12-19T17:03:00Z">
            <w:rPr>
              <w:rFonts w:ascii="Courier New" w:eastAsia="+mn-ea" w:hAnsi="Courier New" w:cs="Courier New"/>
              <w:bCs/>
              <w:i/>
              <w:color w:val="000000"/>
              <w:kern w:val="24"/>
              <w:sz w:val="20"/>
              <w:szCs w:val="20"/>
            </w:rPr>
          </w:rPrChange>
        </w:rPr>
        <w:t xml:space="preserve">Arising issues of the E-Banking service via Agribank Contact Center is solved </w:t>
      </w:r>
      <w:r w:rsidR="005D2448" w:rsidRPr="007C163E">
        <w:rPr>
          <w:rFonts w:eastAsia="+mn-ea"/>
          <w:bCs/>
          <w:i/>
          <w:kern w:val="24"/>
          <w:rPrChange w:id="1893" w:author="Phùng Nguyễn Minh Tâm" w:date="2018-12-19T17:03:00Z">
            <w:rPr>
              <w:rFonts w:ascii="Courier New" w:eastAsia="+mn-ea" w:hAnsi="Courier New" w:cs="Courier New"/>
              <w:bCs/>
              <w:i/>
              <w:color w:val="000000"/>
              <w:kern w:val="24"/>
              <w:sz w:val="20"/>
              <w:szCs w:val="20"/>
            </w:rPr>
          </w:rPrChange>
        </w:rPr>
        <w:lastRenderedPageBreak/>
        <w:t>in 24 hours per day and 07 days per week.</w:t>
      </w:r>
    </w:p>
    <w:p w:rsidR="00272F91" w:rsidRPr="007C163E" w:rsidRDefault="00272F91" w:rsidP="00F9584C">
      <w:pPr>
        <w:pStyle w:val="ListParagraph"/>
        <w:widowControl w:val="0"/>
        <w:numPr>
          <w:ilvl w:val="1"/>
          <w:numId w:val="72"/>
        </w:numPr>
        <w:tabs>
          <w:tab w:val="left" w:pos="630"/>
          <w:tab w:val="left" w:pos="720"/>
          <w:tab w:val="left" w:pos="900"/>
        </w:tabs>
        <w:spacing w:before="80" w:after="80" w:line="252" w:lineRule="auto"/>
        <w:ind w:left="0" w:firstLine="567"/>
        <w:jc w:val="both"/>
        <w:rPr>
          <w:spacing w:val="-2"/>
        </w:rPr>
      </w:pPr>
      <w:r w:rsidRPr="007C163E">
        <w:rPr>
          <w:spacing w:val="-2"/>
          <w:rPrChange w:id="1894" w:author="Phùng Nguyễn Minh Tâm" w:date="2018-12-19T17:03:00Z">
            <w:rPr>
              <w:rFonts w:ascii="Courier New" w:hAnsi="Courier New" w:cs="Courier New"/>
              <w:color w:val="000000"/>
              <w:spacing w:val="-2"/>
              <w:sz w:val="20"/>
              <w:szCs w:val="20"/>
            </w:rPr>
          </w:rPrChange>
        </w:rPr>
        <w:t xml:space="preserve">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w:t>
      </w:r>
      <w:r w:rsidR="00FA3AF8" w:rsidRPr="007C163E">
        <w:rPr>
          <w:spacing w:val="-2"/>
          <w:rPrChange w:id="1895" w:author="Phùng Nguyễn Minh Tâm" w:date="2018-12-19T17:03:00Z">
            <w:rPr>
              <w:rFonts w:ascii="Courier New" w:hAnsi="Courier New" w:cs="Courier New"/>
              <w:color w:val="000000"/>
              <w:spacing w:val="-2"/>
              <w:sz w:val="20"/>
              <w:szCs w:val="20"/>
            </w:rPr>
          </w:rPrChange>
        </w:rPr>
        <w:t>quy định của pháp luật Việt Nam/</w:t>
      </w:r>
      <w:r w:rsidR="00FA3AF8" w:rsidRPr="007C163E">
        <w:rPr>
          <w:rFonts w:eastAsia="+mn-ea"/>
          <w:bCs/>
          <w:i/>
          <w:kern w:val="24"/>
          <w:rPrChange w:id="1896" w:author="Phùng Nguyễn Minh Tâm" w:date="2018-12-19T17:03:00Z">
            <w:rPr>
              <w:rFonts w:ascii="Courier New" w:eastAsia="+mn-ea" w:hAnsi="Courier New" w:cs="Courier New"/>
              <w:bCs/>
              <w:i/>
              <w:color w:val="000000"/>
              <w:kern w:val="24"/>
              <w:sz w:val="20"/>
              <w:szCs w:val="20"/>
            </w:rPr>
          </w:rPrChange>
        </w:rPr>
        <w:t xml:space="preserve"> </w:t>
      </w:r>
      <w:r w:rsidR="005D2448" w:rsidRPr="007C163E">
        <w:rPr>
          <w:rFonts w:eastAsia="+mn-ea"/>
          <w:bCs/>
          <w:i/>
          <w:kern w:val="24"/>
          <w:rPrChange w:id="1897" w:author="Phùng Nguyễn Minh Tâm" w:date="2018-12-19T17:03:00Z">
            <w:rPr>
              <w:rFonts w:ascii="Courier New" w:eastAsia="+mn-ea" w:hAnsi="Courier New" w:cs="Courier New"/>
              <w:bCs/>
              <w:i/>
              <w:color w:val="000000"/>
              <w:kern w:val="24"/>
              <w:sz w:val="20"/>
              <w:szCs w:val="20"/>
            </w:rPr>
          </w:rPrChange>
        </w:rPr>
        <w:t>Arising issues of the E-Banking service via Agribank transaction offices is solved in working hours from Monday to Friday with exception of non-working days and public holidays regulated by Vietnamese Laws.</w:t>
      </w:r>
    </w:p>
    <w:p w:rsidR="00272F91" w:rsidRPr="007C163E" w:rsidRDefault="00272F91" w:rsidP="00F9584C">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
      <w:r w:rsidRPr="007C163E">
        <w:rPr>
          <w:b/>
          <w:spacing w:val="-1"/>
          <w:sz w:val="24"/>
          <w:szCs w:val="24"/>
        </w:rPr>
        <w:t>Biểu phí</w:t>
      </w:r>
      <w:r w:rsidR="003E692D" w:rsidRPr="007C163E">
        <w:rPr>
          <w:b/>
          <w:spacing w:val="-1"/>
          <w:sz w:val="24"/>
          <w:szCs w:val="24"/>
        </w:rPr>
        <w:t>/</w:t>
      </w:r>
      <w:r w:rsidR="003E692D" w:rsidRPr="007C163E">
        <w:rPr>
          <w:i/>
          <w:sz w:val="24"/>
          <w:szCs w:val="24"/>
        </w:rPr>
        <w:t xml:space="preserve"> </w:t>
      </w:r>
      <w:r w:rsidR="003E692D" w:rsidRPr="007C163E">
        <w:rPr>
          <w:b/>
          <w:i/>
          <w:spacing w:val="-1"/>
          <w:sz w:val="24"/>
          <w:szCs w:val="24"/>
        </w:rPr>
        <w:t>Article 10: Service charges/fees</w:t>
      </w:r>
    </w:p>
    <w:p w:rsidR="00272F91" w:rsidRPr="007C163E" w:rsidRDefault="00272F91" w:rsidP="00F9584C">
      <w:pPr>
        <w:widowControl w:val="0"/>
        <w:numPr>
          <w:ilvl w:val="0"/>
          <w:numId w:val="79"/>
        </w:numPr>
        <w:tabs>
          <w:tab w:val="left" w:pos="720"/>
          <w:tab w:val="left" w:pos="900"/>
        </w:tabs>
        <w:spacing w:before="80" w:after="80" w:line="252" w:lineRule="auto"/>
        <w:ind w:left="0" w:firstLine="567"/>
        <w:jc w:val="both"/>
        <w:rPr>
          <w:sz w:val="24"/>
          <w:szCs w:val="24"/>
        </w:rPr>
      </w:pPr>
      <w:r w:rsidRPr="007C163E">
        <w:rPr>
          <w:sz w:val="24"/>
          <w:szCs w:val="24"/>
        </w:rPr>
        <w:t xml:space="preserve">Việc áp dụng và thu các loại phí đối với Bên B được tuân thủ các quy định về phí </w:t>
      </w:r>
      <w:r w:rsidR="00142BD4" w:rsidRPr="007C163E">
        <w:rPr>
          <w:sz w:val="24"/>
          <w:szCs w:val="24"/>
        </w:rPr>
        <w:t xml:space="preserve">sử dụng dịch vụ Ngân hàng điện tử </w:t>
      </w:r>
      <w:r w:rsidRPr="007C163E">
        <w:rPr>
          <w:sz w:val="24"/>
          <w:szCs w:val="24"/>
        </w:rPr>
        <w:t>của Bên A trong từng thời kỳ</w:t>
      </w:r>
      <w:r w:rsidR="003E692D" w:rsidRPr="007C163E">
        <w:rPr>
          <w:sz w:val="24"/>
          <w:szCs w:val="24"/>
        </w:rPr>
        <w:t>/</w:t>
      </w:r>
      <w:r w:rsidR="003E692D" w:rsidRPr="007C163E">
        <w:rPr>
          <w:i/>
          <w:sz w:val="24"/>
          <w:szCs w:val="24"/>
        </w:rPr>
        <w:t xml:space="preserve"> </w:t>
      </w:r>
      <w:r w:rsidR="005D2448" w:rsidRPr="007C163E">
        <w:rPr>
          <w:i/>
          <w:sz w:val="24"/>
          <w:szCs w:val="24"/>
        </w:rPr>
        <w:t>The application and collection of charges against Party B shall comply with Party A’s regulations on charges from time to time</w:t>
      </w:r>
      <w:r w:rsidR="005D2448" w:rsidRPr="007C163E">
        <w:rPr>
          <w:sz w:val="24"/>
          <w:szCs w:val="24"/>
        </w:rPr>
        <w:t>.</w:t>
      </w:r>
    </w:p>
    <w:p w:rsidR="00272F91" w:rsidRPr="007C163E" w:rsidRDefault="00272F91" w:rsidP="00F9584C">
      <w:pPr>
        <w:widowControl w:val="0"/>
        <w:numPr>
          <w:ilvl w:val="0"/>
          <w:numId w:val="79"/>
        </w:numPr>
        <w:tabs>
          <w:tab w:val="left" w:pos="720"/>
          <w:tab w:val="left" w:pos="900"/>
        </w:tabs>
        <w:spacing w:before="80" w:after="80" w:line="252" w:lineRule="auto"/>
        <w:ind w:left="0" w:firstLine="567"/>
        <w:jc w:val="both"/>
        <w:rPr>
          <w:sz w:val="24"/>
          <w:szCs w:val="24"/>
        </w:rPr>
      </w:pPr>
      <w:r w:rsidRPr="007C163E">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r w:rsidR="003E692D" w:rsidRPr="007C163E">
        <w:rPr>
          <w:sz w:val="24"/>
          <w:szCs w:val="24"/>
        </w:rPr>
        <w:t>/</w:t>
      </w:r>
      <w:r w:rsidR="005D2448" w:rsidRPr="007C163E">
        <w:rPr>
          <w:i/>
          <w:sz w:val="24"/>
          <w:szCs w:val="24"/>
        </w:rPr>
        <w:t>Information about kinds of charges and Internet Banking service charge scheme are publicly posted at Party A’s transaction offices/branches, on Party A’s official website or the Internet banking service distribution channels, or are notified to Party B via Party B’s e-mail</w:t>
      </w:r>
      <w:r w:rsidR="005D2448" w:rsidRPr="007C163E">
        <w:rPr>
          <w:sz w:val="24"/>
          <w:szCs w:val="24"/>
        </w:rPr>
        <w:t>.</w:t>
      </w:r>
    </w:p>
    <w:p w:rsidR="00272F91" w:rsidRPr="007C163E" w:rsidRDefault="00272F91" w:rsidP="00F9584C">
      <w:pPr>
        <w:widowControl w:val="0"/>
        <w:numPr>
          <w:ilvl w:val="0"/>
          <w:numId w:val="79"/>
        </w:numPr>
        <w:tabs>
          <w:tab w:val="left" w:pos="720"/>
          <w:tab w:val="left" w:pos="900"/>
        </w:tabs>
        <w:spacing w:before="80" w:after="80" w:line="252" w:lineRule="auto"/>
        <w:ind w:left="0" w:firstLine="567"/>
        <w:jc w:val="both"/>
        <w:rPr>
          <w:sz w:val="24"/>
          <w:szCs w:val="24"/>
        </w:rPr>
      </w:pPr>
      <w:r w:rsidRPr="007C163E">
        <w:rPr>
          <w:sz w:val="24"/>
          <w:szCs w:val="24"/>
        </w:rPr>
        <w:t xml:space="preserve">Tùy theo từng loại dịch vụ cụ thể, Bên A sẽ thực hiện thu phí của Bên B theo gói Dịch vụ, loại giao dịch, giá trị giao dịch, số lượng giao dịch, đối tượng </w:t>
      </w:r>
      <w:r w:rsidR="00142BD4" w:rsidRPr="007C163E">
        <w:rPr>
          <w:sz w:val="24"/>
          <w:szCs w:val="24"/>
        </w:rPr>
        <w:t>khách hàng</w:t>
      </w:r>
      <w:r w:rsidRPr="007C163E">
        <w:rPr>
          <w:sz w:val="24"/>
          <w:szCs w:val="24"/>
        </w:rPr>
        <w:t xml:space="preserve">,… Bên B ủy quyền cho Bên A được quyền tự động trích nợ tài khoản để thu phí sử dụng dịch vụ trên bất kỳ tài khoản nào của </w:t>
      </w:r>
      <w:r w:rsidR="003E692D" w:rsidRPr="007C163E">
        <w:rPr>
          <w:sz w:val="24"/>
          <w:szCs w:val="24"/>
        </w:rPr>
        <w:t>Bên B mở tại hệ thống của Bên A/</w:t>
      </w:r>
      <w:r w:rsidR="005D2448" w:rsidRPr="007C163E">
        <w:rPr>
          <w:i/>
          <w:sz w:val="24"/>
          <w:szCs w:val="24"/>
        </w:rPr>
        <w:t>Depending on each specific kind of the service, Party A will collect charges from Party B basing on service package, transaction type, transaction amount, transaction quantity, Party B’s user, etc. Party B authorizes Party A to debit automatically any Party B’s account maintained at Party A’s system to collect charges of the service use.</w:t>
      </w:r>
    </w:p>
    <w:p w:rsidR="00272F91" w:rsidRPr="007C163E" w:rsidRDefault="00272F91" w:rsidP="00F9584C">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
      <w:r w:rsidRPr="007C163E">
        <w:rPr>
          <w:b/>
          <w:spacing w:val="-1"/>
          <w:sz w:val="24"/>
          <w:szCs w:val="24"/>
        </w:rPr>
        <w:t>Bảo mật</w:t>
      </w:r>
      <w:r w:rsidR="003E692D" w:rsidRPr="007C163E">
        <w:rPr>
          <w:b/>
          <w:spacing w:val="-1"/>
          <w:sz w:val="24"/>
          <w:szCs w:val="24"/>
        </w:rPr>
        <w:t>/</w:t>
      </w:r>
      <w:r w:rsidR="003E692D" w:rsidRPr="007C163E">
        <w:rPr>
          <w:i/>
          <w:sz w:val="24"/>
          <w:szCs w:val="24"/>
        </w:rPr>
        <w:t xml:space="preserve"> </w:t>
      </w:r>
      <w:r w:rsidR="005D2448" w:rsidRPr="007C163E">
        <w:rPr>
          <w:b/>
          <w:i/>
          <w:spacing w:val="-1"/>
          <w:sz w:val="24"/>
          <w:szCs w:val="24"/>
        </w:rPr>
        <w:t>Article 11: Confidentiality</w:t>
      </w:r>
    </w:p>
    <w:p w:rsidR="00272F91" w:rsidRPr="007C163E" w:rsidRDefault="00272F91" w:rsidP="00F9584C">
      <w:pPr>
        <w:widowControl w:val="0"/>
        <w:numPr>
          <w:ilvl w:val="0"/>
          <w:numId w:val="80"/>
        </w:numPr>
        <w:tabs>
          <w:tab w:val="left" w:pos="720"/>
          <w:tab w:val="left" w:pos="900"/>
        </w:tabs>
        <w:spacing w:before="80" w:after="80" w:line="252" w:lineRule="auto"/>
        <w:ind w:left="0" w:firstLine="567"/>
        <w:jc w:val="both"/>
        <w:rPr>
          <w:spacing w:val="-2"/>
          <w:sz w:val="24"/>
          <w:szCs w:val="24"/>
        </w:rPr>
      </w:pPr>
      <w:r w:rsidRPr="007C163E">
        <w:rPr>
          <w:spacing w:val="-2"/>
          <w:sz w:val="24"/>
          <w:szCs w:val="24"/>
        </w:rPr>
        <w:t xml:space="preserve">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w:t>
      </w:r>
      <w:r w:rsidR="009109E7" w:rsidRPr="007C163E">
        <w:rPr>
          <w:spacing w:val="-2"/>
          <w:sz w:val="24"/>
          <w:szCs w:val="24"/>
        </w:rPr>
        <w:t>kia</w:t>
      </w:r>
      <w:r w:rsidRPr="007C163E">
        <w:rPr>
          <w:spacing w:val="-2"/>
          <w:sz w:val="24"/>
          <w:szCs w:val="24"/>
        </w:rPr>
        <w:t xml:space="preserve"> hay theo yêu cầu của các cơ quan có thẩm quyền theo quy định của pháp luật</w:t>
      </w:r>
      <w:r w:rsidR="003E692D" w:rsidRPr="007C163E">
        <w:rPr>
          <w:spacing w:val="-2"/>
          <w:sz w:val="24"/>
          <w:szCs w:val="24"/>
        </w:rPr>
        <w:t>/</w:t>
      </w:r>
      <w:r w:rsidR="005D2448" w:rsidRPr="007C163E">
        <w:rPr>
          <w:i/>
          <w:sz w:val="24"/>
          <w:szCs w:val="24"/>
        </w:rPr>
        <w:t>Each Party commits itself, during the effective period of this Contract, to respect the confidentiality of information provided by the other party (including software, user’s manual or other information, devices relating to the service) and is only allowed to provide such information to a third party if permitted by the other Party or at the request of an competent authority as regulated by Laws</w:t>
      </w:r>
      <w:r w:rsidR="005D2448" w:rsidRPr="007C163E">
        <w:rPr>
          <w:spacing w:val="-2"/>
          <w:sz w:val="24"/>
          <w:szCs w:val="24"/>
        </w:rPr>
        <w:t>.</w:t>
      </w:r>
    </w:p>
    <w:p w:rsidR="00272F91" w:rsidRPr="007C163E" w:rsidRDefault="00272F91" w:rsidP="00F9584C">
      <w:pPr>
        <w:widowControl w:val="0"/>
        <w:numPr>
          <w:ilvl w:val="0"/>
          <w:numId w:val="80"/>
        </w:numPr>
        <w:tabs>
          <w:tab w:val="left" w:pos="720"/>
          <w:tab w:val="left" w:pos="900"/>
        </w:tabs>
        <w:spacing w:before="80" w:after="80" w:line="252" w:lineRule="auto"/>
        <w:ind w:left="0" w:firstLine="567"/>
        <w:jc w:val="both"/>
        <w:rPr>
          <w:spacing w:val="-2"/>
          <w:sz w:val="24"/>
          <w:szCs w:val="24"/>
        </w:rPr>
      </w:pPr>
      <w:r w:rsidRPr="007C163E">
        <w:rPr>
          <w:spacing w:val="-2"/>
          <w:sz w:val="24"/>
          <w:szCs w:val="24"/>
        </w:rPr>
        <w:t xml:space="preserve">Mỗi bên cam kết sẽ không sử dụng các thông tin mà bên kia cung cấp nhằm mục đích cạnh tranh với bên cung cấp thông </w:t>
      </w:r>
      <w:r w:rsidR="003E692D" w:rsidRPr="007C163E">
        <w:rPr>
          <w:spacing w:val="-2"/>
          <w:sz w:val="24"/>
          <w:szCs w:val="24"/>
        </w:rPr>
        <w:t>tin/</w:t>
      </w:r>
      <w:r w:rsidR="003E692D" w:rsidRPr="007C163E">
        <w:rPr>
          <w:i/>
          <w:sz w:val="24"/>
          <w:szCs w:val="24"/>
        </w:rPr>
        <w:t xml:space="preserve"> </w:t>
      </w:r>
      <w:r w:rsidR="005D2448" w:rsidRPr="007C163E">
        <w:rPr>
          <w:i/>
          <w:sz w:val="24"/>
          <w:szCs w:val="24"/>
        </w:rPr>
        <w:t>Each Party commits itself not to use the information provided by the other party to compete with each other.</w:t>
      </w:r>
    </w:p>
    <w:p w:rsidR="00272F91" w:rsidRPr="007C163E" w:rsidRDefault="00272F91">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Change w:id="1898" w:author="Phùng Nguyễn Minh Tâm" w:date="2018-12-18T10:44:00Z">
          <w:pPr>
            <w:widowControl w:val="0"/>
            <w:numPr>
              <w:numId w:val="72"/>
            </w:numPr>
            <w:tabs>
              <w:tab w:val="left" w:pos="630"/>
              <w:tab w:val="left" w:pos="720"/>
              <w:tab w:val="left" w:pos="1080"/>
              <w:tab w:val="left" w:pos="1530"/>
              <w:tab w:val="left" w:pos="1620"/>
            </w:tabs>
            <w:spacing w:before="80" w:after="80" w:line="264" w:lineRule="auto"/>
            <w:ind w:left="2160" w:firstLine="567"/>
            <w:jc w:val="both"/>
          </w:pPr>
        </w:pPrChange>
      </w:pPr>
      <w:r w:rsidRPr="007C163E">
        <w:rPr>
          <w:b/>
          <w:spacing w:val="-1"/>
          <w:sz w:val="24"/>
          <w:szCs w:val="24"/>
        </w:rPr>
        <w:t>Rủi ro và xử lý rủi ro</w:t>
      </w:r>
      <w:r w:rsidR="003E692D" w:rsidRPr="007C163E">
        <w:rPr>
          <w:b/>
          <w:spacing w:val="-1"/>
          <w:sz w:val="24"/>
          <w:szCs w:val="24"/>
        </w:rPr>
        <w:t>/</w:t>
      </w:r>
      <w:r w:rsidR="003E692D" w:rsidRPr="007C163E">
        <w:rPr>
          <w:i/>
          <w:sz w:val="24"/>
          <w:szCs w:val="24"/>
        </w:rPr>
        <w:t xml:space="preserve"> </w:t>
      </w:r>
      <w:r w:rsidR="003E692D" w:rsidRPr="007C163E">
        <w:rPr>
          <w:b/>
          <w:i/>
          <w:spacing w:val="-1"/>
          <w:sz w:val="24"/>
          <w:szCs w:val="24"/>
        </w:rPr>
        <w:t>Article 12: Risk and risk settlement</w:t>
      </w:r>
    </w:p>
    <w:p w:rsidR="00272F91" w:rsidRPr="007C163E" w:rsidRDefault="00272F91">
      <w:pPr>
        <w:widowControl w:val="0"/>
        <w:numPr>
          <w:ilvl w:val="0"/>
          <w:numId w:val="81"/>
        </w:numPr>
        <w:tabs>
          <w:tab w:val="left" w:pos="720"/>
          <w:tab w:val="left" w:pos="900"/>
        </w:tabs>
        <w:spacing w:before="80" w:after="80" w:line="252" w:lineRule="auto"/>
        <w:ind w:left="0" w:firstLine="567"/>
        <w:jc w:val="both"/>
        <w:rPr>
          <w:sz w:val="24"/>
          <w:szCs w:val="24"/>
        </w:rPr>
        <w:pPrChange w:id="1899" w:author="Phùng Nguyễn Minh Tâm" w:date="2018-12-18T10:44:00Z">
          <w:pPr>
            <w:widowControl w:val="0"/>
            <w:numPr>
              <w:numId w:val="81"/>
            </w:numPr>
            <w:tabs>
              <w:tab w:val="left" w:pos="720"/>
              <w:tab w:val="left" w:pos="900"/>
              <w:tab w:val="num" w:pos="2100"/>
            </w:tabs>
            <w:spacing w:before="80" w:after="80" w:line="264" w:lineRule="auto"/>
            <w:ind w:left="2100" w:firstLine="567"/>
            <w:jc w:val="both"/>
          </w:pPr>
        </w:pPrChange>
      </w:pPr>
      <w:r w:rsidRPr="007C163E">
        <w:rPr>
          <w:sz w:val="24"/>
          <w:szCs w:val="24"/>
        </w:rPr>
        <w:t>C</w:t>
      </w:r>
      <w:r w:rsidRPr="007C163E">
        <w:rPr>
          <w:spacing w:val="-1"/>
          <w:sz w:val="24"/>
          <w:szCs w:val="24"/>
        </w:rPr>
        <w:t>á</w:t>
      </w:r>
      <w:r w:rsidRPr="007C163E">
        <w:rPr>
          <w:sz w:val="24"/>
          <w:szCs w:val="24"/>
        </w:rPr>
        <w:t>c</w:t>
      </w:r>
      <w:r w:rsidRPr="007C163E">
        <w:rPr>
          <w:spacing w:val="1"/>
          <w:sz w:val="24"/>
          <w:szCs w:val="24"/>
        </w:rPr>
        <w:t xml:space="preserve"> B</w:t>
      </w:r>
      <w:r w:rsidRPr="007C163E">
        <w:rPr>
          <w:spacing w:val="-1"/>
          <w:sz w:val="24"/>
          <w:szCs w:val="24"/>
        </w:rPr>
        <w:t>ê</w:t>
      </w:r>
      <w:r w:rsidRPr="007C163E">
        <w:rPr>
          <w:sz w:val="24"/>
          <w:szCs w:val="24"/>
        </w:rPr>
        <w:t>n</w:t>
      </w:r>
      <w:r w:rsidRPr="007C163E">
        <w:rPr>
          <w:spacing w:val="2"/>
          <w:sz w:val="24"/>
          <w:szCs w:val="24"/>
        </w:rPr>
        <w:t xml:space="preserve"> </w:t>
      </w:r>
      <w:r w:rsidRPr="007C163E">
        <w:rPr>
          <w:sz w:val="24"/>
          <w:szCs w:val="24"/>
        </w:rPr>
        <w:t>khô</w:t>
      </w:r>
      <w:r w:rsidRPr="007C163E">
        <w:rPr>
          <w:spacing w:val="2"/>
          <w:sz w:val="24"/>
          <w:szCs w:val="24"/>
        </w:rPr>
        <w:t>n</w:t>
      </w:r>
      <w:r w:rsidRPr="007C163E">
        <w:rPr>
          <w:sz w:val="24"/>
          <w:szCs w:val="24"/>
        </w:rPr>
        <w:t>g</w:t>
      </w:r>
      <w:r w:rsidRPr="007C163E">
        <w:rPr>
          <w:spacing w:val="1"/>
          <w:sz w:val="24"/>
          <w:szCs w:val="24"/>
        </w:rPr>
        <w:t xml:space="preserve"> </w:t>
      </w:r>
      <w:r w:rsidRPr="007C163E">
        <w:rPr>
          <w:sz w:val="24"/>
          <w:szCs w:val="24"/>
        </w:rPr>
        <w:t>ph</w:t>
      </w:r>
      <w:r w:rsidRPr="007C163E">
        <w:rPr>
          <w:spacing w:val="-1"/>
          <w:sz w:val="24"/>
          <w:szCs w:val="24"/>
        </w:rPr>
        <w:t>ả</w:t>
      </w:r>
      <w:r w:rsidRPr="007C163E">
        <w:rPr>
          <w:sz w:val="24"/>
          <w:szCs w:val="24"/>
        </w:rPr>
        <w:t>i</w:t>
      </w:r>
      <w:r w:rsidRPr="007C163E">
        <w:rPr>
          <w:spacing w:val="3"/>
          <w:sz w:val="24"/>
          <w:szCs w:val="24"/>
        </w:rPr>
        <w:t xml:space="preserve"> </w:t>
      </w:r>
      <w:r w:rsidRPr="007C163E">
        <w:rPr>
          <w:spacing w:val="-1"/>
          <w:sz w:val="24"/>
          <w:szCs w:val="24"/>
        </w:rPr>
        <w:t>c</w:t>
      </w:r>
      <w:r w:rsidRPr="007C163E">
        <w:rPr>
          <w:sz w:val="24"/>
          <w:szCs w:val="24"/>
        </w:rPr>
        <w:t>hịu</w:t>
      </w:r>
      <w:r w:rsidRPr="007C163E">
        <w:rPr>
          <w:spacing w:val="5"/>
          <w:sz w:val="24"/>
          <w:szCs w:val="24"/>
        </w:rPr>
        <w:t xml:space="preserve"> </w:t>
      </w:r>
      <w:r w:rsidRPr="007C163E">
        <w:rPr>
          <w:sz w:val="24"/>
          <w:szCs w:val="24"/>
        </w:rPr>
        <w:t>tr</w:t>
      </w:r>
      <w:r w:rsidRPr="007C163E">
        <w:rPr>
          <w:spacing w:val="-1"/>
          <w:sz w:val="24"/>
          <w:szCs w:val="24"/>
        </w:rPr>
        <w:t>ác</w:t>
      </w:r>
      <w:r w:rsidRPr="007C163E">
        <w:rPr>
          <w:sz w:val="24"/>
          <w:szCs w:val="24"/>
        </w:rPr>
        <w:t>h</w:t>
      </w:r>
      <w:r w:rsidRPr="007C163E">
        <w:rPr>
          <w:spacing w:val="2"/>
          <w:sz w:val="24"/>
          <w:szCs w:val="24"/>
        </w:rPr>
        <w:t xml:space="preserve"> </w:t>
      </w:r>
      <w:r w:rsidRPr="007C163E">
        <w:rPr>
          <w:sz w:val="24"/>
          <w:szCs w:val="24"/>
        </w:rPr>
        <w:t>nhiệm</w:t>
      </w:r>
      <w:r w:rsidRPr="007C163E">
        <w:rPr>
          <w:spacing w:val="2"/>
          <w:sz w:val="24"/>
          <w:szCs w:val="24"/>
        </w:rPr>
        <w:t xml:space="preserve"> </w:t>
      </w:r>
      <w:r w:rsidRPr="007C163E">
        <w:rPr>
          <w:sz w:val="24"/>
          <w:szCs w:val="24"/>
        </w:rPr>
        <w:t>ph</w:t>
      </w:r>
      <w:r w:rsidRPr="007C163E">
        <w:rPr>
          <w:spacing w:val="-1"/>
          <w:sz w:val="24"/>
          <w:szCs w:val="24"/>
        </w:rPr>
        <w:t>á</w:t>
      </w:r>
      <w:r w:rsidRPr="007C163E">
        <w:rPr>
          <w:sz w:val="24"/>
          <w:szCs w:val="24"/>
        </w:rPr>
        <w:t>p</w:t>
      </w:r>
      <w:r w:rsidRPr="007C163E">
        <w:rPr>
          <w:spacing w:val="2"/>
          <w:sz w:val="24"/>
          <w:szCs w:val="24"/>
        </w:rPr>
        <w:t xml:space="preserve"> </w:t>
      </w:r>
      <w:r w:rsidRPr="007C163E">
        <w:rPr>
          <w:spacing w:val="5"/>
          <w:sz w:val="24"/>
          <w:szCs w:val="24"/>
        </w:rPr>
        <w:t>l</w:t>
      </w:r>
      <w:r w:rsidRPr="007C163E">
        <w:rPr>
          <w:sz w:val="24"/>
          <w:szCs w:val="24"/>
        </w:rPr>
        <w:t>ý</w:t>
      </w:r>
      <w:r w:rsidRPr="007C163E">
        <w:rPr>
          <w:spacing w:val="-3"/>
          <w:sz w:val="24"/>
          <w:szCs w:val="24"/>
        </w:rPr>
        <w:t xml:space="preserve"> </w:t>
      </w:r>
      <w:r w:rsidRPr="007C163E">
        <w:rPr>
          <w:sz w:val="24"/>
          <w:szCs w:val="24"/>
        </w:rPr>
        <w:t>n</w:t>
      </w:r>
      <w:r w:rsidRPr="007C163E">
        <w:rPr>
          <w:spacing w:val="-1"/>
          <w:sz w:val="24"/>
          <w:szCs w:val="24"/>
        </w:rPr>
        <w:t>à</w:t>
      </w:r>
      <w:r w:rsidRPr="007C163E">
        <w:rPr>
          <w:sz w:val="24"/>
          <w:szCs w:val="24"/>
        </w:rPr>
        <w:t>o</w:t>
      </w:r>
      <w:r w:rsidRPr="007C163E">
        <w:rPr>
          <w:spacing w:val="5"/>
          <w:sz w:val="24"/>
          <w:szCs w:val="24"/>
        </w:rPr>
        <w:t xml:space="preserve"> </w:t>
      </w:r>
      <w:r w:rsidRPr="007C163E">
        <w:rPr>
          <w:sz w:val="24"/>
          <w:szCs w:val="24"/>
        </w:rPr>
        <w:t>về</w:t>
      </w:r>
      <w:r w:rsidRPr="007C163E">
        <w:rPr>
          <w:spacing w:val="1"/>
          <w:sz w:val="24"/>
          <w:szCs w:val="24"/>
        </w:rPr>
        <w:t xml:space="preserve"> </w:t>
      </w:r>
      <w:r w:rsidRPr="007C163E">
        <w:rPr>
          <w:spacing w:val="-1"/>
          <w:sz w:val="24"/>
          <w:szCs w:val="24"/>
        </w:rPr>
        <w:t>c</w:t>
      </w:r>
      <w:r w:rsidRPr="007C163E">
        <w:rPr>
          <w:spacing w:val="1"/>
          <w:sz w:val="24"/>
          <w:szCs w:val="24"/>
        </w:rPr>
        <w:t>á</w:t>
      </w:r>
      <w:r w:rsidRPr="007C163E">
        <w:rPr>
          <w:sz w:val="24"/>
          <w:szCs w:val="24"/>
        </w:rPr>
        <w:t>c</w:t>
      </w:r>
      <w:r w:rsidRPr="007C163E">
        <w:rPr>
          <w:spacing w:val="1"/>
          <w:sz w:val="24"/>
          <w:szCs w:val="24"/>
        </w:rPr>
        <w:t xml:space="preserve"> </w:t>
      </w:r>
      <w:r w:rsidRPr="007C163E">
        <w:rPr>
          <w:sz w:val="24"/>
          <w:szCs w:val="24"/>
        </w:rPr>
        <w:t>sự</w:t>
      </w:r>
      <w:r w:rsidRPr="007C163E">
        <w:rPr>
          <w:spacing w:val="2"/>
          <w:sz w:val="24"/>
          <w:szCs w:val="24"/>
        </w:rPr>
        <w:t xml:space="preserve"> </w:t>
      </w:r>
      <w:r w:rsidRPr="007C163E">
        <w:rPr>
          <w:spacing w:val="-1"/>
          <w:sz w:val="24"/>
          <w:szCs w:val="24"/>
        </w:rPr>
        <w:t>c</w:t>
      </w:r>
      <w:r w:rsidRPr="007C163E">
        <w:rPr>
          <w:sz w:val="24"/>
          <w:szCs w:val="24"/>
        </w:rPr>
        <w:t>ố</w:t>
      </w:r>
      <w:r w:rsidRPr="007C163E">
        <w:rPr>
          <w:spacing w:val="5"/>
          <w:sz w:val="24"/>
          <w:szCs w:val="24"/>
        </w:rPr>
        <w:t xml:space="preserve"> </w:t>
      </w:r>
      <w:r w:rsidRPr="007C163E">
        <w:rPr>
          <w:spacing w:val="-2"/>
          <w:sz w:val="24"/>
          <w:szCs w:val="24"/>
        </w:rPr>
        <w:t>g</w:t>
      </w:r>
      <w:r w:rsidRPr="007C163E">
        <w:rPr>
          <w:spacing w:val="4"/>
          <w:sz w:val="24"/>
          <w:szCs w:val="24"/>
        </w:rPr>
        <w:t>â</w:t>
      </w:r>
      <w:r w:rsidRPr="007C163E">
        <w:rPr>
          <w:sz w:val="24"/>
          <w:szCs w:val="24"/>
        </w:rPr>
        <w:t xml:space="preserve">y </w:t>
      </w:r>
      <w:r w:rsidRPr="007C163E">
        <w:rPr>
          <w:spacing w:val="-1"/>
          <w:sz w:val="24"/>
          <w:szCs w:val="24"/>
        </w:rPr>
        <w:t>cả</w:t>
      </w:r>
      <w:r w:rsidRPr="007C163E">
        <w:rPr>
          <w:sz w:val="24"/>
          <w:szCs w:val="24"/>
        </w:rPr>
        <w:t>n</w:t>
      </w:r>
      <w:r w:rsidRPr="007C163E">
        <w:rPr>
          <w:spacing w:val="2"/>
          <w:sz w:val="24"/>
          <w:szCs w:val="24"/>
        </w:rPr>
        <w:t xml:space="preserve"> </w:t>
      </w:r>
      <w:r w:rsidRPr="007C163E">
        <w:rPr>
          <w:sz w:val="24"/>
          <w:szCs w:val="24"/>
        </w:rPr>
        <w:t>trở,</w:t>
      </w:r>
      <w:r w:rsidRPr="007C163E">
        <w:rPr>
          <w:spacing w:val="5"/>
          <w:sz w:val="24"/>
          <w:szCs w:val="24"/>
        </w:rPr>
        <w:t xml:space="preserve"> </w:t>
      </w:r>
      <w:r w:rsidRPr="007C163E">
        <w:rPr>
          <w:spacing w:val="-2"/>
          <w:sz w:val="24"/>
          <w:szCs w:val="24"/>
        </w:rPr>
        <w:t>g</w:t>
      </w:r>
      <w:r w:rsidRPr="007C163E">
        <w:rPr>
          <w:sz w:val="24"/>
          <w:szCs w:val="24"/>
        </w:rPr>
        <w:t>ián</w:t>
      </w:r>
      <w:r w:rsidRPr="007C163E">
        <w:rPr>
          <w:spacing w:val="2"/>
          <w:sz w:val="24"/>
          <w:szCs w:val="24"/>
        </w:rPr>
        <w:t xml:space="preserve"> </w:t>
      </w:r>
      <w:r w:rsidRPr="007C163E">
        <w:rPr>
          <w:sz w:val="24"/>
          <w:szCs w:val="24"/>
        </w:rPr>
        <w:t>đ</w:t>
      </w:r>
      <w:r w:rsidRPr="007C163E">
        <w:rPr>
          <w:spacing w:val="2"/>
          <w:sz w:val="24"/>
          <w:szCs w:val="24"/>
        </w:rPr>
        <w:t>o</w:t>
      </w:r>
      <w:r w:rsidRPr="007C163E">
        <w:rPr>
          <w:spacing w:val="-1"/>
          <w:sz w:val="24"/>
          <w:szCs w:val="24"/>
        </w:rPr>
        <w:t>ạ</w:t>
      </w:r>
      <w:r w:rsidRPr="007C163E">
        <w:rPr>
          <w:sz w:val="24"/>
          <w:szCs w:val="24"/>
        </w:rPr>
        <w:t>n</w:t>
      </w:r>
      <w:r w:rsidRPr="007C163E">
        <w:rPr>
          <w:spacing w:val="2"/>
          <w:sz w:val="24"/>
          <w:szCs w:val="24"/>
        </w:rPr>
        <w:t xml:space="preserve"> </w:t>
      </w:r>
      <w:r w:rsidRPr="007C163E">
        <w:rPr>
          <w:sz w:val="24"/>
          <w:szCs w:val="24"/>
        </w:rPr>
        <w:t>ho</w:t>
      </w:r>
      <w:r w:rsidRPr="007C163E">
        <w:rPr>
          <w:spacing w:val="1"/>
          <w:sz w:val="24"/>
          <w:szCs w:val="24"/>
        </w:rPr>
        <w:t>ặ</w:t>
      </w:r>
      <w:r w:rsidRPr="007C163E">
        <w:rPr>
          <w:sz w:val="24"/>
          <w:szCs w:val="24"/>
        </w:rPr>
        <w:t>c làm</w:t>
      </w:r>
      <w:r w:rsidRPr="007C163E">
        <w:rPr>
          <w:spacing w:val="2"/>
          <w:sz w:val="24"/>
          <w:szCs w:val="24"/>
        </w:rPr>
        <w:t xml:space="preserve"> </w:t>
      </w:r>
      <w:r w:rsidRPr="007C163E">
        <w:rPr>
          <w:sz w:val="24"/>
          <w:szCs w:val="24"/>
        </w:rPr>
        <w:t>n</w:t>
      </w:r>
      <w:r w:rsidRPr="007C163E">
        <w:rPr>
          <w:spacing w:val="-2"/>
          <w:sz w:val="24"/>
          <w:szCs w:val="24"/>
        </w:rPr>
        <w:t>g</w:t>
      </w:r>
      <w:r w:rsidRPr="007C163E">
        <w:rPr>
          <w:sz w:val="24"/>
          <w:szCs w:val="24"/>
        </w:rPr>
        <w:t>ừ</w:t>
      </w:r>
      <w:r w:rsidRPr="007C163E">
        <w:rPr>
          <w:spacing w:val="2"/>
          <w:sz w:val="24"/>
          <w:szCs w:val="24"/>
        </w:rPr>
        <w:t>n</w:t>
      </w:r>
      <w:r w:rsidRPr="007C163E">
        <w:rPr>
          <w:sz w:val="24"/>
          <w:szCs w:val="24"/>
        </w:rPr>
        <w:t>g ho</w:t>
      </w:r>
      <w:r w:rsidRPr="007C163E">
        <w:rPr>
          <w:spacing w:val="-1"/>
          <w:sz w:val="24"/>
          <w:szCs w:val="24"/>
        </w:rPr>
        <w:t>ạ</w:t>
      </w:r>
      <w:r w:rsidRPr="007C163E">
        <w:rPr>
          <w:sz w:val="24"/>
          <w:szCs w:val="24"/>
        </w:rPr>
        <w:t>t</w:t>
      </w:r>
      <w:r w:rsidRPr="007C163E">
        <w:rPr>
          <w:spacing w:val="2"/>
          <w:sz w:val="24"/>
          <w:szCs w:val="24"/>
        </w:rPr>
        <w:t xml:space="preserve"> </w:t>
      </w:r>
      <w:r w:rsidRPr="007C163E">
        <w:rPr>
          <w:sz w:val="24"/>
          <w:szCs w:val="24"/>
        </w:rPr>
        <w:t>độ</w:t>
      </w:r>
      <w:r w:rsidRPr="007C163E">
        <w:rPr>
          <w:spacing w:val="2"/>
          <w:sz w:val="24"/>
          <w:szCs w:val="24"/>
        </w:rPr>
        <w:t>n</w:t>
      </w:r>
      <w:r w:rsidRPr="007C163E">
        <w:rPr>
          <w:sz w:val="24"/>
          <w:szCs w:val="24"/>
        </w:rPr>
        <w:t xml:space="preserve">g </w:t>
      </w:r>
      <w:r w:rsidRPr="007C163E">
        <w:rPr>
          <w:spacing w:val="-1"/>
          <w:sz w:val="24"/>
          <w:szCs w:val="24"/>
        </w:rPr>
        <w:t>c</w:t>
      </w:r>
      <w:r w:rsidRPr="007C163E">
        <w:rPr>
          <w:spacing w:val="2"/>
          <w:sz w:val="24"/>
          <w:szCs w:val="24"/>
        </w:rPr>
        <w:t>ủ</w:t>
      </w:r>
      <w:r w:rsidRPr="007C163E">
        <w:rPr>
          <w:sz w:val="24"/>
          <w:szCs w:val="24"/>
        </w:rPr>
        <w:t>a</w:t>
      </w:r>
      <w:r w:rsidRPr="007C163E">
        <w:rPr>
          <w:spacing w:val="1"/>
          <w:sz w:val="24"/>
          <w:szCs w:val="24"/>
        </w:rPr>
        <w:t xml:space="preserve"> </w:t>
      </w:r>
      <w:r w:rsidRPr="007C163E">
        <w:rPr>
          <w:spacing w:val="-1"/>
          <w:sz w:val="24"/>
          <w:szCs w:val="24"/>
        </w:rPr>
        <w:t>c</w:t>
      </w:r>
      <w:r w:rsidRPr="007C163E">
        <w:rPr>
          <w:sz w:val="24"/>
          <w:szCs w:val="24"/>
        </w:rPr>
        <w:t>hươ</w:t>
      </w:r>
      <w:r w:rsidRPr="007C163E">
        <w:rPr>
          <w:spacing w:val="2"/>
          <w:sz w:val="24"/>
          <w:szCs w:val="24"/>
        </w:rPr>
        <w:t>n</w:t>
      </w:r>
      <w:r w:rsidRPr="007C163E">
        <w:rPr>
          <w:sz w:val="24"/>
          <w:szCs w:val="24"/>
        </w:rPr>
        <w:t>g trình</w:t>
      </w:r>
      <w:r w:rsidRPr="007C163E">
        <w:rPr>
          <w:spacing w:val="5"/>
          <w:sz w:val="24"/>
          <w:szCs w:val="24"/>
        </w:rPr>
        <w:t xml:space="preserve"> </w:t>
      </w:r>
      <w:r w:rsidRPr="007C163E">
        <w:rPr>
          <w:spacing w:val="-6"/>
          <w:sz w:val="24"/>
          <w:szCs w:val="24"/>
        </w:rPr>
        <w:t>Ngân hàng điện tử</w:t>
      </w:r>
      <w:r w:rsidRPr="007C163E">
        <w:rPr>
          <w:sz w:val="24"/>
          <w:szCs w:val="24"/>
        </w:rPr>
        <w:t xml:space="preserve"> n</w:t>
      </w:r>
      <w:r w:rsidRPr="007C163E">
        <w:rPr>
          <w:spacing w:val="-1"/>
          <w:sz w:val="24"/>
          <w:szCs w:val="24"/>
        </w:rPr>
        <w:t>ế</w:t>
      </w:r>
      <w:r w:rsidRPr="007C163E">
        <w:rPr>
          <w:sz w:val="24"/>
          <w:szCs w:val="24"/>
        </w:rPr>
        <w:t>u</w:t>
      </w:r>
      <w:r w:rsidRPr="007C163E">
        <w:rPr>
          <w:spacing w:val="2"/>
          <w:sz w:val="24"/>
          <w:szCs w:val="24"/>
        </w:rPr>
        <w:t xml:space="preserve"> </w:t>
      </w:r>
      <w:r w:rsidRPr="007C163E">
        <w:rPr>
          <w:spacing w:val="1"/>
          <w:sz w:val="24"/>
          <w:szCs w:val="24"/>
        </w:rPr>
        <w:t>c</w:t>
      </w:r>
      <w:r w:rsidRPr="007C163E">
        <w:rPr>
          <w:spacing w:val="-1"/>
          <w:sz w:val="24"/>
          <w:szCs w:val="24"/>
        </w:rPr>
        <w:t>á</w:t>
      </w:r>
      <w:r w:rsidRPr="007C163E">
        <w:rPr>
          <w:sz w:val="24"/>
          <w:szCs w:val="24"/>
        </w:rPr>
        <w:t>c</w:t>
      </w:r>
      <w:r w:rsidRPr="007C163E">
        <w:rPr>
          <w:spacing w:val="1"/>
          <w:sz w:val="24"/>
          <w:szCs w:val="24"/>
        </w:rPr>
        <w:t xml:space="preserve"> </w:t>
      </w:r>
      <w:r w:rsidRPr="007C163E">
        <w:rPr>
          <w:sz w:val="24"/>
          <w:szCs w:val="24"/>
        </w:rPr>
        <w:t>sự</w:t>
      </w:r>
      <w:r w:rsidRPr="007C163E">
        <w:rPr>
          <w:spacing w:val="2"/>
          <w:sz w:val="24"/>
          <w:szCs w:val="24"/>
        </w:rPr>
        <w:t xml:space="preserve"> </w:t>
      </w:r>
      <w:r w:rsidRPr="007C163E">
        <w:rPr>
          <w:spacing w:val="-1"/>
          <w:sz w:val="24"/>
          <w:szCs w:val="24"/>
        </w:rPr>
        <w:t>c</w:t>
      </w:r>
      <w:r w:rsidRPr="007C163E">
        <w:rPr>
          <w:sz w:val="24"/>
          <w:szCs w:val="24"/>
        </w:rPr>
        <w:t>ố</w:t>
      </w:r>
      <w:r w:rsidRPr="007C163E">
        <w:rPr>
          <w:spacing w:val="2"/>
          <w:sz w:val="24"/>
          <w:szCs w:val="24"/>
        </w:rPr>
        <w:t xml:space="preserve"> đ</w:t>
      </w:r>
      <w:r w:rsidRPr="007C163E">
        <w:rPr>
          <w:sz w:val="24"/>
          <w:szCs w:val="24"/>
        </w:rPr>
        <w:t>ó</w:t>
      </w:r>
      <w:r w:rsidRPr="007C163E">
        <w:rPr>
          <w:spacing w:val="2"/>
          <w:sz w:val="24"/>
          <w:szCs w:val="24"/>
        </w:rPr>
        <w:t xml:space="preserve"> </w:t>
      </w:r>
      <w:r w:rsidRPr="007C163E">
        <w:rPr>
          <w:sz w:val="24"/>
          <w:szCs w:val="24"/>
        </w:rPr>
        <w:t>được</w:t>
      </w:r>
      <w:r w:rsidRPr="007C163E">
        <w:rPr>
          <w:spacing w:val="1"/>
          <w:sz w:val="24"/>
          <w:szCs w:val="24"/>
        </w:rPr>
        <w:t xml:space="preserve"> </w:t>
      </w:r>
      <w:r w:rsidRPr="007C163E">
        <w:rPr>
          <w:spacing w:val="-2"/>
          <w:sz w:val="24"/>
          <w:szCs w:val="24"/>
        </w:rPr>
        <w:t>g</w:t>
      </w:r>
      <w:r w:rsidRPr="007C163E">
        <w:rPr>
          <w:spacing w:val="4"/>
          <w:sz w:val="24"/>
          <w:szCs w:val="24"/>
        </w:rPr>
        <w:t>â</w:t>
      </w:r>
      <w:r w:rsidRPr="007C163E">
        <w:rPr>
          <w:sz w:val="24"/>
          <w:szCs w:val="24"/>
        </w:rPr>
        <w:t>y ra bởi một</w:t>
      </w:r>
      <w:r w:rsidRPr="007C163E">
        <w:rPr>
          <w:spacing w:val="5"/>
          <w:sz w:val="24"/>
          <w:szCs w:val="24"/>
        </w:rPr>
        <w:t xml:space="preserve"> </w:t>
      </w:r>
      <w:r w:rsidRPr="007C163E">
        <w:rPr>
          <w:sz w:val="24"/>
          <w:szCs w:val="24"/>
        </w:rPr>
        <w:t>sự</w:t>
      </w:r>
      <w:r w:rsidRPr="007C163E">
        <w:rPr>
          <w:spacing w:val="5"/>
          <w:sz w:val="24"/>
          <w:szCs w:val="24"/>
        </w:rPr>
        <w:t xml:space="preserve"> </w:t>
      </w:r>
      <w:r w:rsidRPr="007C163E">
        <w:rPr>
          <w:sz w:val="24"/>
          <w:szCs w:val="24"/>
        </w:rPr>
        <w:t>kiện</w:t>
      </w:r>
      <w:r w:rsidRPr="007C163E">
        <w:rPr>
          <w:spacing w:val="4"/>
          <w:sz w:val="24"/>
          <w:szCs w:val="24"/>
        </w:rPr>
        <w:t xml:space="preserve"> </w:t>
      </w:r>
      <w:r w:rsidRPr="007C163E">
        <w:rPr>
          <w:sz w:val="24"/>
          <w:szCs w:val="24"/>
        </w:rPr>
        <w:t>b</w:t>
      </w:r>
      <w:r w:rsidRPr="007C163E">
        <w:rPr>
          <w:spacing w:val="-1"/>
          <w:sz w:val="24"/>
          <w:szCs w:val="24"/>
        </w:rPr>
        <w:t>ấ</w:t>
      </w:r>
      <w:r w:rsidRPr="007C163E">
        <w:rPr>
          <w:sz w:val="24"/>
          <w:szCs w:val="24"/>
        </w:rPr>
        <w:t>t</w:t>
      </w:r>
      <w:r w:rsidRPr="007C163E">
        <w:rPr>
          <w:spacing w:val="5"/>
          <w:sz w:val="24"/>
          <w:szCs w:val="24"/>
        </w:rPr>
        <w:t xml:space="preserve"> </w:t>
      </w:r>
      <w:r w:rsidRPr="007C163E">
        <w:rPr>
          <w:sz w:val="24"/>
          <w:szCs w:val="24"/>
        </w:rPr>
        <w:t>khả</w:t>
      </w:r>
      <w:r w:rsidRPr="007C163E">
        <w:rPr>
          <w:spacing w:val="4"/>
          <w:sz w:val="24"/>
          <w:szCs w:val="24"/>
        </w:rPr>
        <w:t xml:space="preserve"> </w:t>
      </w:r>
      <w:r w:rsidRPr="007C163E">
        <w:rPr>
          <w:sz w:val="24"/>
          <w:szCs w:val="24"/>
        </w:rPr>
        <w:t>kh</w:t>
      </w:r>
      <w:r w:rsidRPr="007C163E">
        <w:rPr>
          <w:spacing w:val="-1"/>
          <w:sz w:val="24"/>
          <w:szCs w:val="24"/>
        </w:rPr>
        <w:t>á</w:t>
      </w:r>
      <w:r w:rsidRPr="007C163E">
        <w:rPr>
          <w:sz w:val="24"/>
          <w:szCs w:val="24"/>
        </w:rPr>
        <w:t>n</w:t>
      </w:r>
      <w:r w:rsidRPr="007C163E">
        <w:rPr>
          <w:spacing w:val="-2"/>
          <w:sz w:val="24"/>
          <w:szCs w:val="24"/>
        </w:rPr>
        <w:t>g</w:t>
      </w:r>
      <w:r w:rsidRPr="007C163E">
        <w:rPr>
          <w:sz w:val="24"/>
          <w:szCs w:val="24"/>
        </w:rPr>
        <w:t>.</w:t>
      </w:r>
      <w:r w:rsidRPr="007C163E">
        <w:rPr>
          <w:spacing w:val="5"/>
          <w:sz w:val="24"/>
          <w:szCs w:val="24"/>
        </w:rPr>
        <w:t xml:space="preserve"> </w:t>
      </w:r>
      <w:r w:rsidRPr="007C163E">
        <w:rPr>
          <w:spacing w:val="1"/>
          <w:sz w:val="24"/>
          <w:szCs w:val="24"/>
        </w:rPr>
        <w:t>S</w:t>
      </w:r>
      <w:r w:rsidRPr="007C163E">
        <w:rPr>
          <w:sz w:val="24"/>
          <w:szCs w:val="24"/>
        </w:rPr>
        <w:t>ự</w:t>
      </w:r>
      <w:r w:rsidRPr="007C163E">
        <w:rPr>
          <w:spacing w:val="4"/>
          <w:sz w:val="24"/>
          <w:szCs w:val="24"/>
        </w:rPr>
        <w:t xml:space="preserve"> </w:t>
      </w:r>
      <w:r w:rsidRPr="007C163E">
        <w:rPr>
          <w:sz w:val="24"/>
          <w:szCs w:val="24"/>
        </w:rPr>
        <w:t>kiện</w:t>
      </w:r>
      <w:r w:rsidRPr="007C163E">
        <w:rPr>
          <w:spacing w:val="4"/>
          <w:sz w:val="24"/>
          <w:szCs w:val="24"/>
        </w:rPr>
        <w:t xml:space="preserve"> </w:t>
      </w:r>
      <w:r w:rsidRPr="007C163E">
        <w:rPr>
          <w:sz w:val="24"/>
          <w:szCs w:val="24"/>
        </w:rPr>
        <w:t>b</w:t>
      </w:r>
      <w:r w:rsidRPr="007C163E">
        <w:rPr>
          <w:spacing w:val="-1"/>
          <w:sz w:val="24"/>
          <w:szCs w:val="24"/>
        </w:rPr>
        <w:t>ấ</w:t>
      </w:r>
      <w:r w:rsidRPr="007C163E">
        <w:rPr>
          <w:sz w:val="24"/>
          <w:szCs w:val="24"/>
        </w:rPr>
        <w:t>t</w:t>
      </w:r>
      <w:r w:rsidRPr="007C163E">
        <w:rPr>
          <w:spacing w:val="5"/>
          <w:sz w:val="24"/>
          <w:szCs w:val="24"/>
        </w:rPr>
        <w:t xml:space="preserve"> </w:t>
      </w:r>
      <w:r w:rsidRPr="007C163E">
        <w:rPr>
          <w:sz w:val="24"/>
          <w:szCs w:val="24"/>
        </w:rPr>
        <w:t>khả</w:t>
      </w:r>
      <w:r w:rsidRPr="007C163E">
        <w:rPr>
          <w:spacing w:val="4"/>
          <w:sz w:val="24"/>
          <w:szCs w:val="24"/>
        </w:rPr>
        <w:t xml:space="preserve"> </w:t>
      </w:r>
      <w:r w:rsidRPr="007C163E">
        <w:rPr>
          <w:sz w:val="24"/>
          <w:szCs w:val="24"/>
        </w:rPr>
        <w:t>kh</w:t>
      </w:r>
      <w:r w:rsidRPr="007C163E">
        <w:rPr>
          <w:spacing w:val="-1"/>
          <w:sz w:val="24"/>
          <w:szCs w:val="24"/>
        </w:rPr>
        <w:t>á</w:t>
      </w:r>
      <w:r w:rsidRPr="007C163E">
        <w:rPr>
          <w:spacing w:val="2"/>
          <w:sz w:val="24"/>
          <w:szCs w:val="24"/>
        </w:rPr>
        <w:t>n</w:t>
      </w:r>
      <w:r w:rsidRPr="007C163E">
        <w:rPr>
          <w:sz w:val="24"/>
          <w:szCs w:val="24"/>
        </w:rPr>
        <w:t>g</w:t>
      </w:r>
      <w:r w:rsidRPr="007C163E">
        <w:rPr>
          <w:spacing w:val="2"/>
          <w:sz w:val="24"/>
          <w:szCs w:val="24"/>
        </w:rPr>
        <w:t xml:space="preserve"> </w:t>
      </w:r>
      <w:r w:rsidRPr="007C163E">
        <w:rPr>
          <w:sz w:val="24"/>
          <w:szCs w:val="24"/>
        </w:rPr>
        <w:t>là</w:t>
      </w:r>
      <w:r w:rsidRPr="007C163E">
        <w:rPr>
          <w:spacing w:val="4"/>
          <w:sz w:val="24"/>
          <w:szCs w:val="24"/>
        </w:rPr>
        <w:t xml:space="preserve"> </w:t>
      </w:r>
      <w:r w:rsidRPr="007C163E">
        <w:rPr>
          <w:sz w:val="24"/>
          <w:szCs w:val="24"/>
        </w:rPr>
        <w:t>sự</w:t>
      </w:r>
      <w:r w:rsidRPr="007C163E">
        <w:rPr>
          <w:spacing w:val="5"/>
          <w:sz w:val="24"/>
          <w:szCs w:val="24"/>
        </w:rPr>
        <w:t xml:space="preserve"> </w:t>
      </w:r>
      <w:r w:rsidRPr="007C163E">
        <w:rPr>
          <w:sz w:val="24"/>
          <w:szCs w:val="24"/>
        </w:rPr>
        <w:t>kiện</w:t>
      </w:r>
      <w:r w:rsidRPr="007C163E">
        <w:rPr>
          <w:spacing w:val="4"/>
          <w:sz w:val="24"/>
          <w:szCs w:val="24"/>
        </w:rPr>
        <w:t xml:space="preserve"> </w:t>
      </w:r>
      <w:r w:rsidRPr="007C163E">
        <w:rPr>
          <w:spacing w:val="2"/>
          <w:sz w:val="24"/>
          <w:szCs w:val="24"/>
        </w:rPr>
        <w:t>x</w:t>
      </w:r>
      <w:r w:rsidRPr="007C163E">
        <w:rPr>
          <w:spacing w:val="1"/>
          <w:sz w:val="24"/>
          <w:szCs w:val="24"/>
        </w:rPr>
        <w:t>ả</w:t>
      </w:r>
      <w:r w:rsidRPr="007C163E">
        <w:rPr>
          <w:sz w:val="24"/>
          <w:szCs w:val="24"/>
        </w:rPr>
        <w:t xml:space="preserve">y </w:t>
      </w:r>
      <w:r w:rsidRPr="007C163E">
        <w:rPr>
          <w:spacing w:val="1"/>
          <w:sz w:val="24"/>
          <w:szCs w:val="24"/>
        </w:rPr>
        <w:t>r</w:t>
      </w:r>
      <w:r w:rsidRPr="007C163E">
        <w:rPr>
          <w:sz w:val="24"/>
          <w:szCs w:val="24"/>
        </w:rPr>
        <w:t>a</w:t>
      </w:r>
      <w:r w:rsidRPr="007C163E">
        <w:rPr>
          <w:spacing w:val="4"/>
          <w:sz w:val="24"/>
          <w:szCs w:val="24"/>
        </w:rPr>
        <w:t xml:space="preserve"> </w:t>
      </w:r>
      <w:r w:rsidRPr="007C163E">
        <w:rPr>
          <w:sz w:val="24"/>
          <w:szCs w:val="24"/>
        </w:rPr>
        <w:t>một</w:t>
      </w:r>
      <w:r w:rsidRPr="007C163E">
        <w:rPr>
          <w:spacing w:val="5"/>
          <w:sz w:val="24"/>
          <w:szCs w:val="24"/>
        </w:rPr>
        <w:t xml:space="preserve"> </w:t>
      </w:r>
      <w:r w:rsidRPr="007C163E">
        <w:rPr>
          <w:spacing w:val="-1"/>
          <w:sz w:val="24"/>
          <w:szCs w:val="24"/>
        </w:rPr>
        <w:t>các</w:t>
      </w:r>
      <w:r w:rsidRPr="007C163E">
        <w:rPr>
          <w:sz w:val="24"/>
          <w:szCs w:val="24"/>
        </w:rPr>
        <w:t>h</w:t>
      </w:r>
      <w:r w:rsidRPr="007C163E">
        <w:rPr>
          <w:spacing w:val="5"/>
          <w:sz w:val="24"/>
          <w:szCs w:val="24"/>
        </w:rPr>
        <w:t xml:space="preserve"> </w:t>
      </w:r>
      <w:r w:rsidRPr="007C163E">
        <w:rPr>
          <w:sz w:val="24"/>
          <w:szCs w:val="24"/>
        </w:rPr>
        <w:t>kh</w:t>
      </w:r>
      <w:r w:rsidRPr="007C163E">
        <w:rPr>
          <w:spacing w:val="-1"/>
          <w:sz w:val="24"/>
          <w:szCs w:val="24"/>
        </w:rPr>
        <w:t>ác</w:t>
      </w:r>
      <w:r w:rsidRPr="007C163E">
        <w:rPr>
          <w:sz w:val="24"/>
          <w:szCs w:val="24"/>
        </w:rPr>
        <w:t>h</w:t>
      </w:r>
      <w:r w:rsidRPr="007C163E">
        <w:rPr>
          <w:spacing w:val="5"/>
          <w:sz w:val="24"/>
          <w:szCs w:val="24"/>
        </w:rPr>
        <w:t xml:space="preserve"> </w:t>
      </w:r>
      <w:r w:rsidRPr="007C163E">
        <w:rPr>
          <w:sz w:val="24"/>
          <w:szCs w:val="24"/>
        </w:rPr>
        <w:t>q</w:t>
      </w:r>
      <w:r w:rsidRPr="007C163E">
        <w:rPr>
          <w:spacing w:val="2"/>
          <w:sz w:val="24"/>
          <w:szCs w:val="24"/>
        </w:rPr>
        <w:t>u</w:t>
      </w:r>
      <w:r w:rsidRPr="007C163E">
        <w:rPr>
          <w:spacing w:val="-1"/>
          <w:sz w:val="24"/>
          <w:szCs w:val="24"/>
        </w:rPr>
        <w:t>a</w:t>
      </w:r>
      <w:r w:rsidRPr="007C163E">
        <w:rPr>
          <w:sz w:val="24"/>
          <w:szCs w:val="24"/>
        </w:rPr>
        <w:t xml:space="preserve">n không </w:t>
      </w:r>
      <w:r w:rsidRPr="007C163E">
        <w:rPr>
          <w:spacing w:val="1"/>
          <w:sz w:val="24"/>
          <w:szCs w:val="24"/>
        </w:rPr>
        <w:t>t</w:t>
      </w:r>
      <w:r w:rsidRPr="007C163E">
        <w:rPr>
          <w:sz w:val="24"/>
          <w:szCs w:val="24"/>
        </w:rPr>
        <w:t>hể</w:t>
      </w:r>
      <w:r w:rsidRPr="007C163E">
        <w:rPr>
          <w:spacing w:val="2"/>
          <w:sz w:val="24"/>
          <w:szCs w:val="24"/>
        </w:rPr>
        <w:t xml:space="preserve"> </w:t>
      </w:r>
      <w:r w:rsidRPr="007C163E">
        <w:rPr>
          <w:sz w:val="24"/>
          <w:szCs w:val="24"/>
        </w:rPr>
        <w:t>lườ</w:t>
      </w:r>
      <w:r w:rsidRPr="007C163E">
        <w:rPr>
          <w:spacing w:val="2"/>
          <w:sz w:val="24"/>
          <w:szCs w:val="24"/>
        </w:rPr>
        <w:t>n</w:t>
      </w:r>
      <w:r w:rsidRPr="007C163E">
        <w:rPr>
          <w:sz w:val="24"/>
          <w:szCs w:val="24"/>
        </w:rPr>
        <w:t>g tr</w:t>
      </w:r>
      <w:r w:rsidRPr="007C163E">
        <w:rPr>
          <w:spacing w:val="-1"/>
          <w:sz w:val="24"/>
          <w:szCs w:val="24"/>
        </w:rPr>
        <w:t>ư</w:t>
      </w:r>
      <w:r w:rsidRPr="007C163E">
        <w:rPr>
          <w:sz w:val="24"/>
          <w:szCs w:val="24"/>
        </w:rPr>
        <w:t>ớc</w:t>
      </w:r>
      <w:r w:rsidRPr="007C163E">
        <w:rPr>
          <w:spacing w:val="2"/>
          <w:sz w:val="24"/>
          <w:szCs w:val="24"/>
        </w:rPr>
        <w:t xml:space="preserve"> đ</w:t>
      </w:r>
      <w:r w:rsidRPr="007C163E">
        <w:rPr>
          <w:sz w:val="24"/>
          <w:szCs w:val="24"/>
        </w:rPr>
        <w:t>ược</w:t>
      </w:r>
      <w:r w:rsidRPr="007C163E">
        <w:rPr>
          <w:spacing w:val="2"/>
          <w:sz w:val="24"/>
          <w:szCs w:val="24"/>
        </w:rPr>
        <w:t xml:space="preserve"> </w:t>
      </w:r>
      <w:r w:rsidRPr="007C163E">
        <w:rPr>
          <w:sz w:val="24"/>
          <w:szCs w:val="24"/>
        </w:rPr>
        <w:t>và</w:t>
      </w:r>
      <w:r w:rsidRPr="007C163E">
        <w:rPr>
          <w:spacing w:val="2"/>
          <w:sz w:val="24"/>
          <w:szCs w:val="24"/>
        </w:rPr>
        <w:t xml:space="preserve"> </w:t>
      </w:r>
      <w:r w:rsidRPr="007C163E">
        <w:rPr>
          <w:sz w:val="24"/>
          <w:szCs w:val="24"/>
        </w:rPr>
        <w:t>khô</w:t>
      </w:r>
      <w:r w:rsidRPr="007C163E">
        <w:rPr>
          <w:spacing w:val="2"/>
          <w:sz w:val="24"/>
          <w:szCs w:val="24"/>
        </w:rPr>
        <w:t>n</w:t>
      </w:r>
      <w:r w:rsidRPr="007C163E">
        <w:rPr>
          <w:sz w:val="24"/>
          <w:szCs w:val="24"/>
        </w:rPr>
        <w:t>g thể</w:t>
      </w:r>
      <w:r w:rsidRPr="007C163E">
        <w:rPr>
          <w:spacing w:val="2"/>
          <w:sz w:val="24"/>
          <w:szCs w:val="24"/>
        </w:rPr>
        <w:t xml:space="preserve"> </w:t>
      </w:r>
      <w:r w:rsidRPr="007C163E">
        <w:rPr>
          <w:sz w:val="24"/>
          <w:szCs w:val="24"/>
        </w:rPr>
        <w:t>kh</w:t>
      </w:r>
      <w:r w:rsidRPr="007C163E">
        <w:rPr>
          <w:spacing w:val="-1"/>
          <w:sz w:val="24"/>
          <w:szCs w:val="24"/>
        </w:rPr>
        <w:t>ắ</w:t>
      </w:r>
      <w:r w:rsidRPr="007C163E">
        <w:rPr>
          <w:sz w:val="24"/>
          <w:szCs w:val="24"/>
        </w:rPr>
        <w:t>c</w:t>
      </w:r>
      <w:r w:rsidRPr="007C163E">
        <w:rPr>
          <w:spacing w:val="4"/>
          <w:sz w:val="24"/>
          <w:szCs w:val="24"/>
        </w:rPr>
        <w:t xml:space="preserve"> </w:t>
      </w:r>
      <w:r w:rsidRPr="007C163E">
        <w:rPr>
          <w:sz w:val="24"/>
          <w:szCs w:val="24"/>
        </w:rPr>
        <w:t>phục</w:t>
      </w:r>
      <w:r w:rsidRPr="007C163E">
        <w:rPr>
          <w:spacing w:val="2"/>
          <w:sz w:val="24"/>
          <w:szCs w:val="24"/>
        </w:rPr>
        <w:t xml:space="preserve"> </w:t>
      </w:r>
      <w:r w:rsidRPr="007C163E">
        <w:rPr>
          <w:sz w:val="24"/>
          <w:szCs w:val="24"/>
        </w:rPr>
        <w:t>được</w:t>
      </w:r>
      <w:r w:rsidRPr="007C163E">
        <w:rPr>
          <w:spacing w:val="2"/>
          <w:sz w:val="24"/>
          <w:szCs w:val="24"/>
        </w:rPr>
        <w:t xml:space="preserve"> </w:t>
      </w:r>
      <w:r w:rsidRPr="007C163E">
        <w:rPr>
          <w:sz w:val="24"/>
          <w:szCs w:val="24"/>
        </w:rPr>
        <w:t>mặc</w:t>
      </w:r>
      <w:r w:rsidRPr="007C163E">
        <w:rPr>
          <w:spacing w:val="1"/>
          <w:sz w:val="24"/>
          <w:szCs w:val="24"/>
        </w:rPr>
        <w:t xml:space="preserve"> </w:t>
      </w:r>
      <w:r w:rsidRPr="007C163E">
        <w:rPr>
          <w:sz w:val="24"/>
          <w:szCs w:val="24"/>
        </w:rPr>
        <w:t>dù</w:t>
      </w:r>
      <w:r w:rsidRPr="007C163E">
        <w:rPr>
          <w:spacing w:val="3"/>
          <w:sz w:val="24"/>
          <w:szCs w:val="24"/>
        </w:rPr>
        <w:t xml:space="preserve"> </w:t>
      </w:r>
      <w:r w:rsidRPr="007C163E">
        <w:rPr>
          <w:sz w:val="24"/>
          <w:szCs w:val="24"/>
        </w:rPr>
        <w:t>đã</w:t>
      </w:r>
      <w:r w:rsidRPr="007C163E">
        <w:rPr>
          <w:spacing w:val="2"/>
          <w:sz w:val="24"/>
          <w:szCs w:val="24"/>
        </w:rPr>
        <w:t xml:space="preserve"> </w:t>
      </w:r>
      <w:r w:rsidRPr="007C163E">
        <w:rPr>
          <w:spacing w:val="1"/>
          <w:sz w:val="24"/>
          <w:szCs w:val="24"/>
        </w:rPr>
        <w:t>á</w:t>
      </w:r>
      <w:r w:rsidRPr="007C163E">
        <w:rPr>
          <w:sz w:val="24"/>
          <w:szCs w:val="24"/>
        </w:rPr>
        <w:t>p</w:t>
      </w:r>
      <w:r w:rsidRPr="007C163E">
        <w:rPr>
          <w:spacing w:val="3"/>
          <w:sz w:val="24"/>
          <w:szCs w:val="24"/>
        </w:rPr>
        <w:t xml:space="preserve"> </w:t>
      </w:r>
      <w:r w:rsidRPr="007C163E">
        <w:rPr>
          <w:sz w:val="24"/>
          <w:szCs w:val="24"/>
        </w:rPr>
        <w:t>dụng mọi</w:t>
      </w:r>
      <w:r w:rsidRPr="007C163E">
        <w:rPr>
          <w:spacing w:val="3"/>
          <w:sz w:val="24"/>
          <w:szCs w:val="24"/>
        </w:rPr>
        <w:t xml:space="preserve"> </w:t>
      </w:r>
      <w:r w:rsidRPr="007C163E">
        <w:rPr>
          <w:sz w:val="24"/>
          <w:szCs w:val="24"/>
        </w:rPr>
        <w:t>biện ph</w:t>
      </w:r>
      <w:r w:rsidRPr="007C163E">
        <w:rPr>
          <w:spacing w:val="-1"/>
          <w:sz w:val="24"/>
          <w:szCs w:val="24"/>
        </w:rPr>
        <w:t>á</w:t>
      </w:r>
      <w:r w:rsidRPr="007C163E">
        <w:rPr>
          <w:sz w:val="24"/>
          <w:szCs w:val="24"/>
        </w:rPr>
        <w:t>p</w:t>
      </w:r>
      <w:r w:rsidRPr="007C163E">
        <w:rPr>
          <w:spacing w:val="2"/>
          <w:sz w:val="24"/>
          <w:szCs w:val="24"/>
        </w:rPr>
        <w:t xml:space="preserve"> </w:t>
      </w:r>
      <w:r w:rsidRPr="007C163E">
        <w:rPr>
          <w:spacing w:val="-1"/>
          <w:sz w:val="24"/>
          <w:szCs w:val="24"/>
        </w:rPr>
        <w:t>cầ</w:t>
      </w:r>
      <w:r w:rsidRPr="007C163E">
        <w:rPr>
          <w:sz w:val="24"/>
          <w:szCs w:val="24"/>
        </w:rPr>
        <w:t>n</w:t>
      </w:r>
      <w:r w:rsidRPr="007C163E">
        <w:rPr>
          <w:spacing w:val="2"/>
          <w:sz w:val="24"/>
          <w:szCs w:val="24"/>
        </w:rPr>
        <w:t xml:space="preserve"> </w:t>
      </w:r>
      <w:r w:rsidRPr="007C163E">
        <w:rPr>
          <w:sz w:val="24"/>
          <w:szCs w:val="24"/>
        </w:rPr>
        <w:t>th</w:t>
      </w:r>
      <w:r w:rsidRPr="007C163E">
        <w:rPr>
          <w:spacing w:val="1"/>
          <w:sz w:val="24"/>
          <w:szCs w:val="24"/>
        </w:rPr>
        <w:t>i</w:t>
      </w:r>
      <w:r w:rsidRPr="007C163E">
        <w:rPr>
          <w:spacing w:val="-1"/>
          <w:sz w:val="24"/>
          <w:szCs w:val="24"/>
        </w:rPr>
        <w:t>ế</w:t>
      </w:r>
      <w:r w:rsidRPr="007C163E">
        <w:rPr>
          <w:sz w:val="24"/>
          <w:szCs w:val="24"/>
        </w:rPr>
        <w:t>t</w:t>
      </w:r>
      <w:r w:rsidRPr="007C163E">
        <w:rPr>
          <w:spacing w:val="3"/>
          <w:sz w:val="24"/>
          <w:szCs w:val="24"/>
        </w:rPr>
        <w:t xml:space="preserve"> </w:t>
      </w:r>
      <w:r w:rsidRPr="007C163E">
        <w:rPr>
          <w:sz w:val="24"/>
          <w:szCs w:val="24"/>
        </w:rPr>
        <w:t>và</w:t>
      </w:r>
      <w:r w:rsidRPr="007C163E">
        <w:rPr>
          <w:spacing w:val="1"/>
          <w:sz w:val="24"/>
          <w:szCs w:val="24"/>
        </w:rPr>
        <w:t xml:space="preserve"> </w:t>
      </w:r>
      <w:r w:rsidRPr="007C163E">
        <w:rPr>
          <w:sz w:val="24"/>
          <w:szCs w:val="24"/>
        </w:rPr>
        <w:t>khả</w:t>
      </w:r>
      <w:r w:rsidRPr="007C163E">
        <w:rPr>
          <w:spacing w:val="1"/>
          <w:sz w:val="24"/>
          <w:szCs w:val="24"/>
        </w:rPr>
        <w:t xml:space="preserve"> </w:t>
      </w:r>
      <w:r w:rsidRPr="007C163E">
        <w:rPr>
          <w:sz w:val="24"/>
          <w:szCs w:val="24"/>
        </w:rPr>
        <w:t>n</w:t>
      </w:r>
      <w:r w:rsidRPr="007C163E">
        <w:rPr>
          <w:spacing w:val="1"/>
          <w:sz w:val="24"/>
          <w:szCs w:val="24"/>
        </w:rPr>
        <w:t>ă</w:t>
      </w:r>
      <w:r w:rsidRPr="007C163E">
        <w:rPr>
          <w:sz w:val="24"/>
          <w:szCs w:val="24"/>
        </w:rPr>
        <w:t xml:space="preserve">ng </w:t>
      </w:r>
      <w:r w:rsidRPr="007C163E">
        <w:rPr>
          <w:spacing w:val="-1"/>
          <w:sz w:val="24"/>
          <w:szCs w:val="24"/>
        </w:rPr>
        <w:t>c</w:t>
      </w:r>
      <w:r w:rsidRPr="007C163E">
        <w:rPr>
          <w:sz w:val="24"/>
          <w:szCs w:val="24"/>
        </w:rPr>
        <w:t>ho</w:t>
      </w:r>
      <w:r w:rsidRPr="007C163E">
        <w:rPr>
          <w:spacing w:val="2"/>
          <w:sz w:val="24"/>
          <w:szCs w:val="24"/>
        </w:rPr>
        <w:t xml:space="preserve"> </w:t>
      </w:r>
      <w:r w:rsidRPr="007C163E">
        <w:rPr>
          <w:sz w:val="24"/>
          <w:szCs w:val="24"/>
        </w:rPr>
        <w:t>ph</w:t>
      </w:r>
      <w:r w:rsidRPr="007C163E">
        <w:rPr>
          <w:spacing w:val="-1"/>
          <w:sz w:val="24"/>
          <w:szCs w:val="24"/>
        </w:rPr>
        <w:t>é</w:t>
      </w:r>
      <w:r w:rsidRPr="007C163E">
        <w:rPr>
          <w:sz w:val="24"/>
          <w:szCs w:val="24"/>
        </w:rPr>
        <w:t>p,</w:t>
      </w:r>
      <w:r w:rsidRPr="007C163E">
        <w:rPr>
          <w:spacing w:val="2"/>
          <w:sz w:val="24"/>
          <w:szCs w:val="24"/>
        </w:rPr>
        <w:t xml:space="preserve"> </w:t>
      </w:r>
      <w:r w:rsidRPr="007C163E">
        <w:rPr>
          <w:sz w:val="24"/>
          <w:szCs w:val="24"/>
        </w:rPr>
        <w:t>n</w:t>
      </w:r>
      <w:r w:rsidRPr="007C163E">
        <w:rPr>
          <w:spacing w:val="2"/>
          <w:sz w:val="24"/>
          <w:szCs w:val="24"/>
        </w:rPr>
        <w:t>h</w:t>
      </w:r>
      <w:r w:rsidRPr="007C163E">
        <w:rPr>
          <w:sz w:val="24"/>
          <w:szCs w:val="24"/>
        </w:rPr>
        <w:t>ư</w:t>
      </w:r>
      <w:r w:rsidRPr="007C163E">
        <w:rPr>
          <w:spacing w:val="2"/>
          <w:sz w:val="24"/>
          <w:szCs w:val="24"/>
        </w:rPr>
        <w:t xml:space="preserve"> </w:t>
      </w:r>
      <w:r w:rsidRPr="007C163E">
        <w:rPr>
          <w:sz w:val="24"/>
          <w:szCs w:val="24"/>
        </w:rPr>
        <w:t>th</w:t>
      </w:r>
      <w:r w:rsidRPr="007C163E">
        <w:rPr>
          <w:spacing w:val="1"/>
          <w:sz w:val="24"/>
          <w:szCs w:val="24"/>
        </w:rPr>
        <w:t>i</w:t>
      </w:r>
      <w:r w:rsidRPr="007C163E">
        <w:rPr>
          <w:spacing w:val="-1"/>
          <w:sz w:val="24"/>
          <w:szCs w:val="24"/>
        </w:rPr>
        <w:t>ê</w:t>
      </w:r>
      <w:r w:rsidRPr="007C163E">
        <w:rPr>
          <w:sz w:val="24"/>
          <w:szCs w:val="24"/>
        </w:rPr>
        <w:t>n</w:t>
      </w:r>
      <w:r w:rsidRPr="007C163E">
        <w:rPr>
          <w:spacing w:val="2"/>
          <w:sz w:val="24"/>
          <w:szCs w:val="24"/>
        </w:rPr>
        <w:t xml:space="preserve"> </w:t>
      </w:r>
      <w:r w:rsidRPr="007C163E">
        <w:rPr>
          <w:sz w:val="24"/>
          <w:szCs w:val="24"/>
        </w:rPr>
        <w:t>tai,</w:t>
      </w:r>
      <w:r w:rsidRPr="007C163E">
        <w:rPr>
          <w:spacing w:val="2"/>
          <w:sz w:val="24"/>
          <w:szCs w:val="24"/>
        </w:rPr>
        <w:t xml:space="preserve"> </w:t>
      </w:r>
      <w:r w:rsidRPr="007C163E">
        <w:rPr>
          <w:sz w:val="24"/>
          <w:szCs w:val="24"/>
        </w:rPr>
        <w:t>dịch</w:t>
      </w:r>
      <w:r w:rsidRPr="007C163E">
        <w:rPr>
          <w:spacing w:val="2"/>
          <w:sz w:val="24"/>
          <w:szCs w:val="24"/>
        </w:rPr>
        <w:t xml:space="preserve"> </w:t>
      </w:r>
      <w:r w:rsidRPr="007C163E">
        <w:rPr>
          <w:sz w:val="24"/>
          <w:szCs w:val="24"/>
        </w:rPr>
        <w:t>b</w:t>
      </w:r>
      <w:r w:rsidRPr="007C163E">
        <w:rPr>
          <w:spacing w:val="-1"/>
          <w:sz w:val="24"/>
          <w:szCs w:val="24"/>
        </w:rPr>
        <w:t>ệ</w:t>
      </w:r>
      <w:r w:rsidRPr="007C163E">
        <w:rPr>
          <w:sz w:val="24"/>
          <w:szCs w:val="24"/>
        </w:rPr>
        <w:t>nh,</w:t>
      </w:r>
      <w:r w:rsidRPr="007C163E">
        <w:rPr>
          <w:spacing w:val="2"/>
          <w:sz w:val="24"/>
          <w:szCs w:val="24"/>
        </w:rPr>
        <w:t xml:space="preserve"> </w:t>
      </w:r>
      <w:r w:rsidRPr="007C163E">
        <w:rPr>
          <w:sz w:val="24"/>
          <w:szCs w:val="24"/>
        </w:rPr>
        <w:t>hỏa</w:t>
      </w:r>
      <w:r w:rsidRPr="007C163E">
        <w:rPr>
          <w:spacing w:val="1"/>
          <w:sz w:val="24"/>
          <w:szCs w:val="24"/>
        </w:rPr>
        <w:t xml:space="preserve"> </w:t>
      </w:r>
      <w:r w:rsidRPr="007C163E">
        <w:rPr>
          <w:sz w:val="24"/>
          <w:szCs w:val="24"/>
        </w:rPr>
        <w:t>ho</w:t>
      </w:r>
      <w:r w:rsidRPr="007C163E">
        <w:rPr>
          <w:spacing w:val="-1"/>
          <w:sz w:val="24"/>
          <w:szCs w:val="24"/>
        </w:rPr>
        <w:t>ạ</w:t>
      </w:r>
      <w:r w:rsidRPr="007C163E">
        <w:rPr>
          <w:sz w:val="24"/>
          <w:szCs w:val="24"/>
        </w:rPr>
        <w:t>n,</w:t>
      </w:r>
      <w:r w:rsidRPr="007C163E">
        <w:rPr>
          <w:spacing w:val="5"/>
          <w:sz w:val="24"/>
          <w:szCs w:val="24"/>
        </w:rPr>
        <w:t xml:space="preserve"> </w:t>
      </w:r>
      <w:r w:rsidRPr="007C163E">
        <w:rPr>
          <w:sz w:val="24"/>
          <w:szCs w:val="24"/>
        </w:rPr>
        <w:t>lũ</w:t>
      </w:r>
      <w:r w:rsidRPr="007C163E">
        <w:rPr>
          <w:spacing w:val="3"/>
          <w:sz w:val="24"/>
          <w:szCs w:val="24"/>
        </w:rPr>
        <w:t xml:space="preserve"> </w:t>
      </w:r>
      <w:r w:rsidRPr="007C163E">
        <w:rPr>
          <w:sz w:val="24"/>
          <w:szCs w:val="24"/>
        </w:rPr>
        <w:t>lụ</w:t>
      </w:r>
      <w:r w:rsidRPr="007C163E">
        <w:rPr>
          <w:spacing w:val="1"/>
          <w:sz w:val="24"/>
          <w:szCs w:val="24"/>
        </w:rPr>
        <w:t>t</w:t>
      </w:r>
      <w:r w:rsidRPr="007C163E">
        <w:rPr>
          <w:sz w:val="24"/>
          <w:szCs w:val="24"/>
        </w:rPr>
        <w:t>,</w:t>
      </w:r>
      <w:r w:rsidRPr="007C163E">
        <w:rPr>
          <w:spacing w:val="2"/>
          <w:sz w:val="24"/>
          <w:szCs w:val="24"/>
        </w:rPr>
        <w:t xml:space="preserve"> </w:t>
      </w:r>
      <w:r w:rsidRPr="007C163E">
        <w:rPr>
          <w:sz w:val="24"/>
          <w:szCs w:val="24"/>
        </w:rPr>
        <w:t>b</w:t>
      </w:r>
      <w:r w:rsidRPr="007C163E">
        <w:rPr>
          <w:spacing w:val="-1"/>
          <w:sz w:val="24"/>
          <w:szCs w:val="24"/>
        </w:rPr>
        <w:t>ã</w:t>
      </w:r>
      <w:r w:rsidRPr="007C163E">
        <w:rPr>
          <w:sz w:val="24"/>
          <w:szCs w:val="24"/>
        </w:rPr>
        <w:t>i</w:t>
      </w:r>
      <w:r w:rsidRPr="007C163E">
        <w:rPr>
          <w:spacing w:val="3"/>
          <w:sz w:val="24"/>
          <w:szCs w:val="24"/>
        </w:rPr>
        <w:t xml:space="preserve"> </w:t>
      </w:r>
      <w:r w:rsidRPr="007C163E">
        <w:rPr>
          <w:spacing w:val="-1"/>
          <w:sz w:val="24"/>
          <w:szCs w:val="24"/>
        </w:rPr>
        <w:t>c</w:t>
      </w:r>
      <w:r w:rsidRPr="007C163E">
        <w:rPr>
          <w:sz w:val="24"/>
          <w:szCs w:val="24"/>
        </w:rPr>
        <w:t>ôn</w:t>
      </w:r>
      <w:r w:rsidRPr="007C163E">
        <w:rPr>
          <w:spacing w:val="-2"/>
          <w:sz w:val="24"/>
          <w:szCs w:val="24"/>
        </w:rPr>
        <w:t>g</w:t>
      </w:r>
      <w:r w:rsidRPr="007C163E">
        <w:rPr>
          <w:sz w:val="24"/>
          <w:szCs w:val="24"/>
        </w:rPr>
        <w:t xml:space="preserve">, </w:t>
      </w:r>
      <w:r w:rsidRPr="007C163E">
        <w:rPr>
          <w:spacing w:val="-1"/>
          <w:sz w:val="24"/>
          <w:szCs w:val="24"/>
        </w:rPr>
        <w:t>c</w:t>
      </w:r>
      <w:r w:rsidRPr="007C163E">
        <w:rPr>
          <w:sz w:val="24"/>
          <w:szCs w:val="24"/>
        </w:rPr>
        <w:t>hiến t</w:t>
      </w:r>
      <w:r w:rsidRPr="007C163E">
        <w:rPr>
          <w:spacing w:val="-1"/>
          <w:sz w:val="24"/>
          <w:szCs w:val="24"/>
        </w:rPr>
        <w:t>ra</w:t>
      </w:r>
      <w:r w:rsidRPr="007C163E">
        <w:rPr>
          <w:sz w:val="24"/>
          <w:szCs w:val="24"/>
        </w:rPr>
        <w:t>nh, sự th</w:t>
      </w:r>
      <w:r w:rsidRPr="007C163E">
        <w:rPr>
          <w:spacing w:val="4"/>
          <w:sz w:val="24"/>
          <w:szCs w:val="24"/>
        </w:rPr>
        <w:t>a</w:t>
      </w:r>
      <w:r w:rsidRPr="007C163E">
        <w:rPr>
          <w:sz w:val="24"/>
          <w:szCs w:val="24"/>
        </w:rPr>
        <w:t>y</w:t>
      </w:r>
      <w:r w:rsidRPr="007C163E">
        <w:rPr>
          <w:spacing w:val="-5"/>
          <w:sz w:val="24"/>
          <w:szCs w:val="24"/>
        </w:rPr>
        <w:t xml:space="preserve"> </w:t>
      </w:r>
      <w:r w:rsidRPr="007C163E">
        <w:rPr>
          <w:sz w:val="24"/>
          <w:szCs w:val="24"/>
        </w:rPr>
        <w:t>đổi</w:t>
      </w:r>
      <w:r w:rsidRPr="007C163E">
        <w:rPr>
          <w:spacing w:val="3"/>
          <w:sz w:val="24"/>
          <w:szCs w:val="24"/>
        </w:rPr>
        <w:t xml:space="preserve"> </w:t>
      </w:r>
      <w:r w:rsidRPr="007C163E">
        <w:rPr>
          <w:spacing w:val="1"/>
          <w:sz w:val="24"/>
          <w:szCs w:val="24"/>
        </w:rPr>
        <w:t>c</w:t>
      </w:r>
      <w:r w:rsidRPr="007C163E">
        <w:rPr>
          <w:sz w:val="24"/>
          <w:szCs w:val="24"/>
        </w:rPr>
        <w:t>ủa</w:t>
      </w:r>
      <w:r w:rsidRPr="007C163E">
        <w:rPr>
          <w:spacing w:val="-1"/>
          <w:sz w:val="24"/>
          <w:szCs w:val="24"/>
        </w:rPr>
        <w:t xml:space="preserve"> </w:t>
      </w:r>
      <w:r w:rsidRPr="007C163E">
        <w:rPr>
          <w:sz w:val="24"/>
          <w:szCs w:val="24"/>
        </w:rPr>
        <w:t>ph</w:t>
      </w:r>
      <w:r w:rsidRPr="007C163E">
        <w:rPr>
          <w:spacing w:val="-1"/>
          <w:sz w:val="24"/>
          <w:szCs w:val="24"/>
        </w:rPr>
        <w:t>á</w:t>
      </w:r>
      <w:r w:rsidRPr="007C163E">
        <w:rPr>
          <w:sz w:val="24"/>
          <w:szCs w:val="24"/>
        </w:rPr>
        <w:t xml:space="preserve">p luật, </w:t>
      </w:r>
      <w:r w:rsidRPr="007C163E">
        <w:rPr>
          <w:spacing w:val="-1"/>
          <w:sz w:val="24"/>
          <w:szCs w:val="24"/>
        </w:rPr>
        <w:t>c</w:t>
      </w:r>
      <w:r w:rsidRPr="007C163E">
        <w:rPr>
          <w:sz w:val="24"/>
          <w:szCs w:val="24"/>
        </w:rPr>
        <w:t>hính s</w:t>
      </w:r>
      <w:r w:rsidRPr="007C163E">
        <w:rPr>
          <w:spacing w:val="1"/>
          <w:sz w:val="24"/>
          <w:szCs w:val="24"/>
        </w:rPr>
        <w:t>á</w:t>
      </w:r>
      <w:r w:rsidRPr="007C163E">
        <w:rPr>
          <w:spacing w:val="-1"/>
          <w:sz w:val="24"/>
          <w:szCs w:val="24"/>
        </w:rPr>
        <w:t>c</w:t>
      </w:r>
      <w:r w:rsidRPr="007C163E">
        <w:rPr>
          <w:sz w:val="24"/>
          <w:szCs w:val="24"/>
        </w:rPr>
        <w:t>h,</w:t>
      </w:r>
      <w:r w:rsidRPr="007C163E">
        <w:rPr>
          <w:spacing w:val="2"/>
          <w:sz w:val="24"/>
          <w:szCs w:val="24"/>
        </w:rPr>
        <w:t xml:space="preserve"> </w:t>
      </w:r>
      <w:r w:rsidRPr="007C163E">
        <w:rPr>
          <w:sz w:val="24"/>
          <w:szCs w:val="24"/>
        </w:rPr>
        <w:t>v.v.</w:t>
      </w:r>
      <w:r w:rsidR="003E692D" w:rsidRPr="007C163E">
        <w:rPr>
          <w:sz w:val="24"/>
          <w:szCs w:val="24"/>
        </w:rPr>
        <w:t>/</w:t>
      </w:r>
      <w:r w:rsidR="003E692D" w:rsidRPr="007C163E">
        <w:rPr>
          <w:i/>
          <w:sz w:val="24"/>
          <w:szCs w:val="24"/>
        </w:rPr>
        <w:t xml:space="preserve"> </w:t>
      </w:r>
      <w:r w:rsidR="005D2448" w:rsidRPr="007C163E">
        <w:rPr>
          <w:i/>
          <w:sz w:val="24"/>
          <w:szCs w:val="24"/>
        </w:rPr>
        <w:t xml:space="preserve">Each party will not bear any legal responsibility for any event resulting in obstruction, interruption or termination of Party A’s E-Banking service if such event </w:t>
      </w:r>
      <w:r w:rsidR="005D2448" w:rsidRPr="007C163E">
        <w:rPr>
          <w:i/>
          <w:sz w:val="24"/>
          <w:szCs w:val="24"/>
        </w:rPr>
        <w:lastRenderedPageBreak/>
        <w:t>is the result of a force–majeure. Force-majeure is an occurrence that is objective, unforeseeable and irremediable even though all necessary measures are taken and all effort is made, including but not limited to natural calamities, diseases, fires, floods, strikes, wars, changes in policies, laws etc.</w:t>
      </w:r>
    </w:p>
    <w:p w:rsidR="00272F91" w:rsidRPr="007C163E" w:rsidRDefault="00272F91">
      <w:pPr>
        <w:widowControl w:val="0"/>
        <w:numPr>
          <w:ilvl w:val="0"/>
          <w:numId w:val="81"/>
        </w:numPr>
        <w:tabs>
          <w:tab w:val="left" w:pos="720"/>
          <w:tab w:val="left" w:pos="900"/>
        </w:tabs>
        <w:spacing w:before="80" w:after="80" w:line="252" w:lineRule="auto"/>
        <w:ind w:left="0" w:firstLine="567"/>
        <w:jc w:val="both"/>
        <w:rPr>
          <w:sz w:val="24"/>
          <w:szCs w:val="24"/>
        </w:rPr>
        <w:pPrChange w:id="1900" w:author="Phùng Nguyễn Minh Tâm" w:date="2018-12-18T10:44:00Z">
          <w:pPr>
            <w:widowControl w:val="0"/>
            <w:numPr>
              <w:numId w:val="81"/>
            </w:numPr>
            <w:tabs>
              <w:tab w:val="left" w:pos="720"/>
              <w:tab w:val="left" w:pos="900"/>
              <w:tab w:val="num" w:pos="2100"/>
            </w:tabs>
            <w:spacing w:before="80" w:after="80" w:line="264" w:lineRule="auto"/>
            <w:ind w:left="2100" w:firstLine="567"/>
            <w:jc w:val="both"/>
          </w:pPr>
        </w:pPrChange>
      </w:pPr>
      <w:r w:rsidRPr="007C163E">
        <w:rPr>
          <w:sz w:val="24"/>
          <w:szCs w:val="24"/>
        </w:rPr>
        <w:t>Trừ khi có quy định khác trong Hợp đồng này, Bên A sẽ không chịu trách nhiệm về những thiệt hại và sự cố xảy ra trực tiếp hay gián tiếp bởi những nguyên nhân sau</w:t>
      </w:r>
      <w:r w:rsidR="003E692D" w:rsidRPr="007C163E">
        <w:rPr>
          <w:sz w:val="24"/>
          <w:szCs w:val="24"/>
        </w:rPr>
        <w:t>/</w:t>
      </w:r>
      <w:r w:rsidR="003E692D" w:rsidRPr="007C163E">
        <w:rPr>
          <w:i/>
          <w:sz w:val="24"/>
          <w:szCs w:val="24"/>
        </w:rPr>
        <w:t xml:space="preserve"> </w:t>
      </w:r>
      <w:r w:rsidR="005D2448" w:rsidRPr="007C163E">
        <w:rPr>
          <w:i/>
          <w:sz w:val="24"/>
          <w:szCs w:val="24"/>
        </w:rPr>
        <w:t>Unless otherwise stated in the contract, Party A is not responsible for any loss or damage directly or indirectly caused by the following reasons</w:t>
      </w:r>
      <w:r w:rsidRPr="007C163E">
        <w:rPr>
          <w:sz w:val="24"/>
          <w:szCs w:val="24"/>
        </w:rPr>
        <w:t>:</w:t>
      </w:r>
    </w:p>
    <w:p w:rsidR="00272F91" w:rsidRPr="007C163E" w:rsidRDefault="00272F91">
      <w:pPr>
        <w:widowControl w:val="0"/>
        <w:numPr>
          <w:ilvl w:val="1"/>
          <w:numId w:val="81"/>
        </w:numPr>
        <w:tabs>
          <w:tab w:val="left" w:pos="720"/>
          <w:tab w:val="left" w:pos="900"/>
          <w:tab w:val="num" w:pos="1843"/>
        </w:tabs>
        <w:spacing w:before="80" w:after="80" w:line="252" w:lineRule="auto"/>
        <w:ind w:left="0" w:firstLine="567"/>
        <w:jc w:val="both"/>
        <w:rPr>
          <w:sz w:val="24"/>
          <w:szCs w:val="24"/>
        </w:rPr>
        <w:pPrChange w:id="1901" w:author="Phùng Nguyễn Minh Tâm" w:date="2018-12-18T10:44:00Z">
          <w:pPr>
            <w:widowControl w:val="0"/>
            <w:numPr>
              <w:ilvl w:val="1"/>
              <w:numId w:val="81"/>
            </w:numPr>
            <w:tabs>
              <w:tab w:val="left" w:pos="720"/>
              <w:tab w:val="left" w:pos="900"/>
              <w:tab w:val="num" w:pos="1440"/>
              <w:tab w:val="num" w:pos="1843"/>
            </w:tabs>
            <w:spacing w:before="80" w:after="80" w:line="264" w:lineRule="auto"/>
            <w:ind w:left="1440" w:firstLine="567"/>
            <w:jc w:val="both"/>
          </w:pPr>
        </w:pPrChange>
      </w:pPr>
      <w:r w:rsidRPr="007C163E">
        <w:rPr>
          <w:sz w:val="24"/>
          <w:szCs w:val="24"/>
        </w:rPr>
        <w:t>Nh</w:t>
      </w:r>
      <w:r w:rsidRPr="007C163E">
        <w:rPr>
          <w:spacing w:val="-1"/>
          <w:sz w:val="24"/>
          <w:szCs w:val="24"/>
        </w:rPr>
        <w:t>ữ</w:t>
      </w:r>
      <w:r w:rsidRPr="007C163E">
        <w:rPr>
          <w:sz w:val="24"/>
          <w:szCs w:val="24"/>
        </w:rPr>
        <w:t xml:space="preserve">ng </w:t>
      </w:r>
      <w:r w:rsidRPr="007C163E">
        <w:rPr>
          <w:spacing w:val="2"/>
          <w:sz w:val="24"/>
          <w:szCs w:val="24"/>
        </w:rPr>
        <w:t>s</w:t>
      </w:r>
      <w:r w:rsidRPr="007C163E">
        <w:rPr>
          <w:sz w:val="24"/>
          <w:szCs w:val="24"/>
        </w:rPr>
        <w:t>ự</w:t>
      </w:r>
      <w:r w:rsidRPr="007C163E">
        <w:rPr>
          <w:spacing w:val="2"/>
          <w:sz w:val="24"/>
          <w:szCs w:val="24"/>
        </w:rPr>
        <w:t xml:space="preserve"> </w:t>
      </w:r>
      <w:r w:rsidRPr="007C163E">
        <w:rPr>
          <w:spacing w:val="-1"/>
          <w:sz w:val="24"/>
          <w:szCs w:val="24"/>
        </w:rPr>
        <w:t>c</w:t>
      </w:r>
      <w:r w:rsidRPr="007C163E">
        <w:rPr>
          <w:sz w:val="24"/>
          <w:szCs w:val="24"/>
        </w:rPr>
        <w:t>ố</w:t>
      </w:r>
      <w:r w:rsidRPr="007C163E">
        <w:rPr>
          <w:spacing w:val="2"/>
          <w:sz w:val="24"/>
          <w:szCs w:val="24"/>
        </w:rPr>
        <w:t xml:space="preserve"> </w:t>
      </w:r>
      <w:r w:rsidRPr="007C163E">
        <w:rPr>
          <w:sz w:val="24"/>
          <w:szCs w:val="24"/>
        </w:rPr>
        <w:t>do</w:t>
      </w:r>
      <w:r w:rsidRPr="007C163E">
        <w:rPr>
          <w:spacing w:val="2"/>
          <w:sz w:val="24"/>
          <w:szCs w:val="24"/>
        </w:rPr>
        <w:t xml:space="preserve"> n</w:t>
      </w:r>
      <w:r w:rsidRPr="007C163E">
        <w:rPr>
          <w:spacing w:val="-2"/>
          <w:sz w:val="24"/>
          <w:szCs w:val="24"/>
        </w:rPr>
        <w:t>g</w:t>
      </w:r>
      <w:r w:rsidRPr="007C163E">
        <w:rPr>
          <w:spacing w:val="5"/>
          <w:sz w:val="24"/>
          <w:szCs w:val="24"/>
        </w:rPr>
        <w:t>u</w:t>
      </w:r>
      <w:r w:rsidRPr="007C163E">
        <w:rPr>
          <w:spacing w:val="-5"/>
          <w:sz w:val="24"/>
          <w:szCs w:val="24"/>
        </w:rPr>
        <w:t>y</w:t>
      </w:r>
      <w:r w:rsidRPr="007C163E">
        <w:rPr>
          <w:spacing w:val="-1"/>
          <w:sz w:val="24"/>
          <w:szCs w:val="24"/>
        </w:rPr>
        <w:t>ê</w:t>
      </w:r>
      <w:r w:rsidRPr="007C163E">
        <w:rPr>
          <w:sz w:val="24"/>
          <w:szCs w:val="24"/>
        </w:rPr>
        <w:t>n</w:t>
      </w:r>
      <w:r w:rsidRPr="007C163E">
        <w:rPr>
          <w:spacing w:val="5"/>
          <w:sz w:val="24"/>
          <w:szCs w:val="24"/>
        </w:rPr>
        <w:t xml:space="preserve"> </w:t>
      </w:r>
      <w:r w:rsidRPr="007C163E">
        <w:rPr>
          <w:sz w:val="24"/>
          <w:szCs w:val="24"/>
        </w:rPr>
        <w:t>nh</w:t>
      </w:r>
      <w:r w:rsidRPr="007C163E">
        <w:rPr>
          <w:spacing w:val="-1"/>
          <w:sz w:val="24"/>
          <w:szCs w:val="24"/>
        </w:rPr>
        <w:t>â</w:t>
      </w:r>
      <w:r w:rsidRPr="007C163E">
        <w:rPr>
          <w:sz w:val="24"/>
          <w:szCs w:val="24"/>
        </w:rPr>
        <w:t>n</w:t>
      </w:r>
      <w:r w:rsidRPr="007C163E">
        <w:rPr>
          <w:spacing w:val="2"/>
          <w:sz w:val="24"/>
          <w:szCs w:val="24"/>
        </w:rPr>
        <w:t xml:space="preserve"> k</w:t>
      </w:r>
      <w:r w:rsidRPr="007C163E">
        <w:rPr>
          <w:sz w:val="24"/>
          <w:szCs w:val="24"/>
        </w:rPr>
        <w:t>ỹ</w:t>
      </w:r>
      <w:r w:rsidRPr="007C163E">
        <w:rPr>
          <w:spacing w:val="-3"/>
          <w:sz w:val="24"/>
          <w:szCs w:val="24"/>
        </w:rPr>
        <w:t xml:space="preserve"> </w:t>
      </w:r>
      <w:r w:rsidRPr="007C163E">
        <w:rPr>
          <w:sz w:val="24"/>
          <w:szCs w:val="24"/>
        </w:rPr>
        <w:t>th</w:t>
      </w:r>
      <w:r w:rsidRPr="007C163E">
        <w:rPr>
          <w:spacing w:val="3"/>
          <w:sz w:val="24"/>
          <w:szCs w:val="24"/>
        </w:rPr>
        <w:t>u</w:t>
      </w:r>
      <w:r w:rsidRPr="007C163E">
        <w:rPr>
          <w:spacing w:val="-1"/>
          <w:sz w:val="24"/>
          <w:szCs w:val="24"/>
        </w:rPr>
        <w:t>ậ</w:t>
      </w:r>
      <w:r w:rsidRPr="007C163E">
        <w:rPr>
          <w:sz w:val="24"/>
          <w:szCs w:val="24"/>
        </w:rPr>
        <w:t>t</w:t>
      </w:r>
      <w:r w:rsidRPr="007C163E">
        <w:rPr>
          <w:spacing w:val="3"/>
          <w:sz w:val="24"/>
          <w:szCs w:val="24"/>
        </w:rPr>
        <w:t xml:space="preserve"> </w:t>
      </w:r>
      <w:r w:rsidRPr="007C163E">
        <w:rPr>
          <w:sz w:val="24"/>
          <w:szCs w:val="24"/>
        </w:rPr>
        <w:t>thuộc</w:t>
      </w:r>
      <w:r w:rsidRPr="007C163E">
        <w:rPr>
          <w:spacing w:val="2"/>
          <w:sz w:val="24"/>
          <w:szCs w:val="24"/>
        </w:rPr>
        <w:t xml:space="preserve"> </w:t>
      </w:r>
      <w:r w:rsidRPr="007C163E">
        <w:rPr>
          <w:sz w:val="24"/>
          <w:szCs w:val="24"/>
        </w:rPr>
        <w:t>tr</w:t>
      </w:r>
      <w:r w:rsidRPr="007C163E">
        <w:rPr>
          <w:spacing w:val="-1"/>
          <w:sz w:val="24"/>
          <w:szCs w:val="24"/>
        </w:rPr>
        <w:t>a</w:t>
      </w:r>
      <w:r w:rsidRPr="007C163E">
        <w:rPr>
          <w:spacing w:val="2"/>
          <w:sz w:val="24"/>
          <w:szCs w:val="24"/>
        </w:rPr>
        <w:t>n</w:t>
      </w:r>
      <w:r w:rsidRPr="007C163E">
        <w:rPr>
          <w:sz w:val="24"/>
          <w:szCs w:val="24"/>
        </w:rPr>
        <w:t>g th</w:t>
      </w:r>
      <w:r w:rsidRPr="007C163E">
        <w:rPr>
          <w:spacing w:val="1"/>
          <w:sz w:val="24"/>
          <w:szCs w:val="24"/>
        </w:rPr>
        <w:t>i</w:t>
      </w:r>
      <w:r w:rsidRPr="007C163E">
        <w:rPr>
          <w:spacing w:val="-1"/>
          <w:sz w:val="24"/>
          <w:szCs w:val="24"/>
        </w:rPr>
        <w:t>ế</w:t>
      </w:r>
      <w:r w:rsidRPr="007C163E">
        <w:rPr>
          <w:sz w:val="24"/>
          <w:szCs w:val="24"/>
        </w:rPr>
        <w:t>t</w:t>
      </w:r>
      <w:r w:rsidRPr="007C163E">
        <w:rPr>
          <w:spacing w:val="3"/>
          <w:sz w:val="24"/>
          <w:szCs w:val="24"/>
        </w:rPr>
        <w:t xml:space="preserve"> </w:t>
      </w:r>
      <w:r w:rsidRPr="007C163E">
        <w:rPr>
          <w:sz w:val="24"/>
          <w:szCs w:val="24"/>
        </w:rPr>
        <w:t>bị</w:t>
      </w:r>
      <w:r w:rsidRPr="007C163E">
        <w:rPr>
          <w:spacing w:val="3"/>
          <w:sz w:val="24"/>
          <w:szCs w:val="24"/>
        </w:rPr>
        <w:t xml:space="preserve"> </w:t>
      </w:r>
      <w:r w:rsidRPr="007C163E">
        <w:rPr>
          <w:spacing w:val="-1"/>
          <w:sz w:val="24"/>
          <w:szCs w:val="24"/>
        </w:rPr>
        <w:t>c</w:t>
      </w:r>
      <w:r w:rsidRPr="007C163E">
        <w:rPr>
          <w:sz w:val="24"/>
          <w:szCs w:val="24"/>
        </w:rPr>
        <w:t>ủa</w:t>
      </w:r>
      <w:r w:rsidRPr="007C163E">
        <w:rPr>
          <w:spacing w:val="4"/>
          <w:sz w:val="24"/>
          <w:szCs w:val="24"/>
        </w:rPr>
        <w:t xml:space="preserve"> </w:t>
      </w:r>
      <w:r w:rsidRPr="007C163E">
        <w:rPr>
          <w:spacing w:val="-2"/>
          <w:sz w:val="24"/>
          <w:szCs w:val="24"/>
        </w:rPr>
        <w:t>B</w:t>
      </w:r>
      <w:r w:rsidRPr="007C163E">
        <w:rPr>
          <w:spacing w:val="-1"/>
          <w:sz w:val="24"/>
          <w:szCs w:val="24"/>
        </w:rPr>
        <w:t>ê</w:t>
      </w:r>
      <w:r w:rsidRPr="007C163E">
        <w:rPr>
          <w:sz w:val="24"/>
          <w:szCs w:val="24"/>
        </w:rPr>
        <w:t>n</w:t>
      </w:r>
      <w:r w:rsidRPr="007C163E">
        <w:rPr>
          <w:spacing w:val="5"/>
          <w:sz w:val="24"/>
          <w:szCs w:val="24"/>
        </w:rPr>
        <w:t xml:space="preserve"> </w:t>
      </w:r>
      <w:r w:rsidRPr="007C163E">
        <w:rPr>
          <w:sz w:val="24"/>
          <w:szCs w:val="24"/>
        </w:rPr>
        <w:t>B ho</w:t>
      </w:r>
      <w:r w:rsidRPr="007C163E">
        <w:rPr>
          <w:spacing w:val="1"/>
          <w:sz w:val="24"/>
          <w:szCs w:val="24"/>
        </w:rPr>
        <w:t>ặ</w:t>
      </w:r>
      <w:r w:rsidRPr="007C163E">
        <w:rPr>
          <w:sz w:val="24"/>
          <w:szCs w:val="24"/>
        </w:rPr>
        <w:t>c</w:t>
      </w:r>
      <w:r w:rsidRPr="007C163E">
        <w:rPr>
          <w:spacing w:val="3"/>
          <w:sz w:val="24"/>
          <w:szCs w:val="24"/>
        </w:rPr>
        <w:t xml:space="preserve"> </w:t>
      </w:r>
      <w:r w:rsidRPr="007C163E">
        <w:rPr>
          <w:sz w:val="24"/>
          <w:szCs w:val="24"/>
        </w:rPr>
        <w:t>do</w:t>
      </w:r>
      <w:r w:rsidRPr="007C163E">
        <w:rPr>
          <w:spacing w:val="2"/>
          <w:sz w:val="24"/>
          <w:szCs w:val="24"/>
        </w:rPr>
        <w:t xml:space="preserve"> </w:t>
      </w:r>
      <w:r w:rsidRPr="007C163E">
        <w:rPr>
          <w:sz w:val="24"/>
          <w:szCs w:val="24"/>
        </w:rPr>
        <w:t>n</w:t>
      </w:r>
      <w:r w:rsidRPr="007C163E">
        <w:rPr>
          <w:spacing w:val="-2"/>
          <w:sz w:val="24"/>
          <w:szCs w:val="24"/>
        </w:rPr>
        <w:t>g</w:t>
      </w:r>
      <w:r w:rsidRPr="007C163E">
        <w:rPr>
          <w:spacing w:val="5"/>
          <w:sz w:val="24"/>
          <w:szCs w:val="24"/>
        </w:rPr>
        <w:t>u</w:t>
      </w:r>
      <w:r w:rsidRPr="007C163E">
        <w:rPr>
          <w:spacing w:val="-5"/>
          <w:sz w:val="24"/>
          <w:szCs w:val="24"/>
        </w:rPr>
        <w:t>y</w:t>
      </w:r>
      <w:r w:rsidRPr="007C163E">
        <w:rPr>
          <w:spacing w:val="-1"/>
          <w:sz w:val="24"/>
          <w:szCs w:val="24"/>
        </w:rPr>
        <w:t>ê</w:t>
      </w:r>
      <w:r w:rsidRPr="007C163E">
        <w:rPr>
          <w:sz w:val="24"/>
          <w:szCs w:val="24"/>
        </w:rPr>
        <w:t>n</w:t>
      </w:r>
      <w:r w:rsidRPr="007C163E">
        <w:rPr>
          <w:spacing w:val="2"/>
          <w:sz w:val="24"/>
          <w:szCs w:val="24"/>
        </w:rPr>
        <w:t xml:space="preserve"> </w:t>
      </w:r>
      <w:r w:rsidRPr="007C163E">
        <w:rPr>
          <w:sz w:val="24"/>
          <w:szCs w:val="24"/>
        </w:rPr>
        <w:t>n</w:t>
      </w:r>
      <w:r w:rsidRPr="007C163E">
        <w:rPr>
          <w:spacing w:val="2"/>
          <w:sz w:val="24"/>
          <w:szCs w:val="24"/>
        </w:rPr>
        <w:t>h</w:t>
      </w:r>
      <w:r w:rsidRPr="007C163E">
        <w:rPr>
          <w:spacing w:val="-1"/>
          <w:sz w:val="24"/>
          <w:szCs w:val="24"/>
        </w:rPr>
        <w:t>â</w:t>
      </w:r>
      <w:r w:rsidRPr="007C163E">
        <w:rPr>
          <w:sz w:val="24"/>
          <w:szCs w:val="24"/>
        </w:rPr>
        <w:t xml:space="preserve">n </w:t>
      </w:r>
      <w:r w:rsidRPr="007C163E">
        <w:rPr>
          <w:spacing w:val="-1"/>
          <w:sz w:val="24"/>
          <w:szCs w:val="24"/>
        </w:rPr>
        <w:t>c</w:t>
      </w:r>
      <w:r w:rsidRPr="007C163E">
        <w:rPr>
          <w:sz w:val="24"/>
          <w:szCs w:val="24"/>
        </w:rPr>
        <w:t>hủ qu</w:t>
      </w:r>
      <w:r w:rsidRPr="007C163E">
        <w:rPr>
          <w:spacing w:val="-1"/>
          <w:sz w:val="24"/>
          <w:szCs w:val="24"/>
        </w:rPr>
        <w:t>a</w:t>
      </w:r>
      <w:r w:rsidRPr="007C163E">
        <w:rPr>
          <w:sz w:val="24"/>
          <w:szCs w:val="24"/>
        </w:rPr>
        <w:t>n do qu</w:t>
      </w:r>
      <w:r w:rsidRPr="007C163E">
        <w:rPr>
          <w:spacing w:val="-1"/>
          <w:sz w:val="24"/>
          <w:szCs w:val="24"/>
        </w:rPr>
        <w:t>ả</w:t>
      </w:r>
      <w:r w:rsidRPr="007C163E">
        <w:rPr>
          <w:sz w:val="24"/>
          <w:szCs w:val="24"/>
        </w:rPr>
        <w:t xml:space="preserve">n </w:t>
      </w:r>
      <w:r w:rsidRPr="007C163E">
        <w:rPr>
          <w:spacing w:val="5"/>
          <w:sz w:val="24"/>
          <w:szCs w:val="24"/>
        </w:rPr>
        <w:t>l</w:t>
      </w:r>
      <w:r w:rsidRPr="007C163E">
        <w:rPr>
          <w:sz w:val="24"/>
          <w:szCs w:val="24"/>
        </w:rPr>
        <w:t>ý</w:t>
      </w:r>
      <w:r w:rsidRPr="007C163E">
        <w:rPr>
          <w:spacing w:val="-5"/>
          <w:sz w:val="24"/>
          <w:szCs w:val="24"/>
        </w:rPr>
        <w:t xml:space="preserve"> </w:t>
      </w:r>
      <w:r w:rsidRPr="007C163E">
        <w:rPr>
          <w:sz w:val="24"/>
          <w:szCs w:val="24"/>
        </w:rPr>
        <w:t>h</w:t>
      </w:r>
      <w:r w:rsidRPr="007C163E">
        <w:rPr>
          <w:spacing w:val="4"/>
          <w:sz w:val="24"/>
          <w:szCs w:val="24"/>
        </w:rPr>
        <w:t>a</w:t>
      </w:r>
      <w:r w:rsidRPr="007C163E">
        <w:rPr>
          <w:sz w:val="24"/>
          <w:szCs w:val="24"/>
        </w:rPr>
        <w:t>y</w:t>
      </w:r>
      <w:r w:rsidRPr="007C163E">
        <w:rPr>
          <w:spacing w:val="-3"/>
          <w:sz w:val="24"/>
          <w:szCs w:val="24"/>
        </w:rPr>
        <w:t xml:space="preserve"> </w:t>
      </w:r>
      <w:r w:rsidRPr="007C163E">
        <w:rPr>
          <w:sz w:val="24"/>
          <w:szCs w:val="24"/>
        </w:rPr>
        <w:t>v</w:t>
      </w:r>
      <w:r w:rsidRPr="007C163E">
        <w:rPr>
          <w:spacing w:val="-1"/>
          <w:sz w:val="24"/>
          <w:szCs w:val="24"/>
        </w:rPr>
        <w:t>ậ</w:t>
      </w:r>
      <w:r w:rsidRPr="007C163E">
        <w:rPr>
          <w:sz w:val="24"/>
          <w:szCs w:val="24"/>
        </w:rPr>
        <w:t>n h</w:t>
      </w:r>
      <w:r w:rsidRPr="007C163E">
        <w:rPr>
          <w:spacing w:val="-1"/>
          <w:sz w:val="24"/>
          <w:szCs w:val="24"/>
        </w:rPr>
        <w:t>à</w:t>
      </w:r>
      <w:r w:rsidRPr="007C163E">
        <w:rPr>
          <w:sz w:val="24"/>
          <w:szCs w:val="24"/>
        </w:rPr>
        <w:t xml:space="preserve">nh </w:t>
      </w:r>
      <w:r w:rsidRPr="007C163E">
        <w:rPr>
          <w:spacing w:val="-1"/>
          <w:sz w:val="24"/>
          <w:szCs w:val="24"/>
        </w:rPr>
        <w:t>c</w:t>
      </w:r>
      <w:r w:rsidRPr="007C163E">
        <w:rPr>
          <w:sz w:val="24"/>
          <w:szCs w:val="24"/>
        </w:rPr>
        <w:t>hươ</w:t>
      </w:r>
      <w:r w:rsidRPr="007C163E">
        <w:rPr>
          <w:spacing w:val="2"/>
          <w:sz w:val="24"/>
          <w:szCs w:val="24"/>
        </w:rPr>
        <w:t>n</w:t>
      </w:r>
      <w:r w:rsidRPr="007C163E">
        <w:rPr>
          <w:sz w:val="24"/>
          <w:szCs w:val="24"/>
        </w:rPr>
        <w:t>g</w:t>
      </w:r>
      <w:r w:rsidRPr="007C163E">
        <w:rPr>
          <w:spacing w:val="-1"/>
          <w:sz w:val="24"/>
          <w:szCs w:val="24"/>
        </w:rPr>
        <w:t xml:space="preserve"> </w:t>
      </w:r>
      <w:r w:rsidRPr="007C163E">
        <w:rPr>
          <w:sz w:val="24"/>
          <w:szCs w:val="24"/>
        </w:rPr>
        <w:t xml:space="preserve">trình </w:t>
      </w:r>
      <w:r w:rsidRPr="007C163E">
        <w:rPr>
          <w:spacing w:val="2"/>
          <w:sz w:val="24"/>
          <w:szCs w:val="24"/>
        </w:rPr>
        <w:t>k</w:t>
      </w:r>
      <w:r w:rsidRPr="007C163E">
        <w:rPr>
          <w:sz w:val="24"/>
          <w:szCs w:val="24"/>
        </w:rPr>
        <w:t>hông</w:t>
      </w:r>
      <w:r w:rsidRPr="007C163E">
        <w:rPr>
          <w:spacing w:val="-2"/>
          <w:sz w:val="24"/>
          <w:szCs w:val="24"/>
        </w:rPr>
        <w:t xml:space="preserve"> </w:t>
      </w:r>
      <w:r w:rsidRPr="007C163E">
        <w:rPr>
          <w:sz w:val="24"/>
          <w:szCs w:val="24"/>
        </w:rPr>
        <w:t>đú</w:t>
      </w:r>
      <w:r w:rsidRPr="007C163E">
        <w:rPr>
          <w:spacing w:val="2"/>
          <w:sz w:val="24"/>
          <w:szCs w:val="24"/>
        </w:rPr>
        <w:t>n</w:t>
      </w:r>
      <w:r w:rsidRPr="007C163E">
        <w:rPr>
          <w:sz w:val="24"/>
          <w:szCs w:val="24"/>
        </w:rPr>
        <w:t>g</w:t>
      </w:r>
      <w:r w:rsidRPr="007C163E">
        <w:rPr>
          <w:spacing w:val="-2"/>
          <w:sz w:val="24"/>
          <w:szCs w:val="24"/>
        </w:rPr>
        <w:t xml:space="preserve"> </w:t>
      </w:r>
      <w:r w:rsidRPr="007C163E">
        <w:rPr>
          <w:spacing w:val="1"/>
          <w:sz w:val="24"/>
          <w:szCs w:val="24"/>
        </w:rPr>
        <w:t>c</w:t>
      </w:r>
      <w:r w:rsidRPr="007C163E">
        <w:rPr>
          <w:spacing w:val="-1"/>
          <w:sz w:val="24"/>
          <w:szCs w:val="24"/>
        </w:rPr>
        <w:t>á</w:t>
      </w:r>
      <w:r w:rsidRPr="007C163E">
        <w:rPr>
          <w:sz w:val="24"/>
          <w:szCs w:val="24"/>
        </w:rPr>
        <w:t>c</w:t>
      </w:r>
      <w:r w:rsidRPr="007C163E">
        <w:rPr>
          <w:spacing w:val="-1"/>
          <w:sz w:val="24"/>
          <w:szCs w:val="24"/>
        </w:rPr>
        <w:t xml:space="preserve"> </w:t>
      </w:r>
      <w:r w:rsidRPr="007C163E">
        <w:rPr>
          <w:sz w:val="24"/>
          <w:szCs w:val="24"/>
        </w:rPr>
        <w:t>hướ</w:t>
      </w:r>
      <w:r w:rsidRPr="007C163E">
        <w:rPr>
          <w:spacing w:val="2"/>
          <w:sz w:val="24"/>
          <w:szCs w:val="24"/>
        </w:rPr>
        <w:t>n</w:t>
      </w:r>
      <w:r w:rsidRPr="007C163E">
        <w:rPr>
          <w:sz w:val="24"/>
          <w:szCs w:val="24"/>
        </w:rPr>
        <w:t>g</w:t>
      </w:r>
      <w:r w:rsidRPr="007C163E">
        <w:rPr>
          <w:spacing w:val="-2"/>
          <w:sz w:val="24"/>
          <w:szCs w:val="24"/>
        </w:rPr>
        <w:t xml:space="preserve"> </w:t>
      </w:r>
      <w:r w:rsidRPr="007C163E">
        <w:rPr>
          <w:spacing w:val="2"/>
          <w:sz w:val="24"/>
          <w:szCs w:val="24"/>
        </w:rPr>
        <w:t>d</w:t>
      </w:r>
      <w:r w:rsidRPr="007C163E">
        <w:rPr>
          <w:spacing w:val="1"/>
          <w:sz w:val="24"/>
          <w:szCs w:val="24"/>
        </w:rPr>
        <w:t>ẫ</w:t>
      </w:r>
      <w:r w:rsidRPr="007C163E">
        <w:rPr>
          <w:sz w:val="24"/>
          <w:szCs w:val="24"/>
        </w:rPr>
        <w:t xml:space="preserve">n </w:t>
      </w:r>
      <w:r w:rsidRPr="007C163E">
        <w:rPr>
          <w:spacing w:val="-1"/>
          <w:sz w:val="24"/>
          <w:szCs w:val="24"/>
        </w:rPr>
        <w:t>c</w:t>
      </w:r>
      <w:r w:rsidRPr="007C163E">
        <w:rPr>
          <w:sz w:val="24"/>
          <w:szCs w:val="24"/>
        </w:rPr>
        <w:t>ủa</w:t>
      </w:r>
      <w:r w:rsidRPr="007C163E">
        <w:rPr>
          <w:spacing w:val="-1"/>
          <w:sz w:val="24"/>
          <w:szCs w:val="24"/>
        </w:rPr>
        <w:t xml:space="preserve"> </w:t>
      </w:r>
      <w:r w:rsidRPr="007C163E">
        <w:rPr>
          <w:sz w:val="24"/>
          <w:szCs w:val="24"/>
        </w:rPr>
        <w:t>B</w:t>
      </w:r>
      <w:r w:rsidRPr="007C163E">
        <w:rPr>
          <w:spacing w:val="-1"/>
          <w:sz w:val="24"/>
          <w:szCs w:val="24"/>
        </w:rPr>
        <w:t>ê</w:t>
      </w:r>
      <w:r w:rsidRPr="007C163E">
        <w:rPr>
          <w:sz w:val="24"/>
          <w:szCs w:val="24"/>
        </w:rPr>
        <w:t>n A</w:t>
      </w:r>
      <w:r w:rsidR="003E692D" w:rsidRPr="007C163E">
        <w:rPr>
          <w:sz w:val="24"/>
          <w:szCs w:val="24"/>
        </w:rPr>
        <w:t>/</w:t>
      </w:r>
      <w:r w:rsidR="003E692D" w:rsidRPr="007C163E">
        <w:rPr>
          <w:i/>
          <w:sz w:val="24"/>
          <w:szCs w:val="24"/>
        </w:rPr>
        <w:t xml:space="preserve"> </w:t>
      </w:r>
      <w:r w:rsidR="005D2448" w:rsidRPr="007C163E">
        <w:rPr>
          <w:i/>
          <w:sz w:val="24"/>
          <w:szCs w:val="24"/>
        </w:rPr>
        <w:t>Technical errors caused by Party B’s equipments or subjective reasons caused by the fact that Party B’s system operation or management is not in compliance with Party A’s guidances</w:t>
      </w:r>
      <w:r w:rsidRPr="007C163E">
        <w:rPr>
          <w:sz w:val="24"/>
          <w:szCs w:val="24"/>
        </w:rPr>
        <w:t>.</w:t>
      </w:r>
    </w:p>
    <w:p w:rsidR="00272F91" w:rsidRPr="007C163E" w:rsidRDefault="00272F91">
      <w:pPr>
        <w:widowControl w:val="0"/>
        <w:numPr>
          <w:ilvl w:val="1"/>
          <w:numId w:val="81"/>
        </w:numPr>
        <w:tabs>
          <w:tab w:val="left" w:pos="720"/>
          <w:tab w:val="left" w:pos="900"/>
          <w:tab w:val="num" w:pos="1843"/>
        </w:tabs>
        <w:spacing w:before="80" w:after="80" w:line="252" w:lineRule="auto"/>
        <w:ind w:left="0" w:firstLine="567"/>
        <w:jc w:val="both"/>
        <w:rPr>
          <w:sz w:val="24"/>
          <w:szCs w:val="24"/>
        </w:rPr>
        <w:pPrChange w:id="1902" w:author="Phùng Nguyễn Minh Tâm" w:date="2018-12-18T10:44:00Z">
          <w:pPr>
            <w:widowControl w:val="0"/>
            <w:numPr>
              <w:ilvl w:val="1"/>
              <w:numId w:val="81"/>
            </w:numPr>
            <w:tabs>
              <w:tab w:val="left" w:pos="720"/>
              <w:tab w:val="left" w:pos="900"/>
              <w:tab w:val="num" w:pos="1440"/>
              <w:tab w:val="num" w:pos="1843"/>
            </w:tabs>
            <w:spacing w:before="80" w:after="80" w:line="264" w:lineRule="auto"/>
            <w:ind w:left="1440" w:firstLine="567"/>
            <w:jc w:val="both"/>
          </w:pPr>
        </w:pPrChange>
      </w:pPr>
      <w:r w:rsidRPr="007C163E">
        <w:rPr>
          <w:sz w:val="24"/>
          <w:szCs w:val="24"/>
        </w:rPr>
        <w:t>Những hư hỏng sự cố xảy ra với phần mềm hệ thống, thiết bị, các đường truyền viễn thông không phải do lỗi của Bên A</w:t>
      </w:r>
      <w:r w:rsidR="003E692D" w:rsidRPr="007C163E">
        <w:rPr>
          <w:sz w:val="24"/>
          <w:szCs w:val="24"/>
        </w:rPr>
        <w:t>/</w:t>
      </w:r>
      <w:r w:rsidR="003E692D" w:rsidRPr="007C163E">
        <w:rPr>
          <w:i/>
          <w:sz w:val="24"/>
          <w:szCs w:val="24"/>
        </w:rPr>
        <w:t xml:space="preserve"> </w:t>
      </w:r>
      <w:r w:rsidR="005D2448" w:rsidRPr="007C163E">
        <w:rPr>
          <w:i/>
          <w:sz w:val="24"/>
          <w:szCs w:val="24"/>
        </w:rPr>
        <w:t>Technical errors of system software, telecommunication equipments or connection caused by another reason other than the fault of Party A</w:t>
      </w:r>
      <w:r w:rsidRPr="007C163E">
        <w:rPr>
          <w:sz w:val="24"/>
          <w:szCs w:val="24"/>
        </w:rPr>
        <w:t>.</w:t>
      </w:r>
    </w:p>
    <w:p w:rsidR="00272F91" w:rsidRPr="007C163E" w:rsidRDefault="00272F91">
      <w:pPr>
        <w:widowControl w:val="0"/>
        <w:numPr>
          <w:ilvl w:val="1"/>
          <w:numId w:val="81"/>
        </w:numPr>
        <w:tabs>
          <w:tab w:val="left" w:pos="720"/>
          <w:tab w:val="left" w:pos="900"/>
          <w:tab w:val="num" w:pos="1843"/>
        </w:tabs>
        <w:spacing w:before="80" w:after="80" w:line="252" w:lineRule="auto"/>
        <w:ind w:left="0" w:firstLine="567"/>
        <w:jc w:val="both"/>
        <w:rPr>
          <w:spacing w:val="-6"/>
          <w:sz w:val="24"/>
          <w:szCs w:val="24"/>
        </w:rPr>
        <w:pPrChange w:id="1903" w:author="Phùng Nguyễn Minh Tâm" w:date="2018-12-18T10:44:00Z">
          <w:pPr>
            <w:widowControl w:val="0"/>
            <w:numPr>
              <w:ilvl w:val="1"/>
              <w:numId w:val="81"/>
            </w:numPr>
            <w:tabs>
              <w:tab w:val="left" w:pos="720"/>
              <w:tab w:val="left" w:pos="900"/>
              <w:tab w:val="num" w:pos="1440"/>
              <w:tab w:val="num" w:pos="1843"/>
            </w:tabs>
            <w:spacing w:before="80" w:after="80" w:line="264" w:lineRule="auto"/>
            <w:ind w:left="1440" w:firstLine="567"/>
            <w:jc w:val="both"/>
          </w:pPr>
        </w:pPrChange>
      </w:pPr>
      <w:r w:rsidRPr="007C163E">
        <w:rPr>
          <w:spacing w:val="-6"/>
          <w:sz w:val="24"/>
          <w:szCs w:val="24"/>
        </w:rPr>
        <w:t xml:space="preserve">Hệ thống bị nhiễm </w:t>
      </w:r>
      <w:proofErr w:type="gramStart"/>
      <w:r w:rsidRPr="007C163E">
        <w:rPr>
          <w:spacing w:val="-6"/>
          <w:sz w:val="24"/>
          <w:szCs w:val="24"/>
        </w:rPr>
        <w:t>vi</w:t>
      </w:r>
      <w:proofErr w:type="gramEnd"/>
      <w:r w:rsidRPr="007C163E">
        <w:rPr>
          <w:spacing w:val="-6"/>
          <w:sz w:val="24"/>
          <w:szCs w:val="24"/>
        </w:rPr>
        <w:t xml:space="preserve"> rút do lỗi của Bên B</w:t>
      </w:r>
      <w:r w:rsidR="003E692D" w:rsidRPr="007C163E">
        <w:rPr>
          <w:spacing w:val="-6"/>
          <w:sz w:val="24"/>
          <w:szCs w:val="24"/>
        </w:rPr>
        <w:t>/</w:t>
      </w:r>
      <w:r w:rsidR="003E692D" w:rsidRPr="007C163E">
        <w:rPr>
          <w:i/>
          <w:spacing w:val="-6"/>
          <w:sz w:val="24"/>
          <w:szCs w:val="24"/>
        </w:rPr>
        <w:t xml:space="preserve"> </w:t>
      </w:r>
      <w:r w:rsidR="005D2448" w:rsidRPr="007C163E">
        <w:rPr>
          <w:i/>
          <w:spacing w:val="-6"/>
          <w:sz w:val="24"/>
          <w:szCs w:val="24"/>
        </w:rPr>
        <w:t>The system affected by virus due to Party B’s fault</w:t>
      </w:r>
      <w:r w:rsidRPr="007C163E">
        <w:rPr>
          <w:spacing w:val="-6"/>
          <w:sz w:val="24"/>
          <w:szCs w:val="24"/>
        </w:rPr>
        <w:t>.</w:t>
      </w:r>
    </w:p>
    <w:p w:rsidR="00272F91" w:rsidRPr="007C163E" w:rsidRDefault="00272F91">
      <w:pPr>
        <w:widowControl w:val="0"/>
        <w:numPr>
          <w:ilvl w:val="1"/>
          <w:numId w:val="81"/>
        </w:numPr>
        <w:tabs>
          <w:tab w:val="left" w:pos="720"/>
          <w:tab w:val="left" w:pos="900"/>
          <w:tab w:val="num" w:pos="1843"/>
        </w:tabs>
        <w:spacing w:before="80" w:after="80" w:line="252" w:lineRule="auto"/>
        <w:ind w:left="0" w:firstLine="567"/>
        <w:jc w:val="both"/>
        <w:rPr>
          <w:sz w:val="24"/>
          <w:szCs w:val="24"/>
        </w:rPr>
        <w:pPrChange w:id="1904" w:author="Phùng Nguyễn Minh Tâm" w:date="2018-12-18T10:44:00Z">
          <w:pPr>
            <w:widowControl w:val="0"/>
            <w:numPr>
              <w:ilvl w:val="1"/>
              <w:numId w:val="81"/>
            </w:numPr>
            <w:tabs>
              <w:tab w:val="left" w:pos="720"/>
              <w:tab w:val="left" w:pos="900"/>
              <w:tab w:val="num" w:pos="1440"/>
              <w:tab w:val="num" w:pos="1843"/>
            </w:tabs>
            <w:spacing w:before="80" w:after="80" w:line="264" w:lineRule="auto"/>
            <w:ind w:left="1440" w:firstLine="567"/>
            <w:jc w:val="both"/>
          </w:pPr>
        </w:pPrChange>
      </w:pPr>
      <w:r w:rsidRPr="007C163E">
        <w:rPr>
          <w:sz w:val="24"/>
          <w:szCs w:val="24"/>
        </w:rPr>
        <w:t>Sự sai lệch thông tin trong các lệnh giao dịch của Bên B</w:t>
      </w:r>
      <w:r w:rsidR="003E692D" w:rsidRPr="007C163E">
        <w:rPr>
          <w:sz w:val="24"/>
          <w:szCs w:val="24"/>
        </w:rPr>
        <w:t>/</w:t>
      </w:r>
      <w:r w:rsidR="003E692D" w:rsidRPr="007C163E">
        <w:rPr>
          <w:i/>
          <w:sz w:val="24"/>
          <w:szCs w:val="24"/>
        </w:rPr>
        <w:t xml:space="preserve"> </w:t>
      </w:r>
      <w:r w:rsidR="005D2448" w:rsidRPr="007C163E">
        <w:rPr>
          <w:i/>
          <w:sz w:val="24"/>
          <w:szCs w:val="24"/>
        </w:rPr>
        <w:t>Incorrect information in transaction orders made by Party B</w:t>
      </w:r>
      <w:r w:rsidRPr="007C163E">
        <w:rPr>
          <w:sz w:val="24"/>
          <w:szCs w:val="24"/>
        </w:rPr>
        <w:t>.</w:t>
      </w:r>
    </w:p>
    <w:p w:rsidR="00272F91" w:rsidRPr="007C163E" w:rsidRDefault="00272F91">
      <w:pPr>
        <w:widowControl w:val="0"/>
        <w:numPr>
          <w:ilvl w:val="1"/>
          <w:numId w:val="81"/>
        </w:numPr>
        <w:tabs>
          <w:tab w:val="left" w:pos="720"/>
          <w:tab w:val="left" w:pos="900"/>
          <w:tab w:val="num" w:pos="1843"/>
        </w:tabs>
        <w:spacing w:before="80" w:after="80" w:line="252" w:lineRule="auto"/>
        <w:ind w:left="0" w:firstLine="567"/>
        <w:jc w:val="both"/>
        <w:rPr>
          <w:sz w:val="24"/>
          <w:szCs w:val="24"/>
        </w:rPr>
        <w:pPrChange w:id="1905" w:author="Phùng Nguyễn Minh Tâm" w:date="2018-12-18T10:44:00Z">
          <w:pPr>
            <w:widowControl w:val="0"/>
            <w:numPr>
              <w:ilvl w:val="1"/>
              <w:numId w:val="81"/>
            </w:numPr>
            <w:tabs>
              <w:tab w:val="left" w:pos="720"/>
              <w:tab w:val="left" w:pos="900"/>
              <w:tab w:val="num" w:pos="1440"/>
              <w:tab w:val="num" w:pos="1843"/>
            </w:tabs>
            <w:spacing w:before="80" w:after="80" w:line="264" w:lineRule="auto"/>
            <w:ind w:left="1440" w:firstLine="567"/>
            <w:jc w:val="both"/>
          </w:pPr>
        </w:pPrChange>
      </w:pPr>
      <w:r w:rsidRPr="007C163E">
        <w:rPr>
          <w:sz w:val="24"/>
          <w:szCs w:val="24"/>
        </w:rPr>
        <w:t>Hành động sai sót của Bên B, ngân hàng đại lý, ngân hàng trung gian, ngân hàng trả tiền, nhà cung cấp dịch vụ thanh toán hàng hóa dịch vụ hoặc bất k</w:t>
      </w:r>
      <w:r w:rsidR="009109E7" w:rsidRPr="007C163E">
        <w:rPr>
          <w:sz w:val="24"/>
          <w:szCs w:val="24"/>
        </w:rPr>
        <w:t>ỳ</w:t>
      </w:r>
      <w:r w:rsidRPr="007C163E">
        <w:rPr>
          <w:sz w:val="24"/>
          <w:szCs w:val="24"/>
        </w:rPr>
        <w:t xml:space="preserve"> bên thứ ba nào khác</w:t>
      </w:r>
      <w:r w:rsidR="003E692D" w:rsidRPr="007C163E">
        <w:rPr>
          <w:sz w:val="24"/>
          <w:szCs w:val="24"/>
        </w:rPr>
        <w:t>/</w:t>
      </w:r>
      <w:r w:rsidR="003E692D" w:rsidRPr="007C163E">
        <w:rPr>
          <w:i/>
          <w:sz w:val="24"/>
          <w:szCs w:val="24"/>
        </w:rPr>
        <w:t xml:space="preserve"> </w:t>
      </w:r>
      <w:r w:rsidR="005D2448" w:rsidRPr="007C163E">
        <w:rPr>
          <w:i/>
          <w:sz w:val="24"/>
          <w:szCs w:val="24"/>
        </w:rPr>
        <w:t>Mistakes or faults of Party B, correspondent banks, intermediate bank, paying bank, payment service provider or any other third-party</w:t>
      </w:r>
      <w:r w:rsidRPr="007C163E">
        <w:rPr>
          <w:sz w:val="24"/>
          <w:szCs w:val="24"/>
        </w:rPr>
        <w:t>.</w:t>
      </w:r>
    </w:p>
    <w:p w:rsidR="00272F91" w:rsidRPr="007C163E" w:rsidRDefault="00272F91">
      <w:pPr>
        <w:widowControl w:val="0"/>
        <w:numPr>
          <w:ilvl w:val="1"/>
          <w:numId w:val="81"/>
        </w:numPr>
        <w:tabs>
          <w:tab w:val="left" w:pos="720"/>
          <w:tab w:val="left" w:pos="900"/>
          <w:tab w:val="num" w:pos="1843"/>
        </w:tabs>
        <w:spacing w:before="80" w:after="80" w:line="252" w:lineRule="auto"/>
        <w:ind w:left="0" w:firstLine="567"/>
        <w:jc w:val="both"/>
        <w:rPr>
          <w:sz w:val="24"/>
          <w:szCs w:val="24"/>
        </w:rPr>
        <w:pPrChange w:id="1906" w:author="Phùng Nguyễn Minh Tâm" w:date="2018-12-18T10:44:00Z">
          <w:pPr>
            <w:widowControl w:val="0"/>
            <w:numPr>
              <w:ilvl w:val="1"/>
              <w:numId w:val="81"/>
            </w:numPr>
            <w:tabs>
              <w:tab w:val="left" w:pos="720"/>
              <w:tab w:val="left" w:pos="900"/>
              <w:tab w:val="num" w:pos="1440"/>
              <w:tab w:val="num" w:pos="1843"/>
            </w:tabs>
            <w:spacing w:before="80" w:after="80" w:line="264" w:lineRule="auto"/>
            <w:ind w:left="1440" w:firstLine="567"/>
            <w:jc w:val="both"/>
          </w:pPr>
        </w:pPrChange>
      </w:pPr>
      <w:r w:rsidRPr="007C163E">
        <w:rPr>
          <w:sz w:val="24"/>
          <w:szCs w:val="24"/>
        </w:rPr>
        <w:t>Những tình huống ngoài khả năng kiểm soát của Bên A</w:t>
      </w:r>
      <w:r w:rsidR="003E692D" w:rsidRPr="007C163E">
        <w:rPr>
          <w:sz w:val="24"/>
          <w:szCs w:val="24"/>
        </w:rPr>
        <w:t>/</w:t>
      </w:r>
      <w:r w:rsidR="003E692D" w:rsidRPr="007C163E">
        <w:rPr>
          <w:i/>
          <w:sz w:val="24"/>
          <w:szCs w:val="24"/>
        </w:rPr>
        <w:t xml:space="preserve"> </w:t>
      </w:r>
      <w:r w:rsidR="005D2448" w:rsidRPr="007C163E">
        <w:rPr>
          <w:i/>
          <w:sz w:val="24"/>
          <w:szCs w:val="24"/>
        </w:rPr>
        <w:t>Other cases beyond the control of Party A</w:t>
      </w:r>
      <w:r w:rsidRPr="007C163E">
        <w:rPr>
          <w:sz w:val="24"/>
          <w:szCs w:val="24"/>
        </w:rPr>
        <w:t>.</w:t>
      </w:r>
    </w:p>
    <w:p w:rsidR="00272F91" w:rsidRPr="007C163E" w:rsidRDefault="00272F91">
      <w:pPr>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spacing w:val="-1"/>
          <w:sz w:val="24"/>
          <w:szCs w:val="24"/>
        </w:rPr>
        <w:pPrChange w:id="1907" w:author="Phùng Nguyễn Minh Tâm" w:date="2018-12-18T10:44:00Z">
          <w:pPr>
            <w:widowControl w:val="0"/>
            <w:numPr>
              <w:numId w:val="72"/>
            </w:numPr>
            <w:tabs>
              <w:tab w:val="left" w:pos="630"/>
              <w:tab w:val="left" w:pos="720"/>
              <w:tab w:val="left" w:pos="1080"/>
              <w:tab w:val="left" w:pos="1530"/>
              <w:tab w:val="left" w:pos="1620"/>
            </w:tabs>
            <w:spacing w:before="80" w:after="80" w:line="264" w:lineRule="auto"/>
            <w:ind w:left="2160" w:firstLine="567"/>
            <w:jc w:val="both"/>
          </w:pPr>
        </w:pPrChange>
      </w:pPr>
      <w:r w:rsidRPr="007C163E">
        <w:rPr>
          <w:b/>
          <w:spacing w:val="-1"/>
          <w:sz w:val="24"/>
          <w:szCs w:val="24"/>
        </w:rPr>
        <w:t>Giao dịch không hủy ngang</w:t>
      </w:r>
      <w:r w:rsidR="003E692D" w:rsidRPr="007C163E">
        <w:rPr>
          <w:b/>
          <w:spacing w:val="-1"/>
          <w:sz w:val="24"/>
          <w:szCs w:val="24"/>
        </w:rPr>
        <w:t>/</w:t>
      </w:r>
      <w:r w:rsidR="003E692D" w:rsidRPr="007C163E">
        <w:rPr>
          <w:i/>
          <w:sz w:val="24"/>
          <w:szCs w:val="24"/>
        </w:rPr>
        <w:t xml:space="preserve"> </w:t>
      </w:r>
      <w:r w:rsidR="00740A74" w:rsidRPr="007C163E">
        <w:rPr>
          <w:b/>
          <w:i/>
          <w:spacing w:val="-1"/>
          <w:sz w:val="24"/>
          <w:szCs w:val="24"/>
        </w:rPr>
        <w:t>Article 13: Irrevocalbe transactions</w:t>
      </w:r>
    </w:p>
    <w:p w:rsidR="00272F91" w:rsidRPr="007C163E" w:rsidRDefault="00272F91">
      <w:pPr>
        <w:widowControl w:val="0"/>
        <w:numPr>
          <w:ilvl w:val="0"/>
          <w:numId w:val="82"/>
        </w:numPr>
        <w:tabs>
          <w:tab w:val="left" w:pos="720"/>
          <w:tab w:val="left" w:pos="900"/>
          <w:tab w:val="num" w:pos="1843"/>
        </w:tabs>
        <w:autoSpaceDE w:val="0"/>
        <w:autoSpaceDN w:val="0"/>
        <w:adjustRightInd w:val="0"/>
        <w:spacing w:before="80" w:after="80" w:line="252" w:lineRule="auto"/>
        <w:ind w:left="0" w:firstLine="567"/>
        <w:jc w:val="both"/>
        <w:rPr>
          <w:sz w:val="24"/>
          <w:szCs w:val="24"/>
          <w:rPrChange w:id="1908" w:author="Phùng Nguyễn Minh Tâm" w:date="2018-12-19T17:03:00Z">
            <w:rPr>
              <w:color w:val="000000"/>
              <w:sz w:val="24"/>
              <w:szCs w:val="24"/>
            </w:rPr>
          </w:rPrChange>
        </w:rPr>
        <w:pPrChange w:id="1909" w:author="Phùng Nguyễn Minh Tâm" w:date="2018-12-18T10:44:00Z">
          <w:pPr>
            <w:widowControl w:val="0"/>
            <w:numPr>
              <w:numId w:val="82"/>
            </w:numPr>
            <w:tabs>
              <w:tab w:val="left" w:pos="720"/>
              <w:tab w:val="left" w:pos="900"/>
              <w:tab w:val="num" w:pos="1452"/>
              <w:tab w:val="num" w:pos="1843"/>
            </w:tabs>
            <w:autoSpaceDE w:val="0"/>
            <w:autoSpaceDN w:val="0"/>
            <w:adjustRightInd w:val="0"/>
            <w:spacing w:before="80" w:after="80" w:line="264" w:lineRule="auto"/>
            <w:ind w:left="1452" w:firstLine="567"/>
            <w:jc w:val="both"/>
          </w:pPr>
        </w:pPrChange>
      </w:pPr>
      <w:r w:rsidRPr="007C163E">
        <w:rPr>
          <w:sz w:val="24"/>
          <w:szCs w:val="24"/>
          <w:rPrChange w:id="1910" w:author="Phùng Nguyễn Minh Tâm" w:date="2018-12-19T17:03:00Z">
            <w:rPr>
              <w:color w:val="000000"/>
              <w:sz w:val="24"/>
              <w:szCs w:val="24"/>
            </w:rPr>
          </w:rPrChange>
        </w:rPr>
        <w:t xml:space="preserve">Bên B không thể huỷ, thay đổi, phủ nhận hay từ chối bất kỳ giao dịch nào đã được thực hiện qua các kênh phân phối điện tử của Bên A bằng tên truy cập và mật khẩu của Bên B. Trường 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w:t>
      </w:r>
      <w:r w:rsidR="003E692D" w:rsidRPr="007C163E">
        <w:rPr>
          <w:sz w:val="24"/>
          <w:szCs w:val="24"/>
          <w:rPrChange w:id="1911" w:author="Phùng Nguyễn Minh Tâm" w:date="2018-12-19T17:03:00Z">
            <w:rPr>
              <w:color w:val="000000"/>
              <w:sz w:val="24"/>
              <w:szCs w:val="24"/>
            </w:rPr>
          </w:rPrChange>
        </w:rPr>
        <w:t>của bất kỳ bên thứ ba nào khác/</w:t>
      </w:r>
      <w:r w:rsidR="00740A74" w:rsidRPr="007C163E">
        <w:rPr>
          <w:i/>
          <w:sz w:val="24"/>
          <w:szCs w:val="24"/>
        </w:rPr>
        <w:t xml:space="preserve">Party B can not cancel, change, deny or decline any transaction processed through Party A’s electronic distribution channels using Party B’s username and password. That Party B wishes to cancel transactions will only be reviewed by Party A on the conditions that: (i) Party A has not recorded and/or has not processed the transactions on the system; (ii) The cancellation of </w:t>
      </w:r>
      <w:del w:id="1912" w:author="Dao Khanh Hoa - 1050" w:date="2018-12-14T10:37:00Z">
        <w:r w:rsidR="00740A74" w:rsidRPr="007C163E" w:rsidDel="00A642A6">
          <w:rPr>
            <w:i/>
            <w:sz w:val="24"/>
            <w:szCs w:val="24"/>
          </w:rPr>
          <w:delText xml:space="preserve">the </w:delText>
        </w:r>
      </w:del>
      <w:r w:rsidR="00740A74" w:rsidRPr="007C163E">
        <w:rPr>
          <w:i/>
          <w:sz w:val="24"/>
          <w:szCs w:val="24"/>
        </w:rPr>
        <w:t>transactions does not affect the benefits of Party A and of any other third party.</w:t>
      </w:r>
    </w:p>
    <w:p w:rsidR="00272F91" w:rsidRPr="007C163E" w:rsidRDefault="00272F91">
      <w:pPr>
        <w:widowControl w:val="0"/>
        <w:numPr>
          <w:ilvl w:val="0"/>
          <w:numId w:val="82"/>
        </w:numPr>
        <w:tabs>
          <w:tab w:val="left" w:pos="720"/>
          <w:tab w:val="left" w:pos="900"/>
          <w:tab w:val="num" w:pos="1843"/>
        </w:tabs>
        <w:autoSpaceDE w:val="0"/>
        <w:autoSpaceDN w:val="0"/>
        <w:adjustRightInd w:val="0"/>
        <w:spacing w:before="80" w:after="80" w:line="252" w:lineRule="auto"/>
        <w:ind w:left="0" w:firstLine="567"/>
        <w:jc w:val="both"/>
        <w:rPr>
          <w:sz w:val="24"/>
          <w:szCs w:val="24"/>
          <w:rPrChange w:id="1913" w:author="Phùng Nguyễn Minh Tâm" w:date="2018-12-19T17:03:00Z">
            <w:rPr>
              <w:color w:val="000000"/>
              <w:sz w:val="24"/>
              <w:szCs w:val="24"/>
            </w:rPr>
          </w:rPrChange>
        </w:rPr>
        <w:pPrChange w:id="1914" w:author="Phùng Nguyễn Minh Tâm" w:date="2018-12-18T10:44:00Z">
          <w:pPr>
            <w:widowControl w:val="0"/>
            <w:numPr>
              <w:numId w:val="82"/>
            </w:numPr>
            <w:tabs>
              <w:tab w:val="left" w:pos="720"/>
              <w:tab w:val="left" w:pos="900"/>
              <w:tab w:val="num" w:pos="1452"/>
              <w:tab w:val="num" w:pos="1843"/>
            </w:tabs>
            <w:autoSpaceDE w:val="0"/>
            <w:autoSpaceDN w:val="0"/>
            <w:adjustRightInd w:val="0"/>
            <w:spacing w:before="80" w:after="80" w:line="264" w:lineRule="auto"/>
            <w:ind w:left="1452" w:firstLine="567"/>
            <w:jc w:val="both"/>
          </w:pPr>
        </w:pPrChange>
      </w:pPr>
      <w:r w:rsidRPr="007C163E">
        <w:rPr>
          <w:sz w:val="24"/>
          <w:szCs w:val="24"/>
        </w:rPr>
        <w:t>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w:t>
      </w:r>
      <w:r w:rsidR="003E692D" w:rsidRPr="007C163E">
        <w:rPr>
          <w:sz w:val="24"/>
          <w:szCs w:val="24"/>
        </w:rPr>
        <w:t>/</w:t>
      </w:r>
      <w:r w:rsidR="005D0702" w:rsidRPr="007C163E">
        <w:rPr>
          <w:i/>
          <w:sz w:val="24"/>
          <w:szCs w:val="24"/>
        </w:rPr>
        <w:t>All transactions of Party B conducted via the electronic distribution channels of Party A will be considered by Party A to be valid, irrevocable and executed solely by Party B. Party A does not accept any other authorization to the third party</w:t>
      </w:r>
      <w:r w:rsidRPr="007C163E">
        <w:rPr>
          <w:sz w:val="24"/>
          <w:szCs w:val="24"/>
        </w:rPr>
        <w:t xml:space="preserve">. </w:t>
      </w:r>
    </w:p>
    <w:p w:rsidR="00272F91" w:rsidRPr="007C163E" w:rsidRDefault="00272F91" w:rsidP="005209DB">
      <w:pPr>
        <w:widowControl w:val="0"/>
        <w:numPr>
          <w:ilvl w:val="0"/>
          <w:numId w:val="72"/>
        </w:numPr>
        <w:tabs>
          <w:tab w:val="left" w:pos="630"/>
          <w:tab w:val="left" w:pos="720"/>
          <w:tab w:val="left" w:pos="1080"/>
          <w:tab w:val="left" w:pos="1530"/>
          <w:tab w:val="left" w:pos="1620"/>
        </w:tabs>
        <w:spacing w:before="80" w:after="80" w:line="264" w:lineRule="auto"/>
        <w:ind w:left="0" w:firstLine="567"/>
        <w:jc w:val="both"/>
        <w:rPr>
          <w:b/>
          <w:spacing w:val="-1"/>
          <w:sz w:val="24"/>
          <w:szCs w:val="24"/>
        </w:rPr>
      </w:pPr>
      <w:r w:rsidRPr="007C163E">
        <w:rPr>
          <w:b/>
          <w:spacing w:val="-1"/>
          <w:sz w:val="24"/>
          <w:szCs w:val="24"/>
        </w:rPr>
        <w:t>Luật điều chỉnh, giải quyết tranh chấp</w:t>
      </w:r>
      <w:r w:rsidR="00A4509F" w:rsidRPr="007C163E">
        <w:rPr>
          <w:b/>
          <w:spacing w:val="-1"/>
          <w:sz w:val="24"/>
          <w:szCs w:val="24"/>
        </w:rPr>
        <w:t>/</w:t>
      </w:r>
      <w:r w:rsidR="00A4509F" w:rsidRPr="007C163E">
        <w:rPr>
          <w:i/>
          <w:sz w:val="24"/>
          <w:szCs w:val="24"/>
        </w:rPr>
        <w:t xml:space="preserve"> </w:t>
      </w:r>
      <w:r w:rsidR="005D0702" w:rsidRPr="007C163E">
        <w:rPr>
          <w:b/>
          <w:i/>
          <w:spacing w:val="-1"/>
          <w:sz w:val="24"/>
          <w:szCs w:val="24"/>
        </w:rPr>
        <w:t>Article 14: Applicable Laws</w:t>
      </w:r>
    </w:p>
    <w:p w:rsidR="00272F91" w:rsidRPr="007C163E" w:rsidRDefault="00A4509F" w:rsidP="005209DB">
      <w:pPr>
        <w:widowControl w:val="0"/>
        <w:numPr>
          <w:ilvl w:val="0"/>
          <w:numId w:val="83"/>
        </w:numPr>
        <w:tabs>
          <w:tab w:val="left" w:pos="720"/>
          <w:tab w:val="left" w:pos="900"/>
        </w:tabs>
        <w:spacing w:before="80" w:after="80" w:line="264" w:lineRule="auto"/>
        <w:ind w:left="0" w:firstLine="567"/>
        <w:jc w:val="both"/>
        <w:rPr>
          <w:sz w:val="24"/>
          <w:szCs w:val="24"/>
        </w:rPr>
      </w:pPr>
      <w:r w:rsidRPr="007C163E">
        <w:rPr>
          <w:sz w:val="24"/>
          <w:szCs w:val="24"/>
        </w:rPr>
        <w:t>Hợp đồng</w:t>
      </w:r>
      <w:r w:rsidR="00272F91" w:rsidRPr="007C163E">
        <w:rPr>
          <w:sz w:val="24"/>
          <w:szCs w:val="24"/>
        </w:rPr>
        <w:t xml:space="preserve"> này được điều chỉnh bởi pháp luật Việt Nam. Nếu có bất kỳ tranh chấp nào liên quan đến việc giải thích từ ngữ trong Hợp đồng này thì việc giải thích từ ngữ </w:t>
      </w:r>
      <w:proofErr w:type="gramStart"/>
      <w:r w:rsidR="00272F91" w:rsidRPr="007C163E">
        <w:rPr>
          <w:sz w:val="24"/>
          <w:szCs w:val="24"/>
        </w:rPr>
        <w:t>theo</w:t>
      </w:r>
      <w:proofErr w:type="gramEnd"/>
      <w:r w:rsidR="00272F91" w:rsidRPr="007C163E">
        <w:rPr>
          <w:sz w:val="24"/>
          <w:szCs w:val="24"/>
        </w:rPr>
        <w:t xml:space="preserve"> ngôn ngữ </w:t>
      </w:r>
      <w:r w:rsidR="00272F91" w:rsidRPr="007C163E">
        <w:rPr>
          <w:sz w:val="24"/>
          <w:szCs w:val="24"/>
        </w:rPr>
        <w:lastRenderedPageBreak/>
        <w:t>của Bên A sẽ được ưu tiên áp dụng</w:t>
      </w:r>
      <w:r w:rsidRPr="007C163E">
        <w:rPr>
          <w:sz w:val="24"/>
          <w:szCs w:val="24"/>
        </w:rPr>
        <w:t>/</w:t>
      </w:r>
      <w:r w:rsidRPr="007C163E">
        <w:rPr>
          <w:i/>
          <w:sz w:val="24"/>
          <w:szCs w:val="24"/>
        </w:rPr>
        <w:t xml:space="preserve"> </w:t>
      </w:r>
      <w:r w:rsidR="005D0702" w:rsidRPr="007C163E">
        <w:rPr>
          <w:i/>
          <w:sz w:val="24"/>
          <w:szCs w:val="24"/>
        </w:rPr>
        <w:t>This Contract is governed by the laws of Vietnam. If there is any dispute arising out of the interpretation of words in this Contract, the interpretation in the language of Party A shall prevail.</w:t>
      </w:r>
    </w:p>
    <w:p w:rsidR="00272F91" w:rsidRPr="007C163E" w:rsidRDefault="00272F91" w:rsidP="005209DB">
      <w:pPr>
        <w:widowControl w:val="0"/>
        <w:numPr>
          <w:ilvl w:val="0"/>
          <w:numId w:val="83"/>
        </w:numPr>
        <w:tabs>
          <w:tab w:val="left" w:pos="720"/>
          <w:tab w:val="left" w:pos="900"/>
        </w:tabs>
        <w:spacing w:before="80" w:after="80" w:line="264" w:lineRule="auto"/>
        <w:ind w:left="0" w:firstLine="567"/>
        <w:jc w:val="both"/>
        <w:rPr>
          <w:sz w:val="24"/>
          <w:szCs w:val="24"/>
        </w:rPr>
      </w:pPr>
      <w:r w:rsidRPr="007C163E">
        <w:rPr>
          <w:sz w:val="24"/>
          <w:szCs w:val="24"/>
        </w:rPr>
        <w:t>Nếu có bất kỳ tranh chấp nào phát sinh từ việc thực hiện Hợp đồng giữa Bên B và Bên A, thì tranh chấp đó trước hết sẽ được giải quyết thông qua thương lượng, hoà giả</w:t>
      </w:r>
      <w:r w:rsidR="00A4509F" w:rsidRPr="007C163E">
        <w:rPr>
          <w:sz w:val="24"/>
          <w:szCs w:val="24"/>
        </w:rPr>
        <w:t>i/</w:t>
      </w:r>
      <w:r w:rsidR="00A4509F" w:rsidRPr="007C163E">
        <w:rPr>
          <w:i/>
          <w:sz w:val="24"/>
          <w:szCs w:val="24"/>
        </w:rPr>
        <w:t xml:space="preserve"> </w:t>
      </w:r>
      <w:r w:rsidR="005D0702" w:rsidRPr="007C163E">
        <w:rPr>
          <w:i/>
          <w:sz w:val="24"/>
          <w:szCs w:val="24"/>
        </w:rPr>
        <w:t>If there is any dispute arising from the performance of the Contract between Party B and Party A, such dispute shall first be resolved through negotiation or conciliation.</w:t>
      </w:r>
    </w:p>
    <w:p w:rsidR="00272F91" w:rsidRPr="007C163E" w:rsidRDefault="00272F91" w:rsidP="005209DB">
      <w:pPr>
        <w:widowControl w:val="0"/>
        <w:numPr>
          <w:ilvl w:val="0"/>
          <w:numId w:val="83"/>
        </w:numPr>
        <w:tabs>
          <w:tab w:val="left" w:pos="720"/>
          <w:tab w:val="left" w:pos="900"/>
        </w:tabs>
        <w:spacing w:before="80" w:after="80" w:line="264" w:lineRule="auto"/>
        <w:ind w:left="0" w:firstLine="567"/>
        <w:jc w:val="both"/>
        <w:rPr>
          <w:sz w:val="24"/>
          <w:szCs w:val="24"/>
        </w:rPr>
      </w:pPr>
      <w:r w:rsidRPr="007C163E">
        <w:rPr>
          <w:sz w:val="24"/>
          <w:szCs w:val="24"/>
        </w:rPr>
        <w:t>Trường hợp các bên không hòa giải được</w:t>
      </w:r>
      <w:r w:rsidR="009109E7" w:rsidRPr="007C163E">
        <w:rPr>
          <w:sz w:val="24"/>
          <w:szCs w:val="24"/>
        </w:rPr>
        <w:t>,</w:t>
      </w:r>
      <w:r w:rsidRPr="007C163E">
        <w:rPr>
          <w:sz w:val="24"/>
          <w:szCs w:val="24"/>
        </w:rPr>
        <w:t xml:space="preserve"> </w:t>
      </w:r>
      <w:r w:rsidR="009109E7" w:rsidRPr="007C163E">
        <w:rPr>
          <w:sz w:val="24"/>
          <w:szCs w:val="24"/>
        </w:rPr>
        <w:t xml:space="preserve">việc giải quyết tranh chấp sẽ được đưa ra Tòa </w:t>
      </w:r>
      <w:proofErr w:type="gramStart"/>
      <w:r w:rsidR="009109E7" w:rsidRPr="007C163E">
        <w:rPr>
          <w:sz w:val="24"/>
          <w:szCs w:val="24"/>
        </w:rPr>
        <w:t>án</w:t>
      </w:r>
      <w:proofErr w:type="gramEnd"/>
      <w:r w:rsidR="009109E7" w:rsidRPr="007C163E">
        <w:rPr>
          <w:sz w:val="24"/>
          <w:szCs w:val="24"/>
        </w:rPr>
        <w:t xml:space="preserve"> nơi có Trụ sở của Bên A để giải quyết </w:t>
      </w:r>
      <w:r w:rsidR="00A4509F" w:rsidRPr="007C163E">
        <w:rPr>
          <w:sz w:val="24"/>
          <w:szCs w:val="24"/>
        </w:rPr>
        <w:t xml:space="preserve">/ </w:t>
      </w:r>
      <w:r w:rsidR="00BF4C69" w:rsidRPr="007C163E">
        <w:rPr>
          <w:i/>
          <w:sz w:val="24"/>
          <w:szCs w:val="24"/>
        </w:rPr>
        <w:t>In case of unsuccessful conciliation, the dispute settlement shall be subject to jurisdiction of the Court where Party A's office is located</w:t>
      </w:r>
      <w:r w:rsidR="0094451C" w:rsidRPr="007C163E">
        <w:rPr>
          <w:sz w:val="24"/>
          <w:szCs w:val="24"/>
        </w:rPr>
        <w:t>.</w:t>
      </w:r>
    </w:p>
    <w:p w:rsidR="00272F91" w:rsidRPr="007C163E" w:rsidRDefault="00272F91" w:rsidP="005209DB">
      <w:pPr>
        <w:keepNext/>
        <w:widowControl w:val="0"/>
        <w:numPr>
          <w:ilvl w:val="0"/>
          <w:numId w:val="72"/>
        </w:numPr>
        <w:tabs>
          <w:tab w:val="left" w:pos="630"/>
          <w:tab w:val="left" w:pos="720"/>
          <w:tab w:val="left" w:pos="1080"/>
          <w:tab w:val="left" w:pos="1530"/>
          <w:tab w:val="left" w:pos="1620"/>
        </w:tabs>
        <w:spacing w:before="80" w:after="80" w:line="252" w:lineRule="auto"/>
        <w:ind w:left="0" w:firstLine="567"/>
        <w:jc w:val="both"/>
        <w:rPr>
          <w:b/>
          <w:i/>
          <w:spacing w:val="-1"/>
          <w:sz w:val="24"/>
          <w:szCs w:val="24"/>
        </w:rPr>
      </w:pPr>
      <w:r w:rsidRPr="007C163E">
        <w:rPr>
          <w:b/>
          <w:spacing w:val="-1"/>
          <w:sz w:val="24"/>
          <w:szCs w:val="24"/>
        </w:rPr>
        <w:t>Thời hạn hiệu lực và điều khoản thi hành</w:t>
      </w:r>
      <w:r w:rsidR="0094451C" w:rsidRPr="007C163E">
        <w:rPr>
          <w:b/>
          <w:spacing w:val="-1"/>
          <w:sz w:val="24"/>
          <w:szCs w:val="24"/>
        </w:rPr>
        <w:t>/</w:t>
      </w:r>
      <w:r w:rsidR="0094451C" w:rsidRPr="007C163E">
        <w:rPr>
          <w:i/>
          <w:sz w:val="24"/>
          <w:szCs w:val="24"/>
        </w:rPr>
        <w:t xml:space="preserve"> </w:t>
      </w:r>
      <w:r w:rsidR="00BF4C69" w:rsidRPr="007C163E">
        <w:rPr>
          <w:b/>
          <w:i/>
          <w:spacing w:val="-1"/>
          <w:sz w:val="24"/>
          <w:szCs w:val="24"/>
        </w:rPr>
        <w:t>Article 15: Validity and implementation provisions</w:t>
      </w:r>
    </w:p>
    <w:p w:rsidR="00272F91" w:rsidRPr="007C163E" w:rsidRDefault="00272F91"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Hợp</w:t>
      </w:r>
      <w:r w:rsidRPr="007C163E">
        <w:rPr>
          <w:spacing w:val="7"/>
          <w:sz w:val="24"/>
          <w:szCs w:val="24"/>
        </w:rPr>
        <w:t xml:space="preserve"> </w:t>
      </w:r>
      <w:r w:rsidRPr="007C163E">
        <w:rPr>
          <w:sz w:val="24"/>
          <w:szCs w:val="24"/>
        </w:rPr>
        <w:t>đồng</w:t>
      </w:r>
      <w:r w:rsidRPr="007C163E">
        <w:rPr>
          <w:spacing w:val="5"/>
          <w:sz w:val="24"/>
          <w:szCs w:val="24"/>
        </w:rPr>
        <w:t xml:space="preserve"> </w:t>
      </w:r>
      <w:r w:rsidRPr="007C163E">
        <w:rPr>
          <w:sz w:val="24"/>
          <w:szCs w:val="24"/>
        </w:rPr>
        <w:t>n</w:t>
      </w:r>
      <w:r w:rsidRPr="007C163E">
        <w:rPr>
          <w:spacing w:val="4"/>
          <w:sz w:val="24"/>
          <w:szCs w:val="24"/>
        </w:rPr>
        <w:t>à</w:t>
      </w:r>
      <w:r w:rsidRPr="007C163E">
        <w:rPr>
          <w:sz w:val="24"/>
          <w:szCs w:val="24"/>
        </w:rPr>
        <w:t>y</w:t>
      </w:r>
      <w:r w:rsidRPr="007C163E">
        <w:rPr>
          <w:spacing w:val="2"/>
          <w:sz w:val="24"/>
          <w:szCs w:val="24"/>
        </w:rPr>
        <w:t xml:space="preserve"> </w:t>
      </w:r>
      <w:r w:rsidRPr="007C163E">
        <w:rPr>
          <w:spacing w:val="-1"/>
          <w:sz w:val="24"/>
          <w:szCs w:val="24"/>
        </w:rPr>
        <w:t>c</w:t>
      </w:r>
      <w:r w:rsidRPr="007C163E">
        <w:rPr>
          <w:sz w:val="24"/>
          <w:szCs w:val="24"/>
        </w:rPr>
        <w:t>ó</w:t>
      </w:r>
      <w:r w:rsidRPr="007C163E">
        <w:rPr>
          <w:spacing w:val="9"/>
          <w:sz w:val="24"/>
          <w:szCs w:val="24"/>
        </w:rPr>
        <w:t xml:space="preserve"> </w:t>
      </w:r>
      <w:r w:rsidRPr="007C163E">
        <w:rPr>
          <w:spacing w:val="-2"/>
          <w:sz w:val="24"/>
          <w:szCs w:val="24"/>
        </w:rPr>
        <w:t>g</w:t>
      </w:r>
      <w:r w:rsidRPr="007C163E">
        <w:rPr>
          <w:sz w:val="24"/>
          <w:szCs w:val="24"/>
        </w:rPr>
        <w:t>iá</w:t>
      </w:r>
      <w:r w:rsidRPr="007C163E">
        <w:rPr>
          <w:spacing w:val="9"/>
          <w:sz w:val="24"/>
          <w:szCs w:val="24"/>
        </w:rPr>
        <w:t xml:space="preserve"> </w:t>
      </w:r>
      <w:r w:rsidRPr="007C163E">
        <w:rPr>
          <w:sz w:val="24"/>
          <w:szCs w:val="24"/>
        </w:rPr>
        <w:t>trị</w:t>
      </w:r>
      <w:r w:rsidRPr="007C163E">
        <w:rPr>
          <w:spacing w:val="7"/>
          <w:sz w:val="24"/>
          <w:szCs w:val="24"/>
        </w:rPr>
        <w:t xml:space="preserve"> </w:t>
      </w:r>
      <w:r w:rsidRPr="007C163E">
        <w:rPr>
          <w:sz w:val="24"/>
          <w:szCs w:val="24"/>
        </w:rPr>
        <w:t>01</w:t>
      </w:r>
      <w:r w:rsidRPr="007C163E">
        <w:rPr>
          <w:spacing w:val="7"/>
          <w:sz w:val="24"/>
          <w:szCs w:val="24"/>
        </w:rPr>
        <w:t xml:space="preserve"> </w:t>
      </w:r>
      <w:r w:rsidRPr="007C163E">
        <w:rPr>
          <w:sz w:val="24"/>
          <w:szCs w:val="24"/>
        </w:rPr>
        <w:t>(m</w:t>
      </w:r>
      <w:r w:rsidRPr="007C163E">
        <w:rPr>
          <w:spacing w:val="-3"/>
          <w:sz w:val="24"/>
          <w:szCs w:val="24"/>
        </w:rPr>
        <w:t>ộ</w:t>
      </w:r>
      <w:r w:rsidRPr="007C163E">
        <w:rPr>
          <w:sz w:val="24"/>
          <w:szCs w:val="24"/>
        </w:rPr>
        <w:t>t)</w:t>
      </w:r>
      <w:r w:rsidRPr="007C163E">
        <w:rPr>
          <w:spacing w:val="7"/>
          <w:sz w:val="24"/>
          <w:szCs w:val="24"/>
        </w:rPr>
        <w:t xml:space="preserve"> </w:t>
      </w:r>
      <w:r w:rsidRPr="007C163E">
        <w:rPr>
          <w:sz w:val="24"/>
          <w:szCs w:val="24"/>
        </w:rPr>
        <w:t>n</w:t>
      </w:r>
      <w:r w:rsidRPr="007C163E">
        <w:rPr>
          <w:spacing w:val="-1"/>
          <w:sz w:val="24"/>
          <w:szCs w:val="24"/>
        </w:rPr>
        <w:t>ă</w:t>
      </w:r>
      <w:r w:rsidRPr="007C163E">
        <w:rPr>
          <w:sz w:val="24"/>
          <w:szCs w:val="24"/>
        </w:rPr>
        <w:t>m</w:t>
      </w:r>
      <w:r w:rsidRPr="007C163E">
        <w:rPr>
          <w:spacing w:val="7"/>
          <w:sz w:val="24"/>
          <w:szCs w:val="24"/>
        </w:rPr>
        <w:t xml:space="preserve"> </w:t>
      </w:r>
      <w:r w:rsidRPr="007C163E">
        <w:rPr>
          <w:sz w:val="24"/>
          <w:szCs w:val="24"/>
        </w:rPr>
        <w:t>kể</w:t>
      </w:r>
      <w:r w:rsidRPr="007C163E">
        <w:rPr>
          <w:spacing w:val="6"/>
          <w:sz w:val="24"/>
          <w:szCs w:val="24"/>
        </w:rPr>
        <w:t xml:space="preserve"> </w:t>
      </w:r>
      <w:r w:rsidRPr="007C163E">
        <w:rPr>
          <w:sz w:val="24"/>
          <w:szCs w:val="24"/>
        </w:rPr>
        <w:t>từ</w:t>
      </w:r>
      <w:r w:rsidRPr="007C163E">
        <w:rPr>
          <w:spacing w:val="7"/>
          <w:sz w:val="24"/>
          <w:szCs w:val="24"/>
        </w:rPr>
        <w:t xml:space="preserve"> </w:t>
      </w:r>
      <w:r w:rsidRPr="007C163E">
        <w:rPr>
          <w:spacing w:val="-2"/>
          <w:sz w:val="24"/>
          <w:szCs w:val="24"/>
        </w:rPr>
        <w:t>ng</w:t>
      </w:r>
      <w:r w:rsidRPr="007C163E">
        <w:rPr>
          <w:spacing w:val="4"/>
          <w:sz w:val="24"/>
          <w:szCs w:val="24"/>
        </w:rPr>
        <w:t>à</w:t>
      </w:r>
      <w:r w:rsidRPr="007C163E">
        <w:rPr>
          <w:sz w:val="24"/>
          <w:szCs w:val="24"/>
        </w:rPr>
        <w:t>y</w:t>
      </w:r>
      <w:r w:rsidRPr="007C163E">
        <w:rPr>
          <w:spacing w:val="2"/>
          <w:sz w:val="24"/>
          <w:szCs w:val="24"/>
        </w:rPr>
        <w:t xml:space="preserve"> </w:t>
      </w:r>
      <w:r w:rsidRPr="007C163E">
        <w:rPr>
          <w:spacing w:val="5"/>
          <w:sz w:val="24"/>
          <w:szCs w:val="24"/>
        </w:rPr>
        <w:t>k</w:t>
      </w:r>
      <w:r w:rsidRPr="007C163E">
        <w:rPr>
          <w:spacing w:val="-5"/>
          <w:sz w:val="24"/>
          <w:szCs w:val="24"/>
        </w:rPr>
        <w:t>ý</w:t>
      </w:r>
      <w:r w:rsidRPr="007C163E">
        <w:rPr>
          <w:sz w:val="24"/>
          <w:szCs w:val="24"/>
        </w:rPr>
        <w:t>.</w:t>
      </w:r>
      <w:r w:rsidRPr="007C163E">
        <w:rPr>
          <w:spacing w:val="7"/>
          <w:sz w:val="24"/>
          <w:szCs w:val="24"/>
        </w:rPr>
        <w:t xml:space="preserve"> </w:t>
      </w:r>
      <w:r w:rsidRPr="007C163E">
        <w:rPr>
          <w:sz w:val="24"/>
          <w:szCs w:val="24"/>
        </w:rPr>
        <w:t>Hợp</w:t>
      </w:r>
      <w:r w:rsidRPr="007C163E">
        <w:rPr>
          <w:spacing w:val="7"/>
          <w:sz w:val="24"/>
          <w:szCs w:val="24"/>
        </w:rPr>
        <w:t xml:space="preserve"> </w:t>
      </w:r>
      <w:r w:rsidRPr="007C163E">
        <w:rPr>
          <w:sz w:val="24"/>
          <w:szCs w:val="24"/>
        </w:rPr>
        <w:t>đồng</w:t>
      </w:r>
      <w:r w:rsidRPr="007C163E">
        <w:rPr>
          <w:spacing w:val="5"/>
          <w:sz w:val="24"/>
          <w:szCs w:val="24"/>
        </w:rPr>
        <w:t xml:space="preserve"> </w:t>
      </w:r>
      <w:r w:rsidRPr="007C163E">
        <w:rPr>
          <w:sz w:val="24"/>
          <w:szCs w:val="24"/>
        </w:rPr>
        <w:t>n</w:t>
      </w:r>
      <w:r w:rsidRPr="007C163E">
        <w:rPr>
          <w:spacing w:val="1"/>
          <w:sz w:val="24"/>
          <w:szCs w:val="24"/>
        </w:rPr>
        <w:t>à</w:t>
      </w:r>
      <w:r w:rsidRPr="007C163E">
        <w:rPr>
          <w:sz w:val="24"/>
          <w:szCs w:val="24"/>
        </w:rPr>
        <w:t>y</w:t>
      </w:r>
      <w:r w:rsidRPr="007C163E">
        <w:rPr>
          <w:spacing w:val="5"/>
          <w:sz w:val="24"/>
          <w:szCs w:val="24"/>
        </w:rPr>
        <w:t xml:space="preserve"> </w:t>
      </w:r>
      <w:r w:rsidRPr="007C163E">
        <w:rPr>
          <w:sz w:val="24"/>
          <w:szCs w:val="24"/>
        </w:rPr>
        <w:t>được</w:t>
      </w:r>
      <w:r w:rsidRPr="007C163E">
        <w:rPr>
          <w:spacing w:val="6"/>
          <w:sz w:val="24"/>
          <w:szCs w:val="24"/>
        </w:rPr>
        <w:t xml:space="preserve"> </w:t>
      </w:r>
      <w:r w:rsidRPr="007C163E">
        <w:rPr>
          <w:sz w:val="24"/>
          <w:szCs w:val="24"/>
        </w:rPr>
        <w:t>tự</w:t>
      </w:r>
      <w:r w:rsidRPr="007C163E">
        <w:rPr>
          <w:spacing w:val="7"/>
          <w:sz w:val="24"/>
          <w:szCs w:val="24"/>
        </w:rPr>
        <w:t xml:space="preserve"> </w:t>
      </w:r>
      <w:r w:rsidRPr="007C163E">
        <w:rPr>
          <w:sz w:val="24"/>
          <w:szCs w:val="24"/>
        </w:rPr>
        <w:t xml:space="preserve">động </w:t>
      </w:r>
      <w:r w:rsidRPr="007C163E">
        <w:rPr>
          <w:spacing w:val="-2"/>
          <w:sz w:val="24"/>
          <w:szCs w:val="24"/>
        </w:rPr>
        <w:t>g</w:t>
      </w:r>
      <w:r w:rsidRPr="007C163E">
        <w:rPr>
          <w:sz w:val="24"/>
          <w:szCs w:val="24"/>
        </w:rPr>
        <w:t>ia</w:t>
      </w:r>
      <w:r w:rsidRPr="007C163E">
        <w:rPr>
          <w:spacing w:val="16"/>
          <w:sz w:val="24"/>
          <w:szCs w:val="24"/>
        </w:rPr>
        <w:t xml:space="preserve"> </w:t>
      </w:r>
      <w:r w:rsidRPr="007C163E">
        <w:rPr>
          <w:sz w:val="24"/>
          <w:szCs w:val="24"/>
        </w:rPr>
        <w:t>h</w:t>
      </w:r>
      <w:r w:rsidRPr="007C163E">
        <w:rPr>
          <w:spacing w:val="-1"/>
          <w:sz w:val="24"/>
          <w:szCs w:val="24"/>
        </w:rPr>
        <w:t>ạ</w:t>
      </w:r>
      <w:r w:rsidRPr="007C163E">
        <w:rPr>
          <w:sz w:val="24"/>
          <w:szCs w:val="24"/>
        </w:rPr>
        <w:t>n,</w:t>
      </w:r>
      <w:r w:rsidRPr="007C163E">
        <w:rPr>
          <w:spacing w:val="17"/>
          <w:sz w:val="24"/>
          <w:szCs w:val="24"/>
        </w:rPr>
        <w:t xml:space="preserve"> </w:t>
      </w:r>
      <w:r w:rsidRPr="007C163E">
        <w:rPr>
          <w:spacing w:val="2"/>
          <w:sz w:val="24"/>
          <w:szCs w:val="24"/>
        </w:rPr>
        <w:t>n</w:t>
      </w:r>
      <w:r w:rsidRPr="007C163E">
        <w:rPr>
          <w:spacing w:val="-1"/>
          <w:sz w:val="24"/>
          <w:szCs w:val="24"/>
        </w:rPr>
        <w:t>ế</w:t>
      </w:r>
      <w:r w:rsidRPr="007C163E">
        <w:rPr>
          <w:sz w:val="24"/>
          <w:szCs w:val="24"/>
        </w:rPr>
        <w:t>u</w:t>
      </w:r>
      <w:r w:rsidRPr="007C163E">
        <w:rPr>
          <w:spacing w:val="17"/>
          <w:sz w:val="24"/>
          <w:szCs w:val="24"/>
        </w:rPr>
        <w:t xml:space="preserve"> </w:t>
      </w:r>
      <w:r w:rsidRPr="007C163E">
        <w:rPr>
          <w:sz w:val="24"/>
          <w:szCs w:val="24"/>
        </w:rPr>
        <w:t>khô</w:t>
      </w:r>
      <w:r w:rsidRPr="007C163E">
        <w:rPr>
          <w:spacing w:val="2"/>
          <w:sz w:val="24"/>
          <w:szCs w:val="24"/>
        </w:rPr>
        <w:t>n</w:t>
      </w:r>
      <w:r w:rsidRPr="007C163E">
        <w:rPr>
          <w:sz w:val="24"/>
          <w:szCs w:val="24"/>
        </w:rPr>
        <w:t>g</w:t>
      </w:r>
      <w:r w:rsidRPr="007C163E">
        <w:rPr>
          <w:spacing w:val="14"/>
          <w:sz w:val="24"/>
          <w:szCs w:val="24"/>
        </w:rPr>
        <w:t xml:space="preserve"> </w:t>
      </w:r>
      <w:r w:rsidRPr="007C163E">
        <w:rPr>
          <w:sz w:val="24"/>
          <w:szCs w:val="24"/>
        </w:rPr>
        <w:t>b</w:t>
      </w:r>
      <w:r w:rsidRPr="007C163E">
        <w:rPr>
          <w:spacing w:val="-1"/>
          <w:sz w:val="24"/>
          <w:szCs w:val="24"/>
        </w:rPr>
        <w:t>ê</w:t>
      </w:r>
      <w:r w:rsidRPr="007C163E">
        <w:rPr>
          <w:sz w:val="24"/>
          <w:szCs w:val="24"/>
        </w:rPr>
        <w:t>n</w:t>
      </w:r>
      <w:r w:rsidRPr="007C163E">
        <w:rPr>
          <w:spacing w:val="19"/>
          <w:sz w:val="24"/>
          <w:szCs w:val="24"/>
        </w:rPr>
        <w:t xml:space="preserve"> </w:t>
      </w:r>
      <w:r w:rsidRPr="007C163E">
        <w:rPr>
          <w:sz w:val="24"/>
          <w:szCs w:val="24"/>
        </w:rPr>
        <w:t>n</w:t>
      </w:r>
      <w:r w:rsidRPr="007C163E">
        <w:rPr>
          <w:spacing w:val="-1"/>
          <w:sz w:val="24"/>
          <w:szCs w:val="24"/>
        </w:rPr>
        <w:t>à</w:t>
      </w:r>
      <w:r w:rsidRPr="007C163E">
        <w:rPr>
          <w:sz w:val="24"/>
          <w:szCs w:val="24"/>
        </w:rPr>
        <w:t>o</w:t>
      </w:r>
      <w:r w:rsidRPr="007C163E">
        <w:rPr>
          <w:spacing w:val="17"/>
          <w:sz w:val="24"/>
          <w:szCs w:val="24"/>
        </w:rPr>
        <w:t xml:space="preserve"> </w:t>
      </w:r>
      <w:r w:rsidRPr="007C163E">
        <w:rPr>
          <w:spacing w:val="-1"/>
          <w:sz w:val="24"/>
          <w:szCs w:val="24"/>
        </w:rPr>
        <w:t>c</w:t>
      </w:r>
      <w:r w:rsidRPr="007C163E">
        <w:rPr>
          <w:sz w:val="24"/>
          <w:szCs w:val="24"/>
        </w:rPr>
        <w:t>ó</w:t>
      </w:r>
      <w:r w:rsidRPr="007C163E">
        <w:rPr>
          <w:spacing w:val="17"/>
          <w:sz w:val="24"/>
          <w:szCs w:val="24"/>
        </w:rPr>
        <w:t xml:space="preserve"> </w:t>
      </w:r>
      <w:r w:rsidRPr="007C163E">
        <w:rPr>
          <w:sz w:val="24"/>
          <w:szCs w:val="24"/>
        </w:rPr>
        <w:t>v</w:t>
      </w:r>
      <w:r w:rsidRPr="007C163E">
        <w:rPr>
          <w:spacing w:val="-1"/>
          <w:sz w:val="24"/>
          <w:szCs w:val="24"/>
        </w:rPr>
        <w:t>ă</w:t>
      </w:r>
      <w:r w:rsidRPr="007C163E">
        <w:rPr>
          <w:sz w:val="24"/>
          <w:szCs w:val="24"/>
        </w:rPr>
        <w:t>n</w:t>
      </w:r>
      <w:r w:rsidRPr="007C163E">
        <w:rPr>
          <w:spacing w:val="17"/>
          <w:sz w:val="24"/>
          <w:szCs w:val="24"/>
        </w:rPr>
        <w:t xml:space="preserve"> </w:t>
      </w:r>
      <w:r w:rsidRPr="007C163E">
        <w:rPr>
          <w:sz w:val="24"/>
          <w:szCs w:val="24"/>
        </w:rPr>
        <w:t>b</w:t>
      </w:r>
      <w:r w:rsidRPr="007C163E">
        <w:rPr>
          <w:spacing w:val="-1"/>
          <w:sz w:val="24"/>
          <w:szCs w:val="24"/>
        </w:rPr>
        <w:t>ả</w:t>
      </w:r>
      <w:r w:rsidRPr="007C163E">
        <w:rPr>
          <w:sz w:val="24"/>
          <w:szCs w:val="24"/>
        </w:rPr>
        <w:t>n</w:t>
      </w:r>
      <w:r w:rsidRPr="007C163E">
        <w:rPr>
          <w:spacing w:val="17"/>
          <w:sz w:val="24"/>
          <w:szCs w:val="24"/>
        </w:rPr>
        <w:t xml:space="preserve"> </w:t>
      </w:r>
      <w:r w:rsidRPr="007C163E">
        <w:rPr>
          <w:sz w:val="24"/>
          <w:szCs w:val="24"/>
        </w:rPr>
        <w:t>l</w:t>
      </w:r>
      <w:r w:rsidRPr="007C163E">
        <w:rPr>
          <w:spacing w:val="1"/>
          <w:sz w:val="24"/>
          <w:szCs w:val="24"/>
        </w:rPr>
        <w:t>i</w:t>
      </w:r>
      <w:r w:rsidRPr="007C163E">
        <w:rPr>
          <w:spacing w:val="-1"/>
          <w:sz w:val="24"/>
          <w:szCs w:val="24"/>
        </w:rPr>
        <w:t>ê</w:t>
      </w:r>
      <w:r w:rsidRPr="007C163E">
        <w:rPr>
          <w:sz w:val="24"/>
          <w:szCs w:val="24"/>
        </w:rPr>
        <w:t>n</w:t>
      </w:r>
      <w:r w:rsidRPr="007C163E">
        <w:rPr>
          <w:spacing w:val="17"/>
          <w:sz w:val="24"/>
          <w:szCs w:val="24"/>
        </w:rPr>
        <w:t xml:space="preserve"> </w:t>
      </w:r>
      <w:r w:rsidRPr="007C163E">
        <w:rPr>
          <w:sz w:val="24"/>
          <w:szCs w:val="24"/>
        </w:rPr>
        <w:t>qu</w:t>
      </w:r>
      <w:r w:rsidRPr="007C163E">
        <w:rPr>
          <w:spacing w:val="1"/>
          <w:sz w:val="24"/>
          <w:szCs w:val="24"/>
        </w:rPr>
        <w:t>a</w:t>
      </w:r>
      <w:r w:rsidRPr="007C163E">
        <w:rPr>
          <w:sz w:val="24"/>
          <w:szCs w:val="24"/>
        </w:rPr>
        <w:t>n</w:t>
      </w:r>
      <w:r w:rsidRPr="007C163E">
        <w:rPr>
          <w:spacing w:val="17"/>
          <w:sz w:val="24"/>
          <w:szCs w:val="24"/>
        </w:rPr>
        <w:t xml:space="preserve"> </w:t>
      </w:r>
      <w:r w:rsidRPr="007C163E">
        <w:rPr>
          <w:sz w:val="24"/>
          <w:szCs w:val="24"/>
        </w:rPr>
        <w:t>đ</w:t>
      </w:r>
      <w:r w:rsidRPr="007C163E">
        <w:rPr>
          <w:spacing w:val="-1"/>
          <w:sz w:val="24"/>
          <w:szCs w:val="24"/>
        </w:rPr>
        <w:t>ế</w:t>
      </w:r>
      <w:r w:rsidRPr="007C163E">
        <w:rPr>
          <w:sz w:val="24"/>
          <w:szCs w:val="24"/>
        </w:rPr>
        <w:t>n</w:t>
      </w:r>
      <w:r w:rsidRPr="007C163E">
        <w:rPr>
          <w:spacing w:val="17"/>
          <w:sz w:val="24"/>
          <w:szCs w:val="24"/>
        </w:rPr>
        <w:t xml:space="preserve"> </w:t>
      </w:r>
      <w:r w:rsidRPr="007C163E">
        <w:rPr>
          <w:sz w:val="24"/>
          <w:szCs w:val="24"/>
        </w:rPr>
        <w:t>thời</w:t>
      </w:r>
      <w:r w:rsidRPr="007C163E">
        <w:rPr>
          <w:spacing w:val="17"/>
          <w:sz w:val="24"/>
          <w:szCs w:val="24"/>
        </w:rPr>
        <w:t xml:space="preserve"> </w:t>
      </w:r>
      <w:r w:rsidRPr="007C163E">
        <w:rPr>
          <w:sz w:val="24"/>
          <w:szCs w:val="24"/>
        </w:rPr>
        <w:t>h</w:t>
      </w:r>
      <w:r w:rsidRPr="007C163E">
        <w:rPr>
          <w:spacing w:val="-1"/>
          <w:sz w:val="24"/>
          <w:szCs w:val="24"/>
        </w:rPr>
        <w:t>ạ</w:t>
      </w:r>
      <w:r w:rsidRPr="007C163E">
        <w:rPr>
          <w:sz w:val="24"/>
          <w:szCs w:val="24"/>
        </w:rPr>
        <w:t>n</w:t>
      </w:r>
      <w:r w:rsidRPr="007C163E">
        <w:rPr>
          <w:spacing w:val="17"/>
          <w:sz w:val="24"/>
          <w:szCs w:val="24"/>
        </w:rPr>
        <w:t xml:space="preserve"> </w:t>
      </w:r>
      <w:r w:rsidRPr="007C163E">
        <w:rPr>
          <w:sz w:val="24"/>
          <w:szCs w:val="24"/>
        </w:rPr>
        <w:t>Hợp</w:t>
      </w:r>
      <w:r w:rsidRPr="007C163E">
        <w:rPr>
          <w:spacing w:val="17"/>
          <w:sz w:val="24"/>
          <w:szCs w:val="24"/>
        </w:rPr>
        <w:t xml:space="preserve"> </w:t>
      </w:r>
      <w:r w:rsidRPr="007C163E">
        <w:rPr>
          <w:sz w:val="24"/>
          <w:szCs w:val="24"/>
        </w:rPr>
        <w:t>đồng</w:t>
      </w:r>
      <w:r w:rsidRPr="007C163E">
        <w:rPr>
          <w:spacing w:val="17"/>
          <w:sz w:val="24"/>
          <w:szCs w:val="24"/>
        </w:rPr>
        <w:t xml:space="preserve"> </w:t>
      </w:r>
      <w:r w:rsidRPr="007C163E">
        <w:rPr>
          <w:sz w:val="24"/>
          <w:szCs w:val="24"/>
        </w:rPr>
        <w:t>tr</w:t>
      </w:r>
      <w:r w:rsidRPr="007C163E">
        <w:rPr>
          <w:spacing w:val="-1"/>
          <w:sz w:val="24"/>
          <w:szCs w:val="24"/>
        </w:rPr>
        <w:t>ư</w:t>
      </w:r>
      <w:r w:rsidRPr="007C163E">
        <w:rPr>
          <w:sz w:val="24"/>
          <w:szCs w:val="24"/>
        </w:rPr>
        <w:t>ớc</w:t>
      </w:r>
      <w:r w:rsidRPr="007C163E">
        <w:rPr>
          <w:spacing w:val="16"/>
          <w:sz w:val="24"/>
          <w:szCs w:val="24"/>
        </w:rPr>
        <w:t xml:space="preserve"> </w:t>
      </w:r>
      <w:r w:rsidRPr="007C163E">
        <w:rPr>
          <w:sz w:val="24"/>
          <w:szCs w:val="24"/>
        </w:rPr>
        <w:t>thời</w:t>
      </w:r>
      <w:r w:rsidRPr="007C163E">
        <w:rPr>
          <w:spacing w:val="17"/>
          <w:sz w:val="24"/>
          <w:szCs w:val="24"/>
        </w:rPr>
        <w:t xml:space="preserve"> </w:t>
      </w:r>
      <w:r w:rsidRPr="007C163E">
        <w:rPr>
          <w:sz w:val="24"/>
          <w:szCs w:val="24"/>
        </w:rPr>
        <w:t>điểm đ</w:t>
      </w:r>
      <w:r w:rsidRPr="007C163E">
        <w:rPr>
          <w:spacing w:val="-1"/>
          <w:sz w:val="24"/>
          <w:szCs w:val="24"/>
        </w:rPr>
        <w:t>á</w:t>
      </w:r>
      <w:r w:rsidRPr="007C163E">
        <w:rPr>
          <w:sz w:val="24"/>
          <w:szCs w:val="24"/>
        </w:rPr>
        <w:t>o h</w:t>
      </w:r>
      <w:r w:rsidRPr="007C163E">
        <w:rPr>
          <w:spacing w:val="-1"/>
          <w:sz w:val="24"/>
          <w:szCs w:val="24"/>
        </w:rPr>
        <w:t>ạ</w:t>
      </w:r>
      <w:r w:rsidRPr="007C163E">
        <w:rPr>
          <w:sz w:val="24"/>
          <w:szCs w:val="24"/>
        </w:rPr>
        <w:t xml:space="preserve">n </w:t>
      </w:r>
      <w:r w:rsidRPr="007C163E">
        <w:rPr>
          <w:spacing w:val="-1"/>
          <w:sz w:val="24"/>
          <w:szCs w:val="24"/>
        </w:rPr>
        <w:t>c</w:t>
      </w:r>
      <w:r w:rsidRPr="007C163E">
        <w:rPr>
          <w:spacing w:val="2"/>
          <w:sz w:val="24"/>
          <w:szCs w:val="24"/>
        </w:rPr>
        <w:t>ủ</w:t>
      </w:r>
      <w:r w:rsidRPr="007C163E">
        <w:rPr>
          <w:sz w:val="24"/>
          <w:szCs w:val="24"/>
        </w:rPr>
        <w:t>a</w:t>
      </w:r>
      <w:r w:rsidRPr="007C163E">
        <w:rPr>
          <w:spacing w:val="-1"/>
          <w:sz w:val="24"/>
          <w:szCs w:val="24"/>
        </w:rPr>
        <w:t xml:space="preserve"> </w:t>
      </w:r>
      <w:r w:rsidRPr="007C163E">
        <w:rPr>
          <w:sz w:val="24"/>
          <w:szCs w:val="24"/>
        </w:rPr>
        <w:t>Hợp đồng</w:t>
      </w:r>
      <w:r w:rsidRPr="007C163E">
        <w:rPr>
          <w:spacing w:val="-2"/>
          <w:sz w:val="24"/>
          <w:szCs w:val="24"/>
        </w:rPr>
        <w:t xml:space="preserve"> </w:t>
      </w:r>
      <w:r w:rsidR="005209DB" w:rsidRPr="007C163E">
        <w:rPr>
          <w:sz w:val="24"/>
          <w:szCs w:val="24"/>
          <w:rPrChange w:id="1915" w:author="Phùng Nguyễn Minh Tâm" w:date="2018-12-19T17:03:00Z">
            <w:rPr>
              <w:color w:val="FF0000"/>
              <w:sz w:val="24"/>
              <w:szCs w:val="24"/>
            </w:rPr>
          </w:rPrChange>
        </w:rPr>
        <w:t>30 (ba mươi) ngày</w:t>
      </w:r>
      <w:r w:rsidR="0094451C" w:rsidRPr="007C163E">
        <w:rPr>
          <w:sz w:val="24"/>
          <w:szCs w:val="24"/>
        </w:rPr>
        <w:t>/</w:t>
      </w:r>
      <w:r w:rsidR="00BF4C69" w:rsidRPr="007C163E">
        <w:rPr>
          <w:i/>
          <w:sz w:val="24"/>
          <w:szCs w:val="24"/>
        </w:rPr>
        <w:t xml:space="preserve">This Contract shall be effective within 01 (one) year from the signing date. This Contract shall be automatically renewed if no written request relating to the Contract’s term is made by either of the two parties </w:t>
      </w:r>
      <w:r w:rsidR="005209DB" w:rsidRPr="007C163E">
        <w:rPr>
          <w:i/>
          <w:sz w:val="24"/>
          <w:szCs w:val="24"/>
          <w:rPrChange w:id="1916" w:author="Phùng Nguyễn Minh Tâm" w:date="2018-12-19T17:03:00Z">
            <w:rPr>
              <w:i/>
              <w:color w:val="FF0000"/>
              <w:sz w:val="24"/>
              <w:szCs w:val="24"/>
            </w:rPr>
          </w:rPrChange>
        </w:rPr>
        <w:t>thirty</w:t>
      </w:r>
      <w:r w:rsidR="00BF4C69" w:rsidRPr="007C163E">
        <w:rPr>
          <w:i/>
          <w:sz w:val="24"/>
          <w:szCs w:val="24"/>
          <w:rPrChange w:id="1917" w:author="Phùng Nguyễn Minh Tâm" w:date="2018-12-19T17:03:00Z">
            <w:rPr>
              <w:i/>
              <w:color w:val="FF0000"/>
              <w:sz w:val="24"/>
              <w:szCs w:val="24"/>
            </w:rPr>
          </w:rPrChange>
        </w:rPr>
        <w:t xml:space="preserve"> (</w:t>
      </w:r>
      <w:r w:rsidR="005209DB" w:rsidRPr="007C163E">
        <w:rPr>
          <w:i/>
          <w:sz w:val="24"/>
          <w:szCs w:val="24"/>
          <w:rPrChange w:id="1918" w:author="Phùng Nguyễn Minh Tâm" w:date="2018-12-19T17:03:00Z">
            <w:rPr>
              <w:i/>
              <w:color w:val="FF0000"/>
              <w:sz w:val="24"/>
              <w:szCs w:val="24"/>
            </w:rPr>
          </w:rPrChange>
        </w:rPr>
        <w:t>30</w:t>
      </w:r>
      <w:r w:rsidR="00BF4C69" w:rsidRPr="007C163E">
        <w:rPr>
          <w:i/>
          <w:sz w:val="24"/>
          <w:szCs w:val="24"/>
          <w:rPrChange w:id="1919" w:author="Phùng Nguyễn Minh Tâm" w:date="2018-12-19T17:03:00Z">
            <w:rPr>
              <w:i/>
              <w:color w:val="FF0000"/>
              <w:sz w:val="24"/>
              <w:szCs w:val="24"/>
            </w:rPr>
          </w:rPrChange>
        </w:rPr>
        <w:t xml:space="preserve">) </w:t>
      </w:r>
      <w:r w:rsidR="005209DB" w:rsidRPr="007C163E">
        <w:rPr>
          <w:i/>
          <w:sz w:val="24"/>
          <w:szCs w:val="24"/>
          <w:rPrChange w:id="1920" w:author="Phùng Nguyễn Minh Tâm" w:date="2018-12-19T17:03:00Z">
            <w:rPr>
              <w:i/>
              <w:color w:val="FF0000"/>
              <w:sz w:val="24"/>
              <w:szCs w:val="24"/>
            </w:rPr>
          </w:rPrChange>
        </w:rPr>
        <w:t>days</w:t>
      </w:r>
      <w:r w:rsidR="00BF4C69" w:rsidRPr="007C163E">
        <w:rPr>
          <w:i/>
          <w:sz w:val="24"/>
          <w:szCs w:val="24"/>
          <w:rPrChange w:id="1921" w:author="Phùng Nguyễn Minh Tâm" w:date="2018-12-19T17:03:00Z">
            <w:rPr>
              <w:i/>
              <w:color w:val="FF0000"/>
              <w:sz w:val="24"/>
              <w:szCs w:val="24"/>
            </w:rPr>
          </w:rPrChange>
        </w:rPr>
        <w:t xml:space="preserve"> prior to the date of the Contract termination</w:t>
      </w:r>
    </w:p>
    <w:p w:rsidR="00272F91" w:rsidRPr="007C163E" w:rsidRDefault="00272F91"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Trong trường hợp một trong hai bên muốn chấm dứt Hợp đồng hợp tác, phải có thông báo bằng văn bản cho bên kia trước 60 (sáu mươi) ngày</w:t>
      </w:r>
      <w:r w:rsidR="0094451C" w:rsidRPr="007C163E">
        <w:rPr>
          <w:sz w:val="24"/>
          <w:szCs w:val="24"/>
        </w:rPr>
        <w:t>/</w:t>
      </w:r>
      <w:r w:rsidR="0094451C" w:rsidRPr="007C163E">
        <w:rPr>
          <w:i/>
          <w:sz w:val="24"/>
          <w:szCs w:val="24"/>
        </w:rPr>
        <w:t xml:space="preserve"> </w:t>
      </w:r>
      <w:r w:rsidR="00BF4C69" w:rsidRPr="007C163E">
        <w:rPr>
          <w:i/>
          <w:sz w:val="24"/>
          <w:szCs w:val="24"/>
        </w:rPr>
        <w:t>Where one party wishes to terminate the cooperation contract, a written notification of the contract termination must be sent to the other party 60 (sixty) days in advance</w:t>
      </w:r>
      <w:r w:rsidR="00AD2BA2" w:rsidRPr="007C163E">
        <w:rPr>
          <w:i/>
          <w:sz w:val="24"/>
          <w:szCs w:val="24"/>
        </w:rPr>
        <w:t>.</w:t>
      </w:r>
    </w:p>
    <w:p w:rsidR="00AD2BA2" w:rsidRPr="007C163E" w:rsidRDefault="00AD2BA2"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Hợp đồng này được lập thành bản song ngữ tiếng Việt và tiếng Anh. Trong trường hợp có sự khác nhau giữa ngôn ngữ tiếng Việt và tiếng Anh thì nội dung tiếng Việt được ưu tiên áp dụng/</w:t>
      </w:r>
      <w:r w:rsidR="00BF4C69" w:rsidRPr="007C163E">
        <w:rPr>
          <w:i/>
          <w:sz w:val="24"/>
          <w:szCs w:val="24"/>
        </w:rPr>
        <w:t xml:space="preserve">This Contract will be a billingual document, Vietnamese and English, in case of any discrepancies between Vietnamese and English, </w:t>
      </w:r>
      <w:del w:id="1922" w:author="Dao Khanh Hoa - 1050" w:date="2018-12-14T10:47:00Z">
        <w:r w:rsidR="00BF4C69" w:rsidRPr="007C163E" w:rsidDel="00E22FFA">
          <w:rPr>
            <w:i/>
            <w:sz w:val="24"/>
            <w:szCs w:val="24"/>
          </w:rPr>
          <w:delText xml:space="preserve">the </w:delText>
        </w:r>
      </w:del>
      <w:r w:rsidR="00BF4C69" w:rsidRPr="007C163E">
        <w:rPr>
          <w:i/>
          <w:sz w:val="24"/>
          <w:szCs w:val="24"/>
        </w:rPr>
        <w:t>Vietnamese text shall prevail</w:t>
      </w:r>
      <w:r w:rsidRPr="007C163E">
        <w:rPr>
          <w:i/>
          <w:sz w:val="24"/>
          <w:szCs w:val="24"/>
        </w:rPr>
        <w:t>.</w:t>
      </w:r>
    </w:p>
    <w:p w:rsidR="00272F91" w:rsidRPr="007C163E" w:rsidRDefault="00272F91" w:rsidP="00F9584C">
      <w:pPr>
        <w:widowControl w:val="0"/>
        <w:numPr>
          <w:ilvl w:val="0"/>
          <w:numId w:val="84"/>
        </w:numPr>
        <w:tabs>
          <w:tab w:val="left" w:pos="720"/>
          <w:tab w:val="left" w:pos="900"/>
        </w:tabs>
        <w:spacing w:before="80" w:after="80" w:line="252" w:lineRule="auto"/>
        <w:ind w:left="0" w:firstLine="567"/>
        <w:jc w:val="both"/>
        <w:rPr>
          <w:sz w:val="24"/>
          <w:szCs w:val="24"/>
        </w:rPr>
      </w:pPr>
      <w:r w:rsidRPr="007C163E">
        <w:rPr>
          <w:sz w:val="24"/>
          <w:szCs w:val="24"/>
        </w:rPr>
        <w:t xml:space="preserve">Hợp đồng này được lập thành 02 (hai) bản, mỗi bản gồm </w:t>
      </w:r>
      <w:del w:id="1923" w:author="Phùng Nguyễn Minh Tâm" w:date="2018-12-18T10:43:00Z">
        <w:r w:rsidR="004E1D2B" w:rsidRPr="007C163E" w:rsidDel="007353DC">
          <w:rPr>
            <w:sz w:val="24"/>
            <w:szCs w:val="24"/>
            <w:rPrChange w:id="1924" w:author="Phùng Nguyễn Minh Tâm" w:date="2018-12-19T17:03:00Z">
              <w:rPr>
                <w:color w:val="FF0000"/>
                <w:sz w:val="24"/>
                <w:szCs w:val="24"/>
              </w:rPr>
            </w:rPrChange>
          </w:rPr>
          <w:delText>1</w:delText>
        </w:r>
        <w:r w:rsidR="00F9584C" w:rsidRPr="007C163E" w:rsidDel="007353DC">
          <w:rPr>
            <w:sz w:val="24"/>
            <w:szCs w:val="24"/>
            <w:rPrChange w:id="1925" w:author="Phùng Nguyễn Minh Tâm" w:date="2018-12-19T17:03:00Z">
              <w:rPr>
                <w:color w:val="FF0000"/>
                <w:sz w:val="24"/>
                <w:szCs w:val="24"/>
              </w:rPr>
            </w:rPrChange>
          </w:rPr>
          <w:delText>4</w:delText>
        </w:r>
        <w:r w:rsidRPr="007C163E" w:rsidDel="007353DC">
          <w:rPr>
            <w:sz w:val="24"/>
            <w:szCs w:val="24"/>
            <w:rPrChange w:id="1926" w:author="Phùng Nguyễn Minh Tâm" w:date="2018-12-19T17:03:00Z">
              <w:rPr>
                <w:color w:val="FF0000"/>
                <w:sz w:val="24"/>
                <w:szCs w:val="24"/>
              </w:rPr>
            </w:rPrChange>
          </w:rPr>
          <w:delText xml:space="preserve"> </w:delText>
        </w:r>
      </w:del>
      <w:ins w:id="1927" w:author="Phùng Nguyễn Minh Tâm" w:date="2018-12-18T10:43:00Z">
        <w:r w:rsidR="007353DC" w:rsidRPr="007C163E">
          <w:rPr>
            <w:sz w:val="24"/>
            <w:szCs w:val="24"/>
            <w:rPrChange w:id="1928" w:author="Phùng Nguyễn Minh Tâm" w:date="2018-12-19T17:03:00Z">
              <w:rPr>
                <w:color w:val="FF0000"/>
                <w:sz w:val="24"/>
                <w:szCs w:val="24"/>
              </w:rPr>
            </w:rPrChange>
          </w:rPr>
          <w:t>1</w:t>
        </w:r>
      </w:ins>
      <w:ins w:id="1929" w:author="Phùng Nguyễn Minh Tâm" w:date="2018-12-18T10:49:00Z">
        <w:r w:rsidR="00213A53" w:rsidRPr="007C163E">
          <w:rPr>
            <w:sz w:val="24"/>
            <w:szCs w:val="24"/>
            <w:rPrChange w:id="1930" w:author="Phùng Nguyễn Minh Tâm" w:date="2018-12-19T17:03:00Z">
              <w:rPr>
                <w:color w:val="FF0000"/>
                <w:sz w:val="24"/>
                <w:szCs w:val="24"/>
              </w:rPr>
            </w:rPrChange>
          </w:rPr>
          <w:t>4</w:t>
        </w:r>
      </w:ins>
      <w:ins w:id="1931" w:author="Phùng Nguyễn Minh Tâm" w:date="2018-12-18T10:43:00Z">
        <w:r w:rsidR="007353DC" w:rsidRPr="007C163E">
          <w:rPr>
            <w:sz w:val="24"/>
            <w:szCs w:val="24"/>
            <w:rPrChange w:id="1932" w:author="Phùng Nguyễn Minh Tâm" w:date="2018-12-19T17:03:00Z">
              <w:rPr>
                <w:color w:val="FF0000"/>
                <w:sz w:val="24"/>
                <w:szCs w:val="24"/>
              </w:rPr>
            </w:rPrChange>
          </w:rPr>
          <w:t xml:space="preserve"> </w:t>
        </w:r>
      </w:ins>
      <w:r w:rsidRPr="007C163E">
        <w:rPr>
          <w:sz w:val="24"/>
          <w:szCs w:val="24"/>
          <w:rPrChange w:id="1933" w:author="Phùng Nguyễn Minh Tâm" w:date="2018-12-19T17:03:00Z">
            <w:rPr>
              <w:color w:val="FF0000"/>
              <w:sz w:val="24"/>
              <w:szCs w:val="24"/>
            </w:rPr>
          </w:rPrChange>
        </w:rPr>
        <w:t>(</w:t>
      </w:r>
      <w:r w:rsidR="004E1D2B" w:rsidRPr="007C163E">
        <w:rPr>
          <w:sz w:val="24"/>
          <w:szCs w:val="24"/>
          <w:rPrChange w:id="1934" w:author="Phùng Nguyễn Minh Tâm" w:date="2018-12-19T17:03:00Z">
            <w:rPr>
              <w:color w:val="FF0000"/>
              <w:sz w:val="24"/>
              <w:szCs w:val="24"/>
            </w:rPr>
          </w:rPrChange>
        </w:rPr>
        <w:t xml:space="preserve">mười </w:t>
      </w:r>
      <w:del w:id="1935" w:author="Phùng Nguyễn Minh Tâm" w:date="2018-12-18T10:43:00Z">
        <w:r w:rsidR="00F9584C" w:rsidRPr="007C163E" w:rsidDel="007353DC">
          <w:rPr>
            <w:sz w:val="24"/>
            <w:szCs w:val="24"/>
            <w:rPrChange w:id="1936" w:author="Phùng Nguyễn Minh Tâm" w:date="2018-12-19T17:03:00Z">
              <w:rPr>
                <w:color w:val="FF0000"/>
                <w:sz w:val="24"/>
                <w:szCs w:val="24"/>
              </w:rPr>
            </w:rPrChange>
          </w:rPr>
          <w:delText>bốn</w:delText>
        </w:r>
      </w:del>
      <w:ins w:id="1937" w:author="Phùng Nguyễn Minh Tâm" w:date="2018-12-18T10:49:00Z">
        <w:r w:rsidR="00213A53" w:rsidRPr="007C163E">
          <w:rPr>
            <w:sz w:val="24"/>
            <w:szCs w:val="24"/>
            <w:rPrChange w:id="1938" w:author="Phùng Nguyễn Minh Tâm" w:date="2018-12-19T17:03:00Z">
              <w:rPr>
                <w:color w:val="FF0000"/>
                <w:sz w:val="24"/>
                <w:szCs w:val="24"/>
              </w:rPr>
            </w:rPrChange>
          </w:rPr>
          <w:t>bốn</w:t>
        </w:r>
      </w:ins>
      <w:r w:rsidRPr="007C163E">
        <w:rPr>
          <w:sz w:val="24"/>
          <w:szCs w:val="24"/>
          <w:rPrChange w:id="1939" w:author="Phùng Nguyễn Minh Tâm" w:date="2018-12-19T17:03:00Z">
            <w:rPr>
              <w:color w:val="FF0000"/>
              <w:sz w:val="24"/>
              <w:szCs w:val="24"/>
            </w:rPr>
          </w:rPrChange>
        </w:rPr>
        <w:t>) trang, có giá trị pháp lý như nhau, mỗi bên giữ 01 (một) bả</w:t>
      </w:r>
      <w:r w:rsidR="0094451C" w:rsidRPr="007C163E">
        <w:rPr>
          <w:sz w:val="24"/>
          <w:szCs w:val="24"/>
        </w:rPr>
        <w:t>n/</w:t>
      </w:r>
      <w:r w:rsidR="0094451C" w:rsidRPr="007C163E">
        <w:rPr>
          <w:i/>
          <w:sz w:val="24"/>
          <w:szCs w:val="24"/>
        </w:rPr>
        <w:t xml:space="preserve"> </w:t>
      </w:r>
      <w:r w:rsidR="00791255" w:rsidRPr="007C163E">
        <w:rPr>
          <w:i/>
          <w:sz w:val="24"/>
          <w:szCs w:val="24"/>
        </w:rPr>
        <w:t>This contract having f</w:t>
      </w:r>
      <w:ins w:id="1940" w:author="Phùng Nguyễn Minh Tâm" w:date="2018-12-18T10:49:00Z">
        <w:r w:rsidR="00213A53" w:rsidRPr="007C163E">
          <w:rPr>
            <w:i/>
            <w:sz w:val="24"/>
            <w:szCs w:val="24"/>
            <w:rPrChange w:id="1941" w:author="Phùng Nguyễn Minh Tâm" w:date="2018-12-19T17:03:00Z">
              <w:rPr>
                <w:i/>
                <w:color w:val="FF0000"/>
                <w:sz w:val="24"/>
                <w:szCs w:val="24"/>
              </w:rPr>
            </w:rPrChange>
          </w:rPr>
          <w:t>our</w:t>
        </w:r>
      </w:ins>
      <w:del w:id="1942" w:author="Phùng Nguyễn Minh Tâm" w:date="2018-12-18T10:43:00Z">
        <w:r w:rsidR="00791255" w:rsidRPr="007C163E" w:rsidDel="007353DC">
          <w:rPr>
            <w:i/>
            <w:sz w:val="24"/>
            <w:szCs w:val="24"/>
            <w:rPrChange w:id="1943" w:author="Phùng Nguyễn Minh Tâm" w:date="2018-12-19T17:03:00Z">
              <w:rPr>
                <w:i/>
                <w:color w:val="FF0000"/>
                <w:sz w:val="24"/>
                <w:szCs w:val="24"/>
              </w:rPr>
            </w:rPrChange>
          </w:rPr>
          <w:delText>our</w:delText>
        </w:r>
      </w:del>
      <w:r w:rsidR="00BF4C69" w:rsidRPr="007C163E">
        <w:rPr>
          <w:i/>
          <w:sz w:val="24"/>
          <w:szCs w:val="24"/>
          <w:rPrChange w:id="1944" w:author="Phùng Nguyễn Minh Tâm" w:date="2018-12-19T17:03:00Z">
            <w:rPr>
              <w:i/>
              <w:color w:val="FF0000"/>
              <w:sz w:val="24"/>
              <w:szCs w:val="24"/>
            </w:rPr>
          </w:rPrChange>
        </w:rPr>
        <w:t>teen (</w:t>
      </w:r>
      <w:del w:id="1945" w:author="Phùng Nguyễn Minh Tâm" w:date="2018-12-18T10:43:00Z">
        <w:r w:rsidR="00BF4C69" w:rsidRPr="007C163E" w:rsidDel="007353DC">
          <w:rPr>
            <w:i/>
            <w:sz w:val="24"/>
            <w:szCs w:val="24"/>
            <w:rPrChange w:id="1946" w:author="Phùng Nguyễn Minh Tâm" w:date="2018-12-19T17:03:00Z">
              <w:rPr>
                <w:i/>
                <w:color w:val="FF0000"/>
                <w:sz w:val="24"/>
                <w:szCs w:val="24"/>
              </w:rPr>
            </w:rPrChange>
          </w:rPr>
          <w:delText>1</w:delText>
        </w:r>
        <w:r w:rsidR="00791255" w:rsidRPr="007C163E" w:rsidDel="007353DC">
          <w:rPr>
            <w:i/>
            <w:sz w:val="24"/>
            <w:szCs w:val="24"/>
            <w:rPrChange w:id="1947" w:author="Phùng Nguyễn Minh Tâm" w:date="2018-12-19T17:03:00Z">
              <w:rPr>
                <w:i/>
                <w:color w:val="FF0000"/>
                <w:sz w:val="24"/>
                <w:szCs w:val="24"/>
              </w:rPr>
            </w:rPrChange>
          </w:rPr>
          <w:delText>4</w:delText>
        </w:r>
      </w:del>
      <w:ins w:id="1948" w:author="Phùng Nguyễn Minh Tâm" w:date="2018-12-18T10:49:00Z">
        <w:r w:rsidR="00213A53" w:rsidRPr="007C163E">
          <w:rPr>
            <w:i/>
            <w:sz w:val="24"/>
            <w:szCs w:val="24"/>
            <w:rPrChange w:id="1949" w:author="Phùng Nguyễn Minh Tâm" w:date="2018-12-19T17:03:00Z">
              <w:rPr>
                <w:i/>
                <w:color w:val="FF0000"/>
                <w:sz w:val="24"/>
                <w:szCs w:val="24"/>
              </w:rPr>
            </w:rPrChange>
          </w:rPr>
          <w:t>14</w:t>
        </w:r>
      </w:ins>
      <w:r w:rsidR="00BF4C69" w:rsidRPr="007C163E">
        <w:rPr>
          <w:i/>
          <w:sz w:val="24"/>
          <w:szCs w:val="24"/>
          <w:rPrChange w:id="1950" w:author="Phùng Nguyễn Minh Tâm" w:date="2018-12-19T17:03:00Z">
            <w:rPr>
              <w:i/>
              <w:color w:val="FF0000"/>
              <w:sz w:val="24"/>
              <w:szCs w:val="24"/>
            </w:rPr>
          </w:rPrChange>
        </w:rPr>
        <w:t xml:space="preserve">) pages excluding annexes and forms is made in 02 (two) copies of the same legal validity, each party keeps </w:t>
      </w:r>
      <w:ins w:id="1951" w:author="Dao Khanh Hoa - 1050" w:date="2018-12-13T09:18:00Z">
        <w:r w:rsidR="00FF6FD8" w:rsidRPr="007C163E">
          <w:rPr>
            <w:i/>
            <w:sz w:val="24"/>
            <w:szCs w:val="24"/>
          </w:rPr>
          <w:t>one (</w:t>
        </w:r>
      </w:ins>
      <w:r w:rsidR="00BF4C69" w:rsidRPr="007C163E">
        <w:rPr>
          <w:i/>
          <w:sz w:val="24"/>
          <w:szCs w:val="24"/>
        </w:rPr>
        <w:t>01</w:t>
      </w:r>
      <w:ins w:id="1952" w:author="Dao Khanh Hoa - 1050" w:date="2018-12-13T09:18:00Z">
        <w:r w:rsidR="00FF6FD8" w:rsidRPr="007C163E">
          <w:rPr>
            <w:i/>
            <w:sz w:val="24"/>
            <w:szCs w:val="24"/>
          </w:rPr>
          <w:t>)</w:t>
        </w:r>
      </w:ins>
      <w:r w:rsidR="00BF4C69" w:rsidRPr="007C163E">
        <w:rPr>
          <w:i/>
          <w:sz w:val="24"/>
          <w:szCs w:val="24"/>
        </w:rPr>
        <w:t xml:space="preserve"> </w:t>
      </w:r>
      <w:del w:id="1953" w:author="Dao Khanh Hoa - 1050" w:date="2018-12-13T09:18:00Z">
        <w:r w:rsidR="00BF4C69" w:rsidRPr="007C163E" w:rsidDel="00FF6FD8">
          <w:rPr>
            <w:i/>
            <w:sz w:val="24"/>
            <w:szCs w:val="24"/>
          </w:rPr>
          <w:delText>(one)</w:delText>
        </w:r>
      </w:del>
      <w:r w:rsidR="00BF4C69" w:rsidRPr="007C163E">
        <w:rPr>
          <w:i/>
          <w:sz w:val="24"/>
          <w:szCs w:val="24"/>
        </w:rPr>
        <w:t xml:space="preserve"> copy</w:t>
      </w:r>
      <w:r w:rsidR="0019040B" w:rsidRPr="007C163E">
        <w:rPr>
          <w:i/>
          <w:sz w:val="24"/>
          <w:szCs w:val="24"/>
        </w:rPr>
        <w:t>.</w:t>
      </w:r>
    </w:p>
    <w:tbl>
      <w:tblPr>
        <w:tblW w:w="0" w:type="auto"/>
        <w:tblLook w:val="01E0" w:firstRow="1" w:lastRow="1" w:firstColumn="1" w:lastColumn="1" w:noHBand="0" w:noVBand="0"/>
      </w:tblPr>
      <w:tblGrid>
        <w:gridCol w:w="4811"/>
        <w:gridCol w:w="4810"/>
      </w:tblGrid>
      <w:tr w:rsidR="00272F91" w:rsidRPr="007C163E" w:rsidTr="00A52812">
        <w:tc>
          <w:tcPr>
            <w:tcW w:w="4998" w:type="dxa"/>
            <w:shd w:val="clear" w:color="auto" w:fill="auto"/>
          </w:tcPr>
          <w:p w:rsidR="00272F91" w:rsidRPr="007C163E" w:rsidRDefault="00272F91" w:rsidP="00A52812">
            <w:pPr>
              <w:spacing w:before="60" w:after="60"/>
              <w:jc w:val="center"/>
              <w:rPr>
                <w:b/>
                <w:sz w:val="24"/>
                <w:szCs w:val="24"/>
              </w:rPr>
            </w:pPr>
            <w:r w:rsidRPr="007C163E">
              <w:rPr>
                <w:b/>
                <w:sz w:val="24"/>
                <w:szCs w:val="24"/>
              </w:rPr>
              <w:t xml:space="preserve">Đại </w:t>
            </w:r>
            <w:r w:rsidRPr="007C163E">
              <w:rPr>
                <w:b/>
                <w:spacing w:val="1"/>
                <w:sz w:val="24"/>
                <w:szCs w:val="24"/>
              </w:rPr>
              <w:t>d</w:t>
            </w:r>
            <w:r w:rsidRPr="007C163E">
              <w:rPr>
                <w:b/>
                <w:sz w:val="24"/>
                <w:szCs w:val="24"/>
              </w:rPr>
              <w:t xml:space="preserve">iện </w:t>
            </w:r>
            <w:r w:rsidRPr="007C163E">
              <w:rPr>
                <w:b/>
                <w:spacing w:val="1"/>
                <w:sz w:val="24"/>
                <w:szCs w:val="24"/>
              </w:rPr>
              <w:t>B</w:t>
            </w:r>
            <w:r w:rsidRPr="007C163E">
              <w:rPr>
                <w:b/>
                <w:spacing w:val="-1"/>
                <w:sz w:val="24"/>
                <w:szCs w:val="24"/>
              </w:rPr>
              <w:t>ê</w:t>
            </w:r>
            <w:r w:rsidRPr="007C163E">
              <w:rPr>
                <w:b/>
                <w:sz w:val="24"/>
                <w:szCs w:val="24"/>
              </w:rPr>
              <w:t>n</w:t>
            </w:r>
            <w:r w:rsidRPr="007C163E">
              <w:rPr>
                <w:b/>
                <w:spacing w:val="1"/>
                <w:sz w:val="24"/>
                <w:szCs w:val="24"/>
              </w:rPr>
              <w:t xml:space="preserve"> </w:t>
            </w:r>
            <w:r w:rsidRPr="007C163E">
              <w:rPr>
                <w:b/>
                <w:sz w:val="24"/>
                <w:szCs w:val="24"/>
              </w:rPr>
              <w:t>A</w:t>
            </w:r>
          </w:p>
          <w:p w:rsidR="00272F91" w:rsidRPr="007C163E" w:rsidRDefault="00480793" w:rsidP="00480793">
            <w:pPr>
              <w:jc w:val="center"/>
              <w:rPr>
                <w:i/>
                <w:sz w:val="24"/>
                <w:szCs w:val="24"/>
              </w:rPr>
            </w:pPr>
            <w:r w:rsidRPr="007C163E">
              <w:rPr>
                <w:i/>
                <w:sz w:val="24"/>
                <w:szCs w:val="24"/>
              </w:rPr>
              <w:t>For and on behalf of Party A</w:t>
            </w:r>
          </w:p>
          <w:p w:rsidR="00272F91" w:rsidRPr="007C163E" w:rsidRDefault="00272F91" w:rsidP="0019040B">
            <w:pPr>
              <w:jc w:val="center"/>
              <w:rPr>
                <w:sz w:val="24"/>
                <w:szCs w:val="24"/>
              </w:rPr>
            </w:pPr>
            <w:r w:rsidRPr="007C163E">
              <w:rPr>
                <w:i/>
                <w:spacing w:val="-3"/>
                <w:sz w:val="24"/>
                <w:szCs w:val="24"/>
              </w:rPr>
              <w:t>(Ký, ghi rõ họ tên, đóng dấu</w:t>
            </w:r>
            <w:r w:rsidR="00480793" w:rsidRPr="007C163E">
              <w:rPr>
                <w:i/>
                <w:spacing w:val="-3"/>
                <w:sz w:val="24"/>
                <w:szCs w:val="24"/>
              </w:rPr>
              <w:t>/ Signature, full name and stamp</w:t>
            </w:r>
            <w:r w:rsidRPr="007C163E">
              <w:rPr>
                <w:i/>
                <w:spacing w:val="-3"/>
                <w:sz w:val="24"/>
                <w:szCs w:val="24"/>
              </w:rPr>
              <w:t>)</w:t>
            </w:r>
          </w:p>
        </w:tc>
        <w:tc>
          <w:tcPr>
            <w:tcW w:w="4998" w:type="dxa"/>
            <w:shd w:val="clear" w:color="auto" w:fill="auto"/>
          </w:tcPr>
          <w:p w:rsidR="00272F91" w:rsidRPr="007C163E" w:rsidRDefault="00272F91" w:rsidP="00480793">
            <w:pPr>
              <w:spacing w:before="60" w:after="60"/>
              <w:ind w:right="-120"/>
              <w:jc w:val="center"/>
              <w:rPr>
                <w:sz w:val="24"/>
                <w:szCs w:val="24"/>
              </w:rPr>
            </w:pPr>
            <w:r w:rsidRPr="007C163E">
              <w:rPr>
                <w:b/>
                <w:sz w:val="24"/>
                <w:szCs w:val="24"/>
              </w:rPr>
              <w:t xml:space="preserve">Đại </w:t>
            </w:r>
            <w:r w:rsidRPr="007C163E">
              <w:rPr>
                <w:b/>
                <w:spacing w:val="1"/>
                <w:sz w:val="24"/>
                <w:szCs w:val="24"/>
                <w:rPrChange w:id="1954" w:author="Phùng Nguyễn Minh Tâm" w:date="2018-12-19T17:03:00Z">
                  <w:rPr>
                    <w:b/>
                    <w:color w:val="333300"/>
                    <w:spacing w:val="1"/>
                    <w:sz w:val="24"/>
                    <w:szCs w:val="24"/>
                  </w:rPr>
                </w:rPrChange>
              </w:rPr>
              <w:t>d</w:t>
            </w:r>
            <w:r w:rsidRPr="007C163E">
              <w:rPr>
                <w:b/>
                <w:sz w:val="24"/>
                <w:szCs w:val="24"/>
                <w:rPrChange w:id="1955" w:author="Phùng Nguyễn Minh Tâm" w:date="2018-12-19T17:03:00Z">
                  <w:rPr>
                    <w:b/>
                    <w:color w:val="333300"/>
                    <w:sz w:val="24"/>
                    <w:szCs w:val="24"/>
                  </w:rPr>
                </w:rPrChange>
              </w:rPr>
              <w:t>iện</w:t>
            </w:r>
            <w:r w:rsidRPr="007C163E">
              <w:rPr>
                <w:b/>
                <w:spacing w:val="1"/>
                <w:sz w:val="24"/>
                <w:szCs w:val="24"/>
                <w:rPrChange w:id="1956" w:author="Phùng Nguyễn Minh Tâm" w:date="2018-12-19T17:03:00Z">
                  <w:rPr>
                    <w:b/>
                    <w:color w:val="333300"/>
                    <w:spacing w:val="1"/>
                    <w:sz w:val="24"/>
                    <w:szCs w:val="24"/>
                  </w:rPr>
                </w:rPrChange>
              </w:rPr>
              <w:t xml:space="preserve"> </w:t>
            </w:r>
            <w:r w:rsidRPr="007C163E">
              <w:rPr>
                <w:b/>
                <w:sz w:val="24"/>
                <w:szCs w:val="24"/>
                <w:rPrChange w:id="1957" w:author="Phùng Nguyễn Minh Tâm" w:date="2018-12-19T17:03:00Z">
                  <w:rPr>
                    <w:b/>
                    <w:color w:val="000000"/>
                    <w:sz w:val="24"/>
                    <w:szCs w:val="24"/>
                  </w:rPr>
                </w:rPrChange>
              </w:rPr>
              <w:t>B</w:t>
            </w:r>
            <w:r w:rsidRPr="007C163E">
              <w:rPr>
                <w:b/>
                <w:spacing w:val="-1"/>
                <w:sz w:val="24"/>
                <w:szCs w:val="24"/>
                <w:rPrChange w:id="1958" w:author="Phùng Nguyễn Minh Tâm" w:date="2018-12-19T17:03:00Z">
                  <w:rPr>
                    <w:b/>
                    <w:color w:val="000000"/>
                    <w:spacing w:val="-1"/>
                    <w:sz w:val="24"/>
                    <w:szCs w:val="24"/>
                  </w:rPr>
                </w:rPrChange>
              </w:rPr>
              <w:t>ê</w:t>
            </w:r>
            <w:r w:rsidRPr="007C163E">
              <w:rPr>
                <w:b/>
                <w:sz w:val="24"/>
                <w:szCs w:val="24"/>
                <w:rPrChange w:id="1959" w:author="Phùng Nguyễn Minh Tâm" w:date="2018-12-19T17:03:00Z">
                  <w:rPr>
                    <w:b/>
                    <w:color w:val="000000"/>
                    <w:sz w:val="24"/>
                    <w:szCs w:val="24"/>
                  </w:rPr>
                </w:rPrChange>
              </w:rPr>
              <w:t>n</w:t>
            </w:r>
            <w:r w:rsidRPr="007C163E">
              <w:rPr>
                <w:b/>
                <w:spacing w:val="1"/>
                <w:sz w:val="24"/>
                <w:szCs w:val="24"/>
                <w:rPrChange w:id="1960" w:author="Phùng Nguyễn Minh Tâm" w:date="2018-12-19T17:03:00Z">
                  <w:rPr>
                    <w:b/>
                    <w:color w:val="000000"/>
                    <w:spacing w:val="1"/>
                    <w:sz w:val="24"/>
                    <w:szCs w:val="24"/>
                  </w:rPr>
                </w:rPrChange>
              </w:rPr>
              <w:t xml:space="preserve"> </w:t>
            </w:r>
            <w:r w:rsidRPr="007C163E">
              <w:rPr>
                <w:b/>
                <w:sz w:val="24"/>
                <w:szCs w:val="24"/>
                <w:rPrChange w:id="1961" w:author="Phùng Nguyễn Minh Tâm" w:date="2018-12-19T17:03:00Z">
                  <w:rPr>
                    <w:b/>
                    <w:color w:val="000000"/>
                    <w:sz w:val="24"/>
                    <w:szCs w:val="24"/>
                  </w:rPr>
                </w:rPrChange>
              </w:rPr>
              <w:t>B</w:t>
            </w:r>
          </w:p>
          <w:p w:rsidR="00F16FE0" w:rsidRPr="007C163E" w:rsidRDefault="00480793" w:rsidP="00F16FE0">
            <w:pPr>
              <w:jc w:val="center"/>
              <w:rPr>
                <w:i/>
                <w:sz w:val="24"/>
                <w:szCs w:val="24"/>
              </w:rPr>
            </w:pPr>
            <w:r w:rsidRPr="007C163E">
              <w:rPr>
                <w:i/>
                <w:sz w:val="24"/>
                <w:szCs w:val="24"/>
              </w:rPr>
              <w:t>For and on behalf of Party B</w:t>
            </w:r>
          </w:p>
          <w:p w:rsidR="00480793" w:rsidRPr="007C163E" w:rsidRDefault="00480793" w:rsidP="0019040B">
            <w:pPr>
              <w:jc w:val="center"/>
              <w:rPr>
                <w:i/>
                <w:sz w:val="24"/>
                <w:szCs w:val="24"/>
              </w:rPr>
            </w:pPr>
            <w:r w:rsidRPr="007C163E">
              <w:rPr>
                <w:i/>
                <w:spacing w:val="-3"/>
                <w:sz w:val="24"/>
                <w:szCs w:val="24"/>
              </w:rPr>
              <w:t>(Ký, ghi rõ họ tên, đóng dấu/ Signature, full name and stamp)</w:t>
            </w:r>
          </w:p>
        </w:tc>
      </w:tr>
    </w:tbl>
    <w:p w:rsidR="00E0187C" w:rsidRPr="007C163E" w:rsidRDefault="00E0187C" w:rsidP="00272F91">
      <w:pPr>
        <w:ind w:left="574" w:right="615"/>
        <w:jc w:val="center"/>
        <w:rPr>
          <w:sz w:val="24"/>
          <w:szCs w:val="24"/>
        </w:rPr>
      </w:pPr>
    </w:p>
    <w:p w:rsidR="00651210" w:rsidRPr="007C163E" w:rsidRDefault="00651210" w:rsidP="00272F91">
      <w:pPr>
        <w:ind w:left="574" w:right="615"/>
        <w:jc w:val="center"/>
        <w:rPr>
          <w:rFonts w:eastAsia="Courier New"/>
          <w:b/>
          <w:szCs w:val="24"/>
        </w:rPr>
        <w:sectPr w:rsidR="00651210" w:rsidRPr="007C163E" w:rsidSect="00F9059A">
          <w:headerReference w:type="default" r:id="rId13"/>
          <w:footerReference w:type="default" r:id="rId14"/>
          <w:pgSz w:w="12240" w:h="15840" w:code="1"/>
          <w:pgMar w:top="851" w:right="1134" w:bottom="851" w:left="1701" w:header="567" w:footer="567" w:gutter="0"/>
          <w:pgNumType w:start="1"/>
          <w:cols w:space="720"/>
          <w:docGrid w:linePitch="360"/>
        </w:sectPr>
      </w:pPr>
    </w:p>
    <w:p w:rsidR="00375789" w:rsidRPr="007C163E" w:rsidRDefault="00272F91" w:rsidP="00E26943">
      <w:pPr>
        <w:ind w:right="49"/>
        <w:jc w:val="center"/>
        <w:rPr>
          <w:rFonts w:eastAsia="Courier New"/>
          <w:b/>
          <w:i/>
          <w:szCs w:val="24"/>
        </w:rPr>
      </w:pPr>
      <w:r w:rsidRPr="007C163E">
        <w:rPr>
          <w:rFonts w:eastAsia="Courier New"/>
          <w:b/>
          <w:szCs w:val="24"/>
        </w:rPr>
        <w:lastRenderedPageBreak/>
        <w:t>Phụ lục 01</w:t>
      </w:r>
      <w:r w:rsidR="00375789" w:rsidRPr="007C163E">
        <w:rPr>
          <w:rFonts w:eastAsia="Courier New"/>
          <w:b/>
          <w:szCs w:val="24"/>
        </w:rPr>
        <w:t>/</w:t>
      </w:r>
      <w:r w:rsidR="00375789" w:rsidRPr="007C163E">
        <w:rPr>
          <w:rFonts w:eastAsia="Courier New"/>
          <w:b/>
          <w:i/>
          <w:szCs w:val="24"/>
        </w:rPr>
        <w:t>An</w:t>
      </w:r>
      <w:r w:rsidR="00CF2991" w:rsidRPr="007C163E">
        <w:rPr>
          <w:rFonts w:eastAsia="Courier New"/>
          <w:b/>
          <w:i/>
          <w:szCs w:val="24"/>
        </w:rPr>
        <w:t>n</w:t>
      </w:r>
      <w:r w:rsidR="00375789" w:rsidRPr="007C163E">
        <w:rPr>
          <w:rFonts w:eastAsia="Courier New"/>
          <w:b/>
          <w:i/>
          <w:szCs w:val="24"/>
        </w:rPr>
        <w:t>ex 01</w:t>
      </w:r>
    </w:p>
    <w:p w:rsidR="00272F91" w:rsidRPr="007C163E" w:rsidRDefault="00272F91" w:rsidP="00E26943">
      <w:pPr>
        <w:ind w:right="49"/>
        <w:jc w:val="center"/>
        <w:rPr>
          <w:rFonts w:eastAsia="Courier New"/>
          <w:szCs w:val="24"/>
        </w:rPr>
      </w:pPr>
      <w:r w:rsidRPr="007C163E">
        <w:rPr>
          <w:rFonts w:eastAsia="Courier New"/>
          <w:b/>
          <w:szCs w:val="24"/>
        </w:rPr>
        <w:t xml:space="preserve"> </w:t>
      </w:r>
      <w:r w:rsidRPr="007C163E">
        <w:rPr>
          <w:rFonts w:eastAsia="Courier New"/>
          <w:szCs w:val="24"/>
        </w:rPr>
        <w:t>(</w:t>
      </w:r>
      <w:proofErr w:type="gramStart"/>
      <w:r w:rsidRPr="007C163E">
        <w:rPr>
          <w:rFonts w:eastAsia="Courier New"/>
          <w:szCs w:val="24"/>
        </w:rPr>
        <w:t>đính</w:t>
      </w:r>
      <w:proofErr w:type="gramEnd"/>
      <w:r w:rsidRPr="007C163E">
        <w:rPr>
          <w:rFonts w:eastAsia="Courier New"/>
          <w:szCs w:val="24"/>
        </w:rPr>
        <w:t xml:space="preserve"> kèm Hợp đồng số</w:t>
      </w:r>
      <w:r w:rsidR="00375789" w:rsidRPr="007C163E">
        <w:rPr>
          <w:rFonts w:eastAsia="Courier New"/>
          <w:szCs w:val="24"/>
        </w:rPr>
        <w:t>/</w:t>
      </w:r>
      <w:r w:rsidR="00D3370F" w:rsidRPr="007C163E">
        <w:rPr>
          <w:rFonts w:eastAsia="Courier New"/>
          <w:i/>
          <w:szCs w:val="24"/>
        </w:rPr>
        <w:t>attachment to Contract No</w:t>
      </w:r>
      <w:r w:rsidR="00375789" w:rsidRPr="007C163E">
        <w:rPr>
          <w:rFonts w:eastAsia="Courier New"/>
          <w:i/>
          <w:szCs w:val="24"/>
        </w:rPr>
        <w:t>.</w:t>
      </w:r>
      <w:r w:rsidRPr="007C163E">
        <w:rPr>
          <w:rFonts w:eastAsia="Courier New"/>
          <w:szCs w:val="24"/>
        </w:rPr>
        <w:t>…</w:t>
      </w:r>
      <w:r w:rsidR="00375789" w:rsidRPr="007C163E">
        <w:rPr>
          <w:rFonts w:eastAsia="Courier New"/>
          <w:szCs w:val="24"/>
        </w:rPr>
        <w:t>…………………………………………………..</w:t>
      </w:r>
      <w:r w:rsidRPr="007C163E">
        <w:rPr>
          <w:rFonts w:eastAsia="Courier New"/>
          <w:szCs w:val="24"/>
        </w:rPr>
        <w:t>)</w:t>
      </w:r>
    </w:p>
    <w:p w:rsidR="00272F91" w:rsidRPr="007C163E" w:rsidRDefault="00272F91" w:rsidP="00272F91">
      <w:pPr>
        <w:ind w:left="574" w:right="615"/>
        <w:jc w:val="center"/>
        <w:rPr>
          <w:rFonts w:eastAsia="Courier New"/>
          <w:b/>
          <w:szCs w:val="24"/>
        </w:rPr>
      </w:pPr>
    </w:p>
    <w:tbl>
      <w:tblPr>
        <w:tblW w:w="10620" w:type="dxa"/>
        <w:tblInd w:w="-601" w:type="dxa"/>
        <w:tblLayout w:type="fixed"/>
        <w:tblLook w:val="04A0" w:firstRow="1" w:lastRow="0" w:firstColumn="1" w:lastColumn="0" w:noHBand="0" w:noVBand="1"/>
      </w:tblPr>
      <w:tblGrid>
        <w:gridCol w:w="3150"/>
        <w:gridCol w:w="7470"/>
      </w:tblGrid>
      <w:tr w:rsidR="007C163E" w:rsidRPr="007C163E" w:rsidTr="00E26943">
        <w:tc>
          <w:tcPr>
            <w:tcW w:w="3150" w:type="dxa"/>
            <w:shd w:val="clear" w:color="auto" w:fill="auto"/>
          </w:tcPr>
          <w:p w:rsidR="00272F91" w:rsidRPr="007C163E" w:rsidRDefault="00272F91" w:rsidP="00A52812">
            <w:pPr>
              <w:ind w:right="615"/>
              <w:rPr>
                <w:rFonts w:eastAsia="Courier New"/>
                <w:b/>
                <w:szCs w:val="24"/>
              </w:rPr>
            </w:pPr>
            <w:r w:rsidRPr="00005E37">
              <w:rPr>
                <w:rFonts w:ascii="Arial" w:hAnsi="Arial" w:cs="Arial"/>
                <w:noProof/>
              </w:rPr>
              <w:drawing>
                <wp:inline distT="0" distB="0" distL="0" distR="0" wp14:anchorId="61438C85" wp14:editId="7772A5A7">
                  <wp:extent cx="1828800" cy="475013"/>
                  <wp:effectExtent l="0" t="0" r="0" b="1270"/>
                  <wp:docPr id="31" name="Picture 3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272F91" w:rsidRPr="0051383C" w:rsidRDefault="00BA255C" w:rsidP="00BA255C">
            <w:pPr>
              <w:tabs>
                <w:tab w:val="left" w:pos="5832"/>
              </w:tabs>
              <w:jc w:val="center"/>
              <w:rPr>
                <w:rFonts w:eastAsia="Courier New"/>
                <w:b/>
                <w:color w:val="FFFFFF" w:themeColor="background1"/>
                <w:sz w:val="24"/>
                <w:szCs w:val="24"/>
                <w:rPrChange w:id="1962" w:author="Phùng Nguyễn Minh Tâm" w:date="2018-12-21T18:59:00Z">
                  <w:rPr>
                    <w:rFonts w:eastAsia="Courier New"/>
                    <w:b/>
                    <w:color w:val="FFFFFF"/>
                    <w:sz w:val="24"/>
                    <w:szCs w:val="24"/>
                  </w:rPr>
                </w:rPrChange>
              </w:rPr>
            </w:pPr>
            <w:r w:rsidRPr="0051383C">
              <w:rPr>
                <w:rFonts w:eastAsia="Courier New"/>
                <w:b/>
                <w:color w:val="FFFFFF" w:themeColor="background1"/>
                <w:sz w:val="24"/>
                <w:szCs w:val="24"/>
                <w:rPrChange w:id="1963" w:author="Phùng Nguyễn Minh Tâm" w:date="2018-12-21T18:59:00Z">
                  <w:rPr>
                    <w:rFonts w:eastAsia="Courier New"/>
                    <w:b/>
                    <w:color w:val="FFFFFF"/>
                    <w:sz w:val="24"/>
                    <w:szCs w:val="24"/>
                  </w:rPr>
                </w:rPrChange>
              </w:rPr>
              <w:t xml:space="preserve">GIẤY </w:t>
            </w:r>
            <w:r w:rsidR="00272F91" w:rsidRPr="0051383C">
              <w:rPr>
                <w:rFonts w:eastAsia="Courier New"/>
                <w:b/>
                <w:color w:val="FFFFFF" w:themeColor="background1"/>
                <w:sz w:val="24"/>
                <w:szCs w:val="24"/>
                <w:rPrChange w:id="1964" w:author="Phùng Nguyễn Minh Tâm" w:date="2018-12-21T18:59:00Z">
                  <w:rPr>
                    <w:rFonts w:eastAsia="Courier New"/>
                    <w:b/>
                    <w:color w:val="FFFFFF"/>
                    <w:sz w:val="24"/>
                    <w:szCs w:val="24"/>
                  </w:rPr>
                </w:rPrChange>
              </w:rPr>
              <w:t xml:space="preserve"> ĐĂNG KÝ SỬ DỤNG DỊCH VỤ NGÂN HÀNG ĐIỆN TỬ</w:t>
            </w:r>
          </w:p>
          <w:p w:rsidR="00BA255C" w:rsidRPr="0051383C" w:rsidRDefault="00D3370F" w:rsidP="00BA255C">
            <w:pPr>
              <w:tabs>
                <w:tab w:val="left" w:pos="5832"/>
              </w:tabs>
              <w:ind w:right="318"/>
              <w:jc w:val="center"/>
              <w:rPr>
                <w:rFonts w:eastAsia="Courier New"/>
                <w:b/>
                <w:i/>
                <w:color w:val="FFFFFF" w:themeColor="background1"/>
                <w:sz w:val="24"/>
                <w:szCs w:val="24"/>
                <w:rPrChange w:id="1965" w:author="Phùng Nguyễn Minh Tâm" w:date="2018-12-21T18:59:00Z">
                  <w:rPr>
                    <w:rFonts w:eastAsia="Courier New"/>
                    <w:b/>
                    <w:i/>
                    <w:color w:val="FFFFFF"/>
                    <w:sz w:val="24"/>
                    <w:szCs w:val="24"/>
                  </w:rPr>
                </w:rPrChange>
              </w:rPr>
            </w:pPr>
            <w:r w:rsidRPr="0051383C">
              <w:rPr>
                <w:rFonts w:eastAsia="Courier New"/>
                <w:b/>
                <w:i/>
                <w:color w:val="FFFFFF" w:themeColor="background1"/>
                <w:sz w:val="24"/>
                <w:szCs w:val="24"/>
                <w:rPrChange w:id="1966" w:author="Phùng Nguyễn Minh Tâm" w:date="2018-12-21T18:59:00Z">
                  <w:rPr>
                    <w:rFonts w:eastAsia="Courier New"/>
                    <w:b/>
                    <w:i/>
                    <w:color w:val="FFFFFF"/>
                    <w:sz w:val="24"/>
                    <w:szCs w:val="24"/>
                  </w:rPr>
                </w:rPrChange>
              </w:rPr>
              <w:t>Registration for Agribank E-banking Services</w:t>
            </w:r>
          </w:p>
          <w:p w:rsidR="00272F91" w:rsidRPr="0051383C" w:rsidRDefault="00272F91" w:rsidP="00BA255C">
            <w:pPr>
              <w:tabs>
                <w:tab w:val="left" w:pos="5832"/>
              </w:tabs>
              <w:ind w:right="318"/>
              <w:jc w:val="center"/>
              <w:rPr>
                <w:rFonts w:eastAsia="Courier New"/>
                <w:color w:val="FFFFFF" w:themeColor="background1"/>
                <w:szCs w:val="24"/>
                <w:rPrChange w:id="1967" w:author="Phùng Nguyễn Minh Tâm" w:date="2018-12-21T18:59:00Z">
                  <w:rPr>
                    <w:rFonts w:eastAsia="Courier New"/>
                    <w:color w:val="FFFFFF"/>
                    <w:szCs w:val="24"/>
                  </w:rPr>
                </w:rPrChange>
              </w:rPr>
            </w:pPr>
            <w:r w:rsidRPr="0051383C">
              <w:rPr>
                <w:rFonts w:eastAsia="Courier New"/>
                <w:color w:val="FFFFFF" w:themeColor="background1"/>
                <w:sz w:val="24"/>
                <w:szCs w:val="24"/>
                <w:rPrChange w:id="1968" w:author="Phùng Nguyễn Minh Tâm" w:date="2018-12-21T18:59:00Z">
                  <w:rPr>
                    <w:rFonts w:eastAsia="Courier New"/>
                    <w:color w:val="FFFFFF"/>
                    <w:sz w:val="24"/>
                    <w:szCs w:val="24"/>
                  </w:rPr>
                </w:rPrChange>
              </w:rPr>
              <w:t xml:space="preserve"> (Đối với khách hàng tổ chức</w:t>
            </w:r>
            <w:r w:rsidR="00BA255C" w:rsidRPr="0051383C">
              <w:rPr>
                <w:rFonts w:eastAsia="Courier New"/>
                <w:color w:val="FFFFFF" w:themeColor="background1"/>
                <w:sz w:val="24"/>
                <w:szCs w:val="24"/>
                <w:rPrChange w:id="1969" w:author="Phùng Nguyễn Minh Tâm" w:date="2018-12-21T18:59:00Z">
                  <w:rPr>
                    <w:rFonts w:eastAsia="Courier New"/>
                    <w:color w:val="FFFFFF"/>
                    <w:sz w:val="24"/>
                    <w:szCs w:val="24"/>
                  </w:rPr>
                </w:rPrChange>
              </w:rPr>
              <w:t>/</w:t>
            </w:r>
            <w:r w:rsidR="00D3370F" w:rsidRPr="0051383C">
              <w:rPr>
                <w:rFonts w:eastAsia="Courier New"/>
                <w:i/>
                <w:color w:val="FFFFFF" w:themeColor="background1"/>
                <w:sz w:val="24"/>
                <w:szCs w:val="24"/>
                <w:rPrChange w:id="1970" w:author="Phùng Nguyễn Minh Tâm" w:date="2018-12-21T18:59:00Z">
                  <w:rPr>
                    <w:rFonts w:eastAsia="Courier New"/>
                    <w:i/>
                    <w:color w:val="FFFFFF"/>
                    <w:sz w:val="24"/>
                    <w:szCs w:val="24"/>
                  </w:rPr>
                </w:rPrChange>
              </w:rPr>
              <w:t>For Corporate Customer</w:t>
            </w:r>
            <w:r w:rsidRPr="0051383C">
              <w:rPr>
                <w:rFonts w:eastAsia="Courier New"/>
                <w:color w:val="FFFFFF" w:themeColor="background1"/>
                <w:sz w:val="24"/>
                <w:szCs w:val="24"/>
                <w:rPrChange w:id="1971" w:author="Phùng Nguyễn Minh Tâm" w:date="2018-12-21T18:59:00Z">
                  <w:rPr>
                    <w:rFonts w:eastAsia="Courier New"/>
                    <w:color w:val="FFFFFF"/>
                    <w:sz w:val="24"/>
                    <w:szCs w:val="24"/>
                  </w:rPr>
                </w:rPrChange>
              </w:rPr>
              <w:t>)</w:t>
            </w:r>
          </w:p>
        </w:tc>
      </w:tr>
    </w:tbl>
    <w:p w:rsidR="00272F91" w:rsidRPr="007C163E" w:rsidRDefault="00272F91" w:rsidP="00272F91">
      <w:pPr>
        <w:ind w:right="615"/>
        <w:rPr>
          <w:rFonts w:eastAsia="Courier New"/>
          <w:b/>
          <w:szCs w:val="24"/>
        </w:rPr>
      </w:pPr>
    </w:p>
    <w:p w:rsidR="00272F91" w:rsidRPr="007C163E" w:rsidRDefault="00272F91" w:rsidP="00272F91">
      <w:pPr>
        <w:ind w:left="574" w:right="615"/>
        <w:rPr>
          <w:rFonts w:ascii="Arial" w:hAnsi="Arial" w:cs="Arial"/>
          <w:sz w:val="8"/>
          <w:szCs w:val="8"/>
        </w:rPr>
      </w:pPr>
    </w:p>
    <w:p w:rsidR="00272F91" w:rsidRPr="007C163E" w:rsidRDefault="00272F91" w:rsidP="00272F91">
      <w:pPr>
        <w:spacing w:line="279" w:lineRule="auto"/>
        <w:ind w:left="3100" w:right="619" w:hanging="1900"/>
        <w:rPr>
          <w:rFonts w:eastAsia="Courier New"/>
          <w:position w:val="1"/>
          <w:sz w:val="10"/>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7C163E" w:rsidRPr="0051383C" w:rsidTr="002547A5">
        <w:tc>
          <w:tcPr>
            <w:tcW w:w="10445" w:type="dxa"/>
            <w:gridSpan w:val="4"/>
            <w:tcBorders>
              <w:top w:val="single" w:sz="4" w:space="0" w:color="auto"/>
              <w:bottom w:val="single" w:sz="4" w:space="0" w:color="auto"/>
            </w:tcBorders>
            <w:shd w:val="clear" w:color="auto" w:fill="943634"/>
          </w:tcPr>
          <w:p w:rsidR="00272F91" w:rsidRPr="0051383C" w:rsidRDefault="00272F91" w:rsidP="00A52812">
            <w:pPr>
              <w:spacing w:line="279" w:lineRule="auto"/>
              <w:ind w:right="619"/>
              <w:rPr>
                <w:rFonts w:eastAsia="Courier New"/>
                <w:i/>
                <w:color w:val="FFFFFF" w:themeColor="background1"/>
                <w:sz w:val="24"/>
                <w:szCs w:val="24"/>
                <w:rPrChange w:id="1972" w:author="Phùng Nguyễn Minh Tâm" w:date="2018-12-21T18:59:00Z">
                  <w:rPr>
                    <w:rFonts w:eastAsia="Courier New"/>
                    <w:i/>
                    <w:color w:val="FFFFFF"/>
                    <w:sz w:val="24"/>
                    <w:szCs w:val="24"/>
                  </w:rPr>
                </w:rPrChange>
              </w:rPr>
            </w:pPr>
            <w:r w:rsidRPr="0051383C">
              <w:rPr>
                <w:rFonts w:eastAsia="Courier New"/>
                <w:b/>
                <w:color w:val="FFFFFF" w:themeColor="background1"/>
                <w:sz w:val="24"/>
                <w:szCs w:val="24"/>
                <w:rPrChange w:id="1973" w:author="Phùng Nguyễn Minh Tâm" w:date="2018-12-21T18:59:00Z">
                  <w:rPr>
                    <w:rFonts w:eastAsia="Courier New"/>
                    <w:b/>
                    <w:color w:val="FFFFFF"/>
                    <w:sz w:val="24"/>
                    <w:szCs w:val="24"/>
                  </w:rPr>
                </w:rPrChange>
              </w:rPr>
              <w:t>I. Thông tin khách hàng</w:t>
            </w:r>
            <w:r w:rsidR="00A12293" w:rsidRPr="0051383C">
              <w:rPr>
                <w:rFonts w:eastAsia="Courier New"/>
                <w:b/>
                <w:color w:val="FFFFFF" w:themeColor="background1"/>
                <w:sz w:val="24"/>
                <w:szCs w:val="24"/>
                <w:rPrChange w:id="1974" w:author="Phùng Nguyễn Minh Tâm" w:date="2018-12-21T18:59:00Z">
                  <w:rPr>
                    <w:rFonts w:eastAsia="Courier New"/>
                    <w:b/>
                    <w:color w:val="FFFFFF"/>
                    <w:sz w:val="24"/>
                    <w:szCs w:val="24"/>
                  </w:rPr>
                </w:rPrChange>
              </w:rPr>
              <w:t>/</w:t>
            </w:r>
            <w:r w:rsidR="00D3370F" w:rsidRPr="0051383C">
              <w:rPr>
                <w:rFonts w:eastAsia="Courier New"/>
                <w:b/>
                <w:i/>
                <w:color w:val="FFFFFF" w:themeColor="background1"/>
                <w:sz w:val="24"/>
                <w:szCs w:val="24"/>
                <w:rPrChange w:id="1975" w:author="Phùng Nguyễn Minh Tâm" w:date="2018-12-21T18:59:00Z">
                  <w:rPr>
                    <w:rFonts w:eastAsia="Courier New"/>
                    <w:b/>
                    <w:i/>
                    <w:color w:val="FFFFFF"/>
                    <w:sz w:val="24"/>
                    <w:szCs w:val="24"/>
                  </w:rPr>
                </w:rPrChange>
              </w:rPr>
              <w:t>Customer Information</w:t>
            </w:r>
          </w:p>
        </w:tc>
      </w:tr>
      <w:tr w:rsidR="007C163E" w:rsidRPr="007C163E" w:rsidTr="002547A5">
        <w:trPr>
          <w:trHeight w:val="669"/>
        </w:trPr>
        <w:tc>
          <w:tcPr>
            <w:tcW w:w="6485" w:type="dxa"/>
            <w:gridSpan w:val="2"/>
            <w:tcBorders>
              <w:top w:val="single" w:sz="4" w:space="0" w:color="auto"/>
              <w:left w:val="single" w:sz="4" w:space="0" w:color="auto"/>
              <w:bottom w:val="nil"/>
              <w:right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Tên tổ chức</w:t>
            </w:r>
            <w:r w:rsidR="000F1B4C" w:rsidRPr="007C163E">
              <w:rPr>
                <w:rFonts w:eastAsia="Courier New"/>
                <w:sz w:val="24"/>
                <w:szCs w:val="24"/>
              </w:rPr>
              <w:t>/</w:t>
            </w:r>
            <w:r w:rsidR="00D3370F" w:rsidRPr="007C163E">
              <w:rPr>
                <w:rFonts w:eastAsia="Courier New"/>
                <w:i/>
                <w:sz w:val="24"/>
                <w:szCs w:val="24"/>
              </w:rPr>
              <w:t>Corporation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7C163E" w:rsidRPr="007C163E" w:rsidTr="00A52812">
              <w:tc>
                <w:tcPr>
                  <w:tcW w:w="6102" w:type="dxa"/>
                  <w:shd w:val="clear" w:color="auto" w:fill="auto"/>
                </w:tcPr>
                <w:p w:rsidR="00272F91" w:rsidRPr="007C163E" w:rsidRDefault="00272F91" w:rsidP="00A52812">
                  <w:pPr>
                    <w:spacing w:line="279" w:lineRule="auto"/>
                    <w:ind w:right="619"/>
                    <w:rPr>
                      <w:rFonts w:eastAsia="Courier New"/>
                      <w:i/>
                      <w:sz w:val="24"/>
                      <w:szCs w:val="24"/>
                    </w:rPr>
                  </w:pPr>
                </w:p>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272F91" w:rsidRPr="007C163E" w:rsidRDefault="00272F91" w:rsidP="00A52812">
            <w:pPr>
              <w:spacing w:line="279" w:lineRule="auto"/>
              <w:ind w:right="-18"/>
              <w:rPr>
                <w:rFonts w:eastAsia="Courier New"/>
                <w:i/>
                <w:sz w:val="24"/>
                <w:szCs w:val="24"/>
              </w:rPr>
            </w:pPr>
            <w:r w:rsidRPr="007C163E">
              <w:rPr>
                <w:rFonts w:eastAsia="Courier New"/>
                <w:sz w:val="24"/>
                <w:szCs w:val="24"/>
              </w:rPr>
              <w:t>Mã khách hàng/</w:t>
            </w:r>
            <w:r w:rsidRPr="007C163E">
              <w:rPr>
                <w:rFonts w:eastAsia="Courier New"/>
                <w:i/>
                <w:sz w:val="24"/>
                <w:szCs w:val="24"/>
              </w:rPr>
              <w:t>CIF No.</w:t>
            </w:r>
          </w:p>
          <w:tbl>
            <w:tblPr>
              <w:tblStyle w:val="TableGrid"/>
              <w:tblW w:w="0" w:type="auto"/>
              <w:tblLook w:val="04A0" w:firstRow="1" w:lastRow="0" w:firstColumn="1" w:lastColumn="0" w:noHBand="0" w:noVBand="1"/>
            </w:tblPr>
            <w:tblGrid>
              <w:gridCol w:w="3678"/>
            </w:tblGrid>
            <w:tr w:rsidR="007C163E" w:rsidRPr="007C163E" w:rsidTr="00D53B94">
              <w:trPr>
                <w:trHeight w:val="344"/>
              </w:trPr>
              <w:tc>
                <w:tcPr>
                  <w:tcW w:w="3678" w:type="dxa"/>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rPr>
          <w:trHeight w:val="468"/>
        </w:trPr>
        <w:tc>
          <w:tcPr>
            <w:tcW w:w="10445" w:type="dxa"/>
            <w:gridSpan w:val="4"/>
            <w:tcBorders>
              <w:top w:val="nil"/>
              <w:left w:val="single" w:sz="4" w:space="0" w:color="auto"/>
              <w:bottom w:val="nil"/>
              <w:right w:val="single" w:sz="4" w:space="0" w:color="auto"/>
            </w:tcBorders>
            <w:shd w:val="clear" w:color="auto" w:fill="auto"/>
          </w:tcPr>
          <w:p w:rsidR="00272F91" w:rsidRPr="007C163E" w:rsidRDefault="00272F91" w:rsidP="00A52812">
            <w:pPr>
              <w:tabs>
                <w:tab w:val="left" w:pos="5837"/>
              </w:tabs>
              <w:spacing w:line="279" w:lineRule="auto"/>
              <w:ind w:right="619"/>
              <w:rPr>
                <w:rFonts w:eastAsia="Courier New"/>
                <w:i/>
                <w:sz w:val="24"/>
                <w:szCs w:val="24"/>
              </w:rPr>
            </w:pPr>
            <w:r w:rsidRPr="007C163E">
              <w:rPr>
                <w:rFonts w:eastAsia="Courier New"/>
                <w:sz w:val="24"/>
                <w:szCs w:val="24"/>
              </w:rPr>
              <w:t>Địa chỉ liên hệ</w:t>
            </w:r>
            <w:r w:rsidR="00D7637C" w:rsidRPr="007C163E">
              <w:rPr>
                <w:rFonts w:eastAsia="Courier New"/>
                <w:sz w:val="24"/>
                <w:szCs w:val="24"/>
              </w:rPr>
              <w:t>/</w:t>
            </w:r>
            <w:r w:rsidR="00D7637C"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7"/>
            </w:tblGrid>
            <w:tr w:rsidR="007C163E" w:rsidRPr="007C163E" w:rsidTr="00BC1EC0">
              <w:trPr>
                <w:trHeight w:val="677"/>
              </w:trPr>
              <w:tc>
                <w:tcPr>
                  <w:tcW w:w="10177" w:type="dxa"/>
                  <w:shd w:val="clear" w:color="auto" w:fill="auto"/>
                </w:tcPr>
                <w:p w:rsidR="00272F91" w:rsidRPr="007C163E" w:rsidRDefault="00272F91" w:rsidP="00A52812">
                  <w:pPr>
                    <w:spacing w:line="279" w:lineRule="auto"/>
                    <w:ind w:right="619"/>
                    <w:rPr>
                      <w:rFonts w:eastAsia="Courier New"/>
                      <w:i/>
                      <w:sz w:val="24"/>
                      <w:szCs w:val="24"/>
                    </w:rPr>
                  </w:pPr>
                </w:p>
                <w:p w:rsidR="00F13D94" w:rsidRPr="007C163E" w:rsidRDefault="00F13D94" w:rsidP="00A52812">
                  <w:pPr>
                    <w:spacing w:line="279" w:lineRule="auto"/>
                    <w:ind w:right="619"/>
                    <w:rPr>
                      <w:rFonts w:eastAsia="Courier New"/>
                      <w:i/>
                      <w:sz w:val="24"/>
                      <w:szCs w:val="24"/>
                    </w:rPr>
                  </w:pPr>
                </w:p>
              </w:tc>
            </w:tr>
          </w:tbl>
          <w:p w:rsidR="00272F91" w:rsidRPr="007C163E" w:rsidRDefault="00272F91" w:rsidP="00A52812">
            <w:pPr>
              <w:spacing w:line="279" w:lineRule="auto"/>
              <w:ind w:right="619"/>
              <w:rPr>
                <w:rFonts w:eastAsia="Courier New"/>
                <w:i/>
                <w:sz w:val="24"/>
                <w:szCs w:val="24"/>
              </w:rPr>
            </w:pPr>
          </w:p>
        </w:tc>
      </w:tr>
      <w:tr w:rsidR="007C163E" w:rsidRPr="007C163E" w:rsidTr="002547A5">
        <w:trPr>
          <w:trHeight w:val="669"/>
        </w:trPr>
        <w:tc>
          <w:tcPr>
            <w:tcW w:w="3481" w:type="dxa"/>
            <w:tcBorders>
              <w:top w:val="nil"/>
              <w:left w:val="single" w:sz="4" w:space="0" w:color="auto"/>
              <w:bottom w:val="nil"/>
            </w:tcBorders>
            <w:shd w:val="clear" w:color="auto" w:fill="auto"/>
          </w:tcPr>
          <w:p w:rsidR="00272F91" w:rsidRPr="007C163E" w:rsidRDefault="00D53B94" w:rsidP="00A52812">
            <w:pPr>
              <w:spacing w:line="279" w:lineRule="auto"/>
              <w:ind w:right="72"/>
              <w:rPr>
                <w:rFonts w:eastAsia="Courier New"/>
                <w:i/>
                <w:sz w:val="24"/>
                <w:szCs w:val="24"/>
              </w:rPr>
            </w:pPr>
            <w:r w:rsidRPr="00005E37">
              <w:rPr>
                <w:rFonts w:eastAsia="Courier New"/>
                <w:noProof/>
                <w:sz w:val="24"/>
                <w:szCs w:val="24"/>
              </w:rPr>
              <mc:AlternateContent>
                <mc:Choice Requires="wps">
                  <w:drawing>
                    <wp:anchor distT="0" distB="0" distL="114300" distR="114300" simplePos="0" relativeHeight="251695616" behindDoc="0" locked="0" layoutInCell="1" allowOverlap="1" wp14:anchorId="06264CF4" wp14:editId="0662DB06">
                      <wp:simplePos x="0" y="0"/>
                      <wp:positionH relativeFrom="column">
                        <wp:posOffset>8549</wp:posOffset>
                      </wp:positionH>
                      <wp:positionV relativeFrom="paragraph">
                        <wp:posOffset>197845</wp:posOffset>
                      </wp:positionV>
                      <wp:extent cx="6448425" cy="197485"/>
                      <wp:effectExtent l="0" t="0" r="28575" b="12065"/>
                      <wp:wrapNone/>
                      <wp:docPr id="23" name="Rectangle 23"/>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65pt;margin-top:15.6pt;width:507.75pt;height:15.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Dm&#10;XONJiQIAAGgFAAAOAAAAAAAAAAAAAAAAAC4CAABkcnMvZTJvRG9jLnhtbFBLAQItABQABgAIAAAA&#10;IQDmzm5s2gAAAAgBAAAPAAAAAAAAAAAAAAAAAOMEAABkcnMvZG93bnJldi54bWxQSwUGAAAAAAQA&#10;BADzAAAA6gUAAAAA&#10;" filled="f" strokecolor="black [3213]"/>
                  </w:pict>
                </mc:Fallback>
              </mc:AlternateContent>
            </w:r>
            <w:r w:rsidR="00D7637C" w:rsidRPr="007C163E">
              <w:rPr>
                <w:rFonts w:eastAsia="Courier New"/>
                <w:sz w:val="24"/>
                <w:szCs w:val="24"/>
              </w:rPr>
              <w:t>Hộp thư điện tử/</w:t>
            </w:r>
            <w:r w:rsidR="00D7637C" w:rsidRPr="007C163E">
              <w:rPr>
                <w:rFonts w:eastAsia="Courier New"/>
                <w:i/>
                <w:sz w:val="24"/>
                <w:szCs w:val="24"/>
              </w:rPr>
              <w:t>Email</w:t>
            </w:r>
          </w:p>
          <w:p w:rsidR="00272F91" w:rsidRPr="007C163E" w:rsidRDefault="00272F91" w:rsidP="00A52812">
            <w:pPr>
              <w:spacing w:line="279" w:lineRule="auto"/>
              <w:ind w:right="72"/>
              <w:rPr>
                <w:rFonts w:eastAsia="Courier New"/>
                <w:sz w:val="24"/>
                <w:szCs w:val="24"/>
              </w:rPr>
            </w:pPr>
          </w:p>
          <w:p w:rsidR="00272F91" w:rsidRPr="007C163E" w:rsidRDefault="00272F91" w:rsidP="00A52812">
            <w:pPr>
              <w:spacing w:line="279" w:lineRule="auto"/>
              <w:ind w:right="72"/>
              <w:rPr>
                <w:rFonts w:eastAsia="Courier New"/>
                <w:sz w:val="24"/>
                <w:szCs w:val="24"/>
              </w:rPr>
            </w:pPr>
            <w:r w:rsidRPr="007C163E">
              <w:rPr>
                <w:rFonts w:eastAsia="Courier New"/>
                <w:sz w:val="24"/>
                <w:szCs w:val="24"/>
              </w:rPr>
              <w:t>Số ĐKKD</w:t>
            </w:r>
          </w:p>
          <w:p w:rsidR="00D7637C" w:rsidRPr="007C163E" w:rsidRDefault="00D7637C" w:rsidP="00A52812">
            <w:pPr>
              <w:spacing w:line="279" w:lineRule="auto"/>
              <w:ind w:right="72"/>
              <w:rPr>
                <w:rFonts w:eastAsia="Courier New"/>
                <w:i/>
                <w:sz w:val="24"/>
                <w:szCs w:val="24"/>
              </w:rPr>
            </w:pPr>
            <w:r w:rsidRPr="007C163E">
              <w:rPr>
                <w:rFonts w:eastAsia="Courier New"/>
                <w:i/>
                <w:sz w:val="24"/>
                <w:szCs w:val="24"/>
              </w:rPr>
              <w:t>Business Registration No</w:t>
            </w:r>
            <w:r w:rsidR="00D3370F" w:rsidRPr="007C163E">
              <w:rPr>
                <w:rFonts w:eastAsia="Courier New"/>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A52812">
              <w:tc>
                <w:tcPr>
                  <w:tcW w:w="3667" w:type="dxa"/>
                  <w:shd w:val="clear" w:color="auto" w:fill="auto"/>
                </w:tcPr>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272F91" w:rsidRPr="007C163E" w:rsidRDefault="00272F91" w:rsidP="00A52812">
            <w:pPr>
              <w:tabs>
                <w:tab w:val="left" w:pos="1892"/>
                <w:tab w:val="left" w:pos="2090"/>
              </w:tabs>
              <w:spacing w:line="279" w:lineRule="auto"/>
              <w:ind w:right="162"/>
              <w:rPr>
                <w:rFonts w:eastAsia="Courier New"/>
                <w:sz w:val="24"/>
                <w:szCs w:val="24"/>
              </w:rPr>
            </w:pPr>
          </w:p>
          <w:p w:rsidR="00272F91" w:rsidRPr="007C163E" w:rsidRDefault="00272F91" w:rsidP="00A52812">
            <w:pPr>
              <w:tabs>
                <w:tab w:val="left" w:pos="1892"/>
                <w:tab w:val="left" w:pos="2090"/>
              </w:tabs>
              <w:spacing w:line="279" w:lineRule="auto"/>
              <w:ind w:right="162"/>
              <w:rPr>
                <w:rFonts w:eastAsia="Courier New"/>
                <w:sz w:val="24"/>
                <w:szCs w:val="24"/>
              </w:rPr>
            </w:pPr>
          </w:p>
          <w:p w:rsidR="00272F91" w:rsidRPr="007C163E" w:rsidRDefault="00272F91" w:rsidP="00A52812">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D7637C" w:rsidRPr="007C163E" w:rsidRDefault="00D7637C" w:rsidP="00A52812">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A52812">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272F91" w:rsidRPr="007C163E" w:rsidRDefault="00272F91" w:rsidP="00A52812">
            <w:pPr>
              <w:spacing w:line="279" w:lineRule="auto"/>
              <w:ind w:right="619"/>
              <w:rPr>
                <w:rFonts w:eastAsia="Courier New"/>
                <w:sz w:val="24"/>
                <w:szCs w:val="24"/>
              </w:rPr>
            </w:pPr>
          </w:p>
          <w:p w:rsidR="00272F91" w:rsidRPr="007C163E" w:rsidRDefault="00272F91" w:rsidP="00A52812">
            <w:pPr>
              <w:spacing w:line="279" w:lineRule="auto"/>
              <w:ind w:right="619"/>
              <w:rPr>
                <w:rFonts w:eastAsia="Courier New"/>
                <w:sz w:val="24"/>
                <w:szCs w:val="24"/>
              </w:rPr>
            </w:pPr>
          </w:p>
          <w:p w:rsidR="00272F91" w:rsidRPr="007C163E" w:rsidRDefault="00272F91" w:rsidP="00A52812">
            <w:pPr>
              <w:spacing w:line="279" w:lineRule="auto"/>
              <w:ind w:right="619"/>
              <w:rPr>
                <w:rFonts w:eastAsia="Courier New"/>
                <w:sz w:val="24"/>
                <w:szCs w:val="24"/>
              </w:rPr>
            </w:pPr>
            <w:r w:rsidRPr="007C163E">
              <w:rPr>
                <w:rFonts w:eastAsia="Courier New"/>
                <w:sz w:val="24"/>
                <w:szCs w:val="24"/>
              </w:rPr>
              <w:t>Nơi cấp</w:t>
            </w:r>
          </w:p>
          <w:p w:rsidR="00D7637C" w:rsidRPr="007C163E" w:rsidRDefault="00D7637C" w:rsidP="00A52812">
            <w:pPr>
              <w:spacing w:line="279" w:lineRule="auto"/>
              <w:ind w:right="619"/>
              <w:rPr>
                <w:rFonts w:eastAsia="Courier New"/>
                <w:i/>
                <w:sz w:val="24"/>
                <w:szCs w:val="24"/>
              </w:rPr>
            </w:pPr>
            <w:r w:rsidRPr="007C163E">
              <w:rPr>
                <w:rFonts w:eastAsia="Courier New"/>
                <w:i/>
                <w:sz w:val="24"/>
                <w:szCs w:val="24"/>
              </w:rPr>
              <w:t>Place of issue</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7C163E" w:rsidRPr="007C163E" w:rsidTr="00D53B94">
              <w:tc>
                <w:tcPr>
                  <w:tcW w:w="3230"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rPr>
          <w:trHeight w:val="669"/>
        </w:trPr>
        <w:tc>
          <w:tcPr>
            <w:tcW w:w="3481" w:type="dxa"/>
            <w:tcBorders>
              <w:top w:val="nil"/>
              <w:left w:val="single" w:sz="4" w:space="0" w:color="auto"/>
              <w:bottom w:val="single" w:sz="4" w:space="0" w:color="auto"/>
            </w:tcBorders>
            <w:shd w:val="clear" w:color="auto" w:fill="auto"/>
          </w:tcPr>
          <w:p w:rsidR="00272F91" w:rsidRPr="007C163E" w:rsidRDefault="00272F91" w:rsidP="00A52812">
            <w:pPr>
              <w:spacing w:line="279" w:lineRule="auto"/>
              <w:ind w:right="72"/>
              <w:rPr>
                <w:rFonts w:eastAsia="Courier New"/>
                <w:i/>
                <w:sz w:val="24"/>
                <w:szCs w:val="24"/>
              </w:rPr>
            </w:pPr>
            <w:r w:rsidRPr="007C163E">
              <w:rPr>
                <w:rFonts w:eastAsia="Courier New"/>
                <w:sz w:val="24"/>
                <w:szCs w:val="24"/>
              </w:rPr>
              <w:t>Mã số thuế/</w:t>
            </w:r>
            <w:r w:rsidR="00D7637C" w:rsidRPr="007C163E">
              <w:rPr>
                <w:rFonts w:eastAsia="Courier New"/>
                <w:i/>
                <w:sz w:val="24"/>
                <w:szCs w:val="24"/>
              </w:rPr>
              <w:t xml:space="preserve">Tax </w:t>
            </w:r>
            <w:r w:rsidR="00D3370F" w:rsidRPr="007C163E">
              <w:rPr>
                <w:rFonts w:eastAsia="Courier New"/>
                <w:i/>
                <w:sz w:val="24"/>
                <w:szCs w:val="24"/>
                <w:rPrChange w:id="1976" w:author="Phùng Nguyễn Minh Tâm" w:date="2018-12-19T17:03:00Z">
                  <w:rPr>
                    <w:rFonts w:eastAsia="Courier New"/>
                    <w:i/>
                    <w:color w:val="FF0000"/>
                    <w:sz w:val="24"/>
                    <w:szCs w:val="24"/>
                  </w:rPr>
                </w:rPrChange>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A52812">
              <w:tc>
                <w:tcPr>
                  <w:tcW w:w="3667" w:type="dxa"/>
                  <w:shd w:val="clear" w:color="auto" w:fill="auto"/>
                </w:tcPr>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r w:rsidRPr="007C163E">
              <w:rPr>
                <w:rFonts w:eastAsia="Courier New"/>
                <w:sz w:val="24"/>
                <w:szCs w:val="24"/>
              </w:rPr>
              <w:t>Ngày cấp</w:t>
            </w:r>
            <w:r w:rsidR="00D7637C" w:rsidRPr="007C163E">
              <w:rPr>
                <w:rFonts w:eastAsia="Courier New"/>
                <w:sz w:val="24"/>
                <w:szCs w:val="24"/>
              </w:rPr>
              <w:t>/</w:t>
            </w:r>
            <w:r w:rsidR="00D7637C" w:rsidRPr="007C163E">
              <w:rPr>
                <w:rFonts w:eastAsia="Courier New"/>
                <w:i/>
                <w:sz w:val="24"/>
                <w:szCs w:val="24"/>
              </w:rPr>
              <w:t xml:space="preserve"> 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A52812">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58"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Nơi cấp</w:t>
            </w:r>
            <w:r w:rsidR="00D7637C" w:rsidRPr="007C163E">
              <w:rPr>
                <w:rFonts w:eastAsia="Courier New"/>
                <w:sz w:val="24"/>
                <w:szCs w:val="24"/>
              </w:rPr>
              <w:t>/</w:t>
            </w:r>
            <w:r w:rsidR="00D7637C" w:rsidRPr="007C163E">
              <w:rPr>
                <w:rFonts w:eastAsia="Courier New"/>
                <w:i/>
                <w:sz w:val="24"/>
                <w:szCs w:val="24"/>
              </w:rPr>
              <w:t xml:space="preserve"> Place of issue</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tblGrid>
            <w:tr w:rsidR="007C163E" w:rsidRPr="007C163E" w:rsidTr="00D53B94">
              <w:tc>
                <w:tcPr>
                  <w:tcW w:w="3230"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c>
          <w:tcPr>
            <w:tcW w:w="10445" w:type="dxa"/>
            <w:gridSpan w:val="4"/>
            <w:tcBorders>
              <w:top w:val="single" w:sz="4" w:space="0" w:color="auto"/>
              <w:bottom w:val="nil"/>
            </w:tcBorders>
            <w:shd w:val="clear" w:color="auto" w:fill="auto"/>
          </w:tcPr>
          <w:p w:rsidR="00A12293" w:rsidRPr="007C163E" w:rsidRDefault="00A12293" w:rsidP="00A12293">
            <w:pPr>
              <w:tabs>
                <w:tab w:val="left" w:pos="6510"/>
              </w:tabs>
              <w:rPr>
                <w:rFonts w:eastAsia="Courier New"/>
                <w:sz w:val="24"/>
                <w:szCs w:val="24"/>
              </w:rPr>
            </w:pPr>
            <w:r w:rsidRPr="007C163E">
              <w:rPr>
                <w:rFonts w:eastAsia="Courier New"/>
                <w:sz w:val="24"/>
                <w:szCs w:val="24"/>
              </w:rPr>
              <w:t>Ghi chú: Các thông tin đăng ký phải trùng khớp với thông tin mở tài khoản</w:t>
            </w:r>
          </w:p>
          <w:p w:rsidR="00272F91" w:rsidRPr="007C163E" w:rsidRDefault="00D3370F" w:rsidP="00A12293">
            <w:pPr>
              <w:tabs>
                <w:tab w:val="left" w:pos="6510"/>
              </w:tabs>
              <w:rPr>
                <w:rFonts w:eastAsia="Courier New"/>
                <w:sz w:val="24"/>
                <w:szCs w:val="24"/>
              </w:rPr>
            </w:pPr>
            <w:r w:rsidRPr="007C163E">
              <w:rPr>
                <w:rFonts w:eastAsia="Courier New"/>
                <w:i/>
                <w:sz w:val="24"/>
                <w:szCs w:val="24"/>
              </w:rPr>
              <w:t>Note: Information must be identical to that in your account opening form</w:t>
            </w:r>
          </w:p>
        </w:tc>
      </w:tr>
    </w:tbl>
    <w:p w:rsidR="00272F91" w:rsidRPr="007C163E" w:rsidRDefault="00272F91" w:rsidP="00272F91">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584"/>
        <w:gridCol w:w="161"/>
        <w:gridCol w:w="168"/>
        <w:gridCol w:w="62"/>
        <w:gridCol w:w="1766"/>
        <w:gridCol w:w="1340"/>
        <w:gridCol w:w="126"/>
        <w:gridCol w:w="25"/>
        <w:gridCol w:w="57"/>
        <w:gridCol w:w="98"/>
        <w:gridCol w:w="13"/>
        <w:gridCol w:w="154"/>
        <w:gridCol w:w="736"/>
        <w:gridCol w:w="770"/>
        <w:gridCol w:w="1660"/>
      </w:tblGrid>
      <w:tr w:rsidR="007C163E" w:rsidRPr="0051383C" w:rsidTr="002547A5">
        <w:tc>
          <w:tcPr>
            <w:tcW w:w="10462" w:type="dxa"/>
            <w:gridSpan w:val="17"/>
            <w:tcBorders>
              <w:top w:val="single" w:sz="4" w:space="0" w:color="auto"/>
              <w:bottom w:val="single" w:sz="4" w:space="0" w:color="auto"/>
            </w:tcBorders>
            <w:shd w:val="clear" w:color="auto" w:fill="943634"/>
          </w:tcPr>
          <w:p w:rsidR="00272F91" w:rsidRPr="0051383C" w:rsidRDefault="00272F91" w:rsidP="00A404B6">
            <w:pPr>
              <w:spacing w:line="279" w:lineRule="auto"/>
              <w:ind w:right="18"/>
              <w:rPr>
                <w:rFonts w:eastAsia="Courier New"/>
                <w:b/>
                <w:i/>
                <w:color w:val="FFFFFF" w:themeColor="background1"/>
                <w:spacing w:val="-2"/>
                <w:sz w:val="24"/>
                <w:szCs w:val="24"/>
                <w:rPrChange w:id="1977" w:author="Phùng Nguyễn Minh Tâm" w:date="2018-12-21T18:59:00Z">
                  <w:rPr>
                    <w:rFonts w:eastAsia="Courier New"/>
                    <w:b/>
                    <w:i/>
                    <w:color w:val="FFFFFF"/>
                    <w:spacing w:val="-2"/>
                    <w:sz w:val="24"/>
                    <w:szCs w:val="24"/>
                  </w:rPr>
                </w:rPrChange>
              </w:rPr>
            </w:pPr>
            <w:r w:rsidRPr="0051383C">
              <w:rPr>
                <w:rFonts w:eastAsia="Courier New"/>
                <w:b/>
                <w:color w:val="FFFFFF" w:themeColor="background1"/>
                <w:spacing w:val="-2"/>
                <w:sz w:val="24"/>
                <w:szCs w:val="24"/>
                <w:rPrChange w:id="1978" w:author="Phùng Nguyễn Minh Tâm" w:date="2018-12-21T18:59:00Z">
                  <w:rPr>
                    <w:rFonts w:eastAsia="Courier New"/>
                    <w:b/>
                    <w:color w:val="FFFFFF"/>
                    <w:spacing w:val="-2"/>
                    <w:sz w:val="24"/>
                    <w:szCs w:val="24"/>
                  </w:rPr>
                </w:rPrChange>
              </w:rPr>
              <w:t>II. Thông tin người đại diện/người được ủy quyền</w:t>
            </w:r>
            <w:r w:rsidR="00A12293" w:rsidRPr="0051383C">
              <w:rPr>
                <w:rFonts w:eastAsia="Courier New"/>
                <w:b/>
                <w:color w:val="FFFFFF" w:themeColor="background1"/>
                <w:spacing w:val="-2"/>
                <w:sz w:val="24"/>
                <w:szCs w:val="24"/>
                <w:rPrChange w:id="1979" w:author="Phùng Nguyễn Minh Tâm" w:date="2018-12-21T18:59:00Z">
                  <w:rPr>
                    <w:rFonts w:eastAsia="Courier New"/>
                    <w:b/>
                    <w:color w:val="FFFFFF"/>
                    <w:spacing w:val="-2"/>
                    <w:sz w:val="24"/>
                    <w:szCs w:val="24"/>
                  </w:rPr>
                </w:rPrChange>
              </w:rPr>
              <w:t>/</w:t>
            </w:r>
            <w:r w:rsidR="00D3370F" w:rsidRPr="0051383C">
              <w:rPr>
                <w:rFonts w:eastAsia="Courier New"/>
                <w:b/>
                <w:i/>
                <w:color w:val="FFFFFF" w:themeColor="background1"/>
                <w:spacing w:val="-2"/>
                <w:sz w:val="24"/>
                <w:szCs w:val="24"/>
                <w:rPrChange w:id="1980" w:author="Phùng Nguyễn Minh Tâm" w:date="2018-12-21T18:59:00Z">
                  <w:rPr>
                    <w:rFonts w:eastAsia="Courier New"/>
                    <w:b/>
                    <w:i/>
                    <w:color w:val="FFFFFF"/>
                    <w:spacing w:val="-2"/>
                    <w:sz w:val="24"/>
                    <w:szCs w:val="24"/>
                  </w:rPr>
                </w:rPrChange>
              </w:rPr>
              <w:t>Information of Representative/Authorized person</w:t>
            </w:r>
          </w:p>
        </w:tc>
      </w:tr>
      <w:tr w:rsidR="007C163E" w:rsidRPr="007C163E" w:rsidTr="002547A5">
        <w:trPr>
          <w:trHeight w:val="669"/>
        </w:trPr>
        <w:tc>
          <w:tcPr>
            <w:tcW w:w="3326" w:type="dxa"/>
            <w:gridSpan w:val="3"/>
            <w:tcBorders>
              <w:top w:val="single" w:sz="4" w:space="0" w:color="auto"/>
              <w:bottom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Họ và tên</w:t>
            </w:r>
            <w:r w:rsidRPr="007C163E">
              <w:rPr>
                <w:rFonts w:eastAsia="Courier New"/>
                <w:i/>
                <w:sz w:val="24"/>
                <w:szCs w:val="24"/>
              </w:rPr>
              <w:t xml:space="preserve"> </w:t>
            </w:r>
            <w:r w:rsidR="00A404B6" w:rsidRPr="007C163E">
              <w:rPr>
                <w:rFonts w:eastAsia="Courier New"/>
                <w:i/>
                <w:sz w:val="24"/>
                <w:szCs w:val="24"/>
              </w:rPr>
              <w:t>/Full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A52812">
              <w:tc>
                <w:tcPr>
                  <w:tcW w:w="3667" w:type="dxa"/>
                  <w:shd w:val="clear" w:color="auto" w:fill="auto"/>
                </w:tcPr>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619"/>
              <w:rPr>
                <w:rFonts w:eastAsia="Courier New"/>
                <w:sz w:val="4"/>
                <w:szCs w:val="4"/>
              </w:rPr>
            </w:pPr>
          </w:p>
          <w:p w:rsidR="00272F91" w:rsidRPr="007C163E" w:rsidRDefault="00272F91" w:rsidP="00A52812">
            <w:pPr>
              <w:spacing w:line="279" w:lineRule="auto"/>
              <w:rPr>
                <w:rFonts w:eastAsia="Courier New"/>
                <w:sz w:val="24"/>
                <w:szCs w:val="24"/>
              </w:rPr>
            </w:pPr>
            <w:r w:rsidRPr="007C163E">
              <w:rPr>
                <w:rFonts w:eastAsia="Courier New"/>
                <w:sz w:val="24"/>
                <w:szCs w:val="24"/>
              </w:rPr>
              <w:t>Số CMND/CCCD/Hộ chiếu</w:t>
            </w:r>
          </w:p>
          <w:p w:rsidR="00A404B6" w:rsidRPr="007C163E" w:rsidRDefault="00A404B6" w:rsidP="00A52812">
            <w:pPr>
              <w:spacing w:line="279" w:lineRule="auto"/>
              <w:rPr>
                <w:rFonts w:eastAsia="Courier New"/>
                <w:i/>
                <w:sz w:val="24"/>
                <w:szCs w:val="24"/>
              </w:rPr>
            </w:pPr>
            <w:r w:rsidRPr="007C163E">
              <w:rPr>
                <w:rFonts w:eastAsia="Courier New"/>
                <w:i/>
                <w:sz w:val="24"/>
                <w:szCs w:val="24"/>
              </w:rPr>
              <w:t>ID/</w:t>
            </w:r>
            <w:r w:rsidR="00D3370F" w:rsidRPr="007C163E">
              <w:rPr>
                <w:rFonts w:eastAsia="Courier New"/>
                <w:i/>
                <w:sz w:val="24"/>
                <w:szCs w:val="24"/>
              </w:rPr>
              <w:t>P</w:t>
            </w:r>
            <w:r w:rsidRPr="007C163E">
              <w:rPr>
                <w:rFonts w:eastAsia="Courier New"/>
                <w:i/>
                <w:sz w:val="24"/>
                <w:szCs w:val="24"/>
              </w:rPr>
              <w:t>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A52812">
              <w:tc>
                <w:tcPr>
                  <w:tcW w:w="3729" w:type="dxa"/>
                  <w:shd w:val="clear" w:color="auto" w:fill="auto"/>
                </w:tcPr>
                <w:p w:rsidR="00272F91" w:rsidRPr="007C163E" w:rsidRDefault="00272F91" w:rsidP="00A52812">
                  <w:pPr>
                    <w:spacing w:line="279" w:lineRule="auto"/>
                    <w:ind w:right="72"/>
                    <w:rPr>
                      <w:rFonts w:eastAsia="Courier New"/>
                      <w:i/>
                      <w:sz w:val="24"/>
                      <w:szCs w:val="24"/>
                    </w:rPr>
                  </w:pPr>
                </w:p>
              </w:tc>
            </w:tr>
          </w:tbl>
          <w:p w:rsidR="00272F91" w:rsidRPr="007C163E" w:rsidRDefault="00272F91" w:rsidP="00A52812">
            <w:pPr>
              <w:spacing w:line="279" w:lineRule="auto"/>
              <w:ind w:right="72"/>
              <w:rPr>
                <w:rFonts w:eastAsia="Courier New"/>
                <w:i/>
                <w:sz w:val="24"/>
                <w:szCs w:val="24"/>
              </w:rPr>
            </w:pPr>
          </w:p>
        </w:tc>
        <w:tc>
          <w:tcPr>
            <w:tcW w:w="3497" w:type="dxa"/>
            <w:gridSpan w:val="5"/>
            <w:tcBorders>
              <w:top w:val="single" w:sz="4" w:space="0" w:color="auto"/>
              <w:bottom w:val="nil"/>
            </w:tcBorders>
            <w:shd w:val="clear" w:color="auto" w:fill="auto"/>
          </w:tcPr>
          <w:p w:rsidR="00272F91" w:rsidRPr="007C163E" w:rsidRDefault="00272F91" w:rsidP="00A404B6">
            <w:pPr>
              <w:tabs>
                <w:tab w:val="left" w:pos="1892"/>
                <w:tab w:val="left" w:pos="2090"/>
              </w:tabs>
              <w:spacing w:line="279" w:lineRule="auto"/>
              <w:ind w:right="-39"/>
              <w:rPr>
                <w:rFonts w:eastAsia="Courier New"/>
                <w:i/>
                <w:sz w:val="24"/>
                <w:szCs w:val="24"/>
              </w:rPr>
            </w:pPr>
            <w:r w:rsidRPr="007C163E">
              <w:rPr>
                <w:rFonts w:eastAsia="Courier New"/>
                <w:sz w:val="24"/>
                <w:szCs w:val="24"/>
              </w:rPr>
              <w:t>Ngày sinh</w:t>
            </w:r>
            <w:r w:rsidR="00A404B6" w:rsidRPr="007C163E">
              <w:rPr>
                <w:rFonts w:eastAsia="Courier New"/>
                <w:sz w:val="24"/>
                <w:szCs w:val="24"/>
              </w:rPr>
              <w:t>/</w:t>
            </w:r>
            <w:r w:rsidR="00A404B6" w:rsidRPr="007C163E">
              <w:rPr>
                <w:rFonts w:eastAsia="Courier New"/>
                <w:i/>
                <w:sz w:val="24"/>
                <w:szCs w:val="24"/>
              </w:rPr>
              <w:t>Date of b</w:t>
            </w:r>
            <w:r w:rsidR="00D3370F" w:rsidRPr="007C163E">
              <w:rPr>
                <w:rFonts w:eastAsia="Courier New"/>
                <w:i/>
                <w:sz w:val="24"/>
                <w:szCs w:val="24"/>
              </w:rPr>
              <w:t>i</w:t>
            </w:r>
            <w:r w:rsidR="00A404B6" w:rsidRPr="007C163E">
              <w:rPr>
                <w:rFonts w:eastAsia="Courier New"/>
                <w:i/>
                <w:sz w:val="24"/>
                <w:szCs w:val="24"/>
              </w:rPr>
              <w:t>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A52812">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4"/>
                <w:szCs w:val="4"/>
              </w:rPr>
            </w:pPr>
          </w:p>
          <w:p w:rsidR="00272F91" w:rsidRPr="007C163E" w:rsidRDefault="00272F91" w:rsidP="00A52812">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A404B6" w:rsidRPr="007C163E" w:rsidRDefault="00A404B6" w:rsidP="00A52812">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A52812">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0" w:type="dxa"/>
                  <w:shd w:val="clear" w:color="auto" w:fill="auto"/>
                </w:tcPr>
                <w:p w:rsidR="00272F91" w:rsidRPr="007C163E" w:rsidRDefault="00272F91" w:rsidP="00A52812">
                  <w:pPr>
                    <w:tabs>
                      <w:tab w:val="left" w:pos="1892"/>
                      <w:tab w:val="left" w:pos="2090"/>
                    </w:tabs>
                    <w:spacing w:line="279" w:lineRule="auto"/>
                    <w:ind w:right="162"/>
                    <w:rPr>
                      <w:rFonts w:eastAsia="Courier New"/>
                      <w:i/>
                      <w:sz w:val="24"/>
                      <w:szCs w:val="24"/>
                    </w:rPr>
                  </w:pPr>
                </w:p>
              </w:tc>
            </w:tr>
          </w:tbl>
          <w:p w:rsidR="00272F91" w:rsidRPr="007C163E" w:rsidRDefault="00272F91" w:rsidP="00A52812">
            <w:pPr>
              <w:tabs>
                <w:tab w:val="left" w:pos="1892"/>
                <w:tab w:val="left" w:pos="2090"/>
              </w:tabs>
              <w:spacing w:line="279" w:lineRule="auto"/>
              <w:ind w:right="162"/>
              <w:rPr>
                <w:rFonts w:eastAsia="Courier New"/>
                <w:i/>
                <w:sz w:val="24"/>
                <w:szCs w:val="24"/>
              </w:rPr>
            </w:pPr>
          </w:p>
        </w:tc>
        <w:tc>
          <w:tcPr>
            <w:tcW w:w="3639" w:type="dxa"/>
            <w:gridSpan w:val="9"/>
            <w:tcBorders>
              <w:top w:val="single" w:sz="4" w:space="0" w:color="auto"/>
              <w:bottom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Chức vụ</w:t>
            </w:r>
            <w:r w:rsidR="00A404B6" w:rsidRPr="007C163E">
              <w:rPr>
                <w:rFonts w:eastAsia="Courier New"/>
                <w:sz w:val="24"/>
                <w:szCs w:val="24"/>
              </w:rPr>
              <w:t>/</w:t>
            </w:r>
            <w:r w:rsidR="00A404B6" w:rsidRPr="007C163E">
              <w:rPr>
                <w:rFonts w:eastAsia="Courier New"/>
                <w:i/>
                <w:sz w:val="24"/>
                <w:szCs w:val="24"/>
              </w:rPr>
              <w:t>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7C163E" w:rsidRPr="007C163E" w:rsidTr="002547A5">
              <w:tc>
                <w:tcPr>
                  <w:tcW w:w="3412"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4"/>
                <w:szCs w:val="4"/>
              </w:rPr>
            </w:pPr>
          </w:p>
          <w:p w:rsidR="00272F91" w:rsidRPr="007C163E" w:rsidRDefault="00272F91" w:rsidP="00A52812">
            <w:pPr>
              <w:spacing w:line="279" w:lineRule="auto"/>
              <w:ind w:right="-18"/>
              <w:rPr>
                <w:rFonts w:eastAsia="Courier New"/>
                <w:sz w:val="24"/>
                <w:szCs w:val="24"/>
              </w:rPr>
            </w:pPr>
            <w:r w:rsidRPr="007C163E">
              <w:rPr>
                <w:rFonts w:eastAsia="Courier New"/>
                <w:sz w:val="24"/>
                <w:szCs w:val="24"/>
              </w:rPr>
              <w:t>Nơi cấp</w:t>
            </w:r>
          </w:p>
          <w:p w:rsidR="00A404B6" w:rsidRPr="007C163E" w:rsidRDefault="00A404B6" w:rsidP="00A404B6">
            <w:pPr>
              <w:spacing w:line="279" w:lineRule="auto"/>
              <w:ind w:right="619"/>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tblGrid>
            <w:tr w:rsidR="007C163E" w:rsidRPr="007C163E" w:rsidTr="002547A5">
              <w:tc>
                <w:tcPr>
                  <w:tcW w:w="3412" w:type="dxa"/>
                  <w:shd w:val="clear" w:color="auto" w:fill="auto"/>
                </w:tcPr>
                <w:p w:rsidR="00272F91" w:rsidRPr="007C163E" w:rsidRDefault="00272F91" w:rsidP="00A52812">
                  <w:pPr>
                    <w:spacing w:line="279" w:lineRule="auto"/>
                    <w:ind w:right="-18"/>
                    <w:rPr>
                      <w:rFonts w:eastAsia="Courier New"/>
                      <w:i/>
                      <w:sz w:val="24"/>
                      <w:szCs w:val="24"/>
                    </w:rPr>
                  </w:pPr>
                </w:p>
              </w:tc>
            </w:tr>
          </w:tbl>
          <w:p w:rsidR="00272F91" w:rsidRPr="007C163E" w:rsidRDefault="00272F91" w:rsidP="00A52812">
            <w:pPr>
              <w:spacing w:line="279" w:lineRule="auto"/>
              <w:ind w:right="-18"/>
              <w:rPr>
                <w:rFonts w:eastAsia="Courier New"/>
                <w:i/>
                <w:sz w:val="24"/>
                <w:szCs w:val="24"/>
              </w:rPr>
            </w:pPr>
          </w:p>
        </w:tc>
      </w:tr>
      <w:tr w:rsidR="007C163E" w:rsidRPr="007C163E" w:rsidTr="002547A5">
        <w:trPr>
          <w:trHeight w:val="468"/>
        </w:trPr>
        <w:tc>
          <w:tcPr>
            <w:tcW w:w="10462" w:type="dxa"/>
            <w:gridSpan w:val="17"/>
            <w:tcBorders>
              <w:top w:val="nil"/>
              <w:bottom w:val="nil"/>
            </w:tcBorders>
            <w:shd w:val="clear" w:color="auto" w:fill="auto"/>
          </w:tcPr>
          <w:p w:rsidR="00272F91" w:rsidRPr="007C163E" w:rsidRDefault="00272F91" w:rsidP="00A52812">
            <w:pPr>
              <w:spacing w:line="279" w:lineRule="auto"/>
              <w:ind w:right="619"/>
              <w:rPr>
                <w:rFonts w:eastAsia="Courier New"/>
                <w:i/>
                <w:sz w:val="24"/>
                <w:szCs w:val="24"/>
              </w:rPr>
            </w:pPr>
            <w:r w:rsidRPr="007C163E">
              <w:rPr>
                <w:rFonts w:eastAsia="Courier New"/>
                <w:sz w:val="24"/>
                <w:szCs w:val="24"/>
              </w:rPr>
              <w:t>Địa chỉ liên hệ</w:t>
            </w:r>
            <w:r w:rsidR="00A404B6" w:rsidRPr="007C163E">
              <w:rPr>
                <w:rFonts w:eastAsia="Courier New"/>
                <w:sz w:val="24"/>
                <w:szCs w:val="24"/>
              </w:rPr>
              <w:t>/</w:t>
            </w:r>
            <w:r w:rsidR="00A404B6"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8"/>
            </w:tblGrid>
            <w:tr w:rsidR="007C163E" w:rsidRPr="007C163E" w:rsidTr="002547A5">
              <w:trPr>
                <w:trHeight w:val="333"/>
              </w:trPr>
              <w:tc>
                <w:tcPr>
                  <w:tcW w:w="10218" w:type="dxa"/>
                  <w:shd w:val="clear" w:color="auto" w:fill="auto"/>
                </w:tcPr>
                <w:p w:rsidR="00272F91" w:rsidRPr="007C163E" w:rsidRDefault="00272F91" w:rsidP="00A52812">
                  <w:pPr>
                    <w:spacing w:line="279" w:lineRule="auto"/>
                    <w:ind w:right="619"/>
                    <w:rPr>
                      <w:rFonts w:eastAsia="Courier New"/>
                      <w:i/>
                      <w:sz w:val="24"/>
                      <w:szCs w:val="24"/>
                    </w:rPr>
                  </w:pPr>
                </w:p>
              </w:tc>
            </w:tr>
          </w:tbl>
          <w:p w:rsidR="00272F91" w:rsidRPr="007C163E" w:rsidRDefault="00272F91" w:rsidP="00A52812">
            <w:pPr>
              <w:spacing w:line="279" w:lineRule="auto"/>
              <w:ind w:right="619"/>
              <w:rPr>
                <w:rFonts w:eastAsia="Courier New"/>
                <w:i/>
                <w:sz w:val="24"/>
                <w:szCs w:val="24"/>
              </w:rPr>
            </w:pPr>
          </w:p>
        </w:tc>
      </w:tr>
      <w:tr w:rsidR="007C163E" w:rsidRPr="007C163E" w:rsidTr="002547A5">
        <w:trPr>
          <w:trHeight w:val="669"/>
        </w:trPr>
        <w:tc>
          <w:tcPr>
            <w:tcW w:w="10462" w:type="dxa"/>
            <w:gridSpan w:val="17"/>
            <w:tcBorders>
              <w:top w:val="nil"/>
              <w:bottom w:val="nil"/>
            </w:tcBorders>
            <w:shd w:val="clear" w:color="auto" w:fill="auto"/>
          </w:tcPr>
          <w:p w:rsidR="00272F91" w:rsidRPr="007C163E" w:rsidRDefault="00A404B6" w:rsidP="00A404B6">
            <w:pPr>
              <w:ind w:right="-18"/>
              <w:rPr>
                <w:i/>
                <w:sz w:val="24"/>
                <w:szCs w:val="24"/>
              </w:rPr>
            </w:pPr>
            <w:r w:rsidRPr="007C163E">
              <w:rPr>
                <w:rFonts w:eastAsia="Courier New"/>
                <w:sz w:val="24"/>
                <w:szCs w:val="24"/>
              </w:rPr>
              <w:t>Là người đại diện/người được ủy quyền chủ tài khoản theo Giấy ủy quyền số/</w:t>
            </w:r>
            <w:r w:rsidR="00D3370F" w:rsidRPr="007C163E">
              <w:rPr>
                <w:rFonts w:eastAsia="Courier New"/>
                <w:i/>
                <w:sz w:val="24"/>
                <w:szCs w:val="24"/>
              </w:rPr>
              <w:t xml:space="preserve">Is representative/ authorized person of Account Holder </w:t>
            </w:r>
            <w:r w:rsidR="00D3370F" w:rsidRPr="007C163E">
              <w:rPr>
                <w:i/>
                <w:sz w:val="24"/>
                <w:szCs w:val="24"/>
              </w:rPr>
              <w:t>Under the Power of Attorney No.</w:t>
            </w:r>
          </w:p>
          <w:tbl>
            <w:tblPr>
              <w:tblStyle w:val="TableGrid"/>
              <w:tblW w:w="0" w:type="auto"/>
              <w:tblLook w:val="04A0" w:firstRow="1" w:lastRow="0" w:firstColumn="1" w:lastColumn="0" w:noHBand="0" w:noVBand="1"/>
            </w:tblPr>
            <w:tblGrid>
              <w:gridCol w:w="10227"/>
            </w:tblGrid>
            <w:tr w:rsidR="007C163E" w:rsidRPr="007C163E" w:rsidTr="00BC1EC0">
              <w:tc>
                <w:tcPr>
                  <w:tcW w:w="10227" w:type="dxa"/>
                </w:tcPr>
                <w:p w:rsidR="00F13D94" w:rsidRPr="007C163E" w:rsidRDefault="00F13D94" w:rsidP="00A52812">
                  <w:pPr>
                    <w:spacing w:line="279" w:lineRule="auto"/>
                    <w:ind w:right="-18"/>
                    <w:rPr>
                      <w:rFonts w:eastAsia="Courier New"/>
                      <w:i/>
                      <w:sz w:val="24"/>
                      <w:szCs w:val="24"/>
                    </w:rPr>
                  </w:pPr>
                </w:p>
              </w:tc>
            </w:tr>
          </w:tbl>
          <w:p w:rsidR="00A404B6" w:rsidRPr="007C163E" w:rsidRDefault="00A404B6" w:rsidP="00A52812">
            <w:pPr>
              <w:spacing w:line="279" w:lineRule="auto"/>
              <w:ind w:right="-18"/>
              <w:rPr>
                <w:rFonts w:eastAsia="Courier New"/>
                <w:i/>
                <w:sz w:val="24"/>
                <w:szCs w:val="24"/>
              </w:rPr>
            </w:pPr>
          </w:p>
        </w:tc>
      </w:tr>
      <w:tr w:rsidR="007C163E" w:rsidRPr="0051383C" w:rsidTr="007227EA">
        <w:tc>
          <w:tcPr>
            <w:tcW w:w="10462" w:type="dxa"/>
            <w:gridSpan w:val="17"/>
            <w:tcBorders>
              <w:top w:val="single" w:sz="4" w:space="0" w:color="auto"/>
              <w:bottom w:val="single" w:sz="4" w:space="0" w:color="auto"/>
            </w:tcBorders>
            <w:shd w:val="clear" w:color="auto" w:fill="943634"/>
          </w:tcPr>
          <w:p w:rsidR="00A404B6" w:rsidRPr="0051383C" w:rsidRDefault="005B7F5A" w:rsidP="00036AF1">
            <w:pPr>
              <w:spacing w:line="279" w:lineRule="auto"/>
              <w:rPr>
                <w:rFonts w:eastAsia="Courier New"/>
                <w:i/>
                <w:color w:val="FFFFFF" w:themeColor="background1"/>
                <w:sz w:val="24"/>
                <w:szCs w:val="24"/>
                <w:rPrChange w:id="1981" w:author="Phùng Nguyễn Minh Tâm" w:date="2018-12-21T18:59:00Z">
                  <w:rPr>
                    <w:rFonts w:eastAsia="Courier New"/>
                    <w:i/>
                    <w:color w:val="FFFFFF"/>
                    <w:sz w:val="24"/>
                    <w:szCs w:val="24"/>
                  </w:rPr>
                </w:rPrChange>
              </w:rPr>
            </w:pPr>
            <w:r w:rsidRPr="0051383C">
              <w:rPr>
                <w:rFonts w:eastAsia="Courier New"/>
                <w:b/>
                <w:color w:val="FFFFFF" w:themeColor="background1"/>
                <w:sz w:val="24"/>
                <w:szCs w:val="24"/>
                <w:rPrChange w:id="1982" w:author="Phùng Nguyễn Minh Tâm" w:date="2018-12-21T18:59:00Z">
                  <w:rPr>
                    <w:rFonts w:eastAsia="Courier New"/>
                    <w:b/>
                    <w:color w:val="FFFFFF"/>
                    <w:sz w:val="24"/>
                    <w:szCs w:val="24"/>
                  </w:rPr>
                </w:rPrChange>
              </w:rPr>
              <w:t>I</w:t>
            </w:r>
            <w:r w:rsidR="00A404B6" w:rsidRPr="0051383C">
              <w:rPr>
                <w:rFonts w:eastAsia="Courier New"/>
                <w:b/>
                <w:color w:val="FFFFFF" w:themeColor="background1"/>
                <w:sz w:val="24"/>
                <w:szCs w:val="24"/>
                <w:rPrChange w:id="1983" w:author="Phùng Nguyễn Minh Tâm" w:date="2018-12-21T18:59:00Z">
                  <w:rPr>
                    <w:rFonts w:eastAsia="Courier New"/>
                    <w:b/>
                    <w:color w:val="FFFFFF"/>
                    <w:sz w:val="24"/>
                    <w:szCs w:val="24"/>
                  </w:rPr>
                </w:rPrChange>
              </w:rPr>
              <w:t>II. Dịch vụ đăng ký/</w:t>
            </w:r>
            <w:r w:rsidR="00A404B6" w:rsidRPr="0051383C">
              <w:rPr>
                <w:rFonts w:eastAsia="Courier New"/>
                <w:i/>
                <w:color w:val="FFFFFF" w:themeColor="background1"/>
                <w:sz w:val="24"/>
                <w:szCs w:val="24"/>
                <w:rPrChange w:id="1984" w:author="Phùng Nguyễn Minh Tâm" w:date="2018-12-21T18:59:00Z">
                  <w:rPr>
                    <w:rFonts w:eastAsia="Courier New"/>
                    <w:i/>
                    <w:color w:val="FFFFFF"/>
                    <w:sz w:val="24"/>
                    <w:szCs w:val="24"/>
                  </w:rPr>
                </w:rPrChange>
              </w:rPr>
              <w:t>Services to register</w:t>
            </w:r>
          </w:p>
        </w:tc>
      </w:tr>
      <w:tr w:rsidR="007C163E" w:rsidRPr="007C163E" w:rsidTr="007227EA">
        <w:tc>
          <w:tcPr>
            <w:tcW w:w="10462" w:type="dxa"/>
            <w:gridSpan w:val="17"/>
            <w:tcBorders>
              <w:top w:val="single" w:sz="4" w:space="0" w:color="auto"/>
              <w:left w:val="single" w:sz="4" w:space="0" w:color="auto"/>
              <w:bottom w:val="single" w:sz="4" w:space="0" w:color="auto"/>
              <w:right w:val="single" w:sz="4" w:space="0" w:color="auto"/>
            </w:tcBorders>
            <w:shd w:val="clear" w:color="auto" w:fill="auto"/>
          </w:tcPr>
          <w:p w:rsidR="00F13D94" w:rsidRPr="007C163E" w:rsidRDefault="00107E01" w:rsidP="00036AF1">
            <w:pPr>
              <w:ind w:right="-51"/>
              <w:rPr>
                <w:rFonts w:eastAsia="Courier New"/>
                <w:b/>
                <w:sz w:val="24"/>
                <w:szCs w:val="24"/>
                <w:rPrChange w:id="1985" w:author="Phùng Nguyễn Minh Tâm" w:date="2018-12-19T17:03:00Z">
                  <w:rPr>
                    <w:rFonts w:eastAsia="Courier New"/>
                    <w:b/>
                    <w:color w:val="AA2242"/>
                    <w:sz w:val="24"/>
                    <w:szCs w:val="24"/>
                  </w:rPr>
                </w:rPrChange>
              </w:rPr>
            </w:pPr>
            <w:sdt>
              <w:sdtPr>
                <w:rPr>
                  <w:rFonts w:eastAsia="Courier New"/>
                </w:rPr>
                <w:id w:val="-609515839"/>
                <w14:checkbox>
                  <w14:checked w14:val="0"/>
                  <w14:checkedState w14:val="00FE" w14:font="Wingdings"/>
                  <w14:uncheckedState w14:val="2610" w14:font="MS Gothic"/>
                </w14:checkbox>
              </w:sdtPr>
              <w:sdtEndPr/>
              <w:sdtContent>
                <w:r w:rsidR="00F54A30" w:rsidRPr="007C163E">
                  <w:rPr>
                    <w:rFonts w:ascii="MS Gothic" w:eastAsia="MS Gothic" w:hAnsi="MS Gothic"/>
                    <w:rPrChange w:id="1986"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1987" w:author="Phùng Nguyễn Minh Tâm" w:date="2018-12-19T17:03:00Z">
                  <w:rPr>
                    <w:rFonts w:eastAsia="Courier New"/>
                    <w:b/>
                    <w:color w:val="AA2242"/>
                    <w:sz w:val="24"/>
                    <w:szCs w:val="24"/>
                  </w:rPr>
                </w:rPrChange>
              </w:rPr>
              <w:t xml:space="preserve"> </w:t>
            </w:r>
            <w:r w:rsidR="00F13D94" w:rsidRPr="007C163E">
              <w:rPr>
                <w:rFonts w:eastAsia="Courier New"/>
                <w:b/>
                <w:sz w:val="24"/>
                <w:szCs w:val="24"/>
                <w:rPrChange w:id="1988" w:author="Phùng Nguyễn Minh Tâm" w:date="2018-12-19T17:03:00Z">
                  <w:rPr>
                    <w:rFonts w:eastAsia="Courier New"/>
                    <w:b/>
                    <w:color w:val="AA2242"/>
                    <w:sz w:val="24"/>
                    <w:szCs w:val="24"/>
                  </w:rPr>
                </w:rPrChange>
              </w:rPr>
              <w:t xml:space="preserve">Agribank E-Mobile Banking   </w:t>
            </w:r>
          </w:p>
          <w:p w:rsidR="00F13D94" w:rsidRPr="007C163E" w:rsidRDefault="00F13D94" w:rsidP="00036AF1">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00736" behindDoc="0" locked="0" layoutInCell="1" allowOverlap="1" wp14:anchorId="1B3EB218" wp14:editId="4F43076D">
                      <wp:simplePos x="0" y="0"/>
                      <wp:positionH relativeFrom="column">
                        <wp:posOffset>4693284</wp:posOffset>
                      </wp:positionH>
                      <wp:positionV relativeFrom="paragraph">
                        <wp:posOffset>35560</wp:posOffset>
                      </wp:positionV>
                      <wp:extent cx="1628775" cy="254000"/>
                      <wp:effectExtent l="0" t="0" r="28575" b="12700"/>
                      <wp:wrapNone/>
                      <wp:docPr id="32" name="Rectangle 32"/>
                      <wp:cNvGraphicFramePr/>
                      <a:graphic xmlns:a="http://schemas.openxmlformats.org/drawingml/2006/main">
                        <a:graphicData uri="http://schemas.microsoft.com/office/word/2010/wordprocessingShape">
                          <wps:wsp>
                            <wps:cNvSpPr/>
                            <wps:spPr>
                              <a:xfrm>
                                <a:off x="0" y="0"/>
                                <a:ext cx="16287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369.55pt;margin-top:2.8pt;width:128.25pt;height:2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" fillcolor="white [3212]" strokecolor="black [3213]" strokeweight=".25pt"/>
                  </w:pict>
                </mc:Fallback>
              </mc:AlternateContent>
            </w:r>
            <w:r w:rsidRPr="007C163E">
              <w:rPr>
                <w:rFonts w:eastAsia="Courier New"/>
                <w:b/>
                <w:noProof/>
                <w:spacing w:val="-4"/>
                <w:sz w:val="24"/>
                <w:szCs w:val="24"/>
                <w:rPrChange w:id="1989" w:author="Phùng Nguyễn Minh Tâm" w:date="2018-12-19T17:03:00Z">
                  <w:rPr>
                    <w:rFonts w:eastAsia="Courier New"/>
                    <w:b/>
                    <w:noProof/>
                    <w:spacing w:val="-4"/>
                    <w:sz w:val="24"/>
                    <w:szCs w:val="24"/>
                  </w:rPr>
                </w:rPrChange>
              </w:rPr>
              <mc:AlternateContent>
                <mc:Choice Requires="wps">
                  <w:drawing>
                    <wp:anchor distT="0" distB="0" distL="114300" distR="114300" simplePos="0" relativeHeight="251697664" behindDoc="0" locked="0" layoutInCell="1" allowOverlap="1" wp14:anchorId="3DBBE6FC" wp14:editId="6C992936">
                      <wp:simplePos x="0" y="0"/>
                      <wp:positionH relativeFrom="column">
                        <wp:posOffset>1311909</wp:posOffset>
                      </wp:positionH>
                      <wp:positionV relativeFrom="paragraph">
                        <wp:posOffset>26035</wp:posOffset>
                      </wp:positionV>
                      <wp:extent cx="1666875" cy="254000"/>
                      <wp:effectExtent l="0" t="0" r="28575" b="12700"/>
                      <wp:wrapNone/>
                      <wp:docPr id="33" name="Rectangle 33"/>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03.3pt;margin-top:2.05pt;width:131.25pt;height:20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" fillcolor="white [3212]" strokecolor="black [3213]" strokeweight=".25pt"/>
                  </w:pict>
                </mc:Fallback>
              </mc:AlternateContent>
            </w:r>
            <w:r w:rsidRPr="007C163E">
              <w:rPr>
                <w:rFonts w:eastAsia="Courier New"/>
                <w:b/>
                <w:sz w:val="24"/>
                <w:szCs w:val="24"/>
                <w:rPrChange w:id="1990" w:author="Phùng Nguyễn Minh Tâm" w:date="2018-12-19T17:03:00Z">
                  <w:rPr>
                    <w:rFonts w:eastAsia="Courier New"/>
                    <w:b/>
                    <w:color w:val="AA2242"/>
                    <w:sz w:val="24"/>
                    <w:szCs w:val="24"/>
                  </w:rPr>
                </w:rPrChange>
              </w:rPr>
              <w:t xml:space="preserve"> </w:t>
            </w:r>
            <w:r w:rsidRPr="007C163E">
              <w:rPr>
                <w:rFonts w:eastAsia="Courier New"/>
                <w:sz w:val="24"/>
                <w:szCs w:val="24"/>
              </w:rPr>
              <w:t>Tài khoản mặc định                                                                Số điện thoại</w:t>
            </w:r>
          </w:p>
          <w:p w:rsidR="00F13D94" w:rsidRPr="007C163E" w:rsidRDefault="00F13D94" w:rsidP="00036AF1">
            <w:pPr>
              <w:ind w:right="-51"/>
              <w:rPr>
                <w:rFonts w:eastAsia="Courier New"/>
                <w:sz w:val="24"/>
                <w:szCs w:val="24"/>
              </w:rPr>
            </w:pPr>
            <w:r w:rsidRPr="007C163E">
              <w:rPr>
                <w:rFonts w:eastAsia="Courier New"/>
                <w:sz w:val="24"/>
                <w:szCs w:val="24"/>
                <w:rPrChange w:id="1991" w:author="Phùng Nguyễn Minh Tâm" w:date="2018-12-19T17:03:00Z">
                  <w:rPr>
                    <w:rFonts w:eastAsia="Courier New"/>
                    <w:color w:val="AA2242"/>
                    <w:sz w:val="24"/>
                    <w:szCs w:val="24"/>
                  </w:rPr>
                </w:rPrChange>
              </w:rPr>
              <w:t xml:space="preserve"> </w:t>
            </w:r>
            <w:r w:rsidRPr="007C163E">
              <w:rPr>
                <w:rFonts w:eastAsia="Courier New"/>
                <w:i/>
                <w:sz w:val="24"/>
                <w:szCs w:val="24"/>
              </w:rPr>
              <w:t>Default Account                                                                     Mobile No.</w:t>
            </w:r>
          </w:p>
        </w:tc>
      </w:tr>
      <w:tr w:rsidR="007C163E" w:rsidRPr="007C163E" w:rsidTr="007227EA">
        <w:tc>
          <w:tcPr>
            <w:tcW w:w="10462" w:type="dxa"/>
            <w:gridSpan w:val="17"/>
            <w:tcBorders>
              <w:top w:val="single" w:sz="4" w:space="0" w:color="auto"/>
              <w:left w:val="single" w:sz="4" w:space="0" w:color="auto"/>
              <w:bottom w:val="single" w:sz="4" w:space="0" w:color="auto"/>
              <w:right w:val="single" w:sz="4" w:space="0" w:color="auto"/>
            </w:tcBorders>
            <w:shd w:val="clear" w:color="auto" w:fill="auto"/>
          </w:tcPr>
          <w:p w:rsidR="00F13D94" w:rsidRPr="007C163E" w:rsidRDefault="00107E01" w:rsidP="00036AF1">
            <w:pPr>
              <w:ind w:right="-51"/>
              <w:rPr>
                <w:rFonts w:eastAsia="Courier New"/>
                <w:b/>
                <w:sz w:val="24"/>
                <w:szCs w:val="24"/>
                <w:rPrChange w:id="1992" w:author="Phùng Nguyễn Minh Tâm" w:date="2018-12-19T17:03:00Z">
                  <w:rPr>
                    <w:rFonts w:eastAsia="Courier New"/>
                    <w:b/>
                    <w:color w:val="AA2242"/>
                    <w:sz w:val="24"/>
                    <w:szCs w:val="24"/>
                  </w:rPr>
                </w:rPrChange>
              </w:rPr>
            </w:pPr>
            <w:sdt>
              <w:sdtPr>
                <w:rPr>
                  <w:rFonts w:eastAsia="Courier New"/>
                </w:rPr>
                <w:id w:val="122123178"/>
                <w14:checkbox>
                  <w14:checked w14:val="0"/>
                  <w14:checkedState w14:val="00FE" w14:font="Wingdings"/>
                  <w14:uncheckedState w14:val="2610" w14:font="MS Gothic"/>
                </w14:checkbox>
              </w:sdtPr>
              <w:sdtEndPr/>
              <w:sdtContent>
                <w:r w:rsidR="00F54A30" w:rsidRPr="007C163E">
                  <w:rPr>
                    <w:rFonts w:ascii="MS Gothic" w:eastAsia="MS Gothic" w:hAnsi="MS Gothic"/>
                    <w:rPrChange w:id="1993"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1994" w:author="Phùng Nguyễn Minh Tâm" w:date="2018-12-19T17:03:00Z">
                  <w:rPr>
                    <w:rFonts w:eastAsia="Courier New"/>
                    <w:b/>
                    <w:color w:val="AA2242"/>
                    <w:sz w:val="24"/>
                    <w:szCs w:val="24"/>
                  </w:rPr>
                </w:rPrChange>
              </w:rPr>
              <w:t xml:space="preserve"> </w:t>
            </w:r>
            <w:r w:rsidR="00F13D94" w:rsidRPr="007C163E">
              <w:rPr>
                <w:rFonts w:eastAsia="Courier New"/>
                <w:b/>
                <w:sz w:val="24"/>
                <w:szCs w:val="24"/>
                <w:rPrChange w:id="1995" w:author="Phùng Nguyễn Minh Tâm" w:date="2018-12-19T17:03:00Z">
                  <w:rPr>
                    <w:rFonts w:eastAsia="Courier New"/>
                    <w:b/>
                    <w:color w:val="AA2242"/>
                    <w:sz w:val="24"/>
                    <w:szCs w:val="24"/>
                  </w:rPr>
                </w:rPrChange>
              </w:rPr>
              <w:t xml:space="preserve">SMS Banking                                       </w:t>
            </w:r>
          </w:p>
          <w:tbl>
            <w:tblPr>
              <w:tblStyle w:val="TableGrid"/>
              <w:tblW w:w="10236" w:type="dxa"/>
              <w:tblLook w:val="04A0" w:firstRow="1" w:lastRow="0" w:firstColumn="1" w:lastColumn="0" w:noHBand="0" w:noVBand="1"/>
            </w:tblPr>
            <w:tblGrid>
              <w:gridCol w:w="2156"/>
              <w:gridCol w:w="1346"/>
              <w:gridCol w:w="1347"/>
              <w:gridCol w:w="1347"/>
              <w:gridCol w:w="1346"/>
              <w:gridCol w:w="1347"/>
              <w:gridCol w:w="1347"/>
            </w:tblGrid>
            <w:tr w:rsidR="007C163E" w:rsidRPr="007C163E" w:rsidTr="00B87BC8">
              <w:trPr>
                <w:trHeight w:val="596"/>
              </w:trPr>
              <w:tc>
                <w:tcPr>
                  <w:tcW w:w="2156" w:type="dxa"/>
                  <w:tcBorders>
                    <w:top w:val="single" w:sz="4" w:space="0" w:color="auto"/>
                    <w:left w:val="single" w:sz="4" w:space="0" w:color="auto"/>
                    <w:bottom w:val="single" w:sz="4" w:space="0" w:color="auto"/>
                    <w:right w:val="single" w:sz="4" w:space="0" w:color="auto"/>
                    <w:tl2br w:val="single" w:sz="4" w:space="0" w:color="auto"/>
                  </w:tcBorders>
                </w:tcPr>
                <w:p w:rsidR="00F13D94" w:rsidRPr="007C163E" w:rsidRDefault="00F13D94" w:rsidP="00BC1EC0">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F13D94" w:rsidRPr="007C163E" w:rsidRDefault="00F13D94" w:rsidP="00BC1EC0">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F13D94" w:rsidRPr="007C163E" w:rsidRDefault="00F13D94" w:rsidP="00036AF1">
                  <w:pPr>
                    <w:ind w:right="-51"/>
                    <w:rPr>
                      <w:rFonts w:eastAsia="Courier New"/>
                    </w:rPr>
                  </w:pPr>
                  <w:r w:rsidRPr="007C163E">
                    <w:rPr>
                      <w:rFonts w:eastAsia="Courier New"/>
                    </w:rPr>
                    <w:t>Số Tài khoản</w:t>
                  </w:r>
                </w:p>
                <w:p w:rsidR="00F13D94" w:rsidRPr="007C163E" w:rsidRDefault="00F13D94" w:rsidP="00036AF1">
                  <w:pPr>
                    <w:ind w:right="-51"/>
                    <w:rPr>
                      <w:rFonts w:eastAsia="Courier New"/>
                      <w:i/>
                    </w:rPr>
                  </w:pPr>
                  <w:r w:rsidRPr="007C163E">
                    <w:rPr>
                      <w:rFonts w:eastAsia="Courier New"/>
                      <w:i/>
                    </w:rPr>
                    <w:t>Account No.</w:t>
                  </w:r>
                </w:p>
              </w:tc>
              <w:tc>
                <w:tcPr>
                  <w:tcW w:w="1346"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jc w:val="both"/>
                    <w:rPr>
                      <w:rFonts w:eastAsia="Courier New"/>
                    </w:rPr>
                  </w:pPr>
                </w:p>
              </w:tc>
              <w:tc>
                <w:tcPr>
                  <w:tcW w:w="1346"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tcPr>
                <w:p w:rsidR="00F13D94" w:rsidRPr="007C163E" w:rsidRDefault="00F13D94" w:rsidP="00431493">
                  <w:pPr>
                    <w:pStyle w:val="ListParagraph"/>
                    <w:numPr>
                      <w:ilvl w:val="0"/>
                      <w:numId w:val="86"/>
                    </w:numPr>
                    <w:ind w:left="33" w:right="-51" w:hanging="76"/>
                    <w:jc w:val="both"/>
                    <w:rPr>
                      <w:rFonts w:eastAsia="Courier New"/>
                    </w:rPr>
                  </w:pPr>
                </w:p>
              </w:tc>
              <w:tc>
                <w:tcPr>
                  <w:tcW w:w="1347" w:type="dxa"/>
                  <w:tcBorders>
                    <w:top w:val="single" w:sz="4" w:space="0" w:color="auto"/>
                    <w:left w:val="single" w:sz="4" w:space="0" w:color="auto"/>
                    <w:bottom w:val="single" w:sz="4" w:space="0" w:color="auto"/>
                    <w:right w:val="single" w:sz="4" w:space="0" w:color="auto"/>
                  </w:tcBorders>
                  <w:vAlign w:val="center"/>
                  <w:hideMark/>
                </w:tcPr>
                <w:p w:rsidR="00F13D94" w:rsidRPr="007C163E" w:rsidRDefault="00F13D94" w:rsidP="00036AF1">
                  <w:pPr>
                    <w:ind w:right="-51"/>
                    <w:jc w:val="center"/>
                    <w:rPr>
                      <w:rFonts w:eastAsia="Courier New"/>
                    </w:rPr>
                  </w:pPr>
                  <w:r w:rsidRPr="007C163E">
                    <w:rPr>
                      <w:rFonts w:eastAsia="Courier New"/>
                    </w:rPr>
                    <w:t>Tài khoản mặc định/</w:t>
                  </w:r>
                </w:p>
                <w:p w:rsidR="00F13D94" w:rsidRPr="007C163E" w:rsidRDefault="00F13D94" w:rsidP="00036AF1">
                  <w:pPr>
                    <w:ind w:right="-51"/>
                    <w:jc w:val="center"/>
                    <w:rPr>
                      <w:rFonts w:eastAsia="Courier New"/>
                      <w:i/>
                    </w:rPr>
                  </w:pPr>
                  <w:r w:rsidRPr="007C163E">
                    <w:rPr>
                      <w:rFonts w:eastAsia="Courier New"/>
                      <w:i/>
                    </w:rPr>
                    <w:t>Default Account</w:t>
                  </w:r>
                </w:p>
              </w:tc>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556606" w:rsidRPr="007C163E" w:rsidRDefault="00556606" w:rsidP="00431493">
                  <w:pPr>
                    <w:pStyle w:val="ListParagraph"/>
                    <w:numPr>
                      <w:ilvl w:val="0"/>
                      <w:numId w:val="85"/>
                    </w:numPr>
                    <w:ind w:left="0" w:right="-51" w:firstLine="0"/>
                    <w:rPr>
                      <w:rFonts w:eastAsia="Courier New"/>
                    </w:rPr>
                  </w:pPr>
                </w:p>
              </w:tc>
              <w:sdt>
                <w:sdtPr>
                  <w:rPr>
                    <w:rFonts w:eastAsia="Courier New"/>
                  </w:rPr>
                  <w:id w:val="-1479987439"/>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0E023C" w:rsidP="00036AF1">
                      <w:pPr>
                        <w:ind w:right="-51"/>
                        <w:jc w:val="center"/>
                        <w:rPr>
                          <w:rFonts w:eastAsia="Courier New"/>
                        </w:rPr>
                      </w:pPr>
                      <w:r w:rsidRPr="007C163E">
                        <w:rPr>
                          <w:rFonts w:ascii="MS Gothic" w:eastAsia="MS Gothic" w:hAnsi="MS Gothic"/>
                        </w:rPr>
                        <w:t>☐</w:t>
                      </w:r>
                    </w:p>
                  </w:tc>
                </w:sdtContent>
              </w:sdt>
              <w:sdt>
                <w:sdtPr>
                  <w:rPr>
                    <w:rFonts w:eastAsia="Courier New"/>
                  </w:rPr>
                  <w:id w:val="-171434258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1156182600"/>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291287908"/>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24604539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93308672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0E023C" w:rsidRPr="007C163E" w:rsidRDefault="000E023C" w:rsidP="00431493">
                  <w:pPr>
                    <w:pStyle w:val="ListParagraph"/>
                    <w:numPr>
                      <w:ilvl w:val="0"/>
                      <w:numId w:val="85"/>
                    </w:numPr>
                    <w:ind w:left="0" w:right="-51" w:firstLine="0"/>
                    <w:rPr>
                      <w:rFonts w:eastAsia="Courier New"/>
                    </w:rPr>
                  </w:pPr>
                </w:p>
              </w:tc>
              <w:sdt>
                <w:sdtPr>
                  <w:rPr>
                    <w:rFonts w:eastAsia="Courier New"/>
                  </w:rPr>
                  <w:id w:val="-547605314"/>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33737980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1990548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11178068"/>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3793930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09397298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0E023C" w:rsidRPr="007C163E" w:rsidRDefault="000E023C" w:rsidP="00431493">
                  <w:pPr>
                    <w:pStyle w:val="ListParagraph"/>
                    <w:numPr>
                      <w:ilvl w:val="0"/>
                      <w:numId w:val="85"/>
                    </w:numPr>
                    <w:ind w:left="0" w:right="-51" w:firstLine="0"/>
                    <w:rPr>
                      <w:rFonts w:eastAsia="Courier New"/>
                    </w:rPr>
                  </w:pPr>
                </w:p>
              </w:tc>
              <w:sdt>
                <w:sdtPr>
                  <w:rPr>
                    <w:rFonts w:eastAsia="Courier New"/>
                  </w:rPr>
                  <w:id w:val="-1378148167"/>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56300997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800659222"/>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88751793"/>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31912190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24949515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0E023C" w:rsidRPr="007C163E" w:rsidRDefault="000E023C" w:rsidP="00431493">
                  <w:pPr>
                    <w:pStyle w:val="ListParagraph"/>
                    <w:numPr>
                      <w:ilvl w:val="0"/>
                      <w:numId w:val="85"/>
                    </w:numPr>
                    <w:ind w:left="0" w:right="-51" w:firstLine="0"/>
                    <w:rPr>
                      <w:rFonts w:eastAsia="Courier New"/>
                    </w:rPr>
                  </w:pPr>
                </w:p>
              </w:tc>
              <w:sdt>
                <w:sdtPr>
                  <w:rPr>
                    <w:rFonts w:eastAsia="Courier New"/>
                  </w:rPr>
                  <w:id w:val="-171650890"/>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072085424"/>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52124847"/>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256258990"/>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23160591"/>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sdt>
                <w:sdtPr>
                  <w:rPr>
                    <w:rFonts w:eastAsia="Courier New"/>
                  </w:rPr>
                  <w:id w:val="-161706677"/>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tcPr>
                    <w:p w:rsidR="000E023C" w:rsidRPr="007C163E" w:rsidRDefault="000E023C" w:rsidP="00C7317D">
                      <w:pPr>
                        <w:ind w:right="-51"/>
                        <w:jc w:val="center"/>
                        <w:rPr>
                          <w:rFonts w:eastAsia="Courier New"/>
                        </w:rPr>
                      </w:pPr>
                      <w:r w:rsidRPr="007C163E">
                        <w:rPr>
                          <w:rFonts w:ascii="MS Gothic" w:eastAsia="MS Gothic" w:hAnsi="MS Gothic"/>
                        </w:rPr>
                        <w:t>☐</w:t>
                      </w:r>
                    </w:p>
                  </w:tc>
                </w:sdtContent>
              </w:sdt>
            </w:tr>
            <w:tr w:rsidR="007C163E" w:rsidRPr="007C163E" w:rsidTr="00B87BC8">
              <w:tc>
                <w:tcPr>
                  <w:tcW w:w="2156" w:type="dxa"/>
                  <w:tcBorders>
                    <w:top w:val="single" w:sz="4" w:space="0" w:color="auto"/>
                    <w:left w:val="single" w:sz="4" w:space="0" w:color="auto"/>
                    <w:bottom w:val="single" w:sz="4" w:space="0" w:color="auto"/>
                    <w:right w:val="single" w:sz="4" w:space="0" w:color="auto"/>
                  </w:tcBorders>
                </w:tcPr>
                <w:p w:rsidR="00556606" w:rsidRPr="007C163E" w:rsidRDefault="00556606" w:rsidP="00431493">
                  <w:pPr>
                    <w:pStyle w:val="ListParagraph"/>
                    <w:numPr>
                      <w:ilvl w:val="0"/>
                      <w:numId w:val="85"/>
                    </w:numPr>
                    <w:ind w:left="0" w:right="-51" w:firstLine="0"/>
                    <w:rPr>
                      <w:rFonts w:eastAsia="Courier New"/>
                    </w:rPr>
                  </w:pPr>
                </w:p>
              </w:tc>
              <w:sdt>
                <w:sdtPr>
                  <w:rPr>
                    <w:rFonts w:eastAsia="Courier New"/>
                  </w:rPr>
                  <w:id w:val="-1681890551"/>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719897865"/>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1894931848"/>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1602020271"/>
                  <w14:checkbox>
                    <w14:checked w14:val="0"/>
                    <w14:checkedState w14:val="00FE" w14:font="Wingdings"/>
                    <w14:uncheckedState w14:val="2610" w14:font="MS Gothic"/>
                  </w14:checkbox>
                </w:sdtPr>
                <w:sdtEndPr/>
                <w:sdtContent>
                  <w:tc>
                    <w:tcPr>
                      <w:tcW w:w="1346"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2036253346"/>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sdt>
                <w:sdtPr>
                  <w:rPr>
                    <w:rFonts w:eastAsia="Courier New"/>
                  </w:rPr>
                  <w:id w:val="-511377659"/>
                  <w14:checkbox>
                    <w14:checked w14:val="0"/>
                    <w14:checkedState w14:val="00FE" w14:font="Wingdings"/>
                    <w14:uncheckedState w14:val="2610" w14:font="MS Gothic"/>
                  </w14:checkbox>
                </w:sdtPr>
                <w:sdtEndPr/>
                <w:sdtContent>
                  <w:tc>
                    <w:tcPr>
                      <w:tcW w:w="1347" w:type="dxa"/>
                      <w:tcBorders>
                        <w:top w:val="single" w:sz="4" w:space="0" w:color="auto"/>
                        <w:left w:val="single" w:sz="4" w:space="0" w:color="auto"/>
                        <w:bottom w:val="single" w:sz="4" w:space="0" w:color="auto"/>
                        <w:right w:val="single" w:sz="4" w:space="0" w:color="auto"/>
                      </w:tcBorders>
                      <w:hideMark/>
                    </w:tcPr>
                    <w:p w:rsidR="00556606" w:rsidRPr="007C163E" w:rsidRDefault="00556606" w:rsidP="00737CFB">
                      <w:pPr>
                        <w:ind w:right="-51"/>
                        <w:jc w:val="center"/>
                        <w:rPr>
                          <w:rFonts w:eastAsia="Courier New"/>
                        </w:rPr>
                      </w:pPr>
                      <w:r w:rsidRPr="007C163E">
                        <w:rPr>
                          <w:rFonts w:ascii="MS Gothic" w:eastAsia="MS Gothic" w:hAnsi="MS Gothic"/>
                        </w:rPr>
                        <w:t>☐</w:t>
                      </w:r>
                    </w:p>
                  </w:tc>
                </w:sdtContent>
              </w:sdt>
            </w:tr>
          </w:tbl>
          <w:p w:rsidR="00F13D94" w:rsidRPr="007C163E" w:rsidRDefault="00F13D94" w:rsidP="00036AF1">
            <w:pPr>
              <w:ind w:right="-51"/>
              <w:rPr>
                <w:rFonts w:eastAsia="Courier New"/>
                <w:b/>
                <w:sz w:val="24"/>
                <w:szCs w:val="24"/>
              </w:rPr>
            </w:pPr>
          </w:p>
        </w:tc>
      </w:tr>
      <w:tr w:rsidR="007C163E" w:rsidRPr="0051383C" w:rsidTr="007227EA">
        <w:tc>
          <w:tcPr>
            <w:tcW w:w="10462" w:type="dxa"/>
            <w:gridSpan w:val="17"/>
            <w:tcBorders>
              <w:top w:val="single" w:sz="4" w:space="0" w:color="auto"/>
              <w:bottom w:val="single" w:sz="4" w:space="0" w:color="auto"/>
            </w:tcBorders>
            <w:shd w:val="clear" w:color="auto" w:fill="943634"/>
          </w:tcPr>
          <w:p w:rsidR="00E26943" w:rsidRPr="0051383C" w:rsidRDefault="00E26943" w:rsidP="00D65170">
            <w:pPr>
              <w:spacing w:line="279" w:lineRule="auto"/>
              <w:rPr>
                <w:rFonts w:eastAsia="Courier New"/>
                <w:i/>
                <w:color w:val="FFFFFF" w:themeColor="background1"/>
                <w:sz w:val="24"/>
                <w:szCs w:val="24"/>
                <w:rPrChange w:id="1996" w:author="Phùng Nguyễn Minh Tâm" w:date="2018-12-21T18:59:00Z">
                  <w:rPr>
                    <w:rFonts w:eastAsia="Courier New"/>
                    <w:i/>
                    <w:color w:val="FFFFFF"/>
                    <w:sz w:val="24"/>
                    <w:szCs w:val="24"/>
                  </w:rPr>
                </w:rPrChange>
              </w:rPr>
            </w:pPr>
            <w:r w:rsidRPr="0051383C">
              <w:rPr>
                <w:rFonts w:eastAsia="Courier New"/>
                <w:b/>
                <w:color w:val="FFFFFF" w:themeColor="background1"/>
                <w:sz w:val="24"/>
                <w:szCs w:val="24"/>
                <w:rPrChange w:id="1997" w:author="Phùng Nguyễn Minh Tâm" w:date="2018-12-21T18:59:00Z">
                  <w:rPr>
                    <w:rFonts w:eastAsia="Courier New"/>
                    <w:b/>
                    <w:color w:val="FFFFFF"/>
                    <w:sz w:val="24"/>
                    <w:szCs w:val="24"/>
                  </w:rPr>
                </w:rPrChange>
              </w:rPr>
              <w:lastRenderedPageBreak/>
              <w:t>I</w:t>
            </w:r>
            <w:r w:rsidR="005B7F5A" w:rsidRPr="0051383C">
              <w:rPr>
                <w:rFonts w:eastAsia="Courier New"/>
                <w:b/>
                <w:color w:val="FFFFFF" w:themeColor="background1"/>
                <w:sz w:val="24"/>
                <w:szCs w:val="24"/>
                <w:rPrChange w:id="1998" w:author="Phùng Nguyễn Minh Tâm" w:date="2018-12-21T18:59:00Z">
                  <w:rPr>
                    <w:rFonts w:eastAsia="Courier New"/>
                    <w:b/>
                    <w:color w:val="FFFFFF"/>
                    <w:sz w:val="24"/>
                    <w:szCs w:val="24"/>
                  </w:rPr>
                </w:rPrChange>
              </w:rPr>
              <w:t>I</w:t>
            </w:r>
            <w:r w:rsidRPr="0051383C">
              <w:rPr>
                <w:rFonts w:eastAsia="Courier New"/>
                <w:b/>
                <w:color w:val="FFFFFF" w:themeColor="background1"/>
                <w:sz w:val="24"/>
                <w:szCs w:val="24"/>
                <w:rPrChange w:id="1999" w:author="Phùng Nguyễn Minh Tâm" w:date="2018-12-21T18:59:00Z">
                  <w:rPr>
                    <w:rFonts w:eastAsia="Courier New"/>
                    <w:b/>
                    <w:color w:val="FFFFFF"/>
                    <w:sz w:val="24"/>
                    <w:szCs w:val="24"/>
                  </w:rPr>
                </w:rPrChange>
              </w:rPr>
              <w:t>I. Dịch vụ đăng ký/</w:t>
            </w:r>
            <w:r w:rsidRPr="0051383C">
              <w:rPr>
                <w:rFonts w:eastAsia="Courier New"/>
                <w:i/>
                <w:color w:val="FFFFFF" w:themeColor="background1"/>
                <w:sz w:val="24"/>
                <w:szCs w:val="24"/>
                <w:rPrChange w:id="2000" w:author="Phùng Nguyễn Minh Tâm" w:date="2018-12-21T18:59:00Z">
                  <w:rPr>
                    <w:rFonts w:eastAsia="Courier New"/>
                    <w:i/>
                    <w:color w:val="FFFFFF"/>
                    <w:sz w:val="24"/>
                    <w:szCs w:val="24"/>
                  </w:rPr>
                </w:rPrChange>
              </w:rPr>
              <w:t>Services to register</w:t>
            </w:r>
          </w:p>
        </w:tc>
      </w:tr>
      <w:tr w:rsidR="007C163E" w:rsidRPr="007C163E" w:rsidTr="007227EA">
        <w:tc>
          <w:tcPr>
            <w:tcW w:w="10462" w:type="dxa"/>
            <w:gridSpan w:val="17"/>
            <w:tcBorders>
              <w:top w:val="single" w:sz="4" w:space="0" w:color="auto"/>
              <w:left w:val="single" w:sz="4" w:space="0" w:color="auto"/>
              <w:bottom w:val="nil"/>
              <w:right w:val="single" w:sz="4" w:space="0" w:color="auto"/>
            </w:tcBorders>
            <w:shd w:val="clear" w:color="auto" w:fill="auto"/>
          </w:tcPr>
          <w:p w:rsidR="00D95BCA" w:rsidRPr="007C163E" w:rsidRDefault="00107E01" w:rsidP="00141D37">
            <w:pPr>
              <w:ind w:right="-51"/>
              <w:rPr>
                <w:rFonts w:eastAsia="Courier New"/>
                <w:b/>
                <w:sz w:val="24"/>
                <w:szCs w:val="24"/>
                <w:rPrChange w:id="2001" w:author="Phùng Nguyễn Minh Tâm" w:date="2018-12-19T17:03:00Z">
                  <w:rPr>
                    <w:rFonts w:eastAsia="Courier New"/>
                    <w:b/>
                    <w:color w:val="AA2242"/>
                    <w:sz w:val="24"/>
                    <w:szCs w:val="24"/>
                  </w:rPr>
                </w:rPrChange>
              </w:rPr>
            </w:pPr>
            <w:sdt>
              <w:sdtPr>
                <w:rPr>
                  <w:rFonts w:eastAsia="Courier New"/>
                </w:rPr>
                <w:id w:val="850305161"/>
                <w14:checkbox>
                  <w14:checked w14:val="0"/>
                  <w14:checkedState w14:val="00FE" w14:font="Wingdings"/>
                  <w14:uncheckedState w14:val="2610" w14:font="MS Gothic"/>
                </w14:checkbox>
              </w:sdtPr>
              <w:sdtEndPr/>
              <w:sdtContent>
                <w:r w:rsidR="00F54A30" w:rsidRPr="007C163E">
                  <w:rPr>
                    <w:rFonts w:ascii="MS Gothic" w:eastAsia="MS Gothic" w:hAnsi="MS Gothic"/>
                    <w:rPrChange w:id="2002" w:author="Phùng Nguyễn Minh Tâm" w:date="2018-12-19T17:03:00Z">
                      <w:rPr>
                        <w:rFonts w:ascii="MS Gothic" w:eastAsia="MS Gothic" w:hAnsi="MS Gothic"/>
                        <w:color w:val="AA2242"/>
                      </w:rPr>
                    </w:rPrChange>
                  </w:rPr>
                  <w:t>☐</w:t>
                </w:r>
              </w:sdtContent>
            </w:sdt>
            <w:r w:rsidR="00F54A30" w:rsidRPr="007C163E">
              <w:rPr>
                <w:rFonts w:eastAsia="Courier New"/>
                <w:b/>
                <w:sz w:val="24"/>
                <w:szCs w:val="24"/>
                <w:rPrChange w:id="2003" w:author="Phùng Nguyễn Minh Tâm" w:date="2018-12-19T17:03:00Z">
                  <w:rPr>
                    <w:rFonts w:eastAsia="Courier New"/>
                    <w:b/>
                    <w:color w:val="AA2242"/>
                    <w:sz w:val="24"/>
                    <w:szCs w:val="24"/>
                  </w:rPr>
                </w:rPrChange>
              </w:rPr>
              <w:t xml:space="preserve"> </w:t>
            </w:r>
            <w:r w:rsidR="00D95BCA" w:rsidRPr="007C163E">
              <w:rPr>
                <w:rFonts w:eastAsia="Courier New"/>
                <w:b/>
                <w:sz w:val="24"/>
                <w:szCs w:val="24"/>
                <w:rPrChange w:id="2004" w:author="Phùng Nguyễn Minh Tâm" w:date="2018-12-19T17:03:00Z">
                  <w:rPr>
                    <w:rFonts w:eastAsia="Courier New"/>
                    <w:b/>
                    <w:color w:val="AA2242"/>
                    <w:sz w:val="24"/>
                    <w:szCs w:val="24"/>
                  </w:rPr>
                </w:rPrChange>
              </w:rPr>
              <w:t xml:space="preserve">Internet Banking </w:t>
            </w:r>
            <w:r w:rsidR="00D95BCA" w:rsidRPr="007C163E">
              <w:rPr>
                <w:rFonts w:eastAsia="Courier New"/>
                <w:sz w:val="24"/>
                <w:szCs w:val="24"/>
                <w:rPrChange w:id="2005" w:author="Phùng Nguyễn Minh Tâm" w:date="2018-12-19T17:03:00Z">
                  <w:rPr>
                    <w:rFonts w:eastAsia="Courier New"/>
                    <w:color w:val="AA2242"/>
                    <w:sz w:val="24"/>
                    <w:szCs w:val="24"/>
                  </w:rPr>
                </w:rPrChange>
              </w:rPr>
              <w:t>(tại https://ibank.agribank.com.vn/ibank</w:t>
            </w:r>
            <w:r w:rsidR="00D95BCA" w:rsidRPr="007C163E">
              <w:rPr>
                <w:rFonts w:eastAsia="Courier New"/>
                <w:i/>
                <w:sz w:val="24"/>
                <w:szCs w:val="24"/>
                <w:rPrChange w:id="2006" w:author="Phùng Nguyễn Minh Tâm" w:date="2018-12-19T17:03:00Z">
                  <w:rPr>
                    <w:rFonts w:eastAsia="Courier New"/>
                    <w:i/>
                    <w:color w:val="AA2242"/>
                    <w:sz w:val="24"/>
                    <w:szCs w:val="24"/>
                  </w:rPr>
                </w:rPrChange>
              </w:rPr>
              <w:t>/ at https://ibank.agribank.com.vn/ibank</w:t>
            </w:r>
            <w:r w:rsidR="00D95BCA" w:rsidRPr="007C163E">
              <w:rPr>
                <w:rFonts w:eastAsia="Courier New"/>
                <w:sz w:val="24"/>
                <w:szCs w:val="24"/>
                <w:rPrChange w:id="2007" w:author="Phùng Nguyễn Minh Tâm" w:date="2018-12-19T17:03:00Z">
                  <w:rPr>
                    <w:rFonts w:eastAsia="Courier New"/>
                    <w:color w:val="AA2242"/>
                    <w:sz w:val="24"/>
                    <w:szCs w:val="24"/>
                  </w:rPr>
                </w:rPrChange>
              </w:rPr>
              <w:t>)</w:t>
            </w:r>
          </w:p>
        </w:tc>
      </w:tr>
      <w:tr w:rsidR="007C163E" w:rsidRPr="007C163E" w:rsidTr="007227EA">
        <w:trPr>
          <w:trHeight w:val="566"/>
        </w:trPr>
        <w:tc>
          <w:tcPr>
            <w:tcW w:w="3717" w:type="dxa"/>
            <w:gridSpan w:val="6"/>
            <w:tcBorders>
              <w:top w:val="nil"/>
              <w:left w:val="single" w:sz="4" w:space="0" w:color="auto"/>
              <w:bottom w:val="nil"/>
              <w:right w:val="nil"/>
            </w:tcBorders>
            <w:shd w:val="clear" w:color="auto" w:fill="auto"/>
          </w:tcPr>
          <w:p w:rsidR="00D95BCA" w:rsidRPr="007C163E" w:rsidRDefault="00201235" w:rsidP="00141D37">
            <w:pPr>
              <w:ind w:right="-103"/>
              <w:rPr>
                <w:rFonts w:eastAsia="Courier New"/>
                <w:sz w:val="24"/>
                <w:szCs w:val="24"/>
              </w:rPr>
            </w:pPr>
            <w:r w:rsidRPr="007C163E">
              <w:rPr>
                <w:rFonts w:eastAsia="Courier New"/>
                <w:b/>
                <w:sz w:val="24"/>
                <w:szCs w:val="24"/>
              </w:rPr>
              <w:t>a)</w:t>
            </w:r>
            <w:r w:rsidRPr="007C163E">
              <w:rPr>
                <w:rFonts w:eastAsia="Courier New"/>
                <w:sz w:val="24"/>
                <w:szCs w:val="24"/>
              </w:rPr>
              <w:t xml:space="preserve"> </w:t>
            </w:r>
            <w:sdt>
              <w:sdtPr>
                <w:rPr>
                  <w:rFonts w:eastAsia="Courier New"/>
                </w:rPr>
                <w:id w:val="1421763199"/>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D95BCA" w:rsidRPr="007C163E">
              <w:rPr>
                <w:rFonts w:eastAsia="Courier New"/>
                <w:sz w:val="24"/>
                <w:szCs w:val="24"/>
              </w:rPr>
              <w:t>Dịch vụ phi tài chính</w:t>
            </w:r>
            <w:r w:rsidR="003D68B2" w:rsidRPr="007C163E">
              <w:rPr>
                <w:rStyle w:val="FootnoteReference"/>
                <w:rFonts w:eastAsia="Courier New"/>
                <w:sz w:val="24"/>
                <w:szCs w:val="24"/>
              </w:rPr>
              <w:footnoteReference w:id="3"/>
            </w:r>
          </w:p>
          <w:p w:rsidR="00D95BCA" w:rsidRPr="007C163E" w:rsidRDefault="00201235" w:rsidP="003D68B2">
            <w:pPr>
              <w:ind w:right="-103"/>
              <w:rPr>
                <w:rFonts w:eastAsia="Courier New"/>
                <w:sz w:val="24"/>
                <w:szCs w:val="24"/>
              </w:rPr>
            </w:pPr>
            <w:r w:rsidRPr="007C163E">
              <w:rPr>
                <w:rFonts w:eastAsia="Courier New"/>
                <w:i/>
                <w:sz w:val="24"/>
                <w:szCs w:val="24"/>
              </w:rPr>
              <w:t xml:space="preserve">     </w:t>
            </w:r>
            <w:r w:rsidR="00B435D4" w:rsidRPr="007C163E">
              <w:rPr>
                <w:rFonts w:eastAsia="Courier New"/>
                <w:i/>
                <w:sz w:val="24"/>
                <w:szCs w:val="24"/>
              </w:rPr>
              <w:t xml:space="preserve">  </w:t>
            </w:r>
            <w:r w:rsidR="00F54A30" w:rsidRPr="007C163E">
              <w:rPr>
                <w:rFonts w:eastAsia="Courier New"/>
                <w:i/>
                <w:sz w:val="24"/>
                <w:szCs w:val="24"/>
              </w:rPr>
              <w:t xml:space="preserve"> </w:t>
            </w:r>
            <w:r w:rsidR="00B435D4" w:rsidRPr="007C163E">
              <w:rPr>
                <w:rFonts w:eastAsia="Courier New"/>
                <w:i/>
                <w:sz w:val="24"/>
                <w:szCs w:val="24"/>
              </w:rPr>
              <w:t xml:space="preserve"> </w:t>
            </w:r>
            <w:r w:rsidR="00D95BCA" w:rsidRPr="007C163E">
              <w:rPr>
                <w:rFonts w:eastAsia="Courier New"/>
                <w:i/>
                <w:sz w:val="24"/>
                <w:szCs w:val="24"/>
              </w:rPr>
              <w:t>Non-financial services</w:t>
            </w:r>
          </w:p>
        </w:tc>
        <w:tc>
          <w:tcPr>
            <w:tcW w:w="3579" w:type="dxa"/>
            <w:gridSpan w:val="8"/>
            <w:tcBorders>
              <w:top w:val="nil"/>
              <w:left w:val="nil"/>
              <w:bottom w:val="nil"/>
              <w:right w:val="nil"/>
            </w:tcBorders>
            <w:shd w:val="clear" w:color="auto" w:fill="auto"/>
          </w:tcPr>
          <w:p w:rsidR="00D95BCA" w:rsidRPr="007C163E" w:rsidRDefault="00107E01" w:rsidP="00B435D4">
            <w:pPr>
              <w:ind w:right="-103"/>
              <w:jc w:val="both"/>
              <w:rPr>
                <w:rFonts w:eastAsia="Courier New"/>
                <w:sz w:val="24"/>
                <w:szCs w:val="24"/>
              </w:rPr>
            </w:pPr>
            <w:sdt>
              <w:sdtPr>
                <w:rPr>
                  <w:rFonts w:eastAsia="Courier New"/>
                </w:rPr>
                <w:id w:val="-608591989"/>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D95BCA" w:rsidRPr="007C163E">
              <w:rPr>
                <w:rFonts w:eastAsia="Courier New"/>
                <w:sz w:val="24"/>
                <w:szCs w:val="24"/>
              </w:rPr>
              <w:t>Dịch vụ thanh  toán</w:t>
            </w:r>
          </w:p>
          <w:p w:rsidR="00D95BCA" w:rsidRPr="007C163E" w:rsidRDefault="00B435D4" w:rsidP="00B435D4">
            <w:pPr>
              <w:ind w:right="-103"/>
              <w:jc w:val="both"/>
              <w:rPr>
                <w:rFonts w:eastAsia="Courier New"/>
                <w:i/>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D95BCA" w:rsidRPr="007C163E">
              <w:rPr>
                <w:rFonts w:eastAsia="Courier New"/>
                <w:i/>
                <w:sz w:val="24"/>
                <w:szCs w:val="24"/>
              </w:rPr>
              <w:t>Payment services</w:t>
            </w:r>
          </w:p>
        </w:tc>
        <w:tc>
          <w:tcPr>
            <w:tcW w:w="3166" w:type="dxa"/>
            <w:gridSpan w:val="3"/>
            <w:tcBorders>
              <w:top w:val="nil"/>
              <w:left w:val="nil"/>
              <w:bottom w:val="nil"/>
              <w:right w:val="single" w:sz="4" w:space="0" w:color="auto"/>
            </w:tcBorders>
            <w:shd w:val="clear" w:color="auto" w:fill="auto"/>
          </w:tcPr>
          <w:p w:rsidR="00D95BCA" w:rsidRPr="007C163E" w:rsidRDefault="00107E01" w:rsidP="00B435D4">
            <w:pPr>
              <w:ind w:right="39"/>
              <w:jc w:val="both"/>
              <w:rPr>
                <w:rFonts w:eastAsia="Courier New"/>
                <w:sz w:val="24"/>
                <w:szCs w:val="24"/>
              </w:rPr>
            </w:pPr>
            <w:sdt>
              <w:sdtPr>
                <w:rPr>
                  <w:rFonts w:eastAsia="Courier New"/>
                </w:rPr>
                <w:id w:val="-1275702002"/>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D95BCA" w:rsidRPr="007C163E">
              <w:rPr>
                <w:rFonts w:eastAsia="Courier New"/>
                <w:sz w:val="24"/>
                <w:szCs w:val="24"/>
              </w:rPr>
              <w:t xml:space="preserve">Dịch vụ tài chính </w:t>
            </w:r>
          </w:p>
          <w:p w:rsidR="00D95BCA" w:rsidRPr="007C163E" w:rsidRDefault="00B435D4" w:rsidP="00B435D4">
            <w:pPr>
              <w:ind w:right="619"/>
              <w:jc w:val="both"/>
              <w:rPr>
                <w:rFonts w:eastAsia="Courier New"/>
                <w:b/>
                <w:noProof/>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D95BCA" w:rsidRPr="007C163E">
              <w:rPr>
                <w:rFonts w:eastAsia="Courier New"/>
                <w:i/>
                <w:sz w:val="24"/>
                <w:szCs w:val="24"/>
              </w:rPr>
              <w:t>Financial services</w:t>
            </w:r>
          </w:p>
        </w:tc>
      </w:tr>
      <w:tr w:rsidR="007C163E" w:rsidRPr="007C163E" w:rsidTr="007227EA">
        <w:trPr>
          <w:trHeight w:val="1172"/>
        </w:trPr>
        <w:tc>
          <w:tcPr>
            <w:tcW w:w="10462" w:type="dxa"/>
            <w:gridSpan w:val="17"/>
            <w:tcBorders>
              <w:top w:val="nil"/>
              <w:left w:val="single" w:sz="4" w:space="0" w:color="auto"/>
              <w:bottom w:val="nil"/>
              <w:right w:val="single" w:sz="4" w:space="0" w:color="auto"/>
            </w:tcBorders>
            <w:shd w:val="clear" w:color="auto" w:fill="auto"/>
          </w:tcPr>
          <w:p w:rsidR="00D95BCA" w:rsidRPr="007C163E" w:rsidRDefault="00201235" w:rsidP="00141D37">
            <w:pPr>
              <w:ind w:right="58"/>
              <w:rPr>
                <w:rFonts w:eastAsia="Courier New"/>
                <w:b/>
                <w:i/>
                <w:noProof/>
                <w:spacing w:val="-4"/>
                <w:sz w:val="24"/>
                <w:szCs w:val="24"/>
              </w:rPr>
            </w:pPr>
            <w:r w:rsidRPr="007C163E">
              <w:rPr>
                <w:rFonts w:eastAsia="Courier New"/>
                <w:b/>
                <w:noProof/>
                <w:spacing w:val="-4"/>
                <w:sz w:val="24"/>
                <w:szCs w:val="24"/>
              </w:rPr>
              <w:t xml:space="preserve">b) </w:t>
            </w:r>
            <w:r w:rsidR="00D95BCA" w:rsidRPr="007C163E">
              <w:rPr>
                <w:rFonts w:eastAsia="Courier New"/>
                <w:b/>
                <w:noProof/>
                <w:spacing w:val="-4"/>
                <w:sz w:val="24"/>
                <w:szCs w:val="24"/>
              </w:rPr>
              <w:t>Tài khoản sử dụng</w:t>
            </w:r>
            <w:r w:rsidR="00D3370F" w:rsidRPr="007C163E">
              <w:rPr>
                <w:rFonts w:eastAsia="Courier New"/>
                <w:b/>
                <w:noProof/>
                <w:spacing w:val="-4"/>
                <w:sz w:val="24"/>
                <w:szCs w:val="24"/>
              </w:rPr>
              <w:t>/</w:t>
            </w:r>
            <w:r w:rsidR="00D3370F" w:rsidRPr="007C163E">
              <w:rPr>
                <w:rFonts w:eastAsia="Courier New"/>
                <w:b/>
                <w:i/>
                <w:noProof/>
                <w:spacing w:val="-4"/>
                <w:sz w:val="24"/>
                <w:szCs w:val="24"/>
                <w:rPrChange w:id="2008" w:author="Phùng Nguyễn Minh Tâm" w:date="2018-12-19T17:03:00Z">
                  <w:rPr>
                    <w:rFonts w:eastAsia="Courier New"/>
                    <w:b/>
                    <w:i/>
                    <w:noProof/>
                    <w:color w:val="FF0000"/>
                    <w:spacing w:val="-4"/>
                    <w:sz w:val="24"/>
                    <w:szCs w:val="24"/>
                  </w:rPr>
                </w:rPrChange>
              </w:rPr>
              <w:t>Using Account</w:t>
            </w:r>
          </w:p>
          <w:tbl>
            <w:tblPr>
              <w:tblStyle w:val="TableGrid"/>
              <w:tblW w:w="0" w:type="auto"/>
              <w:tblLook w:val="04A0" w:firstRow="1" w:lastRow="0" w:firstColumn="1" w:lastColumn="0" w:noHBand="0" w:noVBand="1"/>
            </w:tblPr>
            <w:tblGrid>
              <w:gridCol w:w="3998"/>
              <w:gridCol w:w="3112"/>
              <w:gridCol w:w="3113"/>
            </w:tblGrid>
            <w:tr w:rsidR="007C163E" w:rsidRPr="007C163E" w:rsidTr="00D3370F">
              <w:tc>
                <w:tcPr>
                  <w:tcW w:w="3998" w:type="dxa"/>
                </w:tcPr>
                <w:p w:rsidR="00D95BCA" w:rsidRPr="007C163E" w:rsidRDefault="00D95BCA" w:rsidP="00D3370F">
                  <w:pPr>
                    <w:pStyle w:val="ListParagraph"/>
                    <w:numPr>
                      <w:ilvl w:val="0"/>
                      <w:numId w:val="87"/>
                    </w:numPr>
                    <w:tabs>
                      <w:tab w:val="left" w:pos="306"/>
                    </w:tabs>
                    <w:ind w:left="0" w:right="-108" w:firstLine="0"/>
                    <w:rPr>
                      <w:rFonts w:eastAsia="Courier New"/>
                      <w:noProof/>
                      <w:spacing w:val="-4"/>
                    </w:rPr>
                  </w:pPr>
                  <w:r w:rsidRPr="007C163E">
                    <w:rPr>
                      <w:rFonts w:eastAsia="Courier New"/>
                      <w:noProof/>
                      <w:spacing w:val="-4"/>
                      <w:rPrChange w:id="2009" w:author="Phùng Nguyễn Minh Tâm" w:date="2018-12-19T17:03:00Z">
                        <w:rPr>
                          <w:rFonts w:eastAsia="Courier New"/>
                          <w:noProof/>
                          <w:spacing w:val="-4"/>
                          <w:sz w:val="20"/>
                          <w:szCs w:val="20"/>
                        </w:rPr>
                      </w:rPrChange>
                    </w:rPr>
                    <w:t>Tài khoản mặc định</w:t>
                  </w:r>
                  <w:r w:rsidR="00D3370F" w:rsidRPr="007C163E">
                    <w:rPr>
                      <w:rFonts w:eastAsia="Courier New"/>
                      <w:noProof/>
                      <w:spacing w:val="-4"/>
                      <w:rPrChange w:id="2010" w:author="Phùng Nguyễn Minh Tâm" w:date="2018-12-19T17:03:00Z">
                        <w:rPr>
                          <w:rFonts w:eastAsia="Courier New"/>
                          <w:noProof/>
                          <w:spacing w:val="-4"/>
                          <w:sz w:val="20"/>
                          <w:szCs w:val="20"/>
                        </w:rPr>
                      </w:rPrChange>
                    </w:rPr>
                    <w:t>/</w:t>
                  </w:r>
                  <w:r w:rsidR="00D3370F" w:rsidRPr="007C163E">
                    <w:rPr>
                      <w:rFonts w:eastAsia="Courier New"/>
                      <w:i/>
                      <w:noProof/>
                      <w:spacing w:val="-4"/>
                      <w:rPrChange w:id="2011" w:author="Phùng Nguyễn Minh Tâm" w:date="2018-12-19T17:03:00Z">
                        <w:rPr>
                          <w:rFonts w:eastAsia="Courier New"/>
                          <w:i/>
                          <w:noProof/>
                          <w:spacing w:val="-4"/>
                          <w:sz w:val="20"/>
                          <w:szCs w:val="20"/>
                        </w:rPr>
                      </w:rPrChange>
                    </w:rPr>
                    <w:t>Default Account</w:t>
                  </w:r>
                </w:p>
                <w:p w:rsidR="00D95BCA" w:rsidRPr="007C163E" w:rsidRDefault="00D95BCA" w:rsidP="00141D37">
                  <w:pPr>
                    <w:ind w:left="360" w:right="58"/>
                    <w:rPr>
                      <w:rFonts w:eastAsia="Courier New"/>
                      <w:b/>
                      <w:noProof/>
                      <w:spacing w:val="-4"/>
                    </w:rPr>
                  </w:pPr>
                </w:p>
              </w:tc>
              <w:tc>
                <w:tcPr>
                  <w:tcW w:w="3112"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3.</w:t>
                  </w:r>
                </w:p>
              </w:tc>
              <w:tc>
                <w:tcPr>
                  <w:tcW w:w="3113"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5.</w:t>
                  </w:r>
                </w:p>
              </w:tc>
            </w:tr>
            <w:tr w:rsidR="007C163E" w:rsidRPr="007C163E" w:rsidTr="00D3370F">
              <w:tc>
                <w:tcPr>
                  <w:tcW w:w="3998"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2.</w:t>
                  </w:r>
                </w:p>
              </w:tc>
              <w:tc>
                <w:tcPr>
                  <w:tcW w:w="3112"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4.</w:t>
                  </w:r>
                </w:p>
              </w:tc>
              <w:tc>
                <w:tcPr>
                  <w:tcW w:w="3113" w:type="dxa"/>
                </w:tcPr>
                <w:p w:rsidR="00D95BCA" w:rsidRPr="007C163E" w:rsidRDefault="00D95BCA" w:rsidP="00141D37">
                  <w:pPr>
                    <w:ind w:right="58"/>
                    <w:rPr>
                      <w:rFonts w:eastAsia="Courier New"/>
                      <w:noProof/>
                      <w:spacing w:val="-4"/>
                      <w:sz w:val="24"/>
                      <w:szCs w:val="24"/>
                    </w:rPr>
                  </w:pPr>
                  <w:r w:rsidRPr="007C163E">
                    <w:rPr>
                      <w:rFonts w:eastAsia="Courier New"/>
                      <w:noProof/>
                      <w:spacing w:val="-4"/>
                      <w:sz w:val="24"/>
                      <w:szCs w:val="24"/>
                    </w:rPr>
                    <w:t>6.</w:t>
                  </w:r>
                </w:p>
              </w:tc>
            </w:tr>
          </w:tbl>
          <w:p w:rsidR="00D95BCA" w:rsidRPr="007C163E" w:rsidRDefault="00D95BCA" w:rsidP="00E26943">
            <w:pPr>
              <w:ind w:right="58"/>
              <w:rPr>
                <w:rFonts w:eastAsia="Courier New"/>
                <w:i/>
                <w:noProof/>
                <w:sz w:val="24"/>
                <w:szCs w:val="24"/>
              </w:rPr>
            </w:pPr>
          </w:p>
        </w:tc>
      </w:tr>
      <w:tr w:rsidR="007C163E" w:rsidRPr="007C163E" w:rsidTr="007227EA">
        <w:trPr>
          <w:trHeight w:val="369"/>
        </w:trPr>
        <w:tc>
          <w:tcPr>
            <w:tcW w:w="10462" w:type="dxa"/>
            <w:gridSpan w:val="17"/>
            <w:tcBorders>
              <w:top w:val="nil"/>
              <w:left w:val="single" w:sz="4" w:space="0" w:color="auto"/>
              <w:bottom w:val="nil"/>
              <w:right w:val="single" w:sz="4" w:space="0" w:color="auto"/>
            </w:tcBorders>
            <w:shd w:val="clear" w:color="auto" w:fill="auto"/>
          </w:tcPr>
          <w:p w:rsidR="00D95BCA" w:rsidRPr="007C163E" w:rsidRDefault="00E26943" w:rsidP="00141D37">
            <w:pPr>
              <w:ind w:right="-103"/>
              <w:rPr>
                <w:rFonts w:eastAsia="Courier New"/>
                <w:i/>
                <w:sz w:val="24"/>
                <w:szCs w:val="24"/>
              </w:rPr>
            </w:pPr>
            <w:r w:rsidRPr="007C163E">
              <w:rPr>
                <w:rFonts w:eastAsia="Courier New"/>
                <w:b/>
                <w:sz w:val="24"/>
                <w:szCs w:val="24"/>
              </w:rPr>
              <w:t>c</w:t>
            </w:r>
            <w:r w:rsidR="00201235" w:rsidRPr="007C163E">
              <w:rPr>
                <w:rFonts w:eastAsia="Courier New"/>
                <w:b/>
                <w:sz w:val="24"/>
                <w:szCs w:val="24"/>
              </w:rPr>
              <w:t xml:space="preserve">) </w:t>
            </w:r>
            <w:r w:rsidR="00D95BCA" w:rsidRPr="007C163E">
              <w:rPr>
                <w:rFonts w:eastAsia="Courier New"/>
                <w:b/>
                <w:sz w:val="24"/>
                <w:szCs w:val="24"/>
              </w:rPr>
              <w:t>Hạn mức chuyển khoản đặc biệt/</w:t>
            </w:r>
            <w:r w:rsidR="00D95BCA" w:rsidRPr="007C163E">
              <w:rPr>
                <w:rFonts w:eastAsia="Courier New"/>
                <w:i/>
                <w:sz w:val="24"/>
                <w:szCs w:val="24"/>
              </w:rPr>
              <w:t>Special limit for transfer</w:t>
            </w:r>
          </w:p>
        </w:tc>
      </w:tr>
      <w:tr w:rsidR="007C163E" w:rsidRPr="007C163E" w:rsidTr="007227EA">
        <w:trPr>
          <w:trHeight w:val="566"/>
        </w:trPr>
        <w:tc>
          <w:tcPr>
            <w:tcW w:w="3717" w:type="dxa"/>
            <w:gridSpan w:val="6"/>
            <w:tcBorders>
              <w:top w:val="nil"/>
              <w:left w:val="single" w:sz="4" w:space="0" w:color="auto"/>
              <w:bottom w:val="nil"/>
              <w:right w:val="nil"/>
            </w:tcBorders>
            <w:shd w:val="clear" w:color="auto" w:fill="auto"/>
          </w:tcPr>
          <w:p w:rsidR="00D95BCA" w:rsidRPr="007C163E" w:rsidRDefault="00D95BCA" w:rsidP="00141D37">
            <w:pPr>
              <w:ind w:right="-51"/>
              <w:rPr>
                <w:rFonts w:eastAsia="Courier New"/>
                <w:sz w:val="24"/>
                <w:szCs w:val="24"/>
              </w:rPr>
            </w:pPr>
            <w:r w:rsidRPr="007C163E">
              <w:rPr>
                <w:rFonts w:eastAsia="Courier New"/>
                <w:sz w:val="24"/>
                <w:szCs w:val="24"/>
              </w:rPr>
              <w:t>Tài khoản sử dụng hạn mức đặc biệt</w:t>
            </w:r>
          </w:p>
          <w:p w:rsidR="00D95BCA" w:rsidRPr="007C163E" w:rsidRDefault="00D95BCA" w:rsidP="00141D37">
            <w:pPr>
              <w:ind w:right="-103"/>
              <w:rPr>
                <w:rFonts w:eastAsia="Courier New"/>
                <w:i/>
                <w:sz w:val="24"/>
                <w:szCs w:val="24"/>
              </w:rPr>
            </w:pPr>
            <w:r w:rsidRPr="007C163E">
              <w:rPr>
                <w:rFonts w:eastAsia="Courier New"/>
                <w:i/>
                <w:sz w:val="24"/>
                <w:szCs w:val="24"/>
              </w:rPr>
              <w:t>Account using special limit</w:t>
            </w:r>
          </w:p>
          <w:tbl>
            <w:tblPr>
              <w:tblStyle w:val="TableGrid"/>
              <w:tblW w:w="0" w:type="auto"/>
              <w:tblLook w:val="04A0" w:firstRow="1" w:lastRow="0" w:firstColumn="1" w:lastColumn="0" w:noHBand="0" w:noVBand="1"/>
            </w:tblPr>
            <w:tblGrid>
              <w:gridCol w:w="3411"/>
            </w:tblGrid>
            <w:tr w:rsidR="007C163E" w:rsidRPr="007C163E" w:rsidTr="00141D37">
              <w:tc>
                <w:tcPr>
                  <w:tcW w:w="3411" w:type="dxa"/>
                </w:tcPr>
                <w:p w:rsidR="00D95BCA" w:rsidRPr="007C163E" w:rsidRDefault="00D95BCA" w:rsidP="00141D37">
                  <w:pPr>
                    <w:ind w:right="-103"/>
                    <w:rPr>
                      <w:rFonts w:eastAsia="Courier New"/>
                      <w:i/>
                      <w:sz w:val="24"/>
                      <w:szCs w:val="24"/>
                    </w:rPr>
                  </w:pPr>
                </w:p>
              </w:tc>
            </w:tr>
          </w:tbl>
          <w:p w:rsidR="00D95BCA" w:rsidRPr="007C163E" w:rsidRDefault="00D95BCA" w:rsidP="00141D37">
            <w:pPr>
              <w:ind w:right="-103"/>
              <w:rPr>
                <w:rFonts w:eastAsia="Courier New"/>
                <w:i/>
                <w:sz w:val="4"/>
                <w:szCs w:val="4"/>
              </w:rPr>
            </w:pPr>
          </w:p>
        </w:tc>
        <w:tc>
          <w:tcPr>
            <w:tcW w:w="3412" w:type="dxa"/>
            <w:gridSpan w:val="6"/>
            <w:tcBorders>
              <w:top w:val="nil"/>
              <w:left w:val="nil"/>
              <w:bottom w:val="nil"/>
              <w:right w:val="nil"/>
            </w:tcBorders>
            <w:shd w:val="clear" w:color="auto" w:fill="auto"/>
          </w:tcPr>
          <w:p w:rsidR="00D95BCA" w:rsidRPr="007C163E" w:rsidRDefault="00D95BCA" w:rsidP="00141D37">
            <w:pPr>
              <w:ind w:right="-103"/>
              <w:rPr>
                <w:rFonts w:eastAsia="Courier New"/>
                <w:sz w:val="24"/>
                <w:szCs w:val="24"/>
              </w:rPr>
            </w:pPr>
            <w:r w:rsidRPr="007C163E">
              <w:rPr>
                <w:rFonts w:eastAsia="Courier New"/>
                <w:sz w:val="24"/>
                <w:szCs w:val="24"/>
              </w:rPr>
              <w:t>Hạn mức giao dịch lần</w:t>
            </w:r>
          </w:p>
          <w:p w:rsidR="00D95BCA" w:rsidRPr="007C163E" w:rsidRDefault="00D95BCA" w:rsidP="00141D37">
            <w:pPr>
              <w:ind w:right="-103"/>
              <w:rPr>
                <w:rFonts w:eastAsia="Courier New"/>
                <w:i/>
                <w:sz w:val="24"/>
                <w:szCs w:val="24"/>
              </w:rPr>
            </w:pPr>
            <w:r w:rsidRPr="007C163E">
              <w:rPr>
                <w:rFonts w:eastAsia="Courier New"/>
                <w:i/>
                <w:sz w:val="24"/>
                <w:szCs w:val="24"/>
              </w:rPr>
              <w:t xml:space="preserve"> Entry limit</w:t>
            </w:r>
          </w:p>
          <w:tbl>
            <w:tblPr>
              <w:tblStyle w:val="TableGrid"/>
              <w:tblW w:w="0" w:type="auto"/>
              <w:tblLook w:val="04A0" w:firstRow="1" w:lastRow="0" w:firstColumn="1" w:lastColumn="0" w:noHBand="0" w:noVBand="1"/>
            </w:tblPr>
            <w:tblGrid>
              <w:gridCol w:w="3186"/>
            </w:tblGrid>
            <w:tr w:rsidR="007C163E" w:rsidRPr="007C163E" w:rsidTr="00141D37">
              <w:tc>
                <w:tcPr>
                  <w:tcW w:w="3318" w:type="dxa"/>
                </w:tcPr>
                <w:p w:rsidR="00D95BCA" w:rsidRPr="007C163E" w:rsidRDefault="00D95BCA" w:rsidP="002547A5">
                  <w:pPr>
                    <w:jc w:val="right"/>
                    <w:rPr>
                      <w:rFonts w:eastAsia="Courier New"/>
                      <w:sz w:val="24"/>
                      <w:szCs w:val="24"/>
                    </w:rPr>
                  </w:pPr>
                  <w:r w:rsidRPr="007C163E">
                    <w:rPr>
                      <w:rFonts w:eastAsia="Courier New"/>
                      <w:sz w:val="24"/>
                      <w:szCs w:val="24"/>
                    </w:rPr>
                    <w:t>VND</w:t>
                  </w:r>
                </w:p>
              </w:tc>
            </w:tr>
          </w:tbl>
          <w:p w:rsidR="00D95BCA" w:rsidRPr="007C163E" w:rsidRDefault="00D95BCA" w:rsidP="00141D3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D95BCA" w:rsidRPr="007C163E" w:rsidRDefault="00D95BCA" w:rsidP="00141D37">
            <w:pPr>
              <w:ind w:right="39"/>
              <w:rPr>
                <w:rFonts w:eastAsia="Courier New"/>
                <w:sz w:val="24"/>
                <w:szCs w:val="24"/>
              </w:rPr>
            </w:pPr>
            <w:r w:rsidRPr="007C163E">
              <w:rPr>
                <w:rFonts w:eastAsia="Courier New"/>
                <w:sz w:val="24"/>
                <w:szCs w:val="24"/>
              </w:rPr>
              <w:t xml:space="preserve">Hạn mức giao dịch ngày </w:t>
            </w:r>
          </w:p>
          <w:p w:rsidR="00D95BCA" w:rsidRPr="007C163E" w:rsidRDefault="00D95BCA" w:rsidP="00141D37">
            <w:pPr>
              <w:ind w:right="619"/>
              <w:rPr>
                <w:rFonts w:eastAsia="Courier New"/>
                <w:i/>
                <w:sz w:val="24"/>
                <w:szCs w:val="24"/>
              </w:rPr>
            </w:pPr>
            <w:r w:rsidRPr="007C163E">
              <w:rPr>
                <w:rFonts w:eastAsia="Courier New"/>
                <w:i/>
                <w:sz w:val="24"/>
                <w:szCs w:val="24"/>
              </w:rPr>
              <w:t xml:space="preserve"> Daily limit</w:t>
            </w:r>
          </w:p>
          <w:tbl>
            <w:tblPr>
              <w:tblStyle w:val="TableGrid"/>
              <w:tblW w:w="3031" w:type="dxa"/>
              <w:tblLook w:val="04A0" w:firstRow="1" w:lastRow="0" w:firstColumn="1" w:lastColumn="0" w:noHBand="0" w:noVBand="1"/>
            </w:tblPr>
            <w:tblGrid>
              <w:gridCol w:w="3031"/>
            </w:tblGrid>
            <w:tr w:rsidR="007C163E" w:rsidRPr="007C163E" w:rsidTr="00141D37">
              <w:trPr>
                <w:trHeight w:val="277"/>
              </w:trPr>
              <w:tc>
                <w:tcPr>
                  <w:tcW w:w="3031" w:type="dxa"/>
                </w:tcPr>
                <w:p w:rsidR="00D95BCA" w:rsidRPr="007C163E" w:rsidRDefault="00D95BCA" w:rsidP="002547A5">
                  <w:pPr>
                    <w:ind w:right="-41"/>
                    <w:jc w:val="right"/>
                    <w:rPr>
                      <w:rFonts w:eastAsia="Courier New"/>
                      <w:noProof/>
                      <w:sz w:val="24"/>
                      <w:szCs w:val="24"/>
                    </w:rPr>
                  </w:pPr>
                  <w:r w:rsidRPr="007C163E">
                    <w:rPr>
                      <w:rFonts w:eastAsia="Courier New"/>
                      <w:noProof/>
                      <w:sz w:val="24"/>
                      <w:szCs w:val="24"/>
                    </w:rPr>
                    <w:t>VND</w:t>
                  </w:r>
                </w:p>
              </w:tc>
            </w:tr>
          </w:tbl>
          <w:p w:rsidR="00D95BCA" w:rsidRPr="007C163E" w:rsidRDefault="00D95BCA" w:rsidP="00141D37">
            <w:pPr>
              <w:ind w:right="619"/>
              <w:rPr>
                <w:rFonts w:eastAsia="Courier New"/>
                <w:b/>
                <w:noProof/>
                <w:sz w:val="24"/>
                <w:szCs w:val="24"/>
              </w:rPr>
            </w:pPr>
          </w:p>
        </w:tc>
      </w:tr>
      <w:tr w:rsidR="007C163E" w:rsidRPr="007C163E" w:rsidTr="007227EA">
        <w:tc>
          <w:tcPr>
            <w:tcW w:w="10462" w:type="dxa"/>
            <w:gridSpan w:val="17"/>
            <w:tcBorders>
              <w:top w:val="single" w:sz="4" w:space="0" w:color="auto"/>
              <w:bottom w:val="single" w:sz="4" w:space="0" w:color="auto"/>
            </w:tcBorders>
            <w:shd w:val="clear" w:color="auto" w:fill="auto"/>
          </w:tcPr>
          <w:p w:rsidR="00272F91" w:rsidRPr="007C163E" w:rsidRDefault="00E26943" w:rsidP="00E26943">
            <w:pPr>
              <w:ind w:right="-1"/>
              <w:jc w:val="both"/>
              <w:rPr>
                <w:rFonts w:eastAsia="Courier New"/>
                <w:b/>
                <w:i/>
                <w:spacing w:val="-4"/>
                <w:sz w:val="24"/>
                <w:szCs w:val="24"/>
              </w:rPr>
            </w:pPr>
            <w:r w:rsidRPr="007C163E">
              <w:rPr>
                <w:rFonts w:eastAsia="Courier New"/>
                <w:b/>
                <w:spacing w:val="-4"/>
                <w:sz w:val="24"/>
                <w:szCs w:val="24"/>
              </w:rPr>
              <w:t>d</w:t>
            </w:r>
            <w:r w:rsidR="00201235" w:rsidRPr="007C163E">
              <w:rPr>
                <w:rFonts w:eastAsia="Courier New"/>
                <w:b/>
                <w:spacing w:val="-4"/>
                <w:sz w:val="24"/>
                <w:szCs w:val="24"/>
              </w:rPr>
              <w:t xml:space="preserve">) </w:t>
            </w:r>
            <w:r w:rsidR="00272F91" w:rsidRPr="007C163E">
              <w:rPr>
                <w:rFonts w:eastAsia="Courier New"/>
                <w:b/>
                <w:spacing w:val="-4"/>
                <w:sz w:val="24"/>
                <w:szCs w:val="24"/>
              </w:rPr>
              <w:t>Thông tin người sử dụng dịch vụ</w:t>
            </w:r>
            <w:r w:rsidR="0072788D" w:rsidRPr="007C163E">
              <w:rPr>
                <w:rFonts w:eastAsia="Courier New"/>
                <w:b/>
                <w:spacing w:val="-4"/>
                <w:sz w:val="24"/>
                <w:szCs w:val="24"/>
              </w:rPr>
              <w:t xml:space="preserve"> thanh toán, tài chính</w:t>
            </w:r>
            <w:r w:rsidRPr="007C163E">
              <w:rPr>
                <w:rStyle w:val="FootnoteReference"/>
                <w:rFonts w:eastAsia="Courier New"/>
                <w:b/>
                <w:spacing w:val="-4"/>
                <w:sz w:val="24"/>
                <w:szCs w:val="24"/>
              </w:rPr>
              <w:footnoteReference w:id="4"/>
            </w:r>
            <w:r w:rsidR="00FD387B" w:rsidRPr="007C163E">
              <w:rPr>
                <w:rFonts w:eastAsia="Courier New"/>
                <w:b/>
                <w:spacing w:val="-4"/>
                <w:sz w:val="24"/>
                <w:szCs w:val="24"/>
              </w:rPr>
              <w:t>/</w:t>
            </w:r>
            <w:r w:rsidR="00FD387B" w:rsidRPr="007C163E">
              <w:rPr>
                <w:rFonts w:eastAsia="Courier New"/>
                <w:i/>
                <w:spacing w:val="-4"/>
                <w:sz w:val="24"/>
                <w:szCs w:val="24"/>
              </w:rPr>
              <w:t>User Information</w:t>
            </w:r>
            <w:r w:rsidR="0072788D" w:rsidRPr="007C163E">
              <w:rPr>
                <w:rFonts w:eastAsia="Courier New"/>
                <w:i/>
                <w:spacing w:val="-4"/>
                <w:sz w:val="24"/>
                <w:szCs w:val="24"/>
              </w:rPr>
              <w:t xml:space="preserve"> for payment/financial services</w:t>
            </w:r>
          </w:p>
        </w:tc>
      </w:tr>
      <w:tr w:rsidR="007C163E" w:rsidRPr="0051383C" w:rsidTr="007227EA">
        <w:tc>
          <w:tcPr>
            <w:tcW w:w="6949" w:type="dxa"/>
            <w:gridSpan w:val="9"/>
            <w:tcBorders>
              <w:top w:val="single" w:sz="4" w:space="0" w:color="auto"/>
              <w:bottom w:val="single" w:sz="4" w:space="0" w:color="auto"/>
              <w:right w:val="single" w:sz="4" w:space="0" w:color="auto"/>
            </w:tcBorders>
            <w:shd w:val="clear" w:color="auto" w:fill="AA3634"/>
          </w:tcPr>
          <w:p w:rsidR="000D7839" w:rsidRPr="0051383C" w:rsidRDefault="000D7839" w:rsidP="00B435D4">
            <w:pPr>
              <w:jc w:val="center"/>
              <w:rPr>
                <w:rFonts w:eastAsia="Courier New"/>
                <w:b/>
                <w:color w:val="FFFFFF" w:themeColor="background1"/>
                <w:sz w:val="24"/>
                <w:szCs w:val="24"/>
              </w:rPr>
            </w:pPr>
            <w:r w:rsidRPr="0051383C">
              <w:rPr>
                <w:rFonts w:eastAsia="Courier New"/>
                <w:b/>
                <w:color w:val="FFFFFF" w:themeColor="background1"/>
                <w:sz w:val="24"/>
                <w:szCs w:val="24"/>
              </w:rPr>
              <w:t>Vai trò người sử dụ</w:t>
            </w:r>
            <w:r w:rsidR="00334062" w:rsidRPr="0051383C">
              <w:rPr>
                <w:rFonts w:eastAsia="Courier New"/>
                <w:b/>
                <w:color w:val="FFFFFF" w:themeColor="background1"/>
                <w:sz w:val="24"/>
                <w:szCs w:val="24"/>
              </w:rPr>
              <w:t>ng</w:t>
            </w:r>
            <w:r w:rsidR="0072788D" w:rsidRPr="0051383C">
              <w:rPr>
                <w:rFonts w:eastAsia="Courier New"/>
                <w:b/>
                <w:color w:val="FFFFFF" w:themeColor="background1"/>
                <w:sz w:val="24"/>
                <w:szCs w:val="24"/>
              </w:rPr>
              <w:t xml:space="preserve"> </w:t>
            </w:r>
            <w:r w:rsidR="00334062" w:rsidRPr="0051383C">
              <w:rPr>
                <w:rFonts w:eastAsia="Courier New"/>
                <w:b/>
                <w:color w:val="FFFFFF" w:themeColor="background1"/>
                <w:sz w:val="24"/>
                <w:szCs w:val="24"/>
              </w:rPr>
              <w:t>/</w:t>
            </w:r>
            <w:r w:rsidRPr="0051383C">
              <w:rPr>
                <w:rFonts w:eastAsia="Courier New"/>
                <w:i/>
                <w:color w:val="FFFFFF" w:themeColor="background1"/>
                <w:sz w:val="24"/>
                <w:szCs w:val="24"/>
              </w:rPr>
              <w:t>User role</w:t>
            </w:r>
          </w:p>
        </w:tc>
        <w:tc>
          <w:tcPr>
            <w:tcW w:w="3513" w:type="dxa"/>
            <w:gridSpan w:val="8"/>
            <w:tcBorders>
              <w:top w:val="single" w:sz="4" w:space="0" w:color="auto"/>
              <w:left w:val="single" w:sz="4" w:space="0" w:color="auto"/>
              <w:bottom w:val="single" w:sz="4" w:space="0" w:color="auto"/>
            </w:tcBorders>
            <w:shd w:val="clear" w:color="auto" w:fill="AA3634"/>
          </w:tcPr>
          <w:p w:rsidR="000D7839" w:rsidRPr="0051383C" w:rsidRDefault="000D7839" w:rsidP="00E26943">
            <w:pPr>
              <w:jc w:val="center"/>
              <w:rPr>
                <w:rFonts w:eastAsia="Courier New"/>
                <w:b/>
                <w:color w:val="FFFFFF" w:themeColor="background1"/>
                <w:sz w:val="24"/>
                <w:szCs w:val="24"/>
              </w:rPr>
            </w:pPr>
            <w:r w:rsidRPr="0051383C">
              <w:rPr>
                <w:rFonts w:eastAsia="Courier New"/>
                <w:b/>
                <w:color w:val="FFFFFF" w:themeColor="background1"/>
                <w:sz w:val="24"/>
                <w:szCs w:val="24"/>
              </w:rPr>
              <w:t xml:space="preserve">Số lượng </w:t>
            </w:r>
            <w:r w:rsidR="00334062" w:rsidRPr="0051383C">
              <w:rPr>
                <w:rFonts w:eastAsia="Courier New"/>
                <w:b/>
                <w:color w:val="FFFFFF" w:themeColor="background1"/>
                <w:sz w:val="24"/>
                <w:szCs w:val="24"/>
              </w:rPr>
              <w:t>/</w:t>
            </w:r>
            <w:r w:rsidR="00334062" w:rsidRPr="0051383C">
              <w:rPr>
                <w:rFonts w:eastAsia="Courier New"/>
                <w:i/>
                <w:color w:val="FFFFFF" w:themeColor="background1"/>
                <w:sz w:val="24"/>
                <w:szCs w:val="24"/>
              </w:rPr>
              <w:t>Numbers</w:t>
            </w:r>
          </w:p>
        </w:tc>
      </w:tr>
      <w:tr w:rsidR="007C163E" w:rsidRPr="007C163E" w:rsidTr="007227EA">
        <w:tc>
          <w:tcPr>
            <w:tcW w:w="6949" w:type="dxa"/>
            <w:gridSpan w:val="9"/>
            <w:tcBorders>
              <w:top w:val="single" w:sz="4" w:space="0" w:color="auto"/>
              <w:bottom w:val="single" w:sz="4" w:space="0" w:color="auto"/>
              <w:right w:val="single" w:sz="4" w:space="0" w:color="auto"/>
            </w:tcBorders>
            <w:shd w:val="clear" w:color="auto" w:fill="auto"/>
          </w:tcPr>
          <w:p w:rsidR="000D7839" w:rsidRPr="007C163E" w:rsidRDefault="000D7839" w:rsidP="00B435D4">
            <w:pPr>
              <w:ind w:right="19"/>
              <w:jc w:val="both"/>
              <w:rPr>
                <w:rFonts w:eastAsia="Courier New"/>
                <w:b/>
                <w:sz w:val="24"/>
                <w:szCs w:val="24"/>
              </w:rPr>
            </w:pPr>
            <w:r w:rsidRPr="007C163E">
              <w:rPr>
                <w:rFonts w:eastAsia="Courier New"/>
                <w:sz w:val="24"/>
                <w:szCs w:val="24"/>
              </w:rPr>
              <w:t>Người tạo lệnh (tạo lập các lệnh giao dịch</w:t>
            </w:r>
            <w:r w:rsidR="00334062" w:rsidRPr="007C163E">
              <w:rPr>
                <w:rFonts w:eastAsia="Courier New"/>
                <w:sz w:val="24"/>
                <w:szCs w:val="24"/>
              </w:rPr>
              <w:t>, bắt buộc</w:t>
            </w:r>
            <w:r w:rsidRPr="007C163E">
              <w:rPr>
                <w:rFonts w:eastAsia="Courier New"/>
                <w:sz w:val="24"/>
                <w:szCs w:val="24"/>
              </w:rPr>
              <w:t>)/</w:t>
            </w:r>
            <w:r w:rsidRPr="007C163E">
              <w:rPr>
                <w:rFonts w:eastAsia="Courier New"/>
                <w:i/>
                <w:sz w:val="24"/>
                <w:szCs w:val="24"/>
              </w:rPr>
              <w:t xml:space="preserve"> Creator (create transaction orders</w:t>
            </w:r>
            <w:r w:rsidR="00334062" w:rsidRPr="007C163E">
              <w:rPr>
                <w:rFonts w:eastAsia="Courier New"/>
                <w:i/>
                <w:sz w:val="24"/>
                <w:szCs w:val="24"/>
              </w:rPr>
              <w:t>,</w:t>
            </w:r>
            <w:r w:rsidR="00D3370F" w:rsidRPr="007C163E">
              <w:rPr>
                <w:rFonts w:eastAsia="Courier New"/>
                <w:i/>
                <w:sz w:val="24"/>
                <w:szCs w:val="24"/>
              </w:rPr>
              <w:t xml:space="preserve"> mandatory</w:t>
            </w:r>
            <w:r w:rsidRPr="007C163E">
              <w:rPr>
                <w:rFonts w:eastAsia="Courier New"/>
                <w:i/>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0D7839" w:rsidRPr="007C163E" w:rsidRDefault="000D7839" w:rsidP="00334062">
            <w:pPr>
              <w:ind w:right="619"/>
              <w:jc w:val="center"/>
              <w:rPr>
                <w:rFonts w:eastAsia="Courier New"/>
                <w:b/>
                <w:sz w:val="24"/>
                <w:szCs w:val="24"/>
              </w:rPr>
            </w:pPr>
          </w:p>
        </w:tc>
      </w:tr>
      <w:tr w:rsidR="007C163E" w:rsidRPr="007C163E" w:rsidTr="007227EA">
        <w:tc>
          <w:tcPr>
            <w:tcW w:w="6949" w:type="dxa"/>
            <w:gridSpan w:val="9"/>
            <w:tcBorders>
              <w:top w:val="single" w:sz="4" w:space="0" w:color="auto"/>
              <w:bottom w:val="single" w:sz="4" w:space="0" w:color="auto"/>
              <w:right w:val="single" w:sz="4" w:space="0" w:color="auto"/>
            </w:tcBorders>
            <w:shd w:val="clear" w:color="auto" w:fill="auto"/>
          </w:tcPr>
          <w:p w:rsidR="000D7839" w:rsidRPr="007C163E" w:rsidRDefault="000D7839" w:rsidP="00B435D4">
            <w:pPr>
              <w:ind w:right="19"/>
              <w:jc w:val="both"/>
              <w:rPr>
                <w:rFonts w:eastAsia="Courier New"/>
                <w:b/>
                <w:sz w:val="24"/>
                <w:szCs w:val="24"/>
              </w:rPr>
            </w:pPr>
            <w:r w:rsidRPr="007C163E">
              <w:rPr>
                <w:rFonts w:eastAsia="Courier New"/>
                <w:sz w:val="24"/>
                <w:szCs w:val="24"/>
              </w:rPr>
              <w:t>Người kiểm soát (kiểm soát các lệnh giao dịch)/</w:t>
            </w:r>
            <w:r w:rsidRPr="007C163E">
              <w:rPr>
                <w:rFonts w:eastAsia="Courier New"/>
                <w:i/>
                <w:sz w:val="24"/>
                <w:szCs w:val="24"/>
              </w:rPr>
              <w:t xml:space="preserve"> Supervisor (supervise transaction orders)</w:t>
            </w:r>
          </w:p>
        </w:tc>
        <w:tc>
          <w:tcPr>
            <w:tcW w:w="3513" w:type="dxa"/>
            <w:gridSpan w:val="8"/>
            <w:tcBorders>
              <w:top w:val="single" w:sz="4" w:space="0" w:color="auto"/>
              <w:left w:val="single" w:sz="4" w:space="0" w:color="auto"/>
              <w:bottom w:val="single" w:sz="4" w:space="0" w:color="auto"/>
            </w:tcBorders>
            <w:shd w:val="clear" w:color="auto" w:fill="auto"/>
          </w:tcPr>
          <w:p w:rsidR="000D7839" w:rsidRPr="007C163E" w:rsidRDefault="000D7839" w:rsidP="00334062">
            <w:pPr>
              <w:ind w:right="619"/>
              <w:jc w:val="center"/>
              <w:rPr>
                <w:rFonts w:eastAsia="Courier New"/>
                <w:b/>
                <w:sz w:val="24"/>
                <w:szCs w:val="24"/>
              </w:rPr>
            </w:pPr>
          </w:p>
        </w:tc>
      </w:tr>
      <w:tr w:rsidR="007C163E" w:rsidRPr="007C163E" w:rsidTr="007227EA">
        <w:tc>
          <w:tcPr>
            <w:tcW w:w="6949" w:type="dxa"/>
            <w:gridSpan w:val="9"/>
            <w:tcBorders>
              <w:top w:val="single" w:sz="4" w:space="0" w:color="auto"/>
              <w:bottom w:val="single" w:sz="4" w:space="0" w:color="auto"/>
              <w:right w:val="single" w:sz="4" w:space="0" w:color="auto"/>
            </w:tcBorders>
            <w:shd w:val="clear" w:color="auto" w:fill="auto"/>
          </w:tcPr>
          <w:p w:rsidR="000D7839" w:rsidRPr="007C163E" w:rsidRDefault="000D7839" w:rsidP="00B435D4">
            <w:pPr>
              <w:ind w:right="19"/>
              <w:jc w:val="both"/>
              <w:rPr>
                <w:rFonts w:eastAsia="Courier New"/>
                <w:b/>
                <w:sz w:val="24"/>
                <w:szCs w:val="24"/>
              </w:rPr>
            </w:pPr>
            <w:r w:rsidRPr="007C163E">
              <w:rPr>
                <w:rFonts w:eastAsia="Courier New"/>
                <w:sz w:val="24"/>
                <w:szCs w:val="24"/>
              </w:rPr>
              <w:t>Người phê duyệt (kiểm soát và phê duyệt các lệnh giao dịch</w:t>
            </w:r>
            <w:r w:rsidR="00334062" w:rsidRPr="007C163E">
              <w:rPr>
                <w:rFonts w:eastAsia="Courier New"/>
                <w:sz w:val="24"/>
                <w:szCs w:val="24"/>
              </w:rPr>
              <w:t>, bắt buộc</w:t>
            </w:r>
            <w:r w:rsidRPr="007C163E">
              <w:rPr>
                <w:rFonts w:eastAsia="Courier New"/>
                <w:sz w:val="24"/>
                <w:szCs w:val="24"/>
              </w:rPr>
              <w:t>)/</w:t>
            </w:r>
            <w:r w:rsidRPr="007C163E">
              <w:rPr>
                <w:rFonts w:eastAsia="Courier New"/>
                <w:i/>
                <w:sz w:val="24"/>
                <w:szCs w:val="24"/>
              </w:rPr>
              <w:t xml:space="preserve"> </w:t>
            </w:r>
            <w:r w:rsidR="00D3370F" w:rsidRPr="007C163E">
              <w:rPr>
                <w:rFonts w:eastAsia="Courier New"/>
                <w:i/>
                <w:sz w:val="24"/>
                <w:szCs w:val="24"/>
              </w:rPr>
              <w:t>Approver (supervise and approve transaction orders, mandatory)</w:t>
            </w:r>
          </w:p>
        </w:tc>
        <w:tc>
          <w:tcPr>
            <w:tcW w:w="3513" w:type="dxa"/>
            <w:gridSpan w:val="8"/>
            <w:tcBorders>
              <w:top w:val="single" w:sz="4" w:space="0" w:color="auto"/>
              <w:left w:val="single" w:sz="4" w:space="0" w:color="auto"/>
              <w:bottom w:val="single" w:sz="4" w:space="0" w:color="auto"/>
            </w:tcBorders>
            <w:shd w:val="clear" w:color="auto" w:fill="auto"/>
          </w:tcPr>
          <w:p w:rsidR="000D7839" w:rsidRPr="007C163E" w:rsidRDefault="000D7839" w:rsidP="00334062">
            <w:pPr>
              <w:ind w:right="619"/>
              <w:jc w:val="center"/>
              <w:rPr>
                <w:rFonts w:eastAsia="Courier New"/>
                <w:b/>
                <w:sz w:val="24"/>
                <w:szCs w:val="24"/>
              </w:rPr>
            </w:pPr>
          </w:p>
        </w:tc>
      </w:tr>
      <w:tr w:rsidR="007C163E" w:rsidRPr="0051383C" w:rsidTr="007227EA">
        <w:tc>
          <w:tcPr>
            <w:tcW w:w="5483" w:type="dxa"/>
            <w:gridSpan w:val="7"/>
            <w:tcBorders>
              <w:top w:val="single" w:sz="4" w:space="0" w:color="auto"/>
              <w:bottom w:val="single" w:sz="4" w:space="0" w:color="auto"/>
              <w:right w:val="single" w:sz="4" w:space="0" w:color="auto"/>
            </w:tcBorders>
            <w:shd w:val="clear" w:color="auto" w:fill="AA3634"/>
          </w:tcPr>
          <w:p w:rsidR="003F51B8" w:rsidRPr="0051383C" w:rsidRDefault="003F51B8" w:rsidP="003F51B8">
            <w:pPr>
              <w:ind w:right="141"/>
              <w:jc w:val="center"/>
              <w:rPr>
                <w:rFonts w:eastAsia="Courier New"/>
                <w:color w:val="FFFFFF" w:themeColor="background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c>
          <w:tcPr>
            <w:tcW w:w="4979" w:type="dxa"/>
            <w:gridSpan w:val="10"/>
            <w:tcBorders>
              <w:top w:val="single" w:sz="4" w:space="0" w:color="auto"/>
              <w:left w:val="single" w:sz="4" w:space="0" w:color="auto"/>
              <w:bottom w:val="single" w:sz="4" w:space="0" w:color="auto"/>
            </w:tcBorders>
            <w:shd w:val="clear" w:color="auto" w:fill="AA3634"/>
          </w:tcPr>
          <w:p w:rsidR="003F51B8" w:rsidRPr="0051383C" w:rsidRDefault="004F5D90" w:rsidP="00E26943">
            <w:pPr>
              <w:ind w:right="15"/>
              <w:jc w:val="center"/>
              <w:rPr>
                <w:rFonts w:eastAsia="Courier New"/>
                <w:b/>
                <w:color w:val="FFFFFF" w:themeColor="background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r>
      <w:tr w:rsidR="007C163E" w:rsidRPr="0051383C" w:rsidTr="002547A5">
        <w:trPr>
          <w:trHeight w:val="534"/>
        </w:trPr>
        <w:tc>
          <w:tcPr>
            <w:tcW w:w="1827" w:type="dxa"/>
            <w:tcBorders>
              <w:top w:val="single" w:sz="4" w:space="0" w:color="auto"/>
              <w:bottom w:val="single" w:sz="4" w:space="0" w:color="auto"/>
              <w:right w:val="single" w:sz="4" w:space="0" w:color="auto"/>
            </w:tcBorders>
            <w:shd w:val="clear" w:color="auto" w:fill="AA3634"/>
          </w:tcPr>
          <w:p w:rsidR="004F5D90" w:rsidRPr="0051383C" w:rsidRDefault="00107E01" w:rsidP="002547A5">
            <w:pPr>
              <w:tabs>
                <w:tab w:val="left" w:pos="6510"/>
              </w:tabs>
              <w:jc w:val="both"/>
              <w:rPr>
                <w:rFonts w:eastAsia="Courier New"/>
                <w:color w:val="FFFFFF" w:themeColor="background1"/>
                <w:sz w:val="24"/>
                <w:szCs w:val="24"/>
              </w:rPr>
            </w:pPr>
            <w:sdt>
              <w:sdtPr>
                <w:rPr>
                  <w:rFonts w:eastAsia="Courier New"/>
                  <w:color w:val="FFFFFF" w:themeColor="background1"/>
                </w:rPr>
                <w:id w:val="107486216"/>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Tạo lập</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828" w:type="dxa"/>
            <w:gridSpan w:val="4"/>
            <w:tcBorders>
              <w:top w:val="single" w:sz="4" w:space="0" w:color="auto"/>
              <w:bottom w:val="single" w:sz="4" w:space="0" w:color="auto"/>
              <w:right w:val="single" w:sz="4" w:space="0" w:color="auto"/>
            </w:tcBorders>
            <w:shd w:val="clear" w:color="auto" w:fill="AA3634"/>
          </w:tcPr>
          <w:p w:rsidR="004F5D90" w:rsidRPr="0051383C" w:rsidRDefault="00107E01" w:rsidP="002547A5">
            <w:pPr>
              <w:tabs>
                <w:tab w:val="left" w:pos="6510"/>
              </w:tabs>
              <w:jc w:val="both"/>
              <w:rPr>
                <w:rFonts w:eastAsia="Courier New"/>
                <w:color w:val="FFFFFF" w:themeColor="background1"/>
                <w:sz w:val="24"/>
                <w:szCs w:val="24"/>
              </w:rPr>
            </w:pPr>
            <w:sdt>
              <w:sdtPr>
                <w:rPr>
                  <w:rFonts w:eastAsia="Courier New"/>
                  <w:color w:val="FFFFFF" w:themeColor="background1"/>
                </w:rPr>
                <w:id w:val="873498887"/>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Kiểm soát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828" w:type="dxa"/>
            <w:gridSpan w:val="2"/>
            <w:tcBorders>
              <w:top w:val="single" w:sz="4" w:space="0" w:color="auto"/>
              <w:bottom w:val="single" w:sz="4" w:space="0" w:color="auto"/>
              <w:right w:val="single" w:sz="4" w:space="0" w:color="auto"/>
            </w:tcBorders>
            <w:shd w:val="clear" w:color="auto" w:fill="AA3634"/>
          </w:tcPr>
          <w:p w:rsidR="004F5D90" w:rsidRPr="0051383C" w:rsidRDefault="00107E01" w:rsidP="002547A5">
            <w:pPr>
              <w:tabs>
                <w:tab w:val="left" w:pos="6510"/>
              </w:tabs>
              <w:jc w:val="both"/>
              <w:rPr>
                <w:rFonts w:eastAsia="Courier New"/>
                <w:color w:val="FFFFFF" w:themeColor="background1"/>
                <w:sz w:val="24"/>
                <w:szCs w:val="24"/>
              </w:rPr>
            </w:pPr>
            <w:sdt>
              <w:sdtPr>
                <w:rPr>
                  <w:rFonts w:eastAsia="Courier New"/>
                  <w:color w:val="FFFFFF" w:themeColor="background1"/>
                </w:rPr>
                <w:id w:val="1478501289"/>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Phê duyệt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c>
          <w:tcPr>
            <w:tcW w:w="1659" w:type="dxa"/>
            <w:gridSpan w:val="6"/>
            <w:tcBorders>
              <w:top w:val="single" w:sz="4" w:space="0" w:color="auto"/>
              <w:left w:val="single" w:sz="4" w:space="0" w:color="auto"/>
              <w:bottom w:val="single" w:sz="4" w:space="0" w:color="auto"/>
            </w:tcBorders>
            <w:shd w:val="clear" w:color="auto" w:fill="AA3634"/>
          </w:tcPr>
          <w:p w:rsidR="004F5D90" w:rsidRPr="0051383C" w:rsidRDefault="00107E01" w:rsidP="002547A5">
            <w:pPr>
              <w:tabs>
                <w:tab w:val="left" w:pos="6510"/>
              </w:tabs>
              <w:jc w:val="both"/>
              <w:rPr>
                <w:rFonts w:eastAsia="Courier New"/>
                <w:color w:val="FFFFFF" w:themeColor="background1"/>
                <w:sz w:val="24"/>
                <w:szCs w:val="24"/>
              </w:rPr>
            </w:pPr>
            <w:sdt>
              <w:sdtPr>
                <w:rPr>
                  <w:rFonts w:eastAsia="Courier New"/>
                  <w:color w:val="FFFFFF" w:themeColor="background1"/>
                </w:rPr>
                <w:id w:val="-692300290"/>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Tạo lập</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660" w:type="dxa"/>
            <w:gridSpan w:val="3"/>
            <w:tcBorders>
              <w:top w:val="single" w:sz="4" w:space="0" w:color="auto"/>
              <w:left w:val="single" w:sz="4" w:space="0" w:color="auto"/>
              <w:bottom w:val="single" w:sz="4" w:space="0" w:color="auto"/>
            </w:tcBorders>
            <w:shd w:val="clear" w:color="auto" w:fill="AA3634"/>
          </w:tcPr>
          <w:p w:rsidR="004F5D90" w:rsidRPr="0051383C" w:rsidRDefault="00107E01" w:rsidP="002547A5">
            <w:pPr>
              <w:tabs>
                <w:tab w:val="left" w:pos="6510"/>
              </w:tabs>
              <w:jc w:val="both"/>
              <w:rPr>
                <w:rFonts w:eastAsia="Courier New"/>
                <w:color w:val="FFFFFF" w:themeColor="background1"/>
                <w:sz w:val="24"/>
                <w:szCs w:val="24"/>
              </w:rPr>
            </w:pPr>
            <w:sdt>
              <w:sdtPr>
                <w:rPr>
                  <w:rFonts w:eastAsia="Courier New"/>
                  <w:color w:val="FFFFFF" w:themeColor="background1"/>
                </w:rPr>
                <w:id w:val="2136370735"/>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Kiểm soát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660" w:type="dxa"/>
            <w:tcBorders>
              <w:top w:val="single" w:sz="4" w:space="0" w:color="auto"/>
              <w:left w:val="single" w:sz="4" w:space="0" w:color="auto"/>
              <w:bottom w:val="single" w:sz="4" w:space="0" w:color="auto"/>
            </w:tcBorders>
            <w:shd w:val="clear" w:color="auto" w:fill="AA3634"/>
          </w:tcPr>
          <w:p w:rsidR="004F5D90" w:rsidRPr="0051383C" w:rsidRDefault="00107E01" w:rsidP="002547A5">
            <w:pPr>
              <w:tabs>
                <w:tab w:val="left" w:pos="6510"/>
              </w:tabs>
              <w:jc w:val="both"/>
              <w:rPr>
                <w:rFonts w:eastAsia="Courier New"/>
                <w:color w:val="FFFFFF" w:themeColor="background1"/>
                <w:sz w:val="24"/>
                <w:szCs w:val="24"/>
              </w:rPr>
            </w:pPr>
            <w:sdt>
              <w:sdtPr>
                <w:rPr>
                  <w:rFonts w:eastAsia="Courier New"/>
                  <w:color w:val="FFFFFF" w:themeColor="background1"/>
                </w:rPr>
                <w:id w:val="-154458844"/>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w:t>
            </w:r>
            <w:r w:rsidR="004F5D90" w:rsidRPr="0051383C">
              <w:rPr>
                <w:rFonts w:eastAsia="Courier New"/>
                <w:color w:val="FFFFFF" w:themeColor="background1"/>
                <w:sz w:val="24"/>
                <w:szCs w:val="24"/>
              </w:rPr>
              <w:t>Phê duyệt</w:t>
            </w:r>
          </w:p>
          <w:p w:rsidR="004F5D90" w:rsidRPr="0051383C" w:rsidRDefault="004F5D90" w:rsidP="002547A5">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3F51B8">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4F5D90" w:rsidRPr="007C163E" w:rsidRDefault="004F5D90"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4F5D90" w:rsidRPr="007C163E" w:rsidRDefault="004F5D90"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4F5D90" w:rsidRPr="007C163E" w:rsidRDefault="004F5D90"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Ngày sinh/</w:t>
            </w:r>
            <w:r w:rsidR="00D3370F" w:rsidRPr="007C163E">
              <w:rPr>
                <w:rFonts w:eastAsia="Courier New"/>
                <w:i/>
                <w:position w:val="1"/>
                <w:sz w:val="24"/>
                <w:szCs w:val="24"/>
              </w:rPr>
              <w:t>Date of birth</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D3370F">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4F5D90" w:rsidRPr="007C163E" w:rsidRDefault="004F5D90" w:rsidP="004F5D90">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4F5D90" w:rsidRPr="007C163E" w:rsidRDefault="004F5D90" w:rsidP="004F5D90">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B435D4" w:rsidRPr="007C163E" w:rsidRDefault="00B435D4" w:rsidP="00D3370F">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 xml:space="preserve">Mobile </w:t>
            </w:r>
            <w:r w:rsidR="00D3370F" w:rsidRPr="007C163E">
              <w:rPr>
                <w:rFonts w:eastAsia="Courier New"/>
                <w:i/>
                <w:position w:val="1"/>
                <w:sz w:val="24"/>
                <w:szCs w:val="24"/>
              </w:rPr>
              <w:t>No.</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B435D4" w:rsidRPr="007C163E" w:rsidRDefault="00B435D4" w:rsidP="00D3370F">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 xml:space="preserve">Mobile </w:t>
            </w:r>
            <w:r w:rsidR="00D3370F" w:rsidRPr="007C163E">
              <w:rPr>
                <w:rFonts w:eastAsia="Courier New"/>
                <w:i/>
                <w:position w:val="1"/>
                <w:sz w:val="24"/>
                <w:szCs w:val="24"/>
              </w:rPr>
              <w:t>No.</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nil"/>
              <w:right w:val="single" w:sz="4" w:space="0" w:color="auto"/>
            </w:tcBorders>
            <w:shd w:val="clear" w:color="auto" w:fill="auto"/>
          </w:tcPr>
          <w:p w:rsidR="00B435D4" w:rsidRPr="007C163E" w:rsidRDefault="007227EA" w:rsidP="00141D37">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77536" behindDoc="0" locked="0" layoutInCell="1" allowOverlap="1" wp14:anchorId="36376391" wp14:editId="05F37BEF">
                      <wp:simplePos x="0" y="0"/>
                      <wp:positionH relativeFrom="column">
                        <wp:posOffset>789964</wp:posOffset>
                      </wp:positionH>
                      <wp:positionV relativeFrom="paragraph">
                        <wp:posOffset>524043</wp:posOffset>
                      </wp:positionV>
                      <wp:extent cx="816023" cy="213096"/>
                      <wp:effectExtent l="0" t="0" r="22225" b="15875"/>
                      <wp:wrapNone/>
                      <wp:docPr id="58" name="Text Box 58"/>
                      <wp:cNvGraphicFramePr/>
                      <a:graphic xmlns:a="http://schemas.openxmlformats.org/drawingml/2006/main">
                        <a:graphicData uri="http://schemas.microsoft.com/office/word/2010/wordprocessingShape">
                          <wps:wsp>
                            <wps:cNvSpPr txBox="1"/>
                            <wps:spPr>
                              <a:xfrm>
                                <a:off x="0" y="0"/>
                                <a:ext cx="816023" cy="2130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62.2pt;margin-top:41.25pt;width:64.25pt;height:16.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" fillcolor="white [3201]" strokeweight=".5pt">
                      <v:textbox>
                        <w:txbxContent>
                          <w:p w:rsidR="00DB0509" w:rsidRDefault="00DB0509" w:rsidP="007227EA"/>
                        </w:txbxContent>
                      </v:textbox>
                    </v:shape>
                  </w:pict>
                </mc:Fallback>
              </mc:AlternateContent>
            </w:r>
            <w:r w:rsidR="00B435D4" w:rsidRPr="007C163E">
              <w:rPr>
                <w:rFonts w:eastAsia="Courier New"/>
                <w:position w:val="1"/>
                <w:sz w:val="24"/>
                <w:szCs w:val="24"/>
              </w:rPr>
              <w:t xml:space="preserve">Phương thức xác thực giao dịch (Áp dụng đối với dịch vụ tài chính, thanh toán/ </w:t>
            </w:r>
            <w:r w:rsidR="007F0FD6" w:rsidRPr="007C163E">
              <w:rPr>
                <w:rFonts w:eastAsia="Courier New"/>
                <w:i/>
                <w:position w:val="1"/>
                <w:sz w:val="24"/>
                <w:szCs w:val="24"/>
              </w:rPr>
              <w:t>Authentication method (for financial &amp; payment services)</w:t>
            </w:r>
          </w:p>
        </w:tc>
        <w:tc>
          <w:tcPr>
            <w:tcW w:w="4979" w:type="dxa"/>
            <w:gridSpan w:val="10"/>
            <w:tcBorders>
              <w:top w:val="single" w:sz="4" w:space="0" w:color="auto"/>
              <w:left w:val="single" w:sz="4" w:space="0" w:color="auto"/>
              <w:bottom w:val="nil"/>
            </w:tcBorders>
            <w:shd w:val="clear" w:color="auto" w:fill="auto"/>
          </w:tcPr>
          <w:p w:rsidR="00B435D4" w:rsidRPr="007C163E" w:rsidRDefault="007227EA" w:rsidP="00D65170">
            <w:pPr>
              <w:tabs>
                <w:tab w:val="left" w:pos="6510"/>
              </w:tabs>
              <w:rPr>
                <w:rFonts w:eastAsia="Courier New"/>
                <w:position w:val="1"/>
                <w:sz w:val="24"/>
                <w:szCs w:val="24"/>
              </w:rPr>
            </w:pPr>
            <w:r w:rsidRPr="007C163E">
              <w:rPr>
                <w:rFonts w:eastAsia="Courier New"/>
                <w:position w:val="1"/>
                <w:sz w:val="24"/>
                <w:szCs w:val="24"/>
              </w:rPr>
              <w:t xml:space="preserve">Phương thức xác thực giao dịch (Áp dụng đối với dịch vụ tài chính, thanh toán/ </w:t>
            </w:r>
            <w:r w:rsidR="007F0FD6" w:rsidRPr="007C163E">
              <w:rPr>
                <w:rFonts w:eastAsia="Courier New"/>
                <w:i/>
                <w:position w:val="1"/>
                <w:sz w:val="24"/>
                <w:szCs w:val="24"/>
              </w:rPr>
              <w:t>Authentication method (for financial &amp; payment services)</w:t>
            </w:r>
          </w:p>
        </w:tc>
      </w:tr>
      <w:tr w:rsidR="007C163E" w:rsidRPr="007C163E" w:rsidTr="007227EA">
        <w:trPr>
          <w:trHeight w:val="863"/>
        </w:trPr>
        <w:tc>
          <w:tcPr>
            <w:tcW w:w="2742" w:type="dxa"/>
            <w:gridSpan w:val="2"/>
            <w:tcBorders>
              <w:top w:val="nil"/>
              <w:right w:val="nil"/>
            </w:tcBorders>
            <w:shd w:val="clear" w:color="auto" w:fill="auto"/>
          </w:tcPr>
          <w:p w:rsidR="007227EA" w:rsidRPr="007C163E" w:rsidRDefault="00107E01" w:rsidP="00141D37">
            <w:pPr>
              <w:tabs>
                <w:tab w:val="left" w:pos="6510"/>
              </w:tabs>
              <w:rPr>
                <w:rFonts w:eastAsia="Courier New"/>
                <w:position w:val="1"/>
                <w:sz w:val="24"/>
                <w:szCs w:val="24"/>
              </w:rPr>
            </w:pPr>
            <w:sdt>
              <w:sdtPr>
                <w:rPr>
                  <w:rFonts w:eastAsia="Courier New"/>
                  <w:position w:val="1"/>
                  <w:sz w:val="24"/>
                  <w:szCs w:val="24"/>
                </w:rPr>
                <w:id w:val="335426968"/>
                <w14:checkbox>
                  <w14:checked w14:val="0"/>
                  <w14:checkedState w14:val="00FE" w14:font="Wingdings"/>
                  <w14:uncheckedState w14:val="2610" w14:font="MS Gothic"/>
                </w14:checkbox>
              </w:sdtPr>
              <w:sdtEndPr/>
              <w:sdtContent>
                <w:r w:rsidR="007227EA" w:rsidRPr="007C163E">
                  <w:rPr>
                    <w:rFonts w:ascii="MS Gothic" w:eastAsia="MS Gothic" w:hAnsi="MS Gothic"/>
                    <w:position w:val="1"/>
                    <w:sz w:val="24"/>
                    <w:szCs w:val="24"/>
                  </w:rPr>
                  <w:t>☐</w:t>
                </w:r>
              </w:sdtContent>
            </w:sdt>
            <w:r w:rsidR="007227EA" w:rsidRPr="007C163E">
              <w:rPr>
                <w:rFonts w:eastAsia="Courier New"/>
                <w:position w:val="1"/>
                <w:sz w:val="24"/>
                <w:szCs w:val="24"/>
              </w:rPr>
              <w:t>Soft OTP</w:t>
            </w:r>
          </w:p>
          <w:p w:rsidR="007227EA" w:rsidRPr="007C163E" w:rsidRDefault="007227EA" w:rsidP="00141D37">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2176" behindDoc="0" locked="0" layoutInCell="1" allowOverlap="1" wp14:anchorId="020B963C" wp14:editId="118F2742">
                      <wp:simplePos x="0" y="0"/>
                      <wp:positionH relativeFrom="column">
                        <wp:posOffset>2900</wp:posOffset>
                      </wp:positionH>
                      <wp:positionV relativeFrom="paragraph">
                        <wp:posOffset>160958</wp:posOffset>
                      </wp:positionV>
                      <wp:extent cx="1596788" cy="204717"/>
                      <wp:effectExtent l="0" t="0" r="22860" b="24130"/>
                      <wp:wrapNone/>
                      <wp:docPr id="28" name="Text Box 28"/>
                      <wp:cNvGraphicFramePr/>
                      <a:graphic xmlns:a="http://schemas.openxmlformats.org/drawingml/2006/main">
                        <a:graphicData uri="http://schemas.microsoft.com/office/word/2010/wordprocessingShape">
                          <wps:wsp>
                            <wps:cNvSpPr txBox="1"/>
                            <wps:spPr>
                              <a:xfrm>
                                <a:off x="0" y="0"/>
                                <a:ext cx="1596788"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7" type="#_x0000_t202" style="position:absolute;margin-left:.25pt;margin-top:12.65pt;width:125.75pt;height:16.1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p w:rsidR="007227EA" w:rsidRPr="007C163E" w:rsidRDefault="007227EA" w:rsidP="00141D37">
            <w:pPr>
              <w:tabs>
                <w:tab w:val="left" w:pos="6510"/>
              </w:tabs>
              <w:rPr>
                <w:rFonts w:eastAsia="Courier New"/>
                <w:i/>
                <w:position w:val="1"/>
                <w:sz w:val="28"/>
                <w:szCs w:val="24"/>
              </w:rPr>
            </w:pPr>
          </w:p>
        </w:tc>
        <w:tc>
          <w:tcPr>
            <w:tcW w:w="2741" w:type="dxa"/>
            <w:gridSpan w:val="5"/>
            <w:tcBorders>
              <w:top w:val="nil"/>
              <w:left w:val="nil"/>
              <w:right w:val="single" w:sz="4" w:space="0" w:color="auto"/>
            </w:tcBorders>
            <w:shd w:val="clear" w:color="auto" w:fill="auto"/>
          </w:tcPr>
          <w:p w:rsidR="007227EA" w:rsidRPr="007C163E" w:rsidRDefault="00107E01" w:rsidP="00141D37">
            <w:pPr>
              <w:tabs>
                <w:tab w:val="left" w:pos="6510"/>
              </w:tabs>
              <w:rPr>
                <w:rFonts w:eastAsia="Courier New"/>
                <w:position w:val="1"/>
                <w:sz w:val="24"/>
                <w:szCs w:val="24"/>
              </w:rPr>
            </w:pPr>
            <w:sdt>
              <w:sdtPr>
                <w:rPr>
                  <w:rFonts w:eastAsia="Courier New"/>
                  <w:position w:val="1"/>
                  <w:sz w:val="24"/>
                  <w:szCs w:val="24"/>
                </w:rPr>
                <w:id w:val="943648783"/>
                <w14:checkbox>
                  <w14:checked w14:val="0"/>
                  <w14:checkedState w14:val="00FE" w14:font="Wingdings"/>
                  <w14:uncheckedState w14:val="2610" w14:font="MS Gothic"/>
                </w14:checkbox>
              </w:sdtPr>
              <w:sdtEndPr/>
              <w:sdtContent>
                <w:r w:rsidR="007227EA" w:rsidRPr="007C163E">
                  <w:rPr>
                    <w:rFonts w:ascii="MS Gothic" w:eastAsia="MS Gothic" w:hAnsi="MS Gothic"/>
                    <w:position w:val="1"/>
                    <w:sz w:val="24"/>
                    <w:szCs w:val="24"/>
                  </w:rPr>
                  <w:t>☐</w:t>
                </w:r>
              </w:sdtContent>
            </w:sdt>
            <w:r w:rsidR="007227EA" w:rsidRPr="007C163E">
              <w:rPr>
                <w:rFonts w:eastAsia="Courier New"/>
                <w:position w:val="1"/>
                <w:sz w:val="24"/>
                <w:szCs w:val="24"/>
              </w:rPr>
              <w:t>Token OTP</w:t>
            </w:r>
          </w:p>
          <w:p w:rsidR="007227EA" w:rsidRPr="007C163E" w:rsidRDefault="007227EA" w:rsidP="00141D37">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3200" behindDoc="0" locked="0" layoutInCell="1" allowOverlap="1" wp14:anchorId="7654DAD9" wp14:editId="305CAF3E">
                      <wp:simplePos x="0" y="0"/>
                      <wp:positionH relativeFrom="column">
                        <wp:posOffset>-3014</wp:posOffset>
                      </wp:positionH>
                      <wp:positionV relativeFrom="paragraph">
                        <wp:posOffset>162560</wp:posOffset>
                      </wp:positionV>
                      <wp:extent cx="1596390" cy="204470"/>
                      <wp:effectExtent l="0" t="0" r="22860" b="24130"/>
                      <wp:wrapNone/>
                      <wp:docPr id="35" name="Text Box 35"/>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28" type="#_x0000_t202" style="position:absolute;margin-left:-.25pt;margin-top:12.8pt;width:125.7pt;height:16.1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W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fGE&#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c>
          <w:tcPr>
            <w:tcW w:w="2549" w:type="dxa"/>
            <w:gridSpan w:val="8"/>
            <w:tcBorders>
              <w:top w:val="nil"/>
              <w:left w:val="single" w:sz="4" w:space="0" w:color="auto"/>
              <w:right w:val="nil"/>
            </w:tcBorders>
            <w:shd w:val="clear" w:color="auto" w:fill="auto"/>
          </w:tcPr>
          <w:p w:rsidR="007227EA" w:rsidRPr="007C163E" w:rsidRDefault="007227EA" w:rsidP="00D65170">
            <w:pPr>
              <w:tabs>
                <w:tab w:val="left" w:pos="6510"/>
              </w:tabs>
              <w:rPr>
                <w:rFonts w:eastAsia="Courier New"/>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79584" behindDoc="0" locked="0" layoutInCell="1" allowOverlap="1" wp14:anchorId="7DBBB102" wp14:editId="24829D74">
                      <wp:simplePos x="0" y="0"/>
                      <wp:positionH relativeFrom="column">
                        <wp:posOffset>793331</wp:posOffset>
                      </wp:positionH>
                      <wp:positionV relativeFrom="paragraph">
                        <wp:posOffset>6889</wp:posOffset>
                      </wp:positionV>
                      <wp:extent cx="720773" cy="204470"/>
                      <wp:effectExtent l="0" t="0" r="22225" b="24130"/>
                      <wp:wrapNone/>
                      <wp:docPr id="59" name="Text Box 59"/>
                      <wp:cNvGraphicFramePr/>
                      <a:graphic xmlns:a="http://schemas.openxmlformats.org/drawingml/2006/main">
                        <a:graphicData uri="http://schemas.microsoft.com/office/word/2010/wordprocessingShape">
                          <wps:wsp>
                            <wps:cNvSpPr txBox="1"/>
                            <wps:spPr>
                              <a:xfrm>
                                <a:off x="0" y="0"/>
                                <a:ext cx="720773"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29" type="#_x0000_t202" style="position:absolute;margin-left:62.45pt;margin-top:.55pt;width:56.75pt;height:16.1pt;z-index:25177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" fillcolor="white [3201]" strokeweight=".5pt">
                      <v:textbox>
                        <w:txbxContent>
                          <w:p w:rsidR="00DB0509" w:rsidRDefault="00DB0509" w:rsidP="007227EA"/>
                        </w:txbxContent>
                      </v:textbox>
                    </v:shape>
                  </w:pict>
                </mc:Fallback>
              </mc:AlternateContent>
            </w:r>
            <w:sdt>
              <w:sdtPr>
                <w:rPr>
                  <w:rFonts w:eastAsia="Courier New"/>
                  <w:position w:val="1"/>
                  <w:sz w:val="24"/>
                  <w:szCs w:val="24"/>
                </w:rPr>
                <w:id w:val="1065838913"/>
                <w14:checkbox>
                  <w14:checked w14:val="0"/>
                  <w14:checkedState w14:val="00FE" w14:font="Wingdings"/>
                  <w14:uncheckedState w14:val="2610" w14:font="MS Gothic"/>
                </w14:checkbox>
              </w:sdtPr>
              <w:sdtEndPr/>
              <w:sdtContent>
                <w:r w:rsidRPr="007C163E">
                  <w:rPr>
                    <w:rFonts w:ascii="MS Gothic" w:eastAsia="MS Gothic" w:hAnsi="MS Gothic"/>
                    <w:position w:val="1"/>
                    <w:sz w:val="24"/>
                    <w:szCs w:val="24"/>
                  </w:rPr>
                  <w:t>☐</w:t>
                </w:r>
              </w:sdtContent>
            </w:sdt>
            <w:r w:rsidRPr="007C163E">
              <w:rPr>
                <w:rFonts w:eastAsia="Courier New"/>
                <w:position w:val="1"/>
                <w:sz w:val="24"/>
                <w:szCs w:val="24"/>
              </w:rPr>
              <w:t>Soft OTP</w:t>
            </w:r>
          </w:p>
          <w:p w:rsidR="007227EA" w:rsidRPr="007C163E" w:rsidRDefault="007227EA" w:rsidP="007F0FD6">
            <w:pPr>
              <w:tabs>
                <w:tab w:val="left" w:pos="6510"/>
              </w:tabs>
              <w:ind w:right="-156"/>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4224" behindDoc="0" locked="0" layoutInCell="1" allowOverlap="1" wp14:anchorId="79317FC5" wp14:editId="7AFFAD30">
                      <wp:simplePos x="0" y="0"/>
                      <wp:positionH relativeFrom="column">
                        <wp:posOffset>1374</wp:posOffset>
                      </wp:positionH>
                      <wp:positionV relativeFrom="paragraph">
                        <wp:posOffset>160958</wp:posOffset>
                      </wp:positionV>
                      <wp:extent cx="1514532" cy="204717"/>
                      <wp:effectExtent l="0" t="0" r="28575" b="24130"/>
                      <wp:wrapNone/>
                      <wp:docPr id="38" name="Text Box 38"/>
                      <wp:cNvGraphicFramePr/>
                      <a:graphic xmlns:a="http://schemas.openxmlformats.org/drawingml/2006/main">
                        <a:graphicData uri="http://schemas.microsoft.com/office/word/2010/wordprocessingShape">
                          <wps:wsp>
                            <wps:cNvSpPr txBox="1"/>
                            <wps:spPr>
                              <a:xfrm>
                                <a:off x="0" y="0"/>
                                <a:ext cx="1514532"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0" type="#_x0000_t202" style="position:absolute;margin-left:.1pt;margin-top:12.65pt;width:119.25pt;height:16.1pt;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7sxmAIAALs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w:t>
            </w:r>
            <w:r w:rsidR="007F0FD6" w:rsidRPr="007C163E">
              <w:rPr>
                <w:rFonts w:eastAsia="Courier New"/>
                <w:i/>
                <w:position w:val="1"/>
                <w:sz w:val="24"/>
                <w:szCs w:val="24"/>
              </w:rPr>
              <w:t xml:space="preserve"> </w:t>
            </w:r>
            <w:r w:rsidRPr="007C163E">
              <w:rPr>
                <w:rFonts w:eastAsia="Courier New"/>
                <w:i/>
                <w:position w:val="1"/>
                <w:sz w:val="24"/>
                <w:szCs w:val="24"/>
              </w:rPr>
              <w:t>No.</w:t>
            </w:r>
          </w:p>
        </w:tc>
        <w:tc>
          <w:tcPr>
            <w:tcW w:w="2430" w:type="dxa"/>
            <w:gridSpan w:val="2"/>
            <w:tcBorders>
              <w:top w:val="nil"/>
              <w:left w:val="nil"/>
            </w:tcBorders>
            <w:shd w:val="clear" w:color="auto" w:fill="auto"/>
          </w:tcPr>
          <w:p w:rsidR="007227EA" w:rsidRPr="007C163E" w:rsidRDefault="00107E01" w:rsidP="00D65170">
            <w:pPr>
              <w:tabs>
                <w:tab w:val="left" w:pos="6510"/>
              </w:tabs>
              <w:rPr>
                <w:rFonts w:eastAsia="Courier New"/>
                <w:position w:val="1"/>
                <w:sz w:val="24"/>
                <w:szCs w:val="24"/>
              </w:rPr>
            </w:pPr>
            <w:sdt>
              <w:sdtPr>
                <w:rPr>
                  <w:rFonts w:eastAsia="Courier New"/>
                  <w:position w:val="1"/>
                  <w:sz w:val="24"/>
                  <w:szCs w:val="24"/>
                </w:rPr>
                <w:id w:val="761423288"/>
                <w14:checkbox>
                  <w14:checked w14:val="0"/>
                  <w14:checkedState w14:val="00FE" w14:font="Wingdings"/>
                  <w14:uncheckedState w14:val="2610" w14:font="MS Gothic"/>
                </w14:checkbox>
              </w:sdtPr>
              <w:sdtEndPr/>
              <w:sdtContent>
                <w:r w:rsidR="007227EA" w:rsidRPr="007C163E">
                  <w:rPr>
                    <w:rFonts w:ascii="MS Gothic" w:eastAsia="MS Gothic" w:hAnsi="MS Gothic"/>
                    <w:position w:val="1"/>
                    <w:sz w:val="24"/>
                    <w:szCs w:val="24"/>
                  </w:rPr>
                  <w:t>☐</w:t>
                </w:r>
              </w:sdtContent>
            </w:sdt>
            <w:r w:rsidR="007227EA" w:rsidRPr="007C163E">
              <w:rPr>
                <w:rFonts w:eastAsia="Courier New"/>
                <w:position w:val="1"/>
                <w:sz w:val="24"/>
                <w:szCs w:val="24"/>
              </w:rPr>
              <w:t>Token OTP</w:t>
            </w:r>
          </w:p>
          <w:p w:rsidR="007227EA" w:rsidRPr="007C163E" w:rsidRDefault="007227EA"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65248" behindDoc="0" locked="0" layoutInCell="1" allowOverlap="1" wp14:anchorId="5ED0ECCD" wp14:editId="10196B50">
                      <wp:simplePos x="0" y="0"/>
                      <wp:positionH relativeFrom="column">
                        <wp:posOffset>-5525</wp:posOffset>
                      </wp:positionH>
                      <wp:positionV relativeFrom="paragraph">
                        <wp:posOffset>160958</wp:posOffset>
                      </wp:positionV>
                      <wp:extent cx="1439838" cy="204470"/>
                      <wp:effectExtent l="0" t="0" r="27305" b="24130"/>
                      <wp:wrapNone/>
                      <wp:docPr id="2" name="Text Box 2"/>
                      <wp:cNvGraphicFramePr/>
                      <a:graphic xmlns:a="http://schemas.openxmlformats.org/drawingml/2006/main">
                        <a:graphicData uri="http://schemas.microsoft.com/office/word/2010/wordprocessingShape">
                          <wps:wsp>
                            <wps:cNvSpPr txBox="1"/>
                            <wps:spPr>
                              <a:xfrm>
                                <a:off x="0" y="0"/>
                                <a:ext cx="1439838"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1" type="#_x0000_t202" style="position:absolute;margin-left:-.45pt;margin-top:12.65pt;width:113.35pt;height:16.1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CD286D">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CD286D">
            <w:pPr>
              <w:tabs>
                <w:tab w:val="left" w:pos="6510"/>
              </w:tabs>
              <w:jc w:val="center"/>
              <w:rPr>
                <w:rFonts w:eastAsia="Courier New"/>
                <w:i/>
                <w:position w:val="1"/>
                <w:sz w:val="24"/>
                <w:szCs w:val="24"/>
              </w:rPr>
            </w:pPr>
            <w:r w:rsidRPr="007C163E">
              <w:rPr>
                <w:rFonts w:eastAsia="Courier New"/>
                <w:i/>
                <w:position w:val="1"/>
                <w:sz w:val="24"/>
                <w:szCs w:val="24"/>
              </w:rPr>
              <w:t>(Ký, ghi rõ họ tên/Sign</w:t>
            </w:r>
            <w:r w:rsidR="0000445D" w:rsidRPr="007C163E">
              <w:rPr>
                <w:rFonts w:eastAsia="Courier New"/>
                <w:i/>
                <w:position w:val="1"/>
                <w:sz w:val="24"/>
                <w:szCs w:val="24"/>
              </w:rPr>
              <w:t>ature and</w:t>
            </w:r>
            <w:r w:rsidRPr="007C163E">
              <w:rPr>
                <w:rFonts w:eastAsia="Courier New"/>
                <w:i/>
                <w:position w:val="1"/>
                <w:sz w:val="24"/>
                <w:szCs w:val="24"/>
              </w:rPr>
              <w:t xml:space="preserve"> fullname)</w:t>
            </w:r>
          </w:p>
          <w:p w:rsidR="00680A35" w:rsidRPr="007C163E" w:rsidRDefault="00680A35" w:rsidP="00CD286D">
            <w:pPr>
              <w:tabs>
                <w:tab w:val="left" w:pos="6510"/>
              </w:tabs>
              <w:jc w:val="center"/>
              <w:rPr>
                <w:rFonts w:eastAsia="Courier New"/>
                <w:b/>
                <w:position w:val="1"/>
                <w:sz w:val="24"/>
                <w:szCs w:val="24"/>
              </w:rPr>
            </w:pPr>
          </w:p>
          <w:p w:rsidR="00680A35" w:rsidRPr="007C163E" w:rsidRDefault="00680A35" w:rsidP="00CD286D">
            <w:pPr>
              <w:tabs>
                <w:tab w:val="left" w:pos="6510"/>
              </w:tabs>
              <w:jc w:val="center"/>
              <w:rPr>
                <w:rFonts w:eastAsia="Courier New"/>
                <w:b/>
                <w:position w:val="1"/>
                <w:sz w:val="24"/>
                <w:szCs w:val="24"/>
              </w:rPr>
            </w:pPr>
          </w:p>
          <w:p w:rsidR="003D68B2" w:rsidRPr="007C163E" w:rsidRDefault="003D68B2" w:rsidP="00CD286D">
            <w:pPr>
              <w:tabs>
                <w:tab w:val="left" w:pos="6510"/>
              </w:tabs>
              <w:jc w:val="center"/>
              <w:rPr>
                <w:rFonts w:eastAsia="Courier New"/>
                <w:b/>
                <w:position w:val="1"/>
                <w:sz w:val="24"/>
                <w:szCs w:val="24"/>
              </w:rPr>
            </w:pPr>
          </w:p>
          <w:p w:rsidR="003D68B2" w:rsidRPr="007C163E" w:rsidRDefault="003D68B2" w:rsidP="00CD286D">
            <w:pPr>
              <w:tabs>
                <w:tab w:val="left" w:pos="6510"/>
              </w:tabs>
              <w:jc w:val="center"/>
              <w:rPr>
                <w:rFonts w:eastAsia="Courier New"/>
                <w:b/>
                <w:position w:val="1"/>
                <w:sz w:val="24"/>
                <w:szCs w:val="24"/>
              </w:rPr>
            </w:pPr>
          </w:p>
          <w:p w:rsidR="003D68B2" w:rsidRPr="007C163E" w:rsidRDefault="003D68B2" w:rsidP="00CD286D">
            <w:pPr>
              <w:tabs>
                <w:tab w:val="left" w:pos="6510"/>
              </w:tabs>
              <w:jc w:val="center"/>
              <w:rPr>
                <w:rFonts w:eastAsia="Courier New"/>
                <w:b/>
                <w:position w:val="1"/>
                <w:sz w:val="24"/>
                <w:szCs w:val="24"/>
              </w:rPr>
            </w:pPr>
          </w:p>
          <w:p w:rsidR="00680A35" w:rsidRPr="007C163E" w:rsidRDefault="00680A35" w:rsidP="00CD286D">
            <w:pPr>
              <w:tabs>
                <w:tab w:val="left" w:pos="6510"/>
              </w:tabs>
              <w:jc w:val="center"/>
              <w:rPr>
                <w:rFonts w:eastAsia="Courier New"/>
                <w:b/>
                <w:position w:val="1"/>
                <w:sz w:val="24"/>
                <w:szCs w:val="24"/>
              </w:rPr>
            </w:pPr>
          </w:p>
          <w:p w:rsidR="00680A35" w:rsidRPr="007C163E" w:rsidRDefault="00680A35" w:rsidP="00CD286D">
            <w:pPr>
              <w:tabs>
                <w:tab w:val="left" w:pos="6510"/>
              </w:tabs>
              <w:jc w:val="center"/>
              <w:rPr>
                <w:rFonts w:eastAsia="Courier New"/>
                <w:b/>
                <w:position w:val="1"/>
                <w:sz w:val="24"/>
                <w:szCs w:val="24"/>
              </w:rPr>
            </w:pP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CA04CD">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CA04CD">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00445D" w:rsidRPr="007C163E">
              <w:rPr>
                <w:rFonts w:eastAsia="Courier New"/>
                <w:i/>
                <w:position w:val="1"/>
                <w:sz w:val="24"/>
                <w:szCs w:val="24"/>
              </w:rPr>
              <w:t xml:space="preserve">Signature and </w:t>
            </w:r>
            <w:r w:rsidRPr="007C163E">
              <w:rPr>
                <w:rFonts w:eastAsia="Courier New"/>
                <w:i/>
                <w:position w:val="1"/>
                <w:sz w:val="24"/>
                <w:szCs w:val="24"/>
              </w:rPr>
              <w:t>fullname)</w:t>
            </w:r>
          </w:p>
          <w:p w:rsidR="00680A35" w:rsidRPr="007C163E" w:rsidRDefault="00680A35" w:rsidP="00141D37">
            <w:pPr>
              <w:tabs>
                <w:tab w:val="left" w:pos="6510"/>
              </w:tabs>
              <w:rPr>
                <w:rFonts w:eastAsia="Courier New"/>
                <w:b/>
                <w:sz w:val="24"/>
                <w:szCs w:val="24"/>
                <w:rPrChange w:id="2012" w:author="Phùng Nguyễn Minh Tâm" w:date="2018-12-19T17:03:00Z">
                  <w:rPr>
                    <w:rFonts w:eastAsia="Courier New"/>
                    <w:b/>
                    <w:color w:val="FFFFFF" w:themeColor="background1"/>
                    <w:sz w:val="24"/>
                    <w:szCs w:val="24"/>
                  </w:rPr>
                </w:rPrChange>
              </w:rPr>
            </w:pPr>
          </w:p>
        </w:tc>
      </w:tr>
      <w:tr w:rsidR="007C163E" w:rsidRPr="0051383C" w:rsidTr="007227EA">
        <w:trPr>
          <w:trHeight w:val="246"/>
        </w:trPr>
        <w:tc>
          <w:tcPr>
            <w:tcW w:w="5483" w:type="dxa"/>
            <w:gridSpan w:val="7"/>
            <w:tcBorders>
              <w:top w:val="single" w:sz="4" w:space="0" w:color="auto"/>
              <w:left w:val="single" w:sz="4" w:space="0" w:color="auto"/>
              <w:bottom w:val="single" w:sz="4" w:space="0" w:color="auto"/>
              <w:right w:val="single" w:sz="4" w:space="0" w:color="auto"/>
            </w:tcBorders>
            <w:shd w:val="clear" w:color="auto" w:fill="AA3634"/>
          </w:tcPr>
          <w:p w:rsidR="00680A35" w:rsidRPr="0051383C" w:rsidRDefault="00680A35" w:rsidP="001B3ADD">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lastRenderedPageBreak/>
              <w:t>Vai trò người sử dụng/</w:t>
            </w:r>
            <w:r w:rsidRPr="0051383C">
              <w:rPr>
                <w:rFonts w:eastAsia="Courier New"/>
                <w:b/>
                <w:i/>
                <w:color w:val="FFFFFF" w:themeColor="background1"/>
                <w:position w:val="1"/>
                <w:sz w:val="24"/>
                <w:szCs w:val="24"/>
              </w:rPr>
              <w:t>User role</w:t>
            </w:r>
          </w:p>
        </w:tc>
        <w:tc>
          <w:tcPr>
            <w:tcW w:w="4979" w:type="dxa"/>
            <w:gridSpan w:val="10"/>
            <w:tcBorders>
              <w:top w:val="single" w:sz="4" w:space="0" w:color="auto"/>
              <w:left w:val="single" w:sz="4" w:space="0" w:color="auto"/>
              <w:bottom w:val="single" w:sz="4" w:space="0" w:color="auto"/>
              <w:right w:val="single" w:sz="4" w:space="0" w:color="auto"/>
            </w:tcBorders>
            <w:shd w:val="clear" w:color="auto" w:fill="AA3634"/>
          </w:tcPr>
          <w:p w:rsidR="00680A35" w:rsidRPr="0051383C" w:rsidRDefault="00680A35" w:rsidP="001B3ADD">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r>
      <w:tr w:rsidR="007C163E" w:rsidRPr="0051383C" w:rsidTr="00F54A30">
        <w:trPr>
          <w:trHeight w:val="534"/>
        </w:trPr>
        <w:tc>
          <w:tcPr>
            <w:tcW w:w="1827" w:type="dxa"/>
            <w:tcBorders>
              <w:top w:val="single" w:sz="4" w:space="0" w:color="auto"/>
              <w:bottom w:val="single" w:sz="4" w:space="0" w:color="auto"/>
              <w:right w:val="single" w:sz="4" w:space="0" w:color="auto"/>
            </w:tcBorders>
            <w:shd w:val="clear" w:color="auto" w:fill="AA3634"/>
          </w:tcPr>
          <w:p w:rsidR="00680A35" w:rsidRPr="0051383C" w:rsidRDefault="00107E01" w:rsidP="00F54A30">
            <w:pPr>
              <w:tabs>
                <w:tab w:val="left" w:pos="6510"/>
              </w:tabs>
              <w:jc w:val="both"/>
              <w:rPr>
                <w:rFonts w:eastAsia="Courier New"/>
                <w:color w:val="FFFFFF" w:themeColor="background1"/>
                <w:sz w:val="24"/>
                <w:szCs w:val="24"/>
              </w:rPr>
            </w:pPr>
            <w:sdt>
              <w:sdtPr>
                <w:rPr>
                  <w:rFonts w:eastAsia="Courier New"/>
                  <w:color w:val="FFFFFF" w:themeColor="background1"/>
                </w:rPr>
                <w:id w:val="1613631082"/>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Tạo lập</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828" w:type="dxa"/>
            <w:gridSpan w:val="4"/>
            <w:tcBorders>
              <w:top w:val="single" w:sz="4" w:space="0" w:color="auto"/>
              <w:bottom w:val="single" w:sz="4" w:space="0" w:color="auto"/>
              <w:right w:val="single" w:sz="4" w:space="0" w:color="auto"/>
            </w:tcBorders>
            <w:shd w:val="clear" w:color="auto" w:fill="AA3634"/>
          </w:tcPr>
          <w:p w:rsidR="00680A35" w:rsidRPr="0051383C" w:rsidRDefault="00107E01" w:rsidP="00F54A30">
            <w:pPr>
              <w:tabs>
                <w:tab w:val="left" w:pos="6510"/>
              </w:tabs>
              <w:jc w:val="both"/>
              <w:rPr>
                <w:rFonts w:eastAsia="Courier New"/>
                <w:color w:val="FFFFFF" w:themeColor="background1"/>
                <w:sz w:val="24"/>
                <w:szCs w:val="24"/>
              </w:rPr>
            </w:pPr>
            <w:sdt>
              <w:sdtPr>
                <w:rPr>
                  <w:rFonts w:eastAsia="Courier New"/>
                  <w:color w:val="FFFFFF" w:themeColor="background1"/>
                </w:rPr>
                <w:id w:val="-1203696226"/>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Kiểm soát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828" w:type="dxa"/>
            <w:gridSpan w:val="2"/>
            <w:tcBorders>
              <w:top w:val="single" w:sz="4" w:space="0" w:color="auto"/>
              <w:bottom w:val="single" w:sz="4" w:space="0" w:color="auto"/>
              <w:right w:val="single" w:sz="4" w:space="0" w:color="auto"/>
            </w:tcBorders>
            <w:shd w:val="clear" w:color="auto" w:fill="AA3634"/>
          </w:tcPr>
          <w:p w:rsidR="00680A35" w:rsidRPr="0051383C" w:rsidRDefault="00107E01" w:rsidP="00F54A30">
            <w:pPr>
              <w:tabs>
                <w:tab w:val="left" w:pos="6510"/>
              </w:tabs>
              <w:jc w:val="both"/>
              <w:rPr>
                <w:rFonts w:eastAsia="Courier New"/>
                <w:color w:val="FFFFFF" w:themeColor="background1"/>
                <w:sz w:val="24"/>
                <w:szCs w:val="24"/>
              </w:rPr>
            </w:pPr>
            <w:sdt>
              <w:sdtPr>
                <w:rPr>
                  <w:rFonts w:eastAsia="Courier New"/>
                  <w:color w:val="FFFFFF" w:themeColor="background1"/>
                </w:rPr>
                <w:id w:val="-838769811"/>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Phê duyệt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c>
          <w:tcPr>
            <w:tcW w:w="1659" w:type="dxa"/>
            <w:gridSpan w:val="6"/>
            <w:tcBorders>
              <w:top w:val="single" w:sz="4" w:space="0" w:color="auto"/>
              <w:left w:val="single" w:sz="4" w:space="0" w:color="auto"/>
              <w:bottom w:val="single" w:sz="4" w:space="0" w:color="auto"/>
            </w:tcBorders>
            <w:shd w:val="clear" w:color="auto" w:fill="AA3634"/>
          </w:tcPr>
          <w:p w:rsidR="00680A35" w:rsidRPr="0051383C" w:rsidRDefault="00107E01" w:rsidP="00F54A30">
            <w:pPr>
              <w:tabs>
                <w:tab w:val="left" w:pos="6510"/>
              </w:tabs>
              <w:jc w:val="both"/>
              <w:rPr>
                <w:rFonts w:eastAsia="Courier New"/>
                <w:color w:val="FFFFFF" w:themeColor="background1"/>
                <w:sz w:val="24"/>
                <w:szCs w:val="24"/>
              </w:rPr>
            </w:pPr>
            <w:sdt>
              <w:sdtPr>
                <w:rPr>
                  <w:rFonts w:eastAsia="Courier New"/>
                  <w:color w:val="FFFFFF" w:themeColor="background1"/>
                </w:rPr>
                <w:id w:val="-349266136"/>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Tạo lập</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660" w:type="dxa"/>
            <w:gridSpan w:val="3"/>
            <w:tcBorders>
              <w:top w:val="single" w:sz="4" w:space="0" w:color="auto"/>
              <w:left w:val="single" w:sz="4" w:space="0" w:color="auto"/>
              <w:bottom w:val="single" w:sz="4" w:space="0" w:color="auto"/>
            </w:tcBorders>
            <w:shd w:val="clear" w:color="auto" w:fill="AA3634"/>
          </w:tcPr>
          <w:p w:rsidR="00680A35" w:rsidRPr="0051383C" w:rsidRDefault="00107E01" w:rsidP="00F54A30">
            <w:pPr>
              <w:tabs>
                <w:tab w:val="left" w:pos="6510"/>
              </w:tabs>
              <w:jc w:val="both"/>
              <w:rPr>
                <w:rFonts w:eastAsia="Courier New"/>
                <w:color w:val="FFFFFF" w:themeColor="background1"/>
                <w:sz w:val="24"/>
                <w:szCs w:val="24"/>
              </w:rPr>
            </w:pPr>
            <w:sdt>
              <w:sdtPr>
                <w:rPr>
                  <w:rFonts w:eastAsia="Courier New"/>
                  <w:color w:val="FFFFFF" w:themeColor="background1"/>
                </w:rPr>
                <w:id w:val="1672599838"/>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Kiểm soát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660" w:type="dxa"/>
            <w:tcBorders>
              <w:top w:val="single" w:sz="4" w:space="0" w:color="auto"/>
              <w:left w:val="single" w:sz="4" w:space="0" w:color="auto"/>
              <w:bottom w:val="single" w:sz="4" w:space="0" w:color="auto"/>
            </w:tcBorders>
            <w:shd w:val="clear" w:color="auto" w:fill="AA3634"/>
          </w:tcPr>
          <w:p w:rsidR="00680A35" w:rsidRPr="0051383C" w:rsidRDefault="00107E01" w:rsidP="00F54A30">
            <w:pPr>
              <w:tabs>
                <w:tab w:val="left" w:pos="6510"/>
              </w:tabs>
              <w:jc w:val="both"/>
              <w:rPr>
                <w:rFonts w:eastAsia="Courier New"/>
                <w:color w:val="FFFFFF" w:themeColor="background1"/>
                <w:sz w:val="24"/>
                <w:szCs w:val="24"/>
              </w:rPr>
            </w:pPr>
            <w:sdt>
              <w:sdtPr>
                <w:rPr>
                  <w:rFonts w:eastAsia="Courier New"/>
                  <w:color w:val="FFFFFF" w:themeColor="background1"/>
                </w:rPr>
                <w:id w:val="1555353342"/>
                <w14:checkbox>
                  <w14:checked w14:val="0"/>
                  <w14:checkedState w14:val="00FE" w14:font="Wingdings"/>
                  <w14:uncheckedState w14:val="2610" w14:font="MS Gothic"/>
                </w14:checkbox>
              </w:sdtPr>
              <w:sdtEndPr/>
              <w:sdtContent>
                <w:r w:rsidR="00680A35" w:rsidRPr="0051383C">
                  <w:rPr>
                    <w:rFonts w:ascii="MS Gothic" w:eastAsia="MS Gothic" w:hAnsi="MS Gothic"/>
                    <w:color w:val="FFFFFF" w:themeColor="background1"/>
                  </w:rPr>
                  <w:t>☐</w:t>
                </w:r>
              </w:sdtContent>
            </w:sdt>
            <w:r w:rsidR="00680A35" w:rsidRPr="0051383C">
              <w:rPr>
                <w:rFonts w:eastAsia="Courier New"/>
                <w:color w:val="FFFFFF" w:themeColor="background1"/>
                <w:sz w:val="24"/>
                <w:szCs w:val="24"/>
              </w:rPr>
              <w:t xml:space="preserve"> Phê duyệt</w:t>
            </w:r>
          </w:p>
          <w:p w:rsidR="00680A35" w:rsidRPr="0051383C" w:rsidRDefault="00680A35" w:rsidP="00F54A30">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680A35" w:rsidRPr="007C163E" w:rsidRDefault="00680A35"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680A35" w:rsidRPr="007C163E" w:rsidRDefault="00680A35"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680A35" w:rsidRPr="007C163E" w:rsidRDefault="00680A35"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7F0FD6">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7F0FD6">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D65170">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r>
      <w:tr w:rsidR="007C163E" w:rsidRPr="007C163E" w:rsidTr="007227EA">
        <w:trPr>
          <w:trHeight w:val="246"/>
        </w:trPr>
        <w:tc>
          <w:tcPr>
            <w:tcW w:w="5483" w:type="dxa"/>
            <w:gridSpan w:val="7"/>
            <w:tcBorders>
              <w:top w:val="single" w:sz="4" w:space="0" w:color="auto"/>
              <w:bottom w:val="nil"/>
              <w:right w:val="single" w:sz="4" w:space="0" w:color="auto"/>
            </w:tcBorders>
            <w:shd w:val="clear" w:color="auto" w:fill="auto"/>
          </w:tcPr>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5408" behindDoc="0" locked="0" layoutInCell="1" allowOverlap="1" wp14:anchorId="0C5E1908" wp14:editId="10F30460">
                      <wp:simplePos x="0" y="0"/>
                      <wp:positionH relativeFrom="column">
                        <wp:posOffset>739879</wp:posOffset>
                      </wp:positionH>
                      <wp:positionV relativeFrom="paragraph">
                        <wp:posOffset>522558</wp:posOffset>
                      </wp:positionV>
                      <wp:extent cx="859411" cy="204470"/>
                      <wp:effectExtent l="0" t="0" r="17145" b="24130"/>
                      <wp:wrapNone/>
                      <wp:docPr id="60" name="Text Box 6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32" type="#_x0000_t202" style="position:absolute;margin-left:58.25pt;margin-top:41.15pt;width:67.65pt;height:16.1pt;z-index:25198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4lQIAALo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c>
          <w:tcPr>
            <w:tcW w:w="4979" w:type="dxa"/>
            <w:gridSpan w:val="10"/>
            <w:tcBorders>
              <w:top w:val="single" w:sz="4" w:space="0" w:color="auto"/>
              <w:left w:val="single" w:sz="4" w:space="0" w:color="auto"/>
              <w:bottom w:val="nil"/>
            </w:tcBorders>
            <w:shd w:val="clear" w:color="auto" w:fill="auto"/>
          </w:tcPr>
          <w:p w:rsidR="00680A35" w:rsidRPr="007C163E" w:rsidRDefault="00680A35" w:rsidP="00D65170">
            <w:pPr>
              <w:tabs>
                <w:tab w:val="left" w:pos="6510"/>
              </w:tabs>
              <w:rPr>
                <w:rFonts w:eastAsia="Courier New"/>
                <w:position w:val="1"/>
                <w:sz w:val="24"/>
                <w:szCs w:val="24"/>
              </w:rPr>
            </w:pP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r>
      <w:tr w:rsidR="007C163E" w:rsidRPr="007C163E" w:rsidTr="007227EA">
        <w:trPr>
          <w:trHeight w:val="863"/>
        </w:trPr>
        <w:tc>
          <w:tcPr>
            <w:tcW w:w="2742" w:type="dxa"/>
            <w:gridSpan w:val="2"/>
            <w:tcBorders>
              <w:top w:val="nil"/>
              <w:right w:val="nil"/>
            </w:tcBorders>
            <w:shd w:val="clear" w:color="auto" w:fill="auto"/>
          </w:tcPr>
          <w:p w:rsidR="00680A35" w:rsidRPr="007C163E" w:rsidRDefault="00107E01" w:rsidP="00D65170">
            <w:pPr>
              <w:tabs>
                <w:tab w:val="left" w:pos="6510"/>
              </w:tabs>
              <w:rPr>
                <w:rFonts w:eastAsia="Courier New"/>
                <w:position w:val="1"/>
                <w:sz w:val="24"/>
                <w:szCs w:val="24"/>
              </w:rPr>
            </w:pPr>
            <w:sdt>
              <w:sdtPr>
                <w:rPr>
                  <w:rFonts w:eastAsia="Courier New"/>
                  <w:position w:val="1"/>
                  <w:sz w:val="24"/>
                  <w:szCs w:val="24"/>
                </w:rPr>
                <w:id w:val="-1086223756"/>
                <w14:checkbox>
                  <w14:checked w14:val="0"/>
                  <w14:checkedState w14:val="00FE" w14:font="Wingdings"/>
                  <w14:uncheckedState w14:val="2610" w14:font="MS Gothic"/>
                </w14:checkbox>
              </w:sdtPr>
              <w:sdtEndPr/>
              <w:sdtContent>
                <w:r w:rsidR="00680A35" w:rsidRPr="007C163E">
                  <w:rPr>
                    <w:rFonts w:ascii="MS Gothic" w:eastAsia="MS Gothic" w:hAnsi="MS Gothic"/>
                    <w:position w:val="1"/>
                    <w:sz w:val="24"/>
                    <w:szCs w:val="24"/>
                  </w:rPr>
                  <w:t>☐</w:t>
                </w:r>
              </w:sdtContent>
            </w:sdt>
            <w:r w:rsidR="00680A35" w:rsidRPr="007C163E">
              <w:rPr>
                <w:rFonts w:eastAsia="Courier New"/>
                <w:position w:val="1"/>
                <w:sz w:val="24"/>
                <w:szCs w:val="24"/>
              </w:rPr>
              <w:t>Soft OTP</w:t>
            </w:r>
          </w:p>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6432" behindDoc="0" locked="0" layoutInCell="1" allowOverlap="1" wp14:anchorId="0EA270B4" wp14:editId="08CA5FDE">
                      <wp:simplePos x="0" y="0"/>
                      <wp:positionH relativeFrom="column">
                        <wp:posOffset>2900</wp:posOffset>
                      </wp:positionH>
                      <wp:positionV relativeFrom="paragraph">
                        <wp:posOffset>160958</wp:posOffset>
                      </wp:positionV>
                      <wp:extent cx="1596788" cy="204717"/>
                      <wp:effectExtent l="0" t="0" r="22860" b="24130"/>
                      <wp:wrapNone/>
                      <wp:docPr id="61" name="Text Box 61"/>
                      <wp:cNvGraphicFramePr/>
                      <a:graphic xmlns:a="http://schemas.openxmlformats.org/drawingml/2006/main">
                        <a:graphicData uri="http://schemas.microsoft.com/office/word/2010/wordprocessingShape">
                          <wps:wsp>
                            <wps:cNvSpPr txBox="1"/>
                            <wps:spPr>
                              <a:xfrm>
                                <a:off x="0" y="0"/>
                                <a:ext cx="1596788"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33" type="#_x0000_t202" style="position:absolute;margin-left:.25pt;margin-top:12.65pt;width:125.75pt;height:16.1pt;z-index:25198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p w:rsidR="00680A35" w:rsidRPr="007C163E" w:rsidRDefault="00680A35" w:rsidP="00D65170">
            <w:pPr>
              <w:tabs>
                <w:tab w:val="left" w:pos="6510"/>
              </w:tabs>
              <w:rPr>
                <w:rFonts w:eastAsia="Courier New"/>
                <w:i/>
                <w:position w:val="1"/>
                <w:sz w:val="28"/>
                <w:szCs w:val="24"/>
              </w:rPr>
            </w:pPr>
          </w:p>
        </w:tc>
        <w:tc>
          <w:tcPr>
            <w:tcW w:w="2741" w:type="dxa"/>
            <w:gridSpan w:val="5"/>
            <w:tcBorders>
              <w:top w:val="nil"/>
              <w:left w:val="nil"/>
              <w:right w:val="single" w:sz="4" w:space="0" w:color="auto"/>
            </w:tcBorders>
            <w:shd w:val="clear" w:color="auto" w:fill="auto"/>
          </w:tcPr>
          <w:p w:rsidR="00680A35" w:rsidRPr="007C163E" w:rsidRDefault="00107E01" w:rsidP="00D65170">
            <w:pPr>
              <w:tabs>
                <w:tab w:val="left" w:pos="6510"/>
              </w:tabs>
              <w:rPr>
                <w:rFonts w:eastAsia="Courier New"/>
                <w:position w:val="1"/>
                <w:sz w:val="24"/>
                <w:szCs w:val="24"/>
              </w:rPr>
            </w:pPr>
            <w:sdt>
              <w:sdtPr>
                <w:rPr>
                  <w:rFonts w:eastAsia="Courier New"/>
                  <w:position w:val="1"/>
                  <w:sz w:val="24"/>
                  <w:szCs w:val="24"/>
                </w:rPr>
                <w:id w:val="420527145"/>
                <w14:checkbox>
                  <w14:checked w14:val="0"/>
                  <w14:checkedState w14:val="00FE" w14:font="Wingdings"/>
                  <w14:uncheckedState w14:val="2610" w14:font="MS Gothic"/>
                </w14:checkbox>
              </w:sdtPr>
              <w:sdtEndPr/>
              <w:sdtContent>
                <w:r w:rsidR="00680A35" w:rsidRPr="007C163E">
                  <w:rPr>
                    <w:rFonts w:ascii="MS Gothic" w:eastAsia="MS Gothic" w:hAnsi="MS Gothic"/>
                    <w:position w:val="1"/>
                    <w:sz w:val="24"/>
                    <w:szCs w:val="24"/>
                  </w:rPr>
                  <w:t>☐</w:t>
                </w:r>
              </w:sdtContent>
            </w:sdt>
            <w:r w:rsidR="00680A35" w:rsidRPr="007C163E">
              <w:rPr>
                <w:rFonts w:eastAsia="Courier New"/>
                <w:position w:val="1"/>
                <w:sz w:val="24"/>
                <w:szCs w:val="24"/>
              </w:rPr>
              <w:t>Token OTP</w:t>
            </w:r>
          </w:p>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7456" behindDoc="0" locked="0" layoutInCell="1" allowOverlap="1" wp14:anchorId="4C00DB73" wp14:editId="57EFB95F">
                      <wp:simplePos x="0" y="0"/>
                      <wp:positionH relativeFrom="column">
                        <wp:posOffset>-3014</wp:posOffset>
                      </wp:positionH>
                      <wp:positionV relativeFrom="paragraph">
                        <wp:posOffset>162560</wp:posOffset>
                      </wp:positionV>
                      <wp:extent cx="1596390" cy="204470"/>
                      <wp:effectExtent l="0" t="0" r="22860" b="24130"/>
                      <wp:wrapNone/>
                      <wp:docPr id="62" name="Text Box 6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4" type="#_x0000_t202" style="position:absolute;margin-left:-.25pt;margin-top:12.8pt;width:125.7pt;height:16.1pt;z-index:25198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Udlw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c>
          <w:tcPr>
            <w:tcW w:w="2549" w:type="dxa"/>
            <w:gridSpan w:val="8"/>
            <w:tcBorders>
              <w:top w:val="nil"/>
              <w:left w:val="single" w:sz="4" w:space="0" w:color="auto"/>
              <w:right w:val="nil"/>
            </w:tcBorders>
            <w:shd w:val="clear" w:color="auto" w:fill="auto"/>
          </w:tcPr>
          <w:p w:rsidR="00680A35" w:rsidRPr="007C163E" w:rsidRDefault="00680A35" w:rsidP="00D65170">
            <w:pPr>
              <w:tabs>
                <w:tab w:val="left" w:pos="6510"/>
              </w:tabs>
              <w:rPr>
                <w:rFonts w:eastAsia="Courier New"/>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90528" behindDoc="0" locked="0" layoutInCell="1" allowOverlap="1" wp14:anchorId="23655986" wp14:editId="02282E2B">
                      <wp:simplePos x="0" y="0"/>
                      <wp:positionH relativeFrom="column">
                        <wp:posOffset>752001</wp:posOffset>
                      </wp:positionH>
                      <wp:positionV relativeFrom="paragraph">
                        <wp:posOffset>3601</wp:posOffset>
                      </wp:positionV>
                      <wp:extent cx="764275" cy="204470"/>
                      <wp:effectExtent l="0" t="0" r="17145" b="24130"/>
                      <wp:wrapNone/>
                      <wp:docPr id="65" name="Text Box 65"/>
                      <wp:cNvGraphicFramePr/>
                      <a:graphic xmlns:a="http://schemas.openxmlformats.org/drawingml/2006/main">
                        <a:graphicData uri="http://schemas.microsoft.com/office/word/2010/wordprocessingShape">
                          <wps:wsp>
                            <wps:cNvSpPr txBox="1"/>
                            <wps:spPr>
                              <a:xfrm>
                                <a:off x="0" y="0"/>
                                <a:ext cx="76427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5" o:spid="_x0000_s1035" type="#_x0000_t202" style="position:absolute;margin-left:59.2pt;margin-top:.3pt;width:60.2pt;height:16.1pt;z-index:25199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" fillcolor="white [3201]" strokeweight=".5pt">
                      <v:textbox>
                        <w:txbxContent>
                          <w:p w:rsidR="00DB0509" w:rsidRDefault="00DB0509" w:rsidP="007227EA"/>
                        </w:txbxContent>
                      </v:textbox>
                    </v:shape>
                  </w:pict>
                </mc:Fallback>
              </mc:AlternateContent>
            </w:r>
            <w:sdt>
              <w:sdtPr>
                <w:rPr>
                  <w:rFonts w:eastAsia="Courier New"/>
                  <w:position w:val="1"/>
                  <w:sz w:val="24"/>
                  <w:szCs w:val="24"/>
                </w:rPr>
                <w:id w:val="-2053757609"/>
                <w14:checkbox>
                  <w14:checked w14:val="0"/>
                  <w14:checkedState w14:val="00FE" w14:font="Wingdings"/>
                  <w14:uncheckedState w14:val="2610" w14:font="MS Gothic"/>
                </w14:checkbox>
              </w:sdtPr>
              <w:sdtEndPr/>
              <w:sdtContent>
                <w:r w:rsidRPr="007C163E">
                  <w:rPr>
                    <w:rFonts w:ascii="MS Gothic" w:eastAsia="MS Gothic" w:hAnsi="MS Gothic"/>
                    <w:position w:val="1"/>
                    <w:sz w:val="24"/>
                    <w:szCs w:val="24"/>
                  </w:rPr>
                  <w:t>☐</w:t>
                </w:r>
              </w:sdtContent>
            </w:sdt>
            <w:r w:rsidRPr="007C163E">
              <w:rPr>
                <w:rFonts w:eastAsia="Courier New"/>
                <w:position w:val="1"/>
                <w:sz w:val="24"/>
                <w:szCs w:val="24"/>
              </w:rPr>
              <w:t>Soft OTP</w:t>
            </w:r>
          </w:p>
          <w:p w:rsidR="00680A35" w:rsidRPr="007C163E" w:rsidRDefault="00680A35" w:rsidP="0000445D">
            <w:pPr>
              <w:tabs>
                <w:tab w:val="left" w:pos="6510"/>
              </w:tabs>
              <w:ind w:right="-156"/>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8480" behindDoc="0" locked="0" layoutInCell="1" allowOverlap="1" wp14:anchorId="6C9B25EB" wp14:editId="170A89B5">
                      <wp:simplePos x="0" y="0"/>
                      <wp:positionH relativeFrom="column">
                        <wp:posOffset>1374</wp:posOffset>
                      </wp:positionH>
                      <wp:positionV relativeFrom="paragraph">
                        <wp:posOffset>160958</wp:posOffset>
                      </wp:positionV>
                      <wp:extent cx="1514532" cy="204717"/>
                      <wp:effectExtent l="0" t="0" r="28575" b="24130"/>
                      <wp:wrapNone/>
                      <wp:docPr id="66" name="Text Box 66"/>
                      <wp:cNvGraphicFramePr/>
                      <a:graphic xmlns:a="http://schemas.openxmlformats.org/drawingml/2006/main">
                        <a:graphicData uri="http://schemas.microsoft.com/office/word/2010/wordprocessingShape">
                          <wps:wsp>
                            <wps:cNvSpPr txBox="1"/>
                            <wps:spPr>
                              <a:xfrm>
                                <a:off x="0" y="0"/>
                                <a:ext cx="1514532"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6" o:spid="_x0000_s1036" type="#_x0000_t202" style="position:absolute;margin-left:.1pt;margin-top:12.65pt;width:119.25pt;height:16.1pt;z-index:25198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" fillcolor="white [3201]" strokeweight=".5pt">
                      <v:textbox>
                        <w:txbxContent>
                          <w:p w:rsidR="00DB0509" w:rsidRDefault="00DB0509"/>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tc>
        <w:tc>
          <w:tcPr>
            <w:tcW w:w="2430" w:type="dxa"/>
            <w:gridSpan w:val="2"/>
            <w:tcBorders>
              <w:top w:val="nil"/>
              <w:left w:val="nil"/>
            </w:tcBorders>
            <w:shd w:val="clear" w:color="auto" w:fill="auto"/>
          </w:tcPr>
          <w:p w:rsidR="00680A35" w:rsidRPr="007C163E" w:rsidRDefault="00107E01" w:rsidP="00D65170">
            <w:pPr>
              <w:tabs>
                <w:tab w:val="left" w:pos="6510"/>
              </w:tabs>
              <w:rPr>
                <w:rFonts w:eastAsia="Courier New"/>
                <w:position w:val="1"/>
                <w:sz w:val="24"/>
                <w:szCs w:val="24"/>
              </w:rPr>
            </w:pPr>
            <w:sdt>
              <w:sdtPr>
                <w:rPr>
                  <w:rFonts w:eastAsia="Courier New"/>
                  <w:position w:val="1"/>
                  <w:sz w:val="24"/>
                  <w:szCs w:val="24"/>
                </w:rPr>
                <w:id w:val="-877551868"/>
                <w14:checkbox>
                  <w14:checked w14:val="0"/>
                  <w14:checkedState w14:val="00FE" w14:font="Wingdings"/>
                  <w14:uncheckedState w14:val="2610" w14:font="MS Gothic"/>
                </w14:checkbox>
              </w:sdtPr>
              <w:sdtEndPr/>
              <w:sdtContent>
                <w:r w:rsidR="00680A35" w:rsidRPr="007C163E">
                  <w:rPr>
                    <w:rFonts w:ascii="MS Gothic" w:eastAsia="MS Gothic" w:hAnsi="MS Gothic"/>
                    <w:position w:val="1"/>
                    <w:sz w:val="24"/>
                    <w:szCs w:val="24"/>
                  </w:rPr>
                  <w:t>☐</w:t>
                </w:r>
              </w:sdtContent>
            </w:sdt>
            <w:r w:rsidR="00680A35" w:rsidRPr="007C163E">
              <w:rPr>
                <w:rFonts w:eastAsia="Courier New"/>
                <w:position w:val="1"/>
                <w:sz w:val="24"/>
                <w:szCs w:val="24"/>
              </w:rPr>
              <w:t>Token OTP</w:t>
            </w:r>
          </w:p>
          <w:p w:rsidR="00680A35" w:rsidRPr="007C163E" w:rsidRDefault="00680A35"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989504" behindDoc="0" locked="0" layoutInCell="1" allowOverlap="1" wp14:anchorId="05962CA7" wp14:editId="6D3BBB29">
                      <wp:simplePos x="0" y="0"/>
                      <wp:positionH relativeFrom="column">
                        <wp:posOffset>-5525</wp:posOffset>
                      </wp:positionH>
                      <wp:positionV relativeFrom="paragraph">
                        <wp:posOffset>160958</wp:posOffset>
                      </wp:positionV>
                      <wp:extent cx="1439838" cy="204470"/>
                      <wp:effectExtent l="0" t="0" r="27305" b="24130"/>
                      <wp:wrapNone/>
                      <wp:docPr id="67" name="Text Box 67"/>
                      <wp:cNvGraphicFramePr/>
                      <a:graphic xmlns:a="http://schemas.openxmlformats.org/drawingml/2006/main">
                        <a:graphicData uri="http://schemas.microsoft.com/office/word/2010/wordprocessingShape">
                          <wps:wsp>
                            <wps:cNvSpPr txBox="1"/>
                            <wps:spPr>
                              <a:xfrm>
                                <a:off x="0" y="0"/>
                                <a:ext cx="1439838"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7227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37" type="#_x0000_t202" style="position:absolute;margin-left:-.45pt;margin-top:12.65pt;width:113.35pt;height:16.1pt;z-index:25198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hAmAIAALw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" fillcolor="white [3201]" strokeweight=".5pt">
                      <v:textbox>
                        <w:txbxContent>
                          <w:p w:rsidR="00DB0509" w:rsidRDefault="00DB0509" w:rsidP="007227EA"/>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r>
      <w:tr w:rsidR="007C163E" w:rsidRPr="007C163E" w:rsidTr="007227EA">
        <w:trPr>
          <w:trHeight w:val="246"/>
        </w:trPr>
        <w:tc>
          <w:tcPr>
            <w:tcW w:w="5483" w:type="dxa"/>
            <w:gridSpan w:val="7"/>
            <w:tcBorders>
              <w:top w:val="single" w:sz="4" w:space="0" w:color="auto"/>
              <w:bottom w:val="single" w:sz="4" w:space="0" w:color="auto"/>
              <w:right w:val="single" w:sz="4" w:space="0" w:color="auto"/>
            </w:tcBorders>
            <w:shd w:val="clear" w:color="auto" w:fill="auto"/>
          </w:tcPr>
          <w:p w:rsidR="00680A35" w:rsidRPr="007C163E" w:rsidRDefault="00680A35"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00445D" w:rsidRPr="007C163E">
              <w:rPr>
                <w:rFonts w:eastAsia="Courier New"/>
                <w:i/>
                <w:position w:val="1"/>
                <w:sz w:val="24"/>
                <w:szCs w:val="24"/>
              </w:rPr>
              <w:t xml:space="preserve"> Signature and </w:t>
            </w:r>
            <w:r w:rsidRPr="007C163E">
              <w:rPr>
                <w:rFonts w:eastAsia="Courier New"/>
                <w:i/>
                <w:position w:val="1"/>
                <w:sz w:val="24"/>
                <w:szCs w:val="24"/>
              </w:rPr>
              <w:t>fullname)</w:t>
            </w:r>
          </w:p>
          <w:p w:rsidR="00680A35" w:rsidRPr="007C163E" w:rsidRDefault="00680A35"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p w:rsidR="000E023C" w:rsidRPr="007C163E" w:rsidRDefault="000E023C"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p w:rsidR="00680A35" w:rsidRPr="007C163E" w:rsidRDefault="00680A35" w:rsidP="00141D37">
            <w:pPr>
              <w:tabs>
                <w:tab w:val="left" w:pos="6510"/>
              </w:tabs>
              <w:jc w:val="center"/>
              <w:rPr>
                <w:rFonts w:eastAsia="Courier New"/>
                <w:b/>
                <w:position w:val="1"/>
                <w:sz w:val="24"/>
                <w:szCs w:val="24"/>
              </w:rPr>
            </w:pPr>
          </w:p>
        </w:tc>
        <w:tc>
          <w:tcPr>
            <w:tcW w:w="4979" w:type="dxa"/>
            <w:gridSpan w:val="10"/>
            <w:tcBorders>
              <w:top w:val="single" w:sz="4" w:space="0" w:color="auto"/>
              <w:left w:val="single" w:sz="4" w:space="0" w:color="auto"/>
              <w:bottom w:val="single" w:sz="4" w:space="0" w:color="auto"/>
            </w:tcBorders>
            <w:shd w:val="clear" w:color="auto" w:fill="auto"/>
          </w:tcPr>
          <w:p w:rsidR="00680A35" w:rsidRPr="007C163E" w:rsidRDefault="00680A35"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680A35" w:rsidRPr="007C163E" w:rsidRDefault="00680A35"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00445D" w:rsidRPr="007C163E">
              <w:rPr>
                <w:rFonts w:eastAsia="Courier New"/>
                <w:i/>
                <w:position w:val="1"/>
                <w:sz w:val="24"/>
                <w:szCs w:val="24"/>
              </w:rPr>
              <w:t xml:space="preserve"> Signature and </w:t>
            </w:r>
            <w:r w:rsidRPr="007C163E">
              <w:rPr>
                <w:rFonts w:eastAsia="Courier New"/>
                <w:i/>
                <w:position w:val="1"/>
                <w:sz w:val="24"/>
                <w:szCs w:val="24"/>
              </w:rPr>
              <w:t>fullname)</w:t>
            </w:r>
          </w:p>
          <w:p w:rsidR="00680A35" w:rsidRPr="007C163E" w:rsidRDefault="00680A35" w:rsidP="00141D37">
            <w:pPr>
              <w:tabs>
                <w:tab w:val="left" w:pos="6510"/>
              </w:tabs>
              <w:rPr>
                <w:rFonts w:eastAsia="Courier New"/>
                <w:b/>
                <w:sz w:val="24"/>
                <w:szCs w:val="24"/>
                <w:rPrChange w:id="2013" w:author="Phùng Nguyễn Minh Tâm" w:date="2018-12-19T17:03:00Z">
                  <w:rPr>
                    <w:rFonts w:eastAsia="Courier New"/>
                    <w:b/>
                    <w:color w:val="FFFFFF" w:themeColor="background1"/>
                    <w:sz w:val="24"/>
                    <w:szCs w:val="24"/>
                  </w:rPr>
                </w:rPrChange>
              </w:rPr>
            </w:pPr>
          </w:p>
          <w:p w:rsidR="00680A35" w:rsidRPr="007C163E" w:rsidRDefault="00680A35" w:rsidP="00141D37">
            <w:pPr>
              <w:tabs>
                <w:tab w:val="left" w:pos="6510"/>
              </w:tabs>
              <w:rPr>
                <w:rFonts w:eastAsia="Courier New"/>
                <w:b/>
                <w:sz w:val="24"/>
                <w:szCs w:val="24"/>
                <w:rPrChange w:id="2014" w:author="Phùng Nguyễn Minh Tâm" w:date="2018-12-19T17:03:00Z">
                  <w:rPr>
                    <w:rFonts w:eastAsia="Courier New"/>
                    <w:b/>
                    <w:color w:val="FFFFFF" w:themeColor="background1"/>
                    <w:sz w:val="24"/>
                    <w:szCs w:val="24"/>
                  </w:rPr>
                </w:rPrChange>
              </w:rPr>
            </w:pPr>
          </w:p>
        </w:tc>
      </w:tr>
      <w:tr w:rsidR="007C163E" w:rsidRPr="0051383C" w:rsidTr="007227EA">
        <w:tc>
          <w:tcPr>
            <w:tcW w:w="10462" w:type="dxa"/>
            <w:gridSpan w:val="17"/>
            <w:tcBorders>
              <w:top w:val="single" w:sz="4" w:space="0" w:color="auto"/>
              <w:left w:val="single" w:sz="4" w:space="0" w:color="auto"/>
              <w:bottom w:val="nil"/>
              <w:right w:val="single" w:sz="4" w:space="0" w:color="auto"/>
            </w:tcBorders>
            <w:shd w:val="clear" w:color="auto" w:fill="943634"/>
          </w:tcPr>
          <w:p w:rsidR="00680A35" w:rsidRPr="0051383C" w:rsidRDefault="00680A35" w:rsidP="00141D37">
            <w:pPr>
              <w:ind w:right="619"/>
              <w:rPr>
                <w:rFonts w:eastAsia="Courier New"/>
                <w:i/>
                <w:noProof/>
                <w:color w:val="FFFFFF" w:themeColor="background1"/>
                <w:sz w:val="24"/>
                <w:szCs w:val="24"/>
                <w:rPrChange w:id="2015" w:author="Phùng Nguyễn Minh Tâm" w:date="2018-12-21T18:59:00Z">
                  <w:rPr>
                    <w:rFonts w:eastAsia="Courier New"/>
                    <w:i/>
                    <w:noProof/>
                    <w:color w:val="FFFFFF"/>
                    <w:sz w:val="24"/>
                    <w:szCs w:val="24"/>
                  </w:rPr>
                </w:rPrChange>
              </w:rPr>
            </w:pPr>
            <w:r w:rsidRPr="0051383C">
              <w:rPr>
                <w:rFonts w:eastAsia="Courier New"/>
                <w:i/>
                <w:color w:val="FFFFFF" w:themeColor="background1"/>
                <w:sz w:val="24"/>
                <w:szCs w:val="24"/>
                <w:rPrChange w:id="2016" w:author="Phùng Nguyễn Minh Tâm" w:date="2018-12-21T18:59:00Z">
                  <w:rPr>
                    <w:rFonts w:eastAsia="Courier New"/>
                    <w:i/>
                    <w:sz w:val="24"/>
                    <w:szCs w:val="24"/>
                  </w:rPr>
                </w:rPrChange>
              </w:rPr>
              <w:t xml:space="preserve"> </w:t>
            </w:r>
            <w:r w:rsidR="005B7F5A" w:rsidRPr="0051383C">
              <w:rPr>
                <w:rFonts w:eastAsia="Courier New"/>
                <w:b/>
                <w:noProof/>
                <w:color w:val="FFFFFF" w:themeColor="background1"/>
                <w:sz w:val="24"/>
                <w:szCs w:val="24"/>
                <w:rPrChange w:id="2017" w:author="Phùng Nguyễn Minh Tâm" w:date="2018-12-21T18:59:00Z">
                  <w:rPr>
                    <w:rFonts w:eastAsia="Courier New"/>
                    <w:b/>
                    <w:noProof/>
                    <w:color w:val="FFFFFF"/>
                    <w:sz w:val="24"/>
                    <w:szCs w:val="24"/>
                  </w:rPr>
                </w:rPrChange>
              </w:rPr>
              <w:t>IV</w:t>
            </w:r>
            <w:r w:rsidRPr="0051383C">
              <w:rPr>
                <w:rFonts w:eastAsia="Courier New"/>
                <w:b/>
                <w:noProof/>
                <w:color w:val="FFFFFF" w:themeColor="background1"/>
                <w:sz w:val="24"/>
                <w:szCs w:val="24"/>
                <w:rPrChange w:id="2018" w:author="Phùng Nguyễn Minh Tâm" w:date="2018-12-21T18:59:00Z">
                  <w:rPr>
                    <w:rFonts w:eastAsia="Courier New"/>
                    <w:b/>
                    <w:noProof/>
                    <w:color w:val="FFFFFF"/>
                    <w:sz w:val="24"/>
                    <w:szCs w:val="24"/>
                  </w:rPr>
                </w:rPrChange>
              </w:rPr>
              <w:t>. Xác nhận của khách hàng/</w:t>
            </w:r>
            <w:r w:rsidRPr="0051383C">
              <w:rPr>
                <w:rFonts w:eastAsia="Courier New"/>
                <w:i/>
                <w:noProof/>
                <w:color w:val="FFFFFF" w:themeColor="background1"/>
                <w:sz w:val="24"/>
                <w:szCs w:val="24"/>
                <w:rPrChange w:id="2019" w:author="Phùng Nguyễn Minh Tâm" w:date="2018-12-21T18:59:00Z">
                  <w:rPr>
                    <w:rFonts w:eastAsia="Courier New"/>
                    <w:i/>
                    <w:noProof/>
                    <w:color w:val="FFFFFF"/>
                    <w:sz w:val="24"/>
                    <w:szCs w:val="24"/>
                  </w:rPr>
                </w:rPrChange>
              </w:rPr>
              <w:t>Customer’s confirmation</w:t>
            </w:r>
          </w:p>
        </w:tc>
      </w:tr>
      <w:tr w:rsidR="007C163E" w:rsidRPr="007C163E" w:rsidTr="007227EA">
        <w:tc>
          <w:tcPr>
            <w:tcW w:w="7031" w:type="dxa"/>
            <w:gridSpan w:val="11"/>
            <w:tcBorders>
              <w:top w:val="nil"/>
              <w:left w:val="single" w:sz="4" w:space="0" w:color="auto"/>
              <w:bottom w:val="single" w:sz="4" w:space="0" w:color="auto"/>
              <w:right w:val="nil"/>
            </w:tcBorders>
            <w:shd w:val="clear" w:color="auto" w:fill="auto"/>
          </w:tcPr>
          <w:p w:rsidR="00680A35" w:rsidRPr="007C163E" w:rsidRDefault="00680A35" w:rsidP="00141D37">
            <w:pPr>
              <w:ind w:left="-4"/>
              <w:jc w:val="both"/>
              <w:rPr>
                <w:rFonts w:eastAsia="Courier New"/>
                <w:sz w:val="24"/>
                <w:szCs w:val="24"/>
              </w:rPr>
            </w:pPr>
            <w:r w:rsidRPr="007C163E">
              <w:rPr>
                <w:rFonts w:eastAsia="Courier New"/>
                <w:sz w:val="24"/>
                <w:szCs w:val="24"/>
                <w:rPrChange w:id="2020" w:author="Phùng Nguyễn Minh Tâm" w:date="2018-12-19T17:03:00Z">
                  <w:rPr>
                    <w:rFonts w:eastAsia="Courier New"/>
                    <w:color w:val="FF0000"/>
                    <w:sz w:val="24"/>
                    <w:szCs w:val="24"/>
                  </w:rPr>
                </w:rPrChange>
              </w:rPr>
              <w:t>Bằng</w:t>
            </w:r>
            <w:r w:rsidRPr="007C163E">
              <w:rPr>
                <w:rFonts w:eastAsia="Courier New"/>
                <w:spacing w:val="-3"/>
                <w:sz w:val="24"/>
                <w:szCs w:val="24"/>
                <w:rPrChange w:id="2021"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22" w:author="Phùng Nguyễn Minh Tâm" w:date="2018-12-19T17:03:00Z">
                  <w:rPr>
                    <w:rFonts w:eastAsia="Courier New"/>
                    <w:color w:val="FF0000"/>
                    <w:sz w:val="24"/>
                    <w:szCs w:val="24"/>
                  </w:rPr>
                </w:rPrChange>
              </w:rPr>
              <w:t>v</w:t>
            </w:r>
            <w:r w:rsidRPr="007C163E">
              <w:rPr>
                <w:rFonts w:eastAsia="Courier New"/>
                <w:spacing w:val="1"/>
                <w:sz w:val="24"/>
                <w:szCs w:val="24"/>
                <w:rPrChange w:id="2023" w:author="Phùng Nguyễn Minh Tâm" w:date="2018-12-19T17:03:00Z">
                  <w:rPr>
                    <w:rFonts w:eastAsia="Courier New"/>
                    <w:color w:val="FF0000"/>
                    <w:spacing w:val="1"/>
                    <w:sz w:val="24"/>
                    <w:szCs w:val="24"/>
                  </w:rPr>
                </w:rPrChange>
              </w:rPr>
              <w:t>i</w:t>
            </w:r>
            <w:r w:rsidRPr="007C163E">
              <w:rPr>
                <w:rFonts w:eastAsia="Courier New"/>
                <w:sz w:val="24"/>
                <w:szCs w:val="24"/>
                <w:rPrChange w:id="2024" w:author="Phùng Nguyễn Minh Tâm" w:date="2018-12-19T17:03:00Z">
                  <w:rPr>
                    <w:rFonts w:eastAsia="Courier New"/>
                    <w:color w:val="FF0000"/>
                    <w:sz w:val="24"/>
                    <w:szCs w:val="24"/>
                  </w:rPr>
                </w:rPrChange>
              </w:rPr>
              <w:t>ệc</w:t>
            </w:r>
            <w:r w:rsidRPr="007C163E">
              <w:rPr>
                <w:rFonts w:eastAsia="Courier New"/>
                <w:spacing w:val="-3"/>
                <w:sz w:val="24"/>
                <w:szCs w:val="24"/>
                <w:rPrChange w:id="2025"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26" w:author="Phùng Nguyễn Minh Tâm" w:date="2018-12-19T17:03:00Z">
                  <w:rPr>
                    <w:rFonts w:eastAsia="Courier New"/>
                    <w:color w:val="FF0000"/>
                    <w:sz w:val="24"/>
                    <w:szCs w:val="24"/>
                  </w:rPr>
                </w:rPrChange>
              </w:rPr>
              <w:t>ký</w:t>
            </w:r>
            <w:r w:rsidRPr="007C163E">
              <w:rPr>
                <w:rFonts w:eastAsia="Courier New"/>
                <w:spacing w:val="-2"/>
                <w:sz w:val="24"/>
                <w:szCs w:val="24"/>
                <w:rPrChange w:id="2027" w:author="Phùng Nguyễn Minh Tâm" w:date="2018-12-19T17:03:00Z">
                  <w:rPr>
                    <w:rFonts w:eastAsia="Courier New"/>
                    <w:color w:val="FF0000"/>
                    <w:spacing w:val="-2"/>
                    <w:sz w:val="24"/>
                    <w:szCs w:val="24"/>
                  </w:rPr>
                </w:rPrChange>
              </w:rPr>
              <w:t xml:space="preserve"> </w:t>
            </w:r>
            <w:r w:rsidRPr="007C163E">
              <w:rPr>
                <w:rFonts w:eastAsia="Courier New"/>
                <w:sz w:val="24"/>
                <w:szCs w:val="24"/>
                <w:rPrChange w:id="2028" w:author="Phùng Nguyễn Minh Tâm" w:date="2018-12-19T17:03:00Z">
                  <w:rPr>
                    <w:rFonts w:eastAsia="Courier New"/>
                    <w:color w:val="FF0000"/>
                    <w:sz w:val="24"/>
                    <w:szCs w:val="24"/>
                  </w:rPr>
                </w:rPrChange>
              </w:rPr>
              <w:t>vào</w:t>
            </w:r>
            <w:r w:rsidRPr="007C163E">
              <w:rPr>
                <w:rFonts w:eastAsia="Courier New"/>
                <w:spacing w:val="-3"/>
                <w:sz w:val="24"/>
                <w:szCs w:val="24"/>
                <w:rPrChange w:id="2029"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30" w:author="Phùng Nguyễn Minh Tâm" w:date="2018-12-19T17:03:00Z">
                  <w:rPr>
                    <w:rFonts w:eastAsia="Courier New"/>
                    <w:color w:val="FF0000"/>
                    <w:sz w:val="24"/>
                    <w:szCs w:val="24"/>
                  </w:rPr>
                </w:rPrChange>
              </w:rPr>
              <w:t>Bản</w:t>
            </w:r>
            <w:r w:rsidRPr="007C163E">
              <w:rPr>
                <w:rFonts w:eastAsia="Courier New"/>
                <w:spacing w:val="-3"/>
                <w:sz w:val="24"/>
                <w:szCs w:val="24"/>
                <w:rPrChange w:id="2031"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32" w:author="Phùng Nguyễn Minh Tâm" w:date="2018-12-19T17:03:00Z">
                  <w:rPr>
                    <w:rFonts w:eastAsia="Courier New"/>
                    <w:color w:val="FF0000"/>
                    <w:sz w:val="24"/>
                    <w:szCs w:val="24"/>
                  </w:rPr>
                </w:rPrChange>
              </w:rPr>
              <w:t>yêu</w:t>
            </w:r>
            <w:r w:rsidRPr="007C163E">
              <w:rPr>
                <w:rFonts w:eastAsia="Courier New"/>
                <w:spacing w:val="-3"/>
                <w:sz w:val="24"/>
                <w:szCs w:val="24"/>
                <w:rPrChange w:id="2033"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34" w:author="Phùng Nguyễn Minh Tâm" w:date="2018-12-19T17:03:00Z">
                  <w:rPr>
                    <w:rFonts w:eastAsia="Courier New"/>
                    <w:color w:val="FF0000"/>
                    <w:sz w:val="24"/>
                    <w:szCs w:val="24"/>
                  </w:rPr>
                </w:rPrChange>
              </w:rPr>
              <w:t>cầu</w:t>
            </w:r>
            <w:r w:rsidRPr="007C163E">
              <w:rPr>
                <w:rFonts w:eastAsia="Courier New"/>
                <w:spacing w:val="-3"/>
                <w:sz w:val="24"/>
                <w:szCs w:val="24"/>
                <w:rPrChange w:id="2035"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36" w:author="Phùng Nguyễn Minh Tâm" w:date="2018-12-19T17:03:00Z">
                  <w:rPr>
                    <w:rFonts w:eastAsia="Courier New"/>
                    <w:color w:val="FF0000"/>
                    <w:sz w:val="24"/>
                    <w:szCs w:val="24"/>
                  </w:rPr>
                </w:rPrChange>
              </w:rPr>
              <w:t>này,</w:t>
            </w:r>
            <w:r w:rsidRPr="007C163E">
              <w:rPr>
                <w:rFonts w:eastAsia="Courier New"/>
                <w:spacing w:val="-3"/>
                <w:sz w:val="24"/>
                <w:szCs w:val="24"/>
                <w:rPrChange w:id="2037" w:author="Phùng Nguyễn Minh Tâm" w:date="2018-12-19T17:03:00Z">
                  <w:rPr>
                    <w:rFonts w:eastAsia="Courier New"/>
                    <w:color w:val="FF0000"/>
                    <w:spacing w:val="-3"/>
                    <w:sz w:val="24"/>
                    <w:szCs w:val="24"/>
                  </w:rPr>
                </w:rPrChange>
              </w:rPr>
              <w:t xml:space="preserve"> </w:t>
            </w:r>
            <w:r w:rsidR="000E023C" w:rsidRPr="007C163E">
              <w:rPr>
                <w:rFonts w:eastAsia="Courier New"/>
                <w:spacing w:val="-3"/>
                <w:sz w:val="24"/>
                <w:szCs w:val="24"/>
                <w:rPrChange w:id="2038" w:author="Phùng Nguyễn Minh Tâm" w:date="2018-12-19T17:03:00Z">
                  <w:rPr>
                    <w:rFonts w:eastAsia="Courier New"/>
                    <w:color w:val="FF0000"/>
                    <w:spacing w:val="-3"/>
                    <w:sz w:val="24"/>
                    <w:szCs w:val="24"/>
                  </w:rPr>
                </w:rPrChange>
              </w:rPr>
              <w:t>chúng t</w:t>
            </w:r>
            <w:r w:rsidRPr="007C163E">
              <w:rPr>
                <w:rFonts w:eastAsia="Courier New"/>
                <w:sz w:val="24"/>
                <w:szCs w:val="24"/>
                <w:rPrChange w:id="2039" w:author="Phùng Nguyễn Minh Tâm" w:date="2018-12-19T17:03:00Z">
                  <w:rPr>
                    <w:rFonts w:eastAsia="Courier New"/>
                    <w:color w:val="FF0000"/>
                    <w:sz w:val="24"/>
                    <w:szCs w:val="24"/>
                  </w:rPr>
                </w:rPrChange>
              </w:rPr>
              <w:t>ôi</w:t>
            </w:r>
            <w:r w:rsidRPr="007C163E">
              <w:rPr>
                <w:rFonts w:eastAsia="Courier New"/>
                <w:spacing w:val="-3"/>
                <w:sz w:val="24"/>
                <w:szCs w:val="24"/>
                <w:rPrChange w:id="2040"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41" w:author="Phùng Nguyễn Minh Tâm" w:date="2018-12-19T17:03:00Z">
                  <w:rPr>
                    <w:rFonts w:eastAsia="Courier New"/>
                    <w:color w:val="FF0000"/>
                    <w:sz w:val="24"/>
                    <w:szCs w:val="24"/>
                  </w:rPr>
                </w:rPrChange>
              </w:rPr>
              <w:t>xác</w:t>
            </w:r>
            <w:r w:rsidRPr="007C163E">
              <w:rPr>
                <w:rFonts w:eastAsia="Courier New"/>
                <w:spacing w:val="-3"/>
                <w:sz w:val="24"/>
                <w:szCs w:val="24"/>
                <w:rPrChange w:id="2042"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43" w:author="Phùng Nguyễn Minh Tâm" w:date="2018-12-19T17:03:00Z">
                  <w:rPr>
                    <w:rFonts w:eastAsia="Courier New"/>
                    <w:color w:val="FF0000"/>
                    <w:sz w:val="24"/>
                    <w:szCs w:val="24"/>
                  </w:rPr>
                </w:rPrChange>
              </w:rPr>
              <w:t>n</w:t>
            </w:r>
            <w:r w:rsidRPr="007C163E">
              <w:rPr>
                <w:rFonts w:eastAsia="Courier New"/>
                <w:spacing w:val="1"/>
                <w:sz w:val="24"/>
                <w:szCs w:val="24"/>
                <w:rPrChange w:id="2044" w:author="Phùng Nguyễn Minh Tâm" w:date="2018-12-19T17:03:00Z">
                  <w:rPr>
                    <w:rFonts w:eastAsia="Courier New"/>
                    <w:color w:val="FF0000"/>
                    <w:spacing w:val="1"/>
                    <w:sz w:val="24"/>
                    <w:szCs w:val="24"/>
                  </w:rPr>
                </w:rPrChange>
              </w:rPr>
              <w:t>h</w:t>
            </w:r>
            <w:r w:rsidRPr="007C163E">
              <w:rPr>
                <w:rFonts w:eastAsia="Courier New"/>
                <w:sz w:val="24"/>
                <w:szCs w:val="24"/>
                <w:rPrChange w:id="2045" w:author="Phùng Nguyễn Minh Tâm" w:date="2018-12-19T17:03:00Z">
                  <w:rPr>
                    <w:rFonts w:eastAsia="Courier New"/>
                    <w:color w:val="FF0000"/>
                    <w:sz w:val="24"/>
                    <w:szCs w:val="24"/>
                  </w:rPr>
                </w:rPrChange>
              </w:rPr>
              <w:t>ận:</w:t>
            </w:r>
          </w:p>
          <w:p w:rsidR="00680A35" w:rsidRPr="007C163E" w:rsidRDefault="00680A35" w:rsidP="00653533">
            <w:pPr>
              <w:numPr>
                <w:ilvl w:val="0"/>
                <w:numId w:val="93"/>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p>
          <w:p w:rsidR="00680A35" w:rsidRPr="007C163E" w:rsidRDefault="00680A35" w:rsidP="00653533">
            <w:pPr>
              <w:numPr>
                <w:ilvl w:val="0"/>
                <w:numId w:val="93"/>
              </w:numPr>
              <w:tabs>
                <w:tab w:val="left" w:pos="266"/>
              </w:tabs>
              <w:ind w:left="0" w:right="80" w:hanging="4"/>
              <w:jc w:val="both"/>
              <w:rPr>
                <w:rFonts w:eastAsia="Courier New"/>
                <w:sz w:val="24"/>
                <w:szCs w:val="24"/>
              </w:rPr>
            </w:pPr>
            <w:r w:rsidRPr="007C163E">
              <w:rPr>
                <w:rFonts w:eastAsia="Courier New"/>
                <w:position w:val="1"/>
                <w:sz w:val="24"/>
                <w:szCs w:val="24"/>
              </w:rPr>
              <w:t>Chúng 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khoản, điều kiện của Hợp đồng và hướng dẫn sử dụng dịch vụ ngân hàng điện tử của Agribank được đăng tải trên địa chỉ website http://www.agribank.com.vn</w:t>
            </w:r>
          </w:p>
          <w:p w:rsidR="00680A35" w:rsidRPr="007C163E" w:rsidRDefault="00680A35" w:rsidP="00141D37">
            <w:pPr>
              <w:tabs>
                <w:tab w:val="left" w:pos="266"/>
              </w:tabs>
              <w:ind w:left="-4" w:right="80"/>
              <w:jc w:val="both"/>
              <w:rPr>
                <w:rFonts w:eastAsia="Courier New"/>
                <w:i/>
                <w:sz w:val="24"/>
                <w:szCs w:val="24"/>
                <w:rPrChange w:id="2046" w:author="Phùng Nguyễn Minh Tâm" w:date="2018-12-19T17:03:00Z">
                  <w:rPr>
                    <w:rFonts w:eastAsia="Courier New"/>
                    <w:i/>
                    <w:color w:val="FF0000"/>
                    <w:sz w:val="24"/>
                    <w:szCs w:val="24"/>
                  </w:rPr>
                </w:rPrChange>
              </w:rPr>
            </w:pPr>
            <w:r w:rsidRPr="007C163E">
              <w:rPr>
                <w:rFonts w:eastAsia="Courier New"/>
                <w:i/>
                <w:sz w:val="24"/>
                <w:szCs w:val="24"/>
                <w:rPrChange w:id="2047" w:author="Phùng Nguyễn Minh Tâm" w:date="2018-12-19T17:03:00Z">
                  <w:rPr>
                    <w:rFonts w:eastAsia="Courier New"/>
                    <w:i/>
                    <w:color w:val="FF0000"/>
                    <w:sz w:val="24"/>
                    <w:szCs w:val="24"/>
                  </w:rPr>
                </w:rPrChange>
              </w:rPr>
              <w:t>By signing this</w:t>
            </w:r>
            <w:r w:rsidR="000E023C" w:rsidRPr="007C163E">
              <w:rPr>
                <w:rFonts w:eastAsia="Courier New"/>
                <w:i/>
                <w:sz w:val="24"/>
                <w:szCs w:val="24"/>
                <w:rPrChange w:id="2048" w:author="Phùng Nguyễn Minh Tâm" w:date="2018-12-19T17:03:00Z">
                  <w:rPr>
                    <w:rFonts w:eastAsia="Courier New"/>
                    <w:i/>
                    <w:color w:val="FF0000"/>
                    <w:sz w:val="24"/>
                    <w:szCs w:val="24"/>
                  </w:rPr>
                </w:rPrChange>
              </w:rPr>
              <w:t xml:space="preserve"> </w:t>
            </w:r>
            <w:del w:id="2049" w:author="Dao Khanh Hoa - 1050" w:date="2018-12-13T09:17:00Z">
              <w:r w:rsidR="000E023C" w:rsidRPr="007C163E" w:rsidDel="00FF6FD8">
                <w:rPr>
                  <w:rFonts w:eastAsia="Courier New"/>
                  <w:i/>
                  <w:sz w:val="24"/>
                  <w:szCs w:val="24"/>
                  <w:rPrChange w:id="2050" w:author="Phùng Nguyễn Minh Tâm" w:date="2018-12-19T17:03:00Z">
                    <w:rPr>
                      <w:rFonts w:eastAsia="Courier New"/>
                      <w:i/>
                      <w:color w:val="FF0000"/>
                      <w:sz w:val="24"/>
                      <w:szCs w:val="24"/>
                    </w:rPr>
                  </w:rPrChange>
                </w:rPr>
                <w:delText xml:space="preserve">form </w:delText>
              </w:r>
            </w:del>
            <w:ins w:id="2051" w:author="Dao Khanh Hoa - 1050" w:date="2018-12-13T09:17:00Z">
              <w:r w:rsidR="00FF6FD8" w:rsidRPr="007C163E">
                <w:rPr>
                  <w:rFonts w:eastAsia="Courier New"/>
                  <w:i/>
                  <w:sz w:val="24"/>
                  <w:szCs w:val="24"/>
                  <w:rPrChange w:id="2052" w:author="Phùng Nguyễn Minh Tâm" w:date="2018-12-19T17:03:00Z">
                    <w:rPr>
                      <w:rFonts w:eastAsia="Courier New"/>
                      <w:i/>
                      <w:color w:val="FF0000"/>
                      <w:sz w:val="24"/>
                      <w:szCs w:val="24"/>
                    </w:rPr>
                  </w:rPrChange>
                </w:rPr>
                <w:t xml:space="preserve">registration </w:t>
              </w:r>
            </w:ins>
            <w:r w:rsidR="000E023C" w:rsidRPr="007C163E">
              <w:rPr>
                <w:rFonts w:eastAsia="Courier New"/>
                <w:i/>
                <w:sz w:val="24"/>
                <w:szCs w:val="24"/>
                <w:rPrChange w:id="2053" w:author="Phùng Nguyễn Minh Tâm" w:date="2018-12-19T17:03:00Z">
                  <w:rPr>
                    <w:rFonts w:eastAsia="Courier New"/>
                    <w:i/>
                    <w:color w:val="FF0000"/>
                    <w:sz w:val="24"/>
                    <w:szCs w:val="24"/>
                  </w:rPr>
                </w:rPrChange>
              </w:rPr>
              <w:t>, we</w:t>
            </w:r>
            <w:r w:rsidRPr="007C163E">
              <w:rPr>
                <w:rFonts w:eastAsia="Courier New"/>
                <w:i/>
                <w:sz w:val="24"/>
                <w:szCs w:val="24"/>
                <w:rPrChange w:id="2054" w:author="Phùng Nguyễn Minh Tâm" w:date="2018-12-19T17:03:00Z">
                  <w:rPr>
                    <w:rFonts w:eastAsia="Courier New"/>
                    <w:i/>
                    <w:color w:val="FF0000"/>
                    <w:sz w:val="24"/>
                    <w:szCs w:val="24"/>
                  </w:rPr>
                </w:rPrChange>
              </w:rPr>
              <w:t xml:space="preserve"> hereby confirm that:</w:t>
            </w:r>
          </w:p>
          <w:p w:rsidR="00680A35" w:rsidRPr="007C163E" w:rsidRDefault="00680A35" w:rsidP="007E740B">
            <w:pPr>
              <w:pStyle w:val="ListParagraph"/>
              <w:numPr>
                <w:ilvl w:val="0"/>
                <w:numId w:val="36"/>
              </w:numPr>
              <w:tabs>
                <w:tab w:val="left" w:pos="266"/>
              </w:tabs>
              <w:ind w:left="-4" w:right="80" w:firstLine="0"/>
              <w:jc w:val="both"/>
              <w:rPr>
                <w:rFonts w:eastAsia="Courier New"/>
                <w:i/>
              </w:rPr>
            </w:pPr>
            <w:r w:rsidRPr="007C163E">
              <w:rPr>
                <w:rFonts w:eastAsia="Courier New"/>
                <w:i/>
                <w:rPrChange w:id="2055" w:author="Phùng Nguyễn Minh Tâm" w:date="2018-12-19T17:03:00Z">
                  <w:rPr>
                    <w:rFonts w:eastAsia="Courier New"/>
                    <w:i/>
                    <w:sz w:val="20"/>
                    <w:szCs w:val="20"/>
                  </w:rPr>
                </w:rPrChange>
              </w:rPr>
              <w:t>The information provided above is complete, true and correct.</w:t>
            </w:r>
          </w:p>
          <w:p w:rsidR="00680A35" w:rsidRPr="007C163E" w:rsidRDefault="00680A35" w:rsidP="004D51B4">
            <w:pPr>
              <w:pStyle w:val="ListParagraph"/>
              <w:numPr>
                <w:ilvl w:val="0"/>
                <w:numId w:val="36"/>
              </w:numPr>
              <w:tabs>
                <w:tab w:val="left" w:pos="266"/>
              </w:tabs>
              <w:ind w:left="-4" w:right="80" w:firstLine="0"/>
              <w:jc w:val="both"/>
              <w:rPr>
                <w:rFonts w:eastAsia="Courier New"/>
                <w:i/>
              </w:rPr>
            </w:pPr>
            <w:r w:rsidRPr="007C163E">
              <w:rPr>
                <w:rFonts w:eastAsia="Courier New"/>
                <w:i/>
                <w:rPrChange w:id="2056" w:author="Phùng Nguyễn Minh Tâm" w:date="2018-12-19T17:03:00Z">
                  <w:rPr>
                    <w:rFonts w:eastAsia="Courier New"/>
                    <w:i/>
                    <w:sz w:val="20"/>
                    <w:szCs w:val="20"/>
                  </w:rPr>
                </w:rPrChange>
              </w:rPr>
              <w:t>We have read, understood and accepted the Terms and Conditions of the C</w:t>
            </w:r>
            <w:r w:rsidR="001D170C" w:rsidRPr="007C163E">
              <w:rPr>
                <w:rFonts w:eastAsia="Courier New"/>
                <w:i/>
                <w:rPrChange w:id="2057" w:author="Phùng Nguyễn Minh Tâm" w:date="2018-12-19T17:03:00Z">
                  <w:rPr>
                    <w:rFonts w:eastAsia="Courier New"/>
                    <w:i/>
                    <w:sz w:val="20"/>
                    <w:szCs w:val="20"/>
                  </w:rPr>
                </w:rPrChange>
              </w:rPr>
              <w:t>ontract and E-Banking services</w:t>
            </w:r>
            <w:r w:rsidRPr="007C163E">
              <w:rPr>
                <w:rFonts w:eastAsia="Courier New"/>
                <w:i/>
                <w:rPrChange w:id="2058" w:author="Phùng Nguyễn Minh Tâm" w:date="2018-12-19T17:03:00Z">
                  <w:rPr>
                    <w:rFonts w:eastAsia="Courier New"/>
                    <w:i/>
                    <w:sz w:val="20"/>
                    <w:szCs w:val="20"/>
                  </w:rPr>
                </w:rPrChange>
              </w:rPr>
              <w:t xml:space="preserve"> </w:t>
            </w:r>
            <w:r w:rsidR="0000445D" w:rsidRPr="007C163E">
              <w:rPr>
                <w:rFonts w:eastAsia="Courier New"/>
                <w:i/>
                <w:rPrChange w:id="2059" w:author="Phùng Nguyễn Minh Tâm" w:date="2018-12-19T17:03:00Z">
                  <w:rPr>
                    <w:rFonts w:eastAsia="Courier New"/>
                    <w:i/>
                    <w:sz w:val="20"/>
                    <w:szCs w:val="20"/>
                  </w:rPr>
                </w:rPrChange>
              </w:rPr>
              <w:t xml:space="preserve">instruction posted on Agribank website at </w:t>
            </w:r>
            <w:r w:rsidR="0000445D" w:rsidRPr="007C163E">
              <w:rPr>
                <w:rFonts w:eastAsia="Courier New"/>
                <w:i/>
                <w:position w:val="1"/>
                <w:rPrChange w:id="2060" w:author="Phùng Nguyễn Minh Tâm" w:date="2018-12-19T17:03:00Z">
                  <w:rPr>
                    <w:rFonts w:eastAsia="Courier New"/>
                    <w:i/>
                    <w:position w:val="1"/>
                    <w:sz w:val="20"/>
                    <w:szCs w:val="20"/>
                  </w:rPr>
                </w:rPrChange>
              </w:rPr>
              <w:t>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7C163E" w:rsidRDefault="00680A35" w:rsidP="00337F10">
            <w:pPr>
              <w:spacing w:before="2"/>
              <w:rPr>
                <w:rFonts w:eastAsia="Courier New"/>
                <w:i/>
                <w:sz w:val="24"/>
                <w:szCs w:val="24"/>
              </w:rPr>
            </w:pPr>
            <w:r w:rsidRPr="007C163E">
              <w:rPr>
                <w:rFonts w:eastAsia="Courier New"/>
                <w:i/>
                <w:sz w:val="24"/>
                <w:szCs w:val="24"/>
              </w:rPr>
              <w:t xml:space="preserve"> </w:t>
            </w: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w:t>
            </w:r>
          </w:p>
          <w:p w:rsidR="00680A35" w:rsidRPr="007C163E" w:rsidRDefault="00680A35" w:rsidP="001A23D4">
            <w:pPr>
              <w:jc w:val="center"/>
              <w:rPr>
                <w:rFonts w:eastAsia="Courier New"/>
                <w:i/>
                <w:sz w:val="24"/>
                <w:szCs w:val="24"/>
              </w:rPr>
            </w:pPr>
            <w:r w:rsidRPr="007C163E">
              <w:rPr>
                <w:rFonts w:eastAsia="Courier New"/>
                <w:b/>
                <w:position w:val="1"/>
                <w:sz w:val="24"/>
                <w:szCs w:val="24"/>
              </w:rPr>
              <w:t>Chủ tài khoản/</w:t>
            </w:r>
            <w:r w:rsidR="0000445D" w:rsidRPr="007C163E">
              <w:rPr>
                <w:rFonts w:eastAsia="Courier New"/>
                <w:i/>
                <w:position w:val="1"/>
                <w:sz w:val="24"/>
                <w:szCs w:val="24"/>
              </w:rPr>
              <w:t>A</w:t>
            </w:r>
            <w:r w:rsidRPr="007C163E">
              <w:rPr>
                <w:rFonts w:eastAsia="Courier New"/>
                <w:i/>
                <w:position w:val="1"/>
                <w:sz w:val="24"/>
                <w:szCs w:val="24"/>
              </w:rPr>
              <w:t>ccount</w:t>
            </w:r>
            <w:r w:rsidR="0000445D" w:rsidRPr="007C163E">
              <w:rPr>
                <w:rFonts w:eastAsia="Courier New"/>
                <w:i/>
                <w:position w:val="1"/>
                <w:sz w:val="24"/>
                <w:szCs w:val="24"/>
              </w:rPr>
              <w:t xml:space="preserve"> Holder</w:t>
            </w:r>
          </w:p>
          <w:p w:rsidR="00680A35" w:rsidRPr="007C163E" w:rsidRDefault="00680A35" w:rsidP="00337F10">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ins w:id="2061" w:author="Phùng Nguyễn Minh Tâm" w:date="2018-12-27T09:09:00Z">
              <w:r w:rsidR="00D96B73">
                <w:rPr>
                  <w:rFonts w:eastAsia="Courier New"/>
                  <w:sz w:val="24"/>
                  <w:szCs w:val="24"/>
                </w:rPr>
                <w:t>, đóng dấu</w:t>
              </w:r>
            </w:ins>
            <w:r w:rsidRPr="007C163E">
              <w:rPr>
                <w:rFonts w:eastAsia="Courier New"/>
                <w:sz w:val="24"/>
                <w:szCs w:val="24"/>
              </w:rPr>
              <w:t>)</w:t>
            </w:r>
          </w:p>
          <w:p w:rsidR="00680A35" w:rsidRPr="007C163E" w:rsidRDefault="00680A35" w:rsidP="00337F10">
            <w:pPr>
              <w:tabs>
                <w:tab w:val="left" w:pos="3672"/>
              </w:tabs>
              <w:jc w:val="center"/>
              <w:rPr>
                <w:rFonts w:eastAsia="Courier New"/>
                <w:i/>
                <w:sz w:val="24"/>
                <w:szCs w:val="24"/>
              </w:rPr>
            </w:pPr>
            <w:r w:rsidRPr="007C163E">
              <w:rPr>
                <w:rFonts w:eastAsia="Courier New"/>
                <w:i/>
                <w:sz w:val="24"/>
                <w:szCs w:val="24"/>
              </w:rPr>
              <w:t>(Signature</w:t>
            </w:r>
            <w:ins w:id="2062" w:author="Phùng Nguyễn Minh Tâm" w:date="2018-12-27T09:09:00Z">
              <w:r w:rsidR="00D96B73">
                <w:rPr>
                  <w:rFonts w:eastAsia="Courier New"/>
                  <w:i/>
                  <w:sz w:val="24"/>
                  <w:szCs w:val="24"/>
                </w:rPr>
                <w:t>,</w:t>
              </w:r>
            </w:ins>
            <w:r w:rsidRPr="007C163E">
              <w:rPr>
                <w:rFonts w:eastAsia="Courier New"/>
                <w:i/>
                <w:sz w:val="24"/>
                <w:szCs w:val="24"/>
              </w:rPr>
              <w:t xml:space="preserve"> </w:t>
            </w:r>
            <w:del w:id="2063" w:author="Phùng Nguyễn Minh Tâm" w:date="2018-12-27T09:09:00Z">
              <w:r w:rsidRPr="007C163E" w:rsidDel="00D96B73">
                <w:rPr>
                  <w:rFonts w:eastAsia="Courier New"/>
                  <w:i/>
                  <w:sz w:val="24"/>
                  <w:szCs w:val="24"/>
                </w:rPr>
                <w:delText xml:space="preserve">and </w:delText>
              </w:r>
            </w:del>
            <w:r w:rsidRPr="007C163E">
              <w:rPr>
                <w:rFonts w:eastAsia="Courier New"/>
                <w:i/>
                <w:sz w:val="24"/>
                <w:szCs w:val="24"/>
              </w:rPr>
              <w:t>fullname</w:t>
            </w:r>
            <w:ins w:id="2064" w:author="Phùng Nguyễn Minh Tâm" w:date="2018-12-27T09:09:00Z">
              <w:r w:rsidR="00D96B73">
                <w:rPr>
                  <w:rFonts w:eastAsia="Courier New"/>
                  <w:i/>
                  <w:sz w:val="24"/>
                  <w:szCs w:val="24"/>
                </w:rPr>
                <w:t xml:space="preserve"> and stamp</w:t>
              </w:r>
            </w:ins>
            <w:r w:rsidRPr="007C163E">
              <w:rPr>
                <w:rFonts w:eastAsia="Courier New"/>
                <w:i/>
                <w:sz w:val="24"/>
                <w:szCs w:val="24"/>
              </w:rPr>
              <w:t>)</w:t>
            </w: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i/>
                <w:sz w:val="24"/>
                <w:szCs w:val="24"/>
              </w:rPr>
            </w:pPr>
          </w:p>
          <w:p w:rsidR="00680A35" w:rsidRPr="007C163E" w:rsidRDefault="00680A35" w:rsidP="00337F10">
            <w:pPr>
              <w:tabs>
                <w:tab w:val="left" w:pos="3672"/>
              </w:tabs>
              <w:rPr>
                <w:rFonts w:eastAsia="Courier New"/>
                <w:b/>
                <w:noProof/>
                <w:sz w:val="24"/>
                <w:szCs w:val="24"/>
              </w:rPr>
            </w:pPr>
          </w:p>
        </w:tc>
      </w:tr>
      <w:tr w:rsidR="007C163E" w:rsidRPr="0051383C" w:rsidTr="007227EA">
        <w:tc>
          <w:tcPr>
            <w:tcW w:w="10462" w:type="dxa"/>
            <w:gridSpan w:val="17"/>
            <w:tcBorders>
              <w:top w:val="nil"/>
              <w:left w:val="single" w:sz="4" w:space="0" w:color="auto"/>
              <w:bottom w:val="single" w:sz="4" w:space="0" w:color="auto"/>
              <w:right w:val="single" w:sz="4" w:space="0" w:color="auto"/>
            </w:tcBorders>
            <w:shd w:val="clear" w:color="auto" w:fill="943634"/>
          </w:tcPr>
          <w:p w:rsidR="00680A35" w:rsidRPr="0051383C" w:rsidRDefault="00680A35" w:rsidP="00141D37">
            <w:pPr>
              <w:ind w:right="619"/>
              <w:rPr>
                <w:rFonts w:eastAsia="Courier New"/>
                <w:i/>
                <w:noProof/>
                <w:color w:val="FFFFFF" w:themeColor="background1"/>
                <w:sz w:val="24"/>
                <w:szCs w:val="24"/>
                <w:rPrChange w:id="2065" w:author="Phùng Nguyễn Minh Tâm" w:date="2018-12-21T18:59:00Z">
                  <w:rPr>
                    <w:rFonts w:eastAsia="Courier New"/>
                    <w:i/>
                    <w:noProof/>
                    <w:color w:val="FFFFFF"/>
                    <w:sz w:val="24"/>
                    <w:szCs w:val="24"/>
                  </w:rPr>
                </w:rPrChange>
              </w:rPr>
            </w:pPr>
            <w:r w:rsidRPr="0051383C">
              <w:rPr>
                <w:rFonts w:eastAsia="Courier New"/>
                <w:b/>
                <w:noProof/>
                <w:color w:val="FFFFFF" w:themeColor="background1"/>
                <w:sz w:val="24"/>
                <w:szCs w:val="24"/>
                <w:rPrChange w:id="2066" w:author="Phùng Nguyễn Minh Tâm" w:date="2018-12-21T18:59:00Z">
                  <w:rPr>
                    <w:rFonts w:eastAsia="Courier New"/>
                    <w:b/>
                    <w:noProof/>
                    <w:color w:val="FFFFFF"/>
                    <w:sz w:val="24"/>
                    <w:szCs w:val="24"/>
                  </w:rPr>
                </w:rPrChange>
              </w:rPr>
              <w:t>V. Phần dành cho ngân hàng/</w:t>
            </w:r>
            <w:r w:rsidRPr="0051383C">
              <w:rPr>
                <w:rFonts w:eastAsia="Courier New"/>
                <w:i/>
                <w:noProof/>
                <w:color w:val="FFFFFF" w:themeColor="background1"/>
                <w:sz w:val="24"/>
                <w:szCs w:val="24"/>
                <w:rPrChange w:id="2067" w:author="Phùng Nguyễn Minh Tâm" w:date="2018-12-21T18:59:00Z">
                  <w:rPr>
                    <w:rFonts w:eastAsia="Courier New"/>
                    <w:i/>
                    <w:noProof/>
                    <w:color w:val="FFFFFF"/>
                    <w:sz w:val="24"/>
                    <w:szCs w:val="24"/>
                  </w:rPr>
                </w:rPrChange>
              </w:rPr>
              <w:t>For bank only</w:t>
            </w:r>
          </w:p>
        </w:tc>
      </w:tr>
      <w:tr w:rsidR="007C163E" w:rsidRPr="007C163E" w:rsidTr="007227EA">
        <w:tc>
          <w:tcPr>
            <w:tcW w:w="3487" w:type="dxa"/>
            <w:gridSpan w:val="4"/>
            <w:tcBorders>
              <w:top w:val="single" w:sz="4" w:space="0" w:color="auto"/>
              <w:left w:val="single" w:sz="4" w:space="0" w:color="auto"/>
              <w:bottom w:val="single" w:sz="4" w:space="0" w:color="auto"/>
              <w:right w:val="nil"/>
            </w:tcBorders>
            <w:shd w:val="clear" w:color="auto" w:fill="auto"/>
          </w:tcPr>
          <w:p w:rsidR="00680A35" w:rsidRPr="007C163E" w:rsidRDefault="00680A35" w:rsidP="007227EA">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680A35" w:rsidRPr="007C163E" w:rsidRDefault="00680A35" w:rsidP="007227EA">
            <w:pPr>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680A35" w:rsidRPr="007C163E" w:rsidRDefault="00680A35" w:rsidP="007227EA">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680A35" w:rsidRPr="007C163E" w:rsidRDefault="00680A35" w:rsidP="001D170C">
            <w:pPr>
              <w:jc w:val="center"/>
              <w:rPr>
                <w:rFonts w:eastAsia="Courier New"/>
                <w:i/>
                <w:sz w:val="24"/>
                <w:szCs w:val="24"/>
              </w:rPr>
            </w:pPr>
            <w:r w:rsidRPr="007C163E">
              <w:rPr>
                <w:rFonts w:eastAsia="Courier New"/>
                <w:i/>
                <w:sz w:val="24"/>
                <w:szCs w:val="24"/>
              </w:rPr>
              <w:t>(Signature and fullname)</w:t>
            </w:r>
          </w:p>
        </w:tc>
        <w:tc>
          <w:tcPr>
            <w:tcW w:w="3487" w:type="dxa"/>
            <w:gridSpan w:val="6"/>
            <w:tcBorders>
              <w:top w:val="single" w:sz="4" w:space="0" w:color="auto"/>
              <w:left w:val="nil"/>
              <w:bottom w:val="single" w:sz="4" w:space="0" w:color="auto"/>
              <w:right w:val="nil"/>
            </w:tcBorders>
            <w:shd w:val="clear" w:color="auto" w:fill="auto"/>
          </w:tcPr>
          <w:p w:rsidR="00680A35" w:rsidRPr="007C163E" w:rsidRDefault="00680A35" w:rsidP="007227EA">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680A35" w:rsidRPr="007C163E" w:rsidRDefault="00680A35" w:rsidP="00785CBB">
            <w:pPr>
              <w:ind w:right="74"/>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680A35" w:rsidRPr="007C163E" w:rsidRDefault="00680A35" w:rsidP="007227EA">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680A35" w:rsidRPr="007C163E" w:rsidRDefault="00680A35" w:rsidP="007227EA">
            <w:pPr>
              <w:jc w:val="center"/>
              <w:rPr>
                <w:rFonts w:eastAsia="Courier New"/>
                <w:sz w:val="24"/>
                <w:szCs w:val="24"/>
              </w:rPr>
            </w:pPr>
            <w:r w:rsidRPr="007C163E">
              <w:rPr>
                <w:rFonts w:eastAsia="Courier New"/>
                <w:i/>
                <w:sz w:val="24"/>
                <w:szCs w:val="24"/>
              </w:rPr>
              <w:t>(Signature and fullname)</w:t>
            </w:r>
          </w:p>
          <w:p w:rsidR="00680A35" w:rsidRPr="007C163E" w:rsidRDefault="00680A35" w:rsidP="007227EA">
            <w:pPr>
              <w:spacing w:line="200" w:lineRule="exact"/>
              <w:ind w:right="74"/>
              <w:jc w:val="center"/>
              <w:rPr>
                <w:rFonts w:eastAsia="Courier New"/>
                <w:i/>
                <w:sz w:val="24"/>
                <w:szCs w:val="24"/>
              </w:rPr>
            </w:pPr>
          </w:p>
          <w:p w:rsidR="00680A35" w:rsidRPr="007C163E" w:rsidRDefault="00680A35" w:rsidP="007227EA">
            <w:pPr>
              <w:spacing w:line="200" w:lineRule="exact"/>
              <w:ind w:right="74"/>
              <w:jc w:val="center"/>
              <w:rPr>
                <w:rFonts w:eastAsia="Courier New"/>
                <w:i/>
                <w:sz w:val="24"/>
                <w:szCs w:val="24"/>
              </w:rPr>
            </w:pPr>
          </w:p>
          <w:p w:rsidR="00680A35" w:rsidRPr="007C163E" w:rsidRDefault="00680A35" w:rsidP="007227EA">
            <w:pPr>
              <w:spacing w:line="200" w:lineRule="exact"/>
              <w:ind w:right="74"/>
              <w:jc w:val="center"/>
              <w:rPr>
                <w:rFonts w:eastAsia="Courier New"/>
                <w:i/>
                <w:sz w:val="24"/>
                <w:szCs w:val="24"/>
              </w:rPr>
            </w:pPr>
          </w:p>
          <w:p w:rsidR="00680A35" w:rsidRPr="007C163E" w:rsidRDefault="00680A35" w:rsidP="007227EA">
            <w:pPr>
              <w:spacing w:line="200" w:lineRule="exact"/>
              <w:ind w:right="74"/>
              <w:jc w:val="center"/>
              <w:rPr>
                <w:rFonts w:eastAsia="Courier New"/>
                <w:i/>
                <w:sz w:val="24"/>
                <w:szCs w:val="24"/>
              </w:rPr>
            </w:pPr>
          </w:p>
          <w:p w:rsidR="00680A35" w:rsidRPr="007C163E" w:rsidRDefault="00680A35" w:rsidP="007227EA">
            <w:pPr>
              <w:spacing w:line="200" w:lineRule="exact"/>
              <w:ind w:right="74"/>
              <w:jc w:val="center"/>
              <w:rPr>
                <w:rFonts w:eastAsia="Courier New"/>
                <w:i/>
                <w:sz w:val="24"/>
                <w:szCs w:val="24"/>
              </w:rPr>
            </w:pPr>
          </w:p>
          <w:p w:rsidR="00680A35" w:rsidRPr="007C163E" w:rsidRDefault="00680A35" w:rsidP="007227EA">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C163E" w:rsidRDefault="00680A35" w:rsidP="007227EA">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680A35" w:rsidRPr="007C163E" w:rsidRDefault="00680A35" w:rsidP="00785CBB">
            <w:pPr>
              <w:ind w:right="74"/>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680A35" w:rsidRPr="007C163E" w:rsidRDefault="00680A35" w:rsidP="007227EA">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680A35" w:rsidRPr="007C163E" w:rsidRDefault="00680A35" w:rsidP="007227EA">
            <w:pPr>
              <w:ind w:right="-136" w:hanging="136"/>
              <w:jc w:val="center"/>
              <w:rPr>
                <w:rFonts w:eastAsia="Courier New"/>
                <w:sz w:val="24"/>
                <w:szCs w:val="24"/>
              </w:rPr>
            </w:pPr>
            <w:r w:rsidRPr="007C163E">
              <w:rPr>
                <w:rFonts w:eastAsia="Courier New"/>
                <w:i/>
                <w:sz w:val="24"/>
                <w:szCs w:val="24"/>
              </w:rPr>
              <w:t>(Signature, stamp and fullname)</w:t>
            </w:r>
          </w:p>
          <w:p w:rsidR="00680A35" w:rsidRPr="007C163E" w:rsidRDefault="00680A35" w:rsidP="00141D37">
            <w:pPr>
              <w:ind w:left="102"/>
              <w:jc w:val="center"/>
              <w:rPr>
                <w:rFonts w:eastAsia="Courier New"/>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p w:rsidR="00680A35" w:rsidRPr="007C163E" w:rsidRDefault="00680A35" w:rsidP="00141D37">
            <w:pPr>
              <w:spacing w:line="200" w:lineRule="exact"/>
              <w:ind w:left="-85" w:right="74"/>
              <w:jc w:val="center"/>
              <w:rPr>
                <w:rFonts w:eastAsia="Courier New"/>
                <w:b/>
                <w:position w:val="1"/>
                <w:sz w:val="24"/>
                <w:szCs w:val="24"/>
              </w:rPr>
            </w:pPr>
          </w:p>
        </w:tc>
      </w:tr>
    </w:tbl>
    <w:p w:rsidR="00272F91" w:rsidRPr="007C163E" w:rsidRDefault="00272F91" w:rsidP="00272F91">
      <w:pPr>
        <w:tabs>
          <w:tab w:val="left" w:pos="6510"/>
        </w:tabs>
        <w:spacing w:before="60" w:after="60"/>
        <w:jc w:val="center"/>
        <w:rPr>
          <w:b/>
        </w:rPr>
      </w:pPr>
    </w:p>
    <w:p w:rsidR="00635B33" w:rsidRPr="007C163E" w:rsidRDefault="00635B33">
      <w:pPr>
        <w:spacing w:after="200" w:line="276" w:lineRule="auto"/>
        <w:rPr>
          <w:ins w:id="2068" w:author="Phùng Nguyễn Minh Tâm" w:date="2018-12-18T08:46:00Z"/>
          <w:b/>
        </w:rPr>
      </w:pPr>
      <w:ins w:id="2069" w:author="Phùng Nguyễn Minh Tâm" w:date="2018-12-18T08:46:00Z">
        <w:r w:rsidRPr="007C163E">
          <w:rPr>
            <w:b/>
          </w:rPr>
          <w:br w:type="page"/>
        </w:r>
      </w:ins>
    </w:p>
    <w:p w:rsidR="00272F91" w:rsidRPr="007C163E" w:rsidRDefault="00272F91" w:rsidP="00272F91">
      <w:pPr>
        <w:tabs>
          <w:tab w:val="left" w:pos="6510"/>
        </w:tabs>
        <w:spacing w:before="60" w:after="60"/>
        <w:jc w:val="center"/>
        <w:rPr>
          <w:b/>
        </w:rPr>
      </w:pPr>
    </w:p>
    <w:p w:rsidR="000E023C" w:rsidRPr="007C163E" w:rsidRDefault="000E023C" w:rsidP="00E679F8">
      <w:pPr>
        <w:ind w:left="574" w:right="615"/>
        <w:jc w:val="center"/>
        <w:rPr>
          <w:rFonts w:eastAsia="Courier New"/>
          <w:b/>
          <w:szCs w:val="24"/>
        </w:rPr>
        <w:sectPr w:rsidR="000E023C" w:rsidRPr="007C163E" w:rsidSect="000E023C">
          <w:headerReference w:type="default" r:id="rId15"/>
          <w:footerReference w:type="default" r:id="rId16"/>
          <w:footnotePr>
            <w:numRestart w:val="eachSect"/>
          </w:footnotePr>
          <w:pgSz w:w="12240" w:h="15840" w:code="1"/>
          <w:pgMar w:top="567" w:right="1134" w:bottom="567" w:left="1701" w:header="0" w:footer="0" w:gutter="0"/>
          <w:cols w:space="720"/>
          <w:docGrid w:linePitch="360"/>
        </w:sectPr>
      </w:pPr>
    </w:p>
    <w:p w:rsidR="00E679F8" w:rsidRPr="007C163E" w:rsidRDefault="00E679F8" w:rsidP="00E679F8">
      <w:pPr>
        <w:ind w:left="574" w:right="615"/>
        <w:jc w:val="center"/>
        <w:rPr>
          <w:rFonts w:eastAsia="Courier New"/>
          <w:b/>
          <w:i/>
          <w:szCs w:val="24"/>
        </w:rPr>
      </w:pPr>
      <w:r w:rsidRPr="007C163E">
        <w:rPr>
          <w:rFonts w:eastAsia="Courier New"/>
          <w:b/>
          <w:szCs w:val="24"/>
        </w:rPr>
        <w:lastRenderedPageBreak/>
        <w:t>Phụ lục 02/</w:t>
      </w:r>
      <w:r w:rsidRPr="007C163E">
        <w:rPr>
          <w:rFonts w:eastAsia="Courier New"/>
          <w:b/>
          <w:i/>
          <w:szCs w:val="24"/>
        </w:rPr>
        <w:t>Annex 02</w:t>
      </w:r>
    </w:p>
    <w:p w:rsidR="00E679F8" w:rsidRPr="007C163E" w:rsidRDefault="00E679F8" w:rsidP="00E679F8">
      <w:pPr>
        <w:ind w:left="574" w:right="615"/>
        <w:jc w:val="center"/>
        <w:rPr>
          <w:rFonts w:eastAsia="Courier New"/>
          <w:szCs w:val="24"/>
        </w:rPr>
      </w:pPr>
      <w:r w:rsidRPr="007C163E">
        <w:rPr>
          <w:rFonts w:eastAsia="Courier New"/>
          <w:b/>
          <w:szCs w:val="24"/>
        </w:rPr>
        <w:t xml:space="preserve"> </w:t>
      </w:r>
      <w:r w:rsidRPr="007C163E">
        <w:rPr>
          <w:rFonts w:eastAsia="Courier New"/>
          <w:szCs w:val="24"/>
        </w:rPr>
        <w:t>(</w:t>
      </w:r>
      <w:proofErr w:type="gramStart"/>
      <w:r w:rsidRPr="007C163E">
        <w:rPr>
          <w:rFonts w:eastAsia="Courier New"/>
          <w:szCs w:val="24"/>
        </w:rPr>
        <w:t>đính</w:t>
      </w:r>
      <w:proofErr w:type="gramEnd"/>
      <w:r w:rsidRPr="007C163E">
        <w:rPr>
          <w:rFonts w:eastAsia="Courier New"/>
          <w:szCs w:val="24"/>
        </w:rPr>
        <w:t xml:space="preserve"> kèm Hợp đồng số/</w:t>
      </w:r>
      <w:r w:rsidR="001D170C" w:rsidRPr="007C163E">
        <w:rPr>
          <w:rFonts w:eastAsia="Courier New"/>
          <w:i/>
          <w:szCs w:val="24"/>
        </w:rPr>
        <w:t xml:space="preserve"> attachment to </w:t>
      </w:r>
      <w:r w:rsidRPr="007C163E">
        <w:rPr>
          <w:rFonts w:eastAsia="Courier New"/>
          <w:i/>
          <w:szCs w:val="24"/>
        </w:rPr>
        <w:t>Contract No.</w:t>
      </w:r>
      <w:r w:rsidR="001D170C" w:rsidRPr="007C163E">
        <w:rPr>
          <w:rFonts w:eastAsia="Courier New"/>
          <w:szCs w:val="24"/>
        </w:rPr>
        <w:t>…………………………………………………</w:t>
      </w:r>
      <w:r w:rsidRPr="007C163E">
        <w:rPr>
          <w:rFonts w:eastAsia="Courier New"/>
          <w:szCs w:val="24"/>
        </w:rPr>
        <w:t>)</w:t>
      </w:r>
    </w:p>
    <w:p w:rsidR="00272F91" w:rsidRPr="007C163E" w:rsidRDefault="00272F91" w:rsidP="00272F91">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7C163E" w:rsidRPr="007C163E" w:rsidTr="00A52812">
        <w:tc>
          <w:tcPr>
            <w:tcW w:w="3600" w:type="dxa"/>
            <w:shd w:val="clear" w:color="auto" w:fill="auto"/>
          </w:tcPr>
          <w:p w:rsidR="00272F91" w:rsidRPr="007C163E" w:rsidRDefault="00272F91" w:rsidP="00A52812">
            <w:pPr>
              <w:ind w:right="615"/>
              <w:rPr>
                <w:rFonts w:eastAsia="Courier New"/>
                <w:b/>
                <w:szCs w:val="24"/>
              </w:rPr>
            </w:pPr>
            <w:r w:rsidRPr="00005E37">
              <w:rPr>
                <w:rFonts w:ascii="Arial" w:hAnsi="Arial" w:cs="Arial"/>
                <w:noProof/>
              </w:rPr>
              <w:drawing>
                <wp:inline distT="0" distB="0" distL="0" distR="0" wp14:anchorId="46C6E299" wp14:editId="56EFF401">
                  <wp:extent cx="2110105" cy="544830"/>
                  <wp:effectExtent l="0" t="0" r="4445" b="7620"/>
                  <wp:docPr id="34" name="Picture 3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272F91" w:rsidRPr="0051383C" w:rsidRDefault="008A3891" w:rsidP="00A52812">
            <w:pPr>
              <w:tabs>
                <w:tab w:val="left" w:pos="5832"/>
              </w:tabs>
              <w:ind w:right="318"/>
              <w:jc w:val="center"/>
              <w:rPr>
                <w:rFonts w:eastAsia="Courier New"/>
                <w:b/>
                <w:color w:val="FFFFFF" w:themeColor="background1"/>
                <w:szCs w:val="24"/>
                <w:rPrChange w:id="2070" w:author="Phùng Nguyễn Minh Tâm" w:date="2018-12-21T19:00:00Z">
                  <w:rPr>
                    <w:rFonts w:eastAsia="Courier New"/>
                    <w:b/>
                    <w:color w:val="FFFFFF"/>
                    <w:szCs w:val="24"/>
                  </w:rPr>
                </w:rPrChange>
              </w:rPr>
            </w:pPr>
            <w:r w:rsidRPr="0051383C">
              <w:rPr>
                <w:rFonts w:eastAsia="Courier New"/>
                <w:b/>
                <w:color w:val="FFFFFF" w:themeColor="background1"/>
                <w:szCs w:val="24"/>
                <w:rPrChange w:id="2071" w:author="Phùng Nguyễn Minh Tâm" w:date="2018-12-21T19:00:00Z">
                  <w:rPr>
                    <w:rFonts w:eastAsia="Courier New"/>
                    <w:b/>
                    <w:color w:val="FFFFFF"/>
                    <w:szCs w:val="24"/>
                  </w:rPr>
                </w:rPrChange>
              </w:rPr>
              <w:t>GIẤ</w:t>
            </w:r>
            <w:r w:rsidR="00170064" w:rsidRPr="0051383C">
              <w:rPr>
                <w:rFonts w:eastAsia="Courier New"/>
                <w:b/>
                <w:color w:val="FFFFFF" w:themeColor="background1"/>
                <w:szCs w:val="24"/>
                <w:rPrChange w:id="2072" w:author="Phùng Nguyễn Minh Tâm" w:date="2018-12-21T19:00:00Z">
                  <w:rPr>
                    <w:rFonts w:eastAsia="Courier New"/>
                    <w:b/>
                    <w:color w:val="FFFFFF"/>
                    <w:szCs w:val="24"/>
                  </w:rPr>
                </w:rPrChange>
              </w:rPr>
              <w:t>Y ĐỀ NGHỊ</w:t>
            </w:r>
            <w:r w:rsidR="00272F91" w:rsidRPr="0051383C">
              <w:rPr>
                <w:rFonts w:eastAsia="Courier New"/>
                <w:b/>
                <w:color w:val="FFFFFF" w:themeColor="background1"/>
                <w:szCs w:val="24"/>
                <w:rPrChange w:id="2073" w:author="Phùng Nguyễn Minh Tâm" w:date="2018-12-21T19:00:00Z">
                  <w:rPr>
                    <w:rFonts w:eastAsia="Courier New"/>
                    <w:b/>
                    <w:color w:val="FFFFFF"/>
                    <w:szCs w:val="24"/>
                  </w:rPr>
                </w:rPrChange>
              </w:rPr>
              <w:t xml:space="preserve"> BỔ SUNG NGƯỜI DÙNG</w:t>
            </w:r>
          </w:p>
          <w:p w:rsidR="00170064" w:rsidRPr="0051383C" w:rsidRDefault="001D170C" w:rsidP="00A52812">
            <w:pPr>
              <w:tabs>
                <w:tab w:val="left" w:pos="5832"/>
              </w:tabs>
              <w:ind w:right="318"/>
              <w:jc w:val="center"/>
              <w:rPr>
                <w:rFonts w:eastAsia="Courier New"/>
                <w:b/>
                <w:i/>
                <w:color w:val="FFFFFF" w:themeColor="background1"/>
                <w:szCs w:val="24"/>
                <w:rPrChange w:id="2074" w:author="Phùng Nguyễn Minh Tâm" w:date="2018-12-21T19:00:00Z">
                  <w:rPr>
                    <w:rFonts w:eastAsia="Courier New"/>
                    <w:b/>
                    <w:i/>
                    <w:color w:val="FFFFFF"/>
                    <w:szCs w:val="24"/>
                  </w:rPr>
                </w:rPrChange>
              </w:rPr>
            </w:pPr>
            <w:r w:rsidRPr="0051383C">
              <w:rPr>
                <w:rFonts w:eastAsia="Courier New"/>
                <w:b/>
                <w:i/>
                <w:color w:val="FFFFFF" w:themeColor="background1"/>
                <w:szCs w:val="24"/>
                <w:rPrChange w:id="2075" w:author="Phùng Nguyễn Minh Tâm" w:date="2018-12-21T19:00:00Z">
                  <w:rPr>
                    <w:rFonts w:eastAsia="Courier New"/>
                    <w:b/>
                    <w:i/>
                    <w:color w:val="FFFFFF"/>
                    <w:szCs w:val="24"/>
                  </w:rPr>
                </w:rPrChange>
              </w:rPr>
              <w:t>Registration for addition of user</w:t>
            </w:r>
          </w:p>
          <w:p w:rsidR="00272F91" w:rsidRPr="0051383C" w:rsidRDefault="00272F91" w:rsidP="00A52812">
            <w:pPr>
              <w:tabs>
                <w:tab w:val="left" w:pos="5832"/>
              </w:tabs>
              <w:ind w:right="318"/>
              <w:jc w:val="center"/>
              <w:rPr>
                <w:rFonts w:eastAsia="Courier New"/>
                <w:color w:val="FFFFFF" w:themeColor="background1"/>
                <w:szCs w:val="24"/>
                <w:rPrChange w:id="2076" w:author="Phùng Nguyễn Minh Tâm" w:date="2018-12-21T19:00:00Z">
                  <w:rPr>
                    <w:rFonts w:eastAsia="Courier New"/>
                    <w:color w:val="FFFFFF"/>
                    <w:szCs w:val="24"/>
                  </w:rPr>
                </w:rPrChange>
              </w:rPr>
            </w:pPr>
            <w:r w:rsidRPr="0051383C">
              <w:rPr>
                <w:rFonts w:eastAsia="Courier New"/>
                <w:color w:val="FFFFFF" w:themeColor="background1"/>
                <w:szCs w:val="24"/>
                <w:rPrChange w:id="2077" w:author="Phùng Nguyễn Minh Tâm" w:date="2018-12-21T19:00:00Z">
                  <w:rPr>
                    <w:rFonts w:eastAsia="Courier New"/>
                    <w:color w:val="FFFFFF"/>
                    <w:szCs w:val="24"/>
                  </w:rPr>
                </w:rPrChange>
              </w:rPr>
              <w:t xml:space="preserve"> (Đối với khách hàng tổ chức</w:t>
            </w:r>
            <w:r w:rsidR="00220C9B" w:rsidRPr="0051383C">
              <w:rPr>
                <w:rFonts w:eastAsia="Courier New"/>
                <w:color w:val="FFFFFF" w:themeColor="background1"/>
                <w:szCs w:val="24"/>
                <w:rPrChange w:id="2078" w:author="Phùng Nguyễn Minh Tâm" w:date="2018-12-21T19:00:00Z">
                  <w:rPr>
                    <w:rFonts w:eastAsia="Courier New"/>
                    <w:color w:val="FFFFFF"/>
                    <w:szCs w:val="24"/>
                  </w:rPr>
                </w:rPrChange>
              </w:rPr>
              <w:t>/</w:t>
            </w:r>
            <w:r w:rsidR="001D170C" w:rsidRPr="0051383C">
              <w:rPr>
                <w:rFonts w:eastAsia="Courier New"/>
                <w:i/>
                <w:color w:val="FFFFFF" w:themeColor="background1"/>
                <w:szCs w:val="24"/>
                <w:rPrChange w:id="2079" w:author="Phùng Nguyễn Minh Tâm" w:date="2018-12-21T19:00:00Z">
                  <w:rPr>
                    <w:rFonts w:eastAsia="Courier New"/>
                    <w:i/>
                    <w:color w:val="FFFFFF"/>
                    <w:szCs w:val="24"/>
                  </w:rPr>
                </w:rPrChange>
              </w:rPr>
              <w:t xml:space="preserve"> For Corporate Customer</w:t>
            </w:r>
            <w:r w:rsidRPr="0051383C">
              <w:rPr>
                <w:rFonts w:eastAsia="Courier New"/>
                <w:color w:val="FFFFFF" w:themeColor="background1"/>
                <w:szCs w:val="24"/>
                <w:rPrChange w:id="2080" w:author="Phùng Nguyễn Minh Tâm" w:date="2018-12-21T19:00:00Z">
                  <w:rPr>
                    <w:rFonts w:eastAsia="Courier New"/>
                    <w:color w:val="FFFFFF"/>
                    <w:szCs w:val="24"/>
                  </w:rPr>
                </w:rPrChange>
              </w:rPr>
              <w:t>)</w:t>
            </w:r>
          </w:p>
        </w:tc>
      </w:tr>
    </w:tbl>
    <w:p w:rsidR="00272F91" w:rsidRPr="007C163E" w:rsidRDefault="00272F91" w:rsidP="00272F91">
      <w:pPr>
        <w:tabs>
          <w:tab w:val="left" w:pos="6510"/>
        </w:tabs>
        <w:spacing w:before="60" w:after="60"/>
        <w:jc w:val="center"/>
        <w:rPr>
          <w:rFonts w:eastAsia="Courier New"/>
          <w:sz w:val="24"/>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7C163E" w:rsidRPr="0051383C" w:rsidTr="00B8349E">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CA22D2" w:rsidRPr="0051383C" w:rsidRDefault="00CA22D2" w:rsidP="00141D37">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t>Vai trò người sử dụng/</w:t>
            </w:r>
            <w:r w:rsidRPr="0051383C">
              <w:rPr>
                <w:rFonts w:eastAsia="Courier New"/>
                <w:b/>
                <w:i/>
                <w:color w:val="FFFFFF" w:themeColor="background1"/>
                <w:position w:val="1"/>
                <w:sz w:val="24"/>
                <w:szCs w:val="24"/>
              </w:rPr>
              <w:t>User role</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CA22D2" w:rsidRPr="0051383C" w:rsidRDefault="00CA22D2" w:rsidP="00141D37">
            <w:pPr>
              <w:tabs>
                <w:tab w:val="left" w:pos="6510"/>
              </w:tabs>
              <w:jc w:val="center"/>
              <w:rPr>
                <w:rFonts w:eastAsia="Courier New"/>
                <w:b/>
                <w:color w:val="FFFFFF" w:themeColor="background1"/>
                <w:position w:val="1"/>
                <w:sz w:val="24"/>
                <w:szCs w:val="24"/>
              </w:rPr>
            </w:pPr>
            <w:r w:rsidRPr="0051383C">
              <w:rPr>
                <w:rFonts w:eastAsia="Courier New"/>
                <w:b/>
                <w:color w:val="FFFFFF" w:themeColor="background1"/>
                <w:position w:val="1"/>
                <w:sz w:val="24"/>
                <w:szCs w:val="24"/>
              </w:rPr>
              <w:t>Vai trò người sử dụng/User role</w:t>
            </w:r>
          </w:p>
        </w:tc>
      </w:tr>
      <w:tr w:rsidR="007C163E" w:rsidRPr="0051383C" w:rsidTr="002547A5">
        <w:trPr>
          <w:trHeight w:val="534"/>
        </w:trPr>
        <w:tc>
          <w:tcPr>
            <w:tcW w:w="1834" w:type="dxa"/>
            <w:tcBorders>
              <w:top w:val="single" w:sz="4" w:space="0" w:color="auto"/>
              <w:bottom w:val="single" w:sz="4" w:space="0" w:color="auto"/>
              <w:right w:val="single" w:sz="4" w:space="0" w:color="auto"/>
            </w:tcBorders>
            <w:shd w:val="clear" w:color="auto" w:fill="AA3634"/>
          </w:tcPr>
          <w:p w:rsidR="002547A5" w:rsidRPr="0051383C" w:rsidRDefault="00107E01" w:rsidP="00EC7EE7">
            <w:pPr>
              <w:tabs>
                <w:tab w:val="left" w:pos="6510"/>
              </w:tabs>
              <w:jc w:val="both"/>
              <w:rPr>
                <w:rFonts w:eastAsia="Courier New"/>
                <w:color w:val="FFFFFF" w:themeColor="background1"/>
                <w:sz w:val="24"/>
                <w:szCs w:val="24"/>
              </w:rPr>
            </w:pPr>
            <w:sdt>
              <w:sdtPr>
                <w:rPr>
                  <w:rFonts w:eastAsia="Courier New"/>
                  <w:color w:val="FFFFFF" w:themeColor="background1"/>
                </w:rPr>
                <w:id w:val="-829129575"/>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Tạo lập</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835" w:type="dxa"/>
            <w:gridSpan w:val="2"/>
            <w:tcBorders>
              <w:top w:val="single" w:sz="4" w:space="0" w:color="auto"/>
              <w:bottom w:val="single" w:sz="4" w:space="0" w:color="auto"/>
              <w:right w:val="single" w:sz="4" w:space="0" w:color="auto"/>
            </w:tcBorders>
            <w:shd w:val="clear" w:color="auto" w:fill="AA3634"/>
          </w:tcPr>
          <w:p w:rsidR="002547A5" w:rsidRPr="0051383C" w:rsidRDefault="00107E01" w:rsidP="00EC7EE7">
            <w:pPr>
              <w:tabs>
                <w:tab w:val="left" w:pos="6510"/>
              </w:tabs>
              <w:jc w:val="both"/>
              <w:rPr>
                <w:rFonts w:eastAsia="Courier New"/>
                <w:color w:val="FFFFFF" w:themeColor="background1"/>
                <w:sz w:val="24"/>
                <w:szCs w:val="24"/>
              </w:rPr>
            </w:pPr>
            <w:sdt>
              <w:sdtPr>
                <w:rPr>
                  <w:rFonts w:eastAsia="Courier New"/>
                  <w:color w:val="FFFFFF" w:themeColor="background1"/>
                </w:rPr>
                <w:id w:val="1396318049"/>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Kiểm soát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835" w:type="dxa"/>
            <w:tcBorders>
              <w:top w:val="single" w:sz="4" w:space="0" w:color="auto"/>
              <w:bottom w:val="single" w:sz="4" w:space="0" w:color="auto"/>
              <w:right w:val="single" w:sz="4" w:space="0" w:color="auto"/>
            </w:tcBorders>
            <w:shd w:val="clear" w:color="auto" w:fill="AA3634"/>
          </w:tcPr>
          <w:p w:rsidR="002547A5" w:rsidRPr="0051383C" w:rsidRDefault="00107E01" w:rsidP="00EC7EE7">
            <w:pPr>
              <w:tabs>
                <w:tab w:val="left" w:pos="6510"/>
              </w:tabs>
              <w:jc w:val="both"/>
              <w:rPr>
                <w:rFonts w:eastAsia="Courier New"/>
                <w:color w:val="FFFFFF" w:themeColor="background1"/>
                <w:sz w:val="24"/>
                <w:szCs w:val="24"/>
              </w:rPr>
            </w:pPr>
            <w:sdt>
              <w:sdtPr>
                <w:rPr>
                  <w:rFonts w:eastAsia="Courier New"/>
                  <w:color w:val="FFFFFF" w:themeColor="background1"/>
                </w:rPr>
                <w:id w:val="599296045"/>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Phê duyệt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c>
          <w:tcPr>
            <w:tcW w:w="1655" w:type="dxa"/>
            <w:tcBorders>
              <w:top w:val="single" w:sz="4" w:space="0" w:color="auto"/>
              <w:left w:val="single" w:sz="4" w:space="0" w:color="auto"/>
              <w:bottom w:val="single" w:sz="4" w:space="0" w:color="auto"/>
            </w:tcBorders>
            <w:shd w:val="clear" w:color="auto" w:fill="AA3634"/>
          </w:tcPr>
          <w:p w:rsidR="002547A5" w:rsidRPr="0051383C" w:rsidRDefault="00107E01" w:rsidP="00EC7EE7">
            <w:pPr>
              <w:tabs>
                <w:tab w:val="left" w:pos="6510"/>
              </w:tabs>
              <w:jc w:val="both"/>
              <w:rPr>
                <w:rFonts w:eastAsia="Courier New"/>
                <w:color w:val="FFFFFF" w:themeColor="background1"/>
                <w:sz w:val="24"/>
                <w:szCs w:val="24"/>
              </w:rPr>
            </w:pPr>
            <w:sdt>
              <w:sdtPr>
                <w:rPr>
                  <w:rFonts w:eastAsia="Courier New"/>
                  <w:color w:val="FFFFFF" w:themeColor="background1"/>
                </w:rPr>
                <w:id w:val="51054612"/>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Tạo lập</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Creator                </w:t>
            </w:r>
          </w:p>
        </w:tc>
        <w:tc>
          <w:tcPr>
            <w:tcW w:w="1656" w:type="dxa"/>
            <w:gridSpan w:val="2"/>
            <w:tcBorders>
              <w:top w:val="single" w:sz="4" w:space="0" w:color="auto"/>
              <w:left w:val="single" w:sz="4" w:space="0" w:color="auto"/>
              <w:bottom w:val="single" w:sz="4" w:space="0" w:color="auto"/>
            </w:tcBorders>
            <w:shd w:val="clear" w:color="auto" w:fill="AA3634"/>
          </w:tcPr>
          <w:p w:rsidR="002547A5" w:rsidRPr="0051383C" w:rsidRDefault="00107E01" w:rsidP="00EC7EE7">
            <w:pPr>
              <w:tabs>
                <w:tab w:val="left" w:pos="6510"/>
              </w:tabs>
              <w:jc w:val="both"/>
              <w:rPr>
                <w:rFonts w:eastAsia="Courier New"/>
                <w:color w:val="FFFFFF" w:themeColor="background1"/>
                <w:sz w:val="24"/>
                <w:szCs w:val="24"/>
              </w:rPr>
            </w:pPr>
            <w:sdt>
              <w:sdtPr>
                <w:rPr>
                  <w:rFonts w:eastAsia="Courier New"/>
                  <w:color w:val="FFFFFF" w:themeColor="background1"/>
                </w:rPr>
                <w:id w:val="556902146"/>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Kiểm soát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Supervisor           </w:t>
            </w:r>
          </w:p>
        </w:tc>
        <w:tc>
          <w:tcPr>
            <w:tcW w:w="1656" w:type="dxa"/>
            <w:tcBorders>
              <w:top w:val="single" w:sz="4" w:space="0" w:color="auto"/>
              <w:left w:val="single" w:sz="4" w:space="0" w:color="auto"/>
              <w:bottom w:val="single" w:sz="4" w:space="0" w:color="auto"/>
            </w:tcBorders>
            <w:shd w:val="clear" w:color="auto" w:fill="AA3634"/>
          </w:tcPr>
          <w:p w:rsidR="002547A5" w:rsidRPr="0051383C" w:rsidRDefault="00107E01" w:rsidP="00EC7EE7">
            <w:pPr>
              <w:tabs>
                <w:tab w:val="left" w:pos="6510"/>
              </w:tabs>
              <w:jc w:val="both"/>
              <w:rPr>
                <w:rFonts w:eastAsia="Courier New"/>
                <w:color w:val="FFFFFF" w:themeColor="background1"/>
                <w:sz w:val="24"/>
                <w:szCs w:val="24"/>
              </w:rPr>
            </w:pPr>
            <w:sdt>
              <w:sdtPr>
                <w:rPr>
                  <w:rFonts w:eastAsia="Courier New"/>
                  <w:color w:val="FFFFFF" w:themeColor="background1"/>
                </w:rPr>
                <w:id w:val="1767418083"/>
                <w14:checkbox>
                  <w14:checked w14:val="0"/>
                  <w14:checkedState w14:val="00FE" w14:font="Wingdings"/>
                  <w14:uncheckedState w14:val="2610" w14:font="MS Gothic"/>
                </w14:checkbox>
              </w:sdtPr>
              <w:sdtEndPr/>
              <w:sdtContent>
                <w:r w:rsidR="002547A5" w:rsidRPr="0051383C">
                  <w:rPr>
                    <w:rFonts w:ascii="MS Gothic" w:eastAsia="MS Gothic" w:hAnsi="MS Gothic"/>
                    <w:color w:val="FFFFFF" w:themeColor="background1"/>
                  </w:rPr>
                  <w:t>☐</w:t>
                </w:r>
              </w:sdtContent>
            </w:sdt>
            <w:r w:rsidR="002547A5" w:rsidRPr="0051383C">
              <w:rPr>
                <w:rFonts w:eastAsia="Courier New"/>
                <w:color w:val="FFFFFF" w:themeColor="background1"/>
                <w:sz w:val="24"/>
                <w:szCs w:val="24"/>
              </w:rPr>
              <w:t xml:space="preserve"> Phê duyệt</w:t>
            </w:r>
          </w:p>
          <w:p w:rsidR="002547A5" w:rsidRPr="0051383C" w:rsidRDefault="002547A5" w:rsidP="00EC7EE7">
            <w:pPr>
              <w:tabs>
                <w:tab w:val="left" w:pos="6510"/>
              </w:tabs>
              <w:jc w:val="both"/>
              <w:rPr>
                <w:b/>
                <w:color w:val="FFFFFF" w:themeColor="background1"/>
                <w:sz w:val="24"/>
                <w:szCs w:val="24"/>
              </w:rPr>
            </w:pPr>
            <w:r w:rsidRPr="0051383C">
              <w:rPr>
                <w:rFonts w:eastAsia="Courier New"/>
                <w:color w:val="FFFFFF" w:themeColor="background1"/>
                <w:sz w:val="24"/>
                <w:szCs w:val="24"/>
              </w:rPr>
              <w:t xml:space="preserve">    </w:t>
            </w:r>
            <w:r w:rsidRPr="0051383C">
              <w:rPr>
                <w:rFonts w:eastAsia="Courier New"/>
                <w:i/>
                <w:color w:val="FFFFFF" w:themeColor="background1"/>
                <w:sz w:val="24"/>
                <w:szCs w:val="24"/>
              </w:rPr>
              <w:t xml:space="preserve">Approver    </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rFonts w:eastAsia="Courier New"/>
                <w:sz w:val="24"/>
                <w:szCs w:val="24"/>
              </w:rPr>
            </w:pPr>
            <w:r w:rsidRPr="007C163E">
              <w:rPr>
                <w:rFonts w:eastAsia="Courier New"/>
                <w:position w:val="1"/>
                <w:sz w:val="24"/>
                <w:szCs w:val="24"/>
              </w:rPr>
              <w:t>Họ và tên/</w:t>
            </w:r>
            <w:r w:rsidRPr="007C163E">
              <w:rPr>
                <w:rFonts w:eastAsia="Courier New"/>
                <w:i/>
                <w:position w:val="1"/>
                <w:sz w:val="24"/>
                <w:szCs w:val="24"/>
              </w:rPr>
              <w:t>Fullname</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CA22D2" w:rsidRPr="007C163E" w:rsidRDefault="00CA22D2"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Số CMND/ Hộ chiếu/</w:t>
            </w:r>
            <w:r w:rsidRPr="007C163E">
              <w:rPr>
                <w:rFonts w:eastAsia="Courier New"/>
                <w:i/>
                <w:position w:val="1"/>
                <w:sz w:val="24"/>
                <w:szCs w:val="24"/>
              </w:rPr>
              <w:t>ID/PP No.</w:t>
            </w:r>
            <w:r w:rsidRPr="007C163E">
              <w:rPr>
                <w:rFonts w:eastAsia="Courier New"/>
                <w:position w:val="1"/>
                <w:sz w:val="24"/>
                <w:szCs w:val="24"/>
              </w:rPr>
              <w:t>:</w:t>
            </w:r>
          </w:p>
          <w:p w:rsidR="00CA22D2" w:rsidRPr="007C163E" w:rsidRDefault="00CA22D2" w:rsidP="00141D37">
            <w:pPr>
              <w:tabs>
                <w:tab w:val="left" w:pos="6510"/>
              </w:tabs>
              <w:rPr>
                <w:rFonts w:eastAsia="Courier New"/>
                <w:position w:val="1"/>
                <w:sz w:val="24"/>
                <w:szCs w:val="24"/>
              </w:rPr>
            </w:pPr>
            <w:r w:rsidRPr="007C163E">
              <w:rPr>
                <w:rFonts w:eastAsia="Courier New"/>
                <w:position w:val="1"/>
                <w:sz w:val="24"/>
                <w:szCs w:val="24"/>
              </w:rPr>
              <w:t>Ngày cấp/</w:t>
            </w:r>
            <w:r w:rsidRPr="007C163E">
              <w:rPr>
                <w:rFonts w:eastAsia="Courier New"/>
                <w:i/>
                <w:position w:val="1"/>
                <w:sz w:val="24"/>
                <w:szCs w:val="24"/>
              </w:rPr>
              <w:t>Date of issue</w:t>
            </w:r>
            <w:r w:rsidRPr="007C163E">
              <w:rPr>
                <w:rFonts w:eastAsia="Courier New"/>
                <w:position w:val="1"/>
                <w:sz w:val="24"/>
                <w:szCs w:val="24"/>
              </w:rPr>
              <w:t xml:space="preserve">:                               </w:t>
            </w:r>
          </w:p>
          <w:p w:rsidR="00CA22D2" w:rsidRPr="007C163E" w:rsidRDefault="00CA22D2" w:rsidP="00141D37">
            <w:pPr>
              <w:tabs>
                <w:tab w:val="left" w:pos="6510"/>
              </w:tabs>
              <w:rPr>
                <w:sz w:val="24"/>
                <w:szCs w:val="24"/>
              </w:rPr>
            </w:pPr>
            <w:r w:rsidRPr="007C163E">
              <w:rPr>
                <w:rFonts w:eastAsia="Courier New"/>
                <w:position w:val="1"/>
                <w:sz w:val="24"/>
                <w:szCs w:val="24"/>
              </w:rPr>
              <w:t>Nơi cấp/</w:t>
            </w:r>
            <w:r w:rsidRPr="007C163E">
              <w:rPr>
                <w:rFonts w:eastAsia="Courier New"/>
                <w:i/>
                <w:position w:val="1"/>
                <w:sz w:val="24"/>
                <w:szCs w:val="24"/>
              </w:rPr>
              <w:t>Place of issue</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Quốc tịch/</w:t>
            </w:r>
            <w:r w:rsidRPr="007C163E">
              <w:rPr>
                <w:rFonts w:eastAsia="Courier New"/>
                <w:i/>
                <w:position w:val="1"/>
                <w:sz w:val="24"/>
                <w:szCs w:val="24"/>
              </w:rPr>
              <w:t>Nationality:</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D170C">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D170C">
            <w:pPr>
              <w:tabs>
                <w:tab w:val="left" w:pos="6510"/>
              </w:tabs>
              <w:rPr>
                <w:sz w:val="24"/>
                <w:szCs w:val="24"/>
              </w:rPr>
            </w:pPr>
            <w:r w:rsidRPr="007C163E">
              <w:rPr>
                <w:rFonts w:eastAsia="Courier New"/>
                <w:position w:val="1"/>
                <w:sz w:val="24"/>
                <w:szCs w:val="24"/>
              </w:rPr>
              <w:t>Ngày sinh/</w:t>
            </w:r>
            <w:r w:rsidRPr="007C163E">
              <w:rPr>
                <w:rFonts w:eastAsia="Courier New"/>
                <w:i/>
                <w:position w:val="1"/>
                <w:sz w:val="24"/>
                <w:szCs w:val="24"/>
              </w:rPr>
              <w:t>Date of birth</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Chức vụ/</w:t>
            </w:r>
            <w:r w:rsidRPr="007C163E">
              <w:rPr>
                <w:rFonts w:eastAsia="Courier New"/>
                <w:i/>
                <w:position w:val="1"/>
                <w:sz w:val="24"/>
                <w:szCs w:val="24"/>
              </w:rPr>
              <w:t>Position</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A22D2" w:rsidRPr="007C163E" w:rsidRDefault="00CA22D2" w:rsidP="00141D37">
            <w:pPr>
              <w:tabs>
                <w:tab w:val="left" w:pos="6510"/>
              </w:tabs>
              <w:rPr>
                <w:sz w:val="24"/>
                <w:szCs w:val="24"/>
              </w:rPr>
            </w:pPr>
            <w:r w:rsidRPr="007C163E">
              <w:rPr>
                <w:rFonts w:eastAsia="Courier New"/>
                <w:position w:val="1"/>
                <w:sz w:val="24"/>
                <w:szCs w:val="24"/>
              </w:rPr>
              <w:t>Hộp thư điện tử/</w:t>
            </w:r>
            <w:r w:rsidRPr="007C163E">
              <w:rPr>
                <w:rFonts w:eastAsia="Courier New"/>
                <w:i/>
                <w:position w:val="1"/>
                <w:sz w:val="24"/>
                <w:szCs w:val="24"/>
              </w:rPr>
              <w:t>Email</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B8349E" w:rsidRPr="007C163E" w:rsidRDefault="00B8349E" w:rsidP="00141D37">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B8349E" w:rsidRPr="007C163E" w:rsidRDefault="00B8349E" w:rsidP="00D65170">
            <w:pPr>
              <w:tabs>
                <w:tab w:val="left" w:pos="6510"/>
              </w:tabs>
              <w:rPr>
                <w:sz w:val="24"/>
                <w:szCs w:val="24"/>
              </w:rPr>
            </w:pPr>
            <w:r w:rsidRPr="007C163E">
              <w:rPr>
                <w:rFonts w:eastAsia="Courier New"/>
                <w:position w:val="1"/>
                <w:sz w:val="24"/>
                <w:szCs w:val="24"/>
              </w:rPr>
              <w:t>Điện thoại/</w:t>
            </w:r>
            <w:r w:rsidRPr="007C163E">
              <w:rPr>
                <w:rFonts w:eastAsia="Courier New"/>
                <w:i/>
                <w:position w:val="1"/>
                <w:sz w:val="24"/>
                <w:szCs w:val="24"/>
              </w:rPr>
              <w:t>Mobile phone</w:t>
            </w:r>
            <w:r w:rsidRPr="007C163E">
              <w:rPr>
                <w:rFonts w:eastAsia="Courier New"/>
                <w:position w:val="1"/>
                <w:sz w:val="24"/>
                <w:szCs w:val="24"/>
              </w:rPr>
              <w:t>:</w:t>
            </w:r>
          </w:p>
        </w:tc>
      </w:tr>
      <w:tr w:rsidR="007C163E" w:rsidRPr="007C163E" w:rsidTr="00B8349E">
        <w:trPr>
          <w:trHeight w:val="246"/>
        </w:trPr>
        <w:tc>
          <w:tcPr>
            <w:tcW w:w="5504" w:type="dxa"/>
            <w:gridSpan w:val="4"/>
            <w:tcBorders>
              <w:top w:val="single" w:sz="4" w:space="0" w:color="auto"/>
              <w:bottom w:val="nil"/>
              <w:right w:val="single" w:sz="4" w:space="0" w:color="auto"/>
            </w:tcBorders>
            <w:shd w:val="clear" w:color="auto" w:fill="auto"/>
          </w:tcPr>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799040" behindDoc="0" locked="0" layoutInCell="1" allowOverlap="1" wp14:anchorId="2B414341" wp14:editId="01BDE35E">
                      <wp:simplePos x="0" y="0"/>
                      <wp:positionH relativeFrom="column">
                        <wp:posOffset>739879</wp:posOffset>
                      </wp:positionH>
                      <wp:positionV relativeFrom="paragraph">
                        <wp:posOffset>522558</wp:posOffset>
                      </wp:positionV>
                      <wp:extent cx="859411" cy="204470"/>
                      <wp:effectExtent l="0" t="0" r="17145" b="24130"/>
                      <wp:wrapNone/>
                      <wp:docPr id="68" name="Text Box 68"/>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 o:spid="_x0000_s1038" type="#_x0000_t202" style="position:absolute;margin-left:58.25pt;margin-top:41.15pt;width:67.65pt;height:16.1pt;z-index:25179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c>
          <w:tcPr>
            <w:tcW w:w="4967" w:type="dxa"/>
            <w:gridSpan w:val="4"/>
            <w:tcBorders>
              <w:top w:val="single" w:sz="4" w:space="0" w:color="auto"/>
              <w:left w:val="single" w:sz="4" w:space="0" w:color="auto"/>
              <w:bottom w:val="nil"/>
            </w:tcBorders>
            <w:shd w:val="clear" w:color="auto" w:fill="auto"/>
          </w:tcPr>
          <w:p w:rsidR="00B8349E" w:rsidRPr="007C163E" w:rsidRDefault="00B8349E" w:rsidP="00D65170">
            <w:pPr>
              <w:tabs>
                <w:tab w:val="left" w:pos="6510"/>
              </w:tabs>
              <w:rPr>
                <w:rFonts w:eastAsia="Courier New"/>
                <w:position w:val="1"/>
                <w:sz w:val="24"/>
                <w:szCs w:val="24"/>
              </w:rPr>
            </w:pPr>
            <w:r w:rsidRPr="007C163E">
              <w:rPr>
                <w:rFonts w:eastAsia="Courier New"/>
                <w:position w:val="1"/>
                <w:sz w:val="24"/>
                <w:szCs w:val="24"/>
              </w:rPr>
              <w:t xml:space="preserve">Phương thức xác thực giao dịch (Áp dụng đối với dịch vụ tài chính, thanh toán/ </w:t>
            </w:r>
            <w:r w:rsidRPr="007C163E">
              <w:rPr>
                <w:rFonts w:eastAsia="Courier New"/>
                <w:i/>
                <w:position w:val="1"/>
                <w:sz w:val="24"/>
                <w:szCs w:val="24"/>
              </w:rPr>
              <w:t>Authentication method (for financial &amp; payment services)</w:t>
            </w:r>
          </w:p>
        </w:tc>
      </w:tr>
      <w:tr w:rsidR="007C163E" w:rsidRPr="007C163E" w:rsidTr="00B8349E">
        <w:trPr>
          <w:trHeight w:val="863"/>
        </w:trPr>
        <w:tc>
          <w:tcPr>
            <w:tcW w:w="2742" w:type="dxa"/>
            <w:gridSpan w:val="2"/>
            <w:tcBorders>
              <w:top w:val="nil"/>
              <w:right w:val="nil"/>
            </w:tcBorders>
            <w:shd w:val="clear" w:color="auto" w:fill="auto"/>
          </w:tcPr>
          <w:p w:rsidR="00B8349E" w:rsidRPr="007C163E" w:rsidRDefault="00107E01" w:rsidP="00D65170">
            <w:pPr>
              <w:tabs>
                <w:tab w:val="left" w:pos="6510"/>
              </w:tabs>
              <w:rPr>
                <w:rFonts w:eastAsia="Courier New"/>
                <w:position w:val="1"/>
                <w:sz w:val="24"/>
                <w:szCs w:val="24"/>
              </w:rPr>
            </w:pPr>
            <w:sdt>
              <w:sdtPr>
                <w:rPr>
                  <w:rFonts w:eastAsia="Courier New"/>
                  <w:position w:val="1"/>
                  <w:sz w:val="24"/>
                  <w:szCs w:val="24"/>
                </w:rPr>
                <w:id w:val="233596934"/>
                <w14:checkbox>
                  <w14:checked w14:val="0"/>
                  <w14:checkedState w14:val="00FE" w14:font="Wingdings"/>
                  <w14:uncheckedState w14:val="2610" w14:font="MS Gothic"/>
                </w14:checkbox>
              </w:sdtPr>
              <w:sdtEndPr/>
              <w:sdtContent>
                <w:r w:rsidR="00B8349E" w:rsidRPr="007C163E">
                  <w:rPr>
                    <w:rFonts w:ascii="MS Gothic" w:eastAsia="MS Gothic" w:hAnsi="MS Gothic"/>
                    <w:position w:val="1"/>
                    <w:sz w:val="24"/>
                    <w:szCs w:val="24"/>
                  </w:rPr>
                  <w:t>☐</w:t>
                </w:r>
              </w:sdtContent>
            </w:sdt>
            <w:r w:rsidR="00B8349E" w:rsidRPr="007C163E">
              <w:rPr>
                <w:rFonts w:eastAsia="Courier New"/>
                <w:position w:val="1"/>
                <w:sz w:val="24"/>
                <w:szCs w:val="24"/>
              </w:rPr>
              <w:t>Soft OTP</w:t>
            </w:r>
          </w:p>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0064" behindDoc="0" locked="0" layoutInCell="1" allowOverlap="1" wp14:anchorId="4A17120E" wp14:editId="721C8829">
                      <wp:simplePos x="0" y="0"/>
                      <wp:positionH relativeFrom="column">
                        <wp:posOffset>2900</wp:posOffset>
                      </wp:positionH>
                      <wp:positionV relativeFrom="paragraph">
                        <wp:posOffset>160958</wp:posOffset>
                      </wp:positionV>
                      <wp:extent cx="1596788" cy="204717"/>
                      <wp:effectExtent l="0" t="0" r="22860" b="24130"/>
                      <wp:wrapNone/>
                      <wp:docPr id="69" name="Text Box 69"/>
                      <wp:cNvGraphicFramePr/>
                      <a:graphic xmlns:a="http://schemas.openxmlformats.org/drawingml/2006/main">
                        <a:graphicData uri="http://schemas.microsoft.com/office/word/2010/wordprocessingShape">
                          <wps:wsp>
                            <wps:cNvSpPr txBox="1"/>
                            <wps:spPr>
                              <a:xfrm>
                                <a:off x="0" y="0"/>
                                <a:ext cx="1596788"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9" o:spid="_x0000_s1039" type="#_x0000_t202" style="position:absolute;margin-left:.25pt;margin-top:12.65pt;width:125.75pt;height:16.1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p w:rsidR="00B8349E" w:rsidRPr="007C163E" w:rsidRDefault="00B8349E" w:rsidP="00D65170">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B8349E" w:rsidRPr="007C163E" w:rsidRDefault="00107E01" w:rsidP="00D65170">
            <w:pPr>
              <w:tabs>
                <w:tab w:val="left" w:pos="6510"/>
              </w:tabs>
              <w:rPr>
                <w:rFonts w:eastAsia="Courier New"/>
                <w:position w:val="1"/>
                <w:sz w:val="24"/>
                <w:szCs w:val="24"/>
              </w:rPr>
            </w:pPr>
            <w:sdt>
              <w:sdtPr>
                <w:rPr>
                  <w:rFonts w:eastAsia="Courier New"/>
                  <w:position w:val="1"/>
                  <w:sz w:val="24"/>
                  <w:szCs w:val="24"/>
                </w:rPr>
                <w:id w:val="-173340727"/>
                <w14:checkbox>
                  <w14:checked w14:val="0"/>
                  <w14:checkedState w14:val="00FE" w14:font="Wingdings"/>
                  <w14:uncheckedState w14:val="2610" w14:font="MS Gothic"/>
                </w14:checkbox>
              </w:sdtPr>
              <w:sdtEndPr/>
              <w:sdtContent>
                <w:r w:rsidR="00B8349E" w:rsidRPr="007C163E">
                  <w:rPr>
                    <w:rFonts w:ascii="MS Gothic" w:eastAsia="MS Gothic" w:hAnsi="MS Gothic"/>
                    <w:position w:val="1"/>
                    <w:sz w:val="24"/>
                    <w:szCs w:val="24"/>
                  </w:rPr>
                  <w:t>☐</w:t>
                </w:r>
              </w:sdtContent>
            </w:sdt>
            <w:r w:rsidR="00B8349E" w:rsidRPr="007C163E">
              <w:rPr>
                <w:rFonts w:eastAsia="Courier New"/>
                <w:position w:val="1"/>
                <w:sz w:val="24"/>
                <w:szCs w:val="24"/>
              </w:rPr>
              <w:t>Token OTP</w:t>
            </w:r>
          </w:p>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1088" behindDoc="0" locked="0" layoutInCell="1" allowOverlap="1" wp14:anchorId="2DFE62D9" wp14:editId="1322E81D">
                      <wp:simplePos x="0" y="0"/>
                      <wp:positionH relativeFrom="column">
                        <wp:posOffset>-3014</wp:posOffset>
                      </wp:positionH>
                      <wp:positionV relativeFrom="paragraph">
                        <wp:posOffset>162560</wp:posOffset>
                      </wp:positionV>
                      <wp:extent cx="1596390" cy="204470"/>
                      <wp:effectExtent l="0" t="0" r="22860" b="24130"/>
                      <wp:wrapNone/>
                      <wp:docPr id="70" name="Text Box 70"/>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40" type="#_x0000_t202" style="position:absolute;margin-left:-.25pt;margin-top:12.8pt;width:125.7pt;height:16.1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c>
          <w:tcPr>
            <w:tcW w:w="2528" w:type="dxa"/>
            <w:gridSpan w:val="2"/>
            <w:tcBorders>
              <w:top w:val="nil"/>
              <w:left w:val="single" w:sz="4" w:space="0" w:color="auto"/>
              <w:right w:val="nil"/>
            </w:tcBorders>
            <w:shd w:val="clear" w:color="auto" w:fill="auto"/>
          </w:tcPr>
          <w:p w:rsidR="00B8349E" w:rsidRPr="007C163E" w:rsidRDefault="00B8349E" w:rsidP="00D65170">
            <w:pPr>
              <w:tabs>
                <w:tab w:val="left" w:pos="6510"/>
              </w:tabs>
              <w:rPr>
                <w:rFonts w:eastAsia="Courier New"/>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4160" behindDoc="0" locked="0" layoutInCell="1" allowOverlap="1" wp14:anchorId="517F3B77" wp14:editId="191920EB">
                      <wp:simplePos x="0" y="0"/>
                      <wp:positionH relativeFrom="column">
                        <wp:posOffset>752001</wp:posOffset>
                      </wp:positionH>
                      <wp:positionV relativeFrom="paragraph">
                        <wp:posOffset>3601</wp:posOffset>
                      </wp:positionV>
                      <wp:extent cx="764275" cy="204470"/>
                      <wp:effectExtent l="0" t="0" r="17145" b="24130"/>
                      <wp:wrapNone/>
                      <wp:docPr id="71" name="Text Box 71"/>
                      <wp:cNvGraphicFramePr/>
                      <a:graphic xmlns:a="http://schemas.openxmlformats.org/drawingml/2006/main">
                        <a:graphicData uri="http://schemas.microsoft.com/office/word/2010/wordprocessingShape">
                          <wps:wsp>
                            <wps:cNvSpPr txBox="1"/>
                            <wps:spPr>
                              <a:xfrm>
                                <a:off x="0" y="0"/>
                                <a:ext cx="76427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41" type="#_x0000_t202" style="position:absolute;margin-left:59.2pt;margin-top:.3pt;width:60.2pt;height:16.1pt;z-index:251804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" fillcolor="white [3201]" strokeweight=".5pt">
                      <v:textbox>
                        <w:txbxContent>
                          <w:p w:rsidR="00DB0509" w:rsidRDefault="00DB0509" w:rsidP="00B8349E"/>
                        </w:txbxContent>
                      </v:textbox>
                    </v:shape>
                  </w:pict>
                </mc:Fallback>
              </mc:AlternateContent>
            </w:r>
            <w:sdt>
              <w:sdtPr>
                <w:rPr>
                  <w:rFonts w:eastAsia="Courier New"/>
                  <w:position w:val="1"/>
                  <w:sz w:val="24"/>
                  <w:szCs w:val="24"/>
                </w:rPr>
                <w:id w:val="-125779498"/>
                <w14:checkbox>
                  <w14:checked w14:val="0"/>
                  <w14:checkedState w14:val="00FE" w14:font="Wingdings"/>
                  <w14:uncheckedState w14:val="2610" w14:font="MS Gothic"/>
                </w14:checkbox>
              </w:sdtPr>
              <w:sdtEndPr/>
              <w:sdtContent>
                <w:r w:rsidRPr="007C163E">
                  <w:rPr>
                    <w:rFonts w:ascii="MS Gothic" w:eastAsia="MS Gothic" w:hAnsi="MS Gothic"/>
                    <w:position w:val="1"/>
                    <w:sz w:val="24"/>
                    <w:szCs w:val="24"/>
                  </w:rPr>
                  <w:t>☐</w:t>
                </w:r>
              </w:sdtContent>
            </w:sdt>
            <w:r w:rsidRPr="007C163E">
              <w:rPr>
                <w:rFonts w:eastAsia="Courier New"/>
                <w:position w:val="1"/>
                <w:sz w:val="24"/>
                <w:szCs w:val="24"/>
              </w:rPr>
              <w:t>Soft OTP</w:t>
            </w:r>
          </w:p>
          <w:p w:rsidR="00B8349E" w:rsidRPr="007C163E" w:rsidRDefault="00B8349E" w:rsidP="001D170C">
            <w:pPr>
              <w:tabs>
                <w:tab w:val="left" w:pos="6510"/>
              </w:tabs>
              <w:ind w:right="-156"/>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2112" behindDoc="0" locked="0" layoutInCell="1" allowOverlap="1" wp14:anchorId="3F3BB554" wp14:editId="70A83CF7">
                      <wp:simplePos x="0" y="0"/>
                      <wp:positionH relativeFrom="column">
                        <wp:posOffset>1374</wp:posOffset>
                      </wp:positionH>
                      <wp:positionV relativeFrom="paragraph">
                        <wp:posOffset>160958</wp:posOffset>
                      </wp:positionV>
                      <wp:extent cx="1514532" cy="204717"/>
                      <wp:effectExtent l="0" t="0" r="28575" b="24130"/>
                      <wp:wrapNone/>
                      <wp:docPr id="72" name="Text Box 72"/>
                      <wp:cNvGraphicFramePr/>
                      <a:graphic xmlns:a="http://schemas.openxmlformats.org/drawingml/2006/main">
                        <a:graphicData uri="http://schemas.microsoft.com/office/word/2010/wordprocessingShape">
                          <wps:wsp>
                            <wps:cNvSpPr txBox="1"/>
                            <wps:spPr>
                              <a:xfrm>
                                <a:off x="0" y="0"/>
                                <a:ext cx="1514532"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2" o:spid="_x0000_s1042" type="#_x0000_t202" style="position:absolute;margin-left:.1pt;margin-top:12.65pt;width:119.25pt;height:16.1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SĐT sử dụng/</w:t>
            </w:r>
            <w:r w:rsidRPr="007C163E">
              <w:rPr>
                <w:rFonts w:eastAsia="Courier New"/>
                <w:i/>
                <w:position w:val="1"/>
                <w:sz w:val="24"/>
                <w:szCs w:val="24"/>
              </w:rPr>
              <w:t>Mobile No.</w:t>
            </w:r>
          </w:p>
        </w:tc>
        <w:tc>
          <w:tcPr>
            <w:tcW w:w="2439" w:type="dxa"/>
            <w:gridSpan w:val="2"/>
            <w:tcBorders>
              <w:top w:val="nil"/>
              <w:left w:val="nil"/>
            </w:tcBorders>
            <w:shd w:val="clear" w:color="auto" w:fill="auto"/>
          </w:tcPr>
          <w:p w:rsidR="00B8349E" w:rsidRPr="007C163E" w:rsidRDefault="00107E01" w:rsidP="00D65170">
            <w:pPr>
              <w:tabs>
                <w:tab w:val="left" w:pos="6510"/>
              </w:tabs>
              <w:rPr>
                <w:rFonts w:eastAsia="Courier New"/>
                <w:position w:val="1"/>
                <w:sz w:val="24"/>
                <w:szCs w:val="24"/>
              </w:rPr>
            </w:pPr>
            <w:sdt>
              <w:sdtPr>
                <w:rPr>
                  <w:rFonts w:eastAsia="Courier New"/>
                  <w:position w:val="1"/>
                  <w:sz w:val="24"/>
                  <w:szCs w:val="24"/>
                </w:rPr>
                <w:id w:val="-1525852896"/>
                <w14:checkbox>
                  <w14:checked w14:val="0"/>
                  <w14:checkedState w14:val="00FE" w14:font="Wingdings"/>
                  <w14:uncheckedState w14:val="2610" w14:font="MS Gothic"/>
                </w14:checkbox>
              </w:sdtPr>
              <w:sdtEndPr/>
              <w:sdtContent>
                <w:r w:rsidR="00B8349E" w:rsidRPr="007C163E">
                  <w:rPr>
                    <w:rFonts w:ascii="MS Gothic" w:eastAsia="MS Gothic" w:hAnsi="MS Gothic"/>
                    <w:position w:val="1"/>
                    <w:sz w:val="24"/>
                    <w:szCs w:val="24"/>
                  </w:rPr>
                  <w:t>☐</w:t>
                </w:r>
              </w:sdtContent>
            </w:sdt>
            <w:r w:rsidR="00B8349E" w:rsidRPr="007C163E">
              <w:rPr>
                <w:rFonts w:eastAsia="Courier New"/>
                <w:position w:val="1"/>
                <w:sz w:val="24"/>
                <w:szCs w:val="24"/>
              </w:rPr>
              <w:t>Token OTP</w:t>
            </w:r>
          </w:p>
          <w:p w:rsidR="00B8349E" w:rsidRPr="007C163E" w:rsidRDefault="00B8349E" w:rsidP="00D65170">
            <w:pPr>
              <w:tabs>
                <w:tab w:val="left" w:pos="6510"/>
              </w:tabs>
              <w:rPr>
                <w:rFonts w:eastAsia="Courier New"/>
                <w:i/>
                <w:position w:val="1"/>
                <w:sz w:val="24"/>
                <w:szCs w:val="24"/>
              </w:rPr>
            </w:pPr>
            <w:r w:rsidRPr="00005E37">
              <w:rPr>
                <w:rFonts w:eastAsia="Courier New"/>
                <w:noProof/>
                <w:position w:val="1"/>
                <w:sz w:val="24"/>
                <w:szCs w:val="24"/>
              </w:rPr>
              <mc:AlternateContent>
                <mc:Choice Requires="wps">
                  <w:drawing>
                    <wp:anchor distT="0" distB="0" distL="114300" distR="114300" simplePos="0" relativeHeight="251803136" behindDoc="0" locked="0" layoutInCell="1" allowOverlap="1" wp14:anchorId="776863B3" wp14:editId="7AC5B1EA">
                      <wp:simplePos x="0" y="0"/>
                      <wp:positionH relativeFrom="column">
                        <wp:posOffset>-5525</wp:posOffset>
                      </wp:positionH>
                      <wp:positionV relativeFrom="paragraph">
                        <wp:posOffset>160958</wp:posOffset>
                      </wp:positionV>
                      <wp:extent cx="1439838" cy="204470"/>
                      <wp:effectExtent l="0" t="0" r="27305" b="24130"/>
                      <wp:wrapNone/>
                      <wp:docPr id="73" name="Text Box 73"/>
                      <wp:cNvGraphicFramePr/>
                      <a:graphic xmlns:a="http://schemas.openxmlformats.org/drawingml/2006/main">
                        <a:graphicData uri="http://schemas.microsoft.com/office/word/2010/wordprocessingShape">
                          <wps:wsp>
                            <wps:cNvSpPr txBox="1"/>
                            <wps:spPr>
                              <a:xfrm>
                                <a:off x="0" y="0"/>
                                <a:ext cx="1439838"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rsidP="00B8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3" type="#_x0000_t202" style="position:absolute;margin-left:-.45pt;margin-top:12.65pt;width:113.35pt;height:16.1pt;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" fillcolor="white [3201]" strokeweight=".5pt">
                      <v:textbox>
                        <w:txbxContent>
                          <w:p w:rsidR="00DB0509" w:rsidRDefault="00DB0509" w:rsidP="00B8349E"/>
                        </w:txbxContent>
                      </v:textbox>
                    </v:shape>
                  </w:pict>
                </mc:Fallback>
              </mc:AlternateContent>
            </w:r>
            <w:r w:rsidRPr="007C163E">
              <w:rPr>
                <w:rFonts w:eastAsia="Courier New"/>
                <w:position w:val="1"/>
                <w:sz w:val="24"/>
                <w:szCs w:val="24"/>
              </w:rPr>
              <w:t xml:space="preserve">Loại/ </w:t>
            </w:r>
            <w:r w:rsidRPr="007C163E">
              <w:rPr>
                <w:rFonts w:eastAsia="Courier New"/>
                <w:i/>
                <w:position w:val="1"/>
                <w:sz w:val="24"/>
                <w:szCs w:val="24"/>
              </w:rPr>
              <w:t>Type</w:t>
            </w:r>
          </w:p>
        </w:tc>
      </w:tr>
      <w:tr w:rsidR="007C163E" w:rsidRPr="007C163E" w:rsidTr="00B8349E">
        <w:trPr>
          <w:trHeight w:val="246"/>
        </w:trPr>
        <w:tc>
          <w:tcPr>
            <w:tcW w:w="5504" w:type="dxa"/>
            <w:gridSpan w:val="4"/>
            <w:tcBorders>
              <w:top w:val="single" w:sz="4" w:space="0" w:color="auto"/>
              <w:bottom w:val="single" w:sz="4" w:space="0" w:color="auto"/>
              <w:right w:val="single" w:sz="4" w:space="0" w:color="auto"/>
            </w:tcBorders>
            <w:shd w:val="clear" w:color="auto" w:fill="auto"/>
          </w:tcPr>
          <w:p w:rsidR="00B8349E" w:rsidRPr="007C163E" w:rsidRDefault="00B8349E"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B8349E" w:rsidRPr="007C163E" w:rsidRDefault="00B8349E"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1D170C" w:rsidRPr="007C163E">
              <w:rPr>
                <w:rFonts w:eastAsia="Courier New"/>
                <w:i/>
                <w:position w:val="1"/>
                <w:sz w:val="24"/>
                <w:szCs w:val="24"/>
              </w:rPr>
              <w:t>Signature and</w:t>
            </w:r>
            <w:r w:rsidRPr="007C163E">
              <w:rPr>
                <w:rFonts w:eastAsia="Courier New"/>
                <w:i/>
                <w:position w:val="1"/>
                <w:sz w:val="24"/>
                <w:szCs w:val="24"/>
              </w:rPr>
              <w:t xml:space="preserve"> fullname)</w:t>
            </w: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141D37">
            <w:pPr>
              <w:tabs>
                <w:tab w:val="left" w:pos="6510"/>
              </w:tabs>
              <w:jc w:val="center"/>
              <w:rPr>
                <w:rFonts w:eastAsia="Courier New"/>
                <w:b/>
                <w:position w:val="1"/>
                <w:sz w:val="24"/>
                <w:szCs w:val="24"/>
              </w:rPr>
            </w:pPr>
          </w:p>
          <w:p w:rsidR="00B8349E" w:rsidRPr="007C163E" w:rsidRDefault="00B8349E" w:rsidP="005574A3">
            <w:pPr>
              <w:tabs>
                <w:tab w:val="left" w:pos="6510"/>
              </w:tabs>
              <w:rPr>
                <w:rFonts w:eastAsia="Courier New"/>
                <w:b/>
                <w:position w:val="1"/>
                <w:sz w:val="24"/>
                <w:szCs w:val="24"/>
              </w:rPr>
            </w:pPr>
          </w:p>
          <w:p w:rsidR="00B8349E" w:rsidRPr="007C163E" w:rsidRDefault="00B8349E" w:rsidP="00141D3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B8349E" w:rsidRPr="007C163E" w:rsidRDefault="00B8349E" w:rsidP="00141D37">
            <w:pPr>
              <w:tabs>
                <w:tab w:val="left" w:pos="6510"/>
              </w:tabs>
              <w:jc w:val="center"/>
              <w:rPr>
                <w:rFonts w:eastAsia="Courier New"/>
                <w:b/>
                <w:i/>
                <w:position w:val="1"/>
                <w:sz w:val="24"/>
                <w:szCs w:val="24"/>
              </w:rPr>
            </w:pPr>
            <w:r w:rsidRPr="007C163E">
              <w:rPr>
                <w:rFonts w:eastAsia="Courier New"/>
                <w:b/>
                <w:position w:val="1"/>
                <w:sz w:val="24"/>
                <w:szCs w:val="24"/>
              </w:rPr>
              <w:t>Chữ ký xác nhận/</w:t>
            </w:r>
            <w:r w:rsidRPr="007C163E">
              <w:rPr>
                <w:rFonts w:eastAsia="Courier New"/>
                <w:b/>
                <w:i/>
                <w:position w:val="1"/>
                <w:sz w:val="24"/>
                <w:szCs w:val="24"/>
              </w:rPr>
              <w:t>Signature</w:t>
            </w:r>
          </w:p>
          <w:p w:rsidR="00B8349E" w:rsidRPr="007C163E" w:rsidRDefault="00B8349E" w:rsidP="00141D37">
            <w:pPr>
              <w:tabs>
                <w:tab w:val="left" w:pos="6510"/>
              </w:tabs>
              <w:jc w:val="center"/>
              <w:rPr>
                <w:rFonts w:eastAsia="Courier New"/>
                <w:i/>
                <w:position w:val="1"/>
                <w:sz w:val="24"/>
                <w:szCs w:val="24"/>
              </w:rPr>
            </w:pPr>
            <w:r w:rsidRPr="007C163E">
              <w:rPr>
                <w:rFonts w:eastAsia="Courier New"/>
                <w:i/>
                <w:position w:val="1"/>
                <w:sz w:val="24"/>
                <w:szCs w:val="24"/>
              </w:rPr>
              <w:t>(Ký, ghi rõ họ tên/</w:t>
            </w:r>
            <w:r w:rsidR="001D170C" w:rsidRPr="007C163E">
              <w:rPr>
                <w:rFonts w:eastAsia="Courier New"/>
                <w:i/>
                <w:position w:val="1"/>
                <w:sz w:val="24"/>
                <w:szCs w:val="24"/>
              </w:rPr>
              <w:t xml:space="preserve"> Signature and </w:t>
            </w:r>
            <w:r w:rsidRPr="007C163E">
              <w:rPr>
                <w:rFonts w:eastAsia="Courier New"/>
                <w:i/>
                <w:position w:val="1"/>
                <w:sz w:val="24"/>
                <w:szCs w:val="24"/>
              </w:rPr>
              <w:t>fullname)</w:t>
            </w:r>
          </w:p>
          <w:p w:rsidR="00B8349E" w:rsidRPr="007C163E" w:rsidRDefault="00B8349E" w:rsidP="00141D37">
            <w:pPr>
              <w:tabs>
                <w:tab w:val="left" w:pos="6510"/>
              </w:tabs>
              <w:rPr>
                <w:rFonts w:eastAsia="Courier New"/>
                <w:b/>
                <w:sz w:val="24"/>
                <w:szCs w:val="24"/>
                <w:rPrChange w:id="2081" w:author="Phùng Nguyễn Minh Tâm" w:date="2018-12-19T17:03:00Z">
                  <w:rPr>
                    <w:rFonts w:eastAsia="Courier New"/>
                    <w:b/>
                    <w:color w:val="FFFFFF" w:themeColor="background1"/>
                    <w:sz w:val="24"/>
                    <w:szCs w:val="24"/>
                  </w:rPr>
                </w:rPrChange>
              </w:rPr>
            </w:pPr>
          </w:p>
        </w:tc>
      </w:tr>
    </w:tbl>
    <w:p w:rsidR="00272F91" w:rsidRPr="007C163E" w:rsidRDefault="00272F91" w:rsidP="00162AA9">
      <w:pPr>
        <w:tabs>
          <w:tab w:val="left" w:leader="dot" w:pos="4820"/>
          <w:tab w:val="left" w:leader="dot" w:pos="7513"/>
          <w:tab w:val="left" w:leader="dot" w:pos="9356"/>
        </w:tabs>
        <w:spacing w:before="60" w:after="60"/>
        <w:jc w:val="both"/>
        <w:rPr>
          <w:i/>
          <w:sz w:val="24"/>
          <w:szCs w:val="24"/>
        </w:rPr>
      </w:pPr>
      <w:r w:rsidRPr="007C163E">
        <w:rPr>
          <w:rFonts w:eastAsia="Courier New"/>
          <w:sz w:val="24"/>
          <w:szCs w:val="24"/>
        </w:rPr>
        <w:t>Phụ lục này là một phần không thể tách rời của hợp đồng số</w:t>
      </w:r>
      <w:r w:rsidR="00CA22D2" w:rsidRPr="007C163E">
        <w:rPr>
          <w:rFonts w:eastAsia="Courier New"/>
          <w:sz w:val="24"/>
          <w:szCs w:val="24"/>
        </w:rPr>
        <w:t>/</w:t>
      </w:r>
      <w:r w:rsidR="00CA22D2" w:rsidRPr="007C163E">
        <w:rPr>
          <w:rFonts w:eastAsia="Courier New"/>
          <w:i/>
          <w:sz w:val="24"/>
          <w:szCs w:val="24"/>
        </w:rPr>
        <w:t xml:space="preserve">This Annex </w:t>
      </w:r>
      <w:proofErr w:type="gramStart"/>
      <w:r w:rsidR="00CA22D2" w:rsidRPr="007C163E">
        <w:rPr>
          <w:rFonts w:eastAsia="Courier New"/>
          <w:i/>
          <w:sz w:val="24"/>
          <w:szCs w:val="24"/>
        </w:rPr>
        <w:t>is</w:t>
      </w:r>
      <w:proofErr w:type="gramEnd"/>
      <w:r w:rsidR="00CA22D2" w:rsidRPr="007C163E">
        <w:rPr>
          <w:rFonts w:eastAsia="Courier New"/>
          <w:i/>
          <w:sz w:val="24"/>
          <w:szCs w:val="24"/>
        </w:rPr>
        <w:t xml:space="preserve"> an integral part of the Contract No.</w:t>
      </w:r>
      <w:r w:rsidR="00CA22D2" w:rsidRPr="007C163E">
        <w:rPr>
          <w:sz w:val="24"/>
          <w:szCs w:val="24"/>
        </w:rPr>
        <w:t xml:space="preserve">: </w:t>
      </w:r>
      <w:r w:rsidR="00162AA9" w:rsidRPr="007C163E">
        <w:rPr>
          <w:sz w:val="24"/>
          <w:szCs w:val="24"/>
        </w:rPr>
        <w:tab/>
      </w:r>
      <w:r w:rsidRPr="007C163E">
        <w:rPr>
          <w:sz w:val="24"/>
          <w:szCs w:val="24"/>
        </w:rPr>
        <w:t>ngày</w:t>
      </w:r>
      <w:r w:rsidR="00CA22D2" w:rsidRPr="007C163E">
        <w:rPr>
          <w:sz w:val="24"/>
          <w:szCs w:val="24"/>
        </w:rPr>
        <w:t>/</w:t>
      </w:r>
      <w:r w:rsidR="00CA22D2" w:rsidRPr="007C163E">
        <w:rPr>
          <w:i/>
          <w:sz w:val="24"/>
          <w:szCs w:val="24"/>
        </w:rPr>
        <w:t>date</w:t>
      </w:r>
      <w:r w:rsidR="00162AA9" w:rsidRPr="007C163E">
        <w:rPr>
          <w:sz w:val="24"/>
          <w:szCs w:val="24"/>
        </w:rPr>
        <w:tab/>
      </w:r>
      <w:r w:rsidRPr="007C163E">
        <w:rPr>
          <w:sz w:val="24"/>
          <w:szCs w:val="24"/>
        </w:rPr>
        <w:t xml:space="preserve"> giữa Agribank Chi nhánh</w:t>
      </w:r>
      <w:r w:rsidR="00CA22D2" w:rsidRPr="007C163E">
        <w:rPr>
          <w:sz w:val="24"/>
          <w:szCs w:val="24"/>
        </w:rPr>
        <w:t>/</w:t>
      </w:r>
      <w:r w:rsidR="00CA22D2" w:rsidRPr="007C163E">
        <w:rPr>
          <w:i/>
          <w:sz w:val="24"/>
          <w:szCs w:val="24"/>
        </w:rPr>
        <w:t>between Agribank</w:t>
      </w:r>
      <w:r w:rsidR="00162AA9" w:rsidRPr="007C163E">
        <w:rPr>
          <w:sz w:val="24"/>
          <w:szCs w:val="24"/>
        </w:rPr>
        <w:tab/>
      </w:r>
      <w:r w:rsidR="001D170C" w:rsidRPr="007C163E">
        <w:rPr>
          <w:i/>
          <w:sz w:val="24"/>
          <w:szCs w:val="24"/>
        </w:rPr>
        <w:t>Branch</w:t>
      </w:r>
      <w:r w:rsidR="001D170C" w:rsidRPr="007C163E">
        <w:rPr>
          <w:sz w:val="24"/>
          <w:szCs w:val="24"/>
        </w:rPr>
        <w:t xml:space="preserve"> </w:t>
      </w:r>
      <w:r w:rsidRPr="007C163E">
        <w:rPr>
          <w:sz w:val="24"/>
          <w:szCs w:val="24"/>
        </w:rPr>
        <w:t>và khách hàng</w:t>
      </w:r>
      <w:r w:rsidR="00CA22D2" w:rsidRPr="007C163E">
        <w:rPr>
          <w:sz w:val="24"/>
          <w:szCs w:val="24"/>
        </w:rPr>
        <w:t>/</w:t>
      </w:r>
      <w:r w:rsidR="00CA22D2" w:rsidRPr="007C163E">
        <w:rPr>
          <w:i/>
          <w:sz w:val="24"/>
          <w:szCs w:val="24"/>
        </w:rPr>
        <w:t xml:space="preserve">and Customer </w:t>
      </w:r>
      <w:r w:rsidR="00162AA9" w:rsidRPr="007C163E">
        <w:rPr>
          <w:i/>
          <w:sz w:val="24"/>
          <w:szCs w:val="24"/>
        </w:rPr>
        <w:tab/>
      </w:r>
    </w:p>
    <w:p w:rsidR="00162AA9" w:rsidRPr="007C163E" w:rsidRDefault="00162AA9" w:rsidP="00162AA9">
      <w:pPr>
        <w:tabs>
          <w:tab w:val="left" w:leader="dot" w:pos="9356"/>
        </w:tabs>
        <w:spacing w:before="60" w:after="60"/>
        <w:jc w:val="both"/>
        <w:rPr>
          <w:rFonts w:eastAsia="Courier New"/>
          <w:sz w:val="24"/>
          <w:szCs w:val="24"/>
        </w:rPr>
      </w:pPr>
      <w:r w:rsidRPr="007C163E">
        <w:rPr>
          <w:i/>
          <w:sz w:val="24"/>
          <w:szCs w:val="24"/>
        </w:rPr>
        <w:tab/>
      </w:r>
    </w:p>
    <w:p w:rsidR="00272F91" w:rsidRPr="007C163E" w:rsidRDefault="00272F91" w:rsidP="00272F91">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7C163E" w:rsidRPr="0051383C" w:rsidTr="00EA3EA4">
        <w:tc>
          <w:tcPr>
            <w:tcW w:w="10454" w:type="dxa"/>
            <w:gridSpan w:val="4"/>
            <w:tcBorders>
              <w:top w:val="single" w:sz="4" w:space="0" w:color="auto"/>
              <w:left w:val="single" w:sz="4" w:space="0" w:color="auto"/>
              <w:bottom w:val="nil"/>
              <w:right w:val="single" w:sz="4" w:space="0" w:color="auto"/>
            </w:tcBorders>
            <w:shd w:val="clear" w:color="auto" w:fill="943634"/>
          </w:tcPr>
          <w:p w:rsidR="00CB371D" w:rsidRPr="0051383C" w:rsidRDefault="00CB371D" w:rsidP="00141D37">
            <w:pPr>
              <w:ind w:right="619"/>
              <w:rPr>
                <w:rFonts w:eastAsia="Courier New"/>
                <w:i/>
                <w:noProof/>
                <w:color w:val="FFFFFF" w:themeColor="background1"/>
                <w:sz w:val="24"/>
                <w:szCs w:val="24"/>
                <w:rPrChange w:id="2082" w:author="Phùng Nguyễn Minh Tâm" w:date="2018-12-21T19:00:00Z">
                  <w:rPr>
                    <w:rFonts w:eastAsia="Courier New"/>
                    <w:i/>
                    <w:noProof/>
                    <w:color w:val="FFFFFF"/>
                    <w:sz w:val="24"/>
                    <w:szCs w:val="24"/>
                  </w:rPr>
                </w:rPrChange>
              </w:rPr>
            </w:pPr>
            <w:r w:rsidRPr="0051383C">
              <w:rPr>
                <w:rFonts w:eastAsia="Courier New"/>
                <w:b/>
                <w:noProof/>
                <w:color w:val="FFFFFF" w:themeColor="background1"/>
                <w:sz w:val="24"/>
                <w:szCs w:val="24"/>
                <w:rPrChange w:id="2083" w:author="Phùng Nguyễn Minh Tâm" w:date="2018-12-21T19:00:00Z">
                  <w:rPr>
                    <w:rFonts w:eastAsia="Courier New"/>
                    <w:b/>
                    <w:noProof/>
                    <w:color w:val="FFFFFF"/>
                    <w:sz w:val="24"/>
                    <w:szCs w:val="24"/>
                  </w:rPr>
                </w:rPrChange>
              </w:rPr>
              <w:t>Xác nhận của khách hàng/</w:t>
            </w:r>
            <w:r w:rsidRPr="0051383C">
              <w:rPr>
                <w:rFonts w:eastAsia="Courier New"/>
                <w:i/>
                <w:noProof/>
                <w:color w:val="FFFFFF" w:themeColor="background1"/>
                <w:sz w:val="24"/>
                <w:szCs w:val="24"/>
                <w:rPrChange w:id="2084" w:author="Phùng Nguyễn Minh Tâm" w:date="2018-12-21T19:00:00Z">
                  <w:rPr>
                    <w:rFonts w:eastAsia="Courier New"/>
                    <w:i/>
                    <w:noProof/>
                    <w:color w:val="FFFFFF"/>
                    <w:sz w:val="24"/>
                    <w:szCs w:val="24"/>
                  </w:rPr>
                </w:rPrChange>
              </w:rPr>
              <w:t>Customer’s confirmation</w:t>
            </w:r>
          </w:p>
        </w:tc>
      </w:tr>
      <w:tr w:rsidR="007C163E" w:rsidRPr="007C163E" w:rsidTr="00EA3EA4">
        <w:tc>
          <w:tcPr>
            <w:tcW w:w="6854" w:type="dxa"/>
            <w:gridSpan w:val="2"/>
            <w:tcBorders>
              <w:top w:val="nil"/>
              <w:left w:val="single" w:sz="4" w:space="0" w:color="auto"/>
              <w:bottom w:val="single" w:sz="4" w:space="0" w:color="auto"/>
              <w:right w:val="nil"/>
            </w:tcBorders>
            <w:shd w:val="clear" w:color="auto" w:fill="auto"/>
          </w:tcPr>
          <w:p w:rsidR="00AF3633" w:rsidRPr="007C163E" w:rsidRDefault="00AF3633" w:rsidP="00141D37">
            <w:pPr>
              <w:ind w:left="-4"/>
              <w:jc w:val="both"/>
              <w:rPr>
                <w:rFonts w:eastAsia="Courier New"/>
                <w:sz w:val="24"/>
                <w:szCs w:val="24"/>
                <w:rPrChange w:id="2085" w:author="Phùng Nguyễn Minh Tâm" w:date="2018-12-19T17:03:00Z">
                  <w:rPr>
                    <w:rFonts w:eastAsia="Courier New"/>
                    <w:color w:val="FF0000"/>
                    <w:sz w:val="24"/>
                    <w:szCs w:val="24"/>
                  </w:rPr>
                </w:rPrChange>
              </w:rPr>
            </w:pPr>
            <w:r w:rsidRPr="007C163E">
              <w:rPr>
                <w:rFonts w:eastAsia="Courier New"/>
                <w:sz w:val="24"/>
                <w:szCs w:val="24"/>
                <w:rPrChange w:id="2086" w:author="Phùng Nguyễn Minh Tâm" w:date="2018-12-19T17:03:00Z">
                  <w:rPr>
                    <w:rFonts w:eastAsia="Courier New"/>
                    <w:color w:val="FF0000"/>
                    <w:sz w:val="24"/>
                    <w:szCs w:val="24"/>
                  </w:rPr>
                </w:rPrChange>
              </w:rPr>
              <w:t>Bằng</w:t>
            </w:r>
            <w:r w:rsidRPr="007C163E">
              <w:rPr>
                <w:rFonts w:eastAsia="Courier New"/>
                <w:spacing w:val="-3"/>
                <w:sz w:val="24"/>
                <w:szCs w:val="24"/>
                <w:rPrChange w:id="2087"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88" w:author="Phùng Nguyễn Minh Tâm" w:date="2018-12-19T17:03:00Z">
                  <w:rPr>
                    <w:rFonts w:eastAsia="Courier New"/>
                    <w:color w:val="FF0000"/>
                    <w:sz w:val="24"/>
                    <w:szCs w:val="24"/>
                  </w:rPr>
                </w:rPrChange>
              </w:rPr>
              <w:t>v</w:t>
            </w:r>
            <w:r w:rsidRPr="007C163E">
              <w:rPr>
                <w:rFonts w:eastAsia="Courier New"/>
                <w:spacing w:val="1"/>
                <w:sz w:val="24"/>
                <w:szCs w:val="24"/>
                <w:rPrChange w:id="2089" w:author="Phùng Nguyễn Minh Tâm" w:date="2018-12-19T17:03:00Z">
                  <w:rPr>
                    <w:rFonts w:eastAsia="Courier New"/>
                    <w:color w:val="FF0000"/>
                    <w:spacing w:val="1"/>
                    <w:sz w:val="24"/>
                    <w:szCs w:val="24"/>
                  </w:rPr>
                </w:rPrChange>
              </w:rPr>
              <w:t>i</w:t>
            </w:r>
            <w:r w:rsidRPr="007C163E">
              <w:rPr>
                <w:rFonts w:eastAsia="Courier New"/>
                <w:sz w:val="24"/>
                <w:szCs w:val="24"/>
                <w:rPrChange w:id="2090" w:author="Phùng Nguyễn Minh Tâm" w:date="2018-12-19T17:03:00Z">
                  <w:rPr>
                    <w:rFonts w:eastAsia="Courier New"/>
                    <w:color w:val="FF0000"/>
                    <w:sz w:val="24"/>
                    <w:szCs w:val="24"/>
                  </w:rPr>
                </w:rPrChange>
              </w:rPr>
              <w:t>ệc</w:t>
            </w:r>
            <w:r w:rsidRPr="007C163E">
              <w:rPr>
                <w:rFonts w:eastAsia="Courier New"/>
                <w:spacing w:val="-3"/>
                <w:sz w:val="24"/>
                <w:szCs w:val="24"/>
                <w:rPrChange w:id="2091"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92" w:author="Phùng Nguyễn Minh Tâm" w:date="2018-12-19T17:03:00Z">
                  <w:rPr>
                    <w:rFonts w:eastAsia="Courier New"/>
                    <w:color w:val="FF0000"/>
                    <w:sz w:val="24"/>
                    <w:szCs w:val="24"/>
                  </w:rPr>
                </w:rPrChange>
              </w:rPr>
              <w:t>ký</w:t>
            </w:r>
            <w:r w:rsidRPr="007C163E">
              <w:rPr>
                <w:rFonts w:eastAsia="Courier New"/>
                <w:spacing w:val="-2"/>
                <w:sz w:val="24"/>
                <w:szCs w:val="24"/>
                <w:rPrChange w:id="2093" w:author="Phùng Nguyễn Minh Tâm" w:date="2018-12-19T17:03:00Z">
                  <w:rPr>
                    <w:rFonts w:eastAsia="Courier New"/>
                    <w:color w:val="FF0000"/>
                    <w:spacing w:val="-2"/>
                    <w:sz w:val="24"/>
                    <w:szCs w:val="24"/>
                  </w:rPr>
                </w:rPrChange>
              </w:rPr>
              <w:t xml:space="preserve"> </w:t>
            </w:r>
            <w:r w:rsidRPr="007C163E">
              <w:rPr>
                <w:rFonts w:eastAsia="Courier New"/>
                <w:sz w:val="24"/>
                <w:szCs w:val="24"/>
                <w:rPrChange w:id="2094" w:author="Phùng Nguyễn Minh Tâm" w:date="2018-12-19T17:03:00Z">
                  <w:rPr>
                    <w:rFonts w:eastAsia="Courier New"/>
                    <w:color w:val="FF0000"/>
                    <w:sz w:val="24"/>
                    <w:szCs w:val="24"/>
                  </w:rPr>
                </w:rPrChange>
              </w:rPr>
              <w:t>vào</w:t>
            </w:r>
            <w:r w:rsidRPr="007C163E">
              <w:rPr>
                <w:rFonts w:eastAsia="Courier New"/>
                <w:spacing w:val="-3"/>
                <w:sz w:val="24"/>
                <w:szCs w:val="24"/>
                <w:rPrChange w:id="2095"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96" w:author="Phùng Nguyễn Minh Tâm" w:date="2018-12-19T17:03:00Z">
                  <w:rPr>
                    <w:rFonts w:eastAsia="Courier New"/>
                    <w:color w:val="FF0000"/>
                    <w:sz w:val="24"/>
                    <w:szCs w:val="24"/>
                  </w:rPr>
                </w:rPrChange>
              </w:rPr>
              <w:t>Bản</w:t>
            </w:r>
            <w:r w:rsidRPr="007C163E">
              <w:rPr>
                <w:rFonts w:eastAsia="Courier New"/>
                <w:spacing w:val="-3"/>
                <w:sz w:val="24"/>
                <w:szCs w:val="24"/>
                <w:rPrChange w:id="2097"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098" w:author="Phùng Nguyễn Minh Tâm" w:date="2018-12-19T17:03:00Z">
                  <w:rPr>
                    <w:rFonts w:eastAsia="Courier New"/>
                    <w:color w:val="FF0000"/>
                    <w:sz w:val="24"/>
                    <w:szCs w:val="24"/>
                  </w:rPr>
                </w:rPrChange>
              </w:rPr>
              <w:t>yêu</w:t>
            </w:r>
            <w:r w:rsidRPr="007C163E">
              <w:rPr>
                <w:rFonts w:eastAsia="Courier New"/>
                <w:spacing w:val="-3"/>
                <w:sz w:val="24"/>
                <w:szCs w:val="24"/>
                <w:rPrChange w:id="2099"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100" w:author="Phùng Nguyễn Minh Tâm" w:date="2018-12-19T17:03:00Z">
                  <w:rPr>
                    <w:rFonts w:eastAsia="Courier New"/>
                    <w:color w:val="FF0000"/>
                    <w:sz w:val="24"/>
                    <w:szCs w:val="24"/>
                  </w:rPr>
                </w:rPrChange>
              </w:rPr>
              <w:t>cầu</w:t>
            </w:r>
            <w:r w:rsidRPr="007C163E">
              <w:rPr>
                <w:rFonts w:eastAsia="Courier New"/>
                <w:spacing w:val="-3"/>
                <w:sz w:val="24"/>
                <w:szCs w:val="24"/>
                <w:rPrChange w:id="2101"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102" w:author="Phùng Nguyễn Minh Tâm" w:date="2018-12-19T17:03:00Z">
                  <w:rPr>
                    <w:rFonts w:eastAsia="Courier New"/>
                    <w:color w:val="FF0000"/>
                    <w:sz w:val="24"/>
                    <w:szCs w:val="24"/>
                  </w:rPr>
                </w:rPrChange>
              </w:rPr>
              <w:t>này,</w:t>
            </w:r>
            <w:r w:rsidRPr="007C163E">
              <w:rPr>
                <w:rFonts w:eastAsia="Courier New"/>
                <w:spacing w:val="-3"/>
                <w:sz w:val="24"/>
                <w:szCs w:val="24"/>
                <w:rPrChange w:id="2103" w:author="Phùng Nguyễn Minh Tâm" w:date="2018-12-19T17:03:00Z">
                  <w:rPr>
                    <w:rFonts w:eastAsia="Courier New"/>
                    <w:color w:val="FF0000"/>
                    <w:spacing w:val="-3"/>
                    <w:sz w:val="24"/>
                    <w:szCs w:val="24"/>
                  </w:rPr>
                </w:rPrChange>
              </w:rPr>
              <w:t xml:space="preserve"> </w:t>
            </w:r>
            <w:r w:rsidR="001A23D4" w:rsidRPr="007C163E">
              <w:rPr>
                <w:rFonts w:eastAsia="Courier New"/>
                <w:spacing w:val="-3"/>
                <w:sz w:val="24"/>
                <w:szCs w:val="24"/>
                <w:rPrChange w:id="2104" w:author="Phùng Nguyễn Minh Tâm" w:date="2018-12-19T17:03:00Z">
                  <w:rPr>
                    <w:rFonts w:eastAsia="Courier New"/>
                    <w:color w:val="FF0000"/>
                    <w:spacing w:val="-3"/>
                    <w:sz w:val="24"/>
                    <w:szCs w:val="24"/>
                  </w:rPr>
                </w:rPrChange>
              </w:rPr>
              <w:t>chúng t</w:t>
            </w:r>
            <w:r w:rsidRPr="007C163E">
              <w:rPr>
                <w:rFonts w:eastAsia="Courier New"/>
                <w:sz w:val="24"/>
                <w:szCs w:val="24"/>
                <w:rPrChange w:id="2105" w:author="Phùng Nguyễn Minh Tâm" w:date="2018-12-19T17:03:00Z">
                  <w:rPr>
                    <w:rFonts w:eastAsia="Courier New"/>
                    <w:color w:val="FF0000"/>
                    <w:sz w:val="24"/>
                    <w:szCs w:val="24"/>
                  </w:rPr>
                </w:rPrChange>
              </w:rPr>
              <w:t>ôi</w:t>
            </w:r>
            <w:r w:rsidRPr="007C163E">
              <w:rPr>
                <w:rFonts w:eastAsia="Courier New"/>
                <w:spacing w:val="-3"/>
                <w:sz w:val="24"/>
                <w:szCs w:val="24"/>
                <w:rPrChange w:id="2106"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107" w:author="Phùng Nguyễn Minh Tâm" w:date="2018-12-19T17:03:00Z">
                  <w:rPr>
                    <w:rFonts w:eastAsia="Courier New"/>
                    <w:color w:val="FF0000"/>
                    <w:sz w:val="24"/>
                    <w:szCs w:val="24"/>
                  </w:rPr>
                </w:rPrChange>
              </w:rPr>
              <w:t>xác</w:t>
            </w:r>
            <w:r w:rsidRPr="007C163E">
              <w:rPr>
                <w:rFonts w:eastAsia="Courier New"/>
                <w:spacing w:val="-3"/>
                <w:sz w:val="24"/>
                <w:szCs w:val="24"/>
                <w:rPrChange w:id="2108"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109" w:author="Phùng Nguyễn Minh Tâm" w:date="2018-12-19T17:03:00Z">
                  <w:rPr>
                    <w:rFonts w:eastAsia="Courier New"/>
                    <w:color w:val="FF0000"/>
                    <w:sz w:val="24"/>
                    <w:szCs w:val="24"/>
                  </w:rPr>
                </w:rPrChange>
              </w:rPr>
              <w:t>n</w:t>
            </w:r>
            <w:r w:rsidRPr="007C163E">
              <w:rPr>
                <w:rFonts w:eastAsia="Courier New"/>
                <w:spacing w:val="1"/>
                <w:sz w:val="24"/>
                <w:szCs w:val="24"/>
                <w:rPrChange w:id="2110" w:author="Phùng Nguyễn Minh Tâm" w:date="2018-12-19T17:03:00Z">
                  <w:rPr>
                    <w:rFonts w:eastAsia="Courier New"/>
                    <w:color w:val="FF0000"/>
                    <w:spacing w:val="1"/>
                    <w:sz w:val="24"/>
                    <w:szCs w:val="24"/>
                  </w:rPr>
                </w:rPrChange>
              </w:rPr>
              <w:t>h</w:t>
            </w:r>
            <w:r w:rsidRPr="007C163E">
              <w:rPr>
                <w:rFonts w:eastAsia="Courier New"/>
                <w:sz w:val="24"/>
                <w:szCs w:val="24"/>
                <w:rPrChange w:id="2111" w:author="Phùng Nguyễn Minh Tâm" w:date="2018-12-19T17:03:00Z">
                  <w:rPr>
                    <w:rFonts w:eastAsia="Courier New"/>
                    <w:color w:val="FF0000"/>
                    <w:sz w:val="24"/>
                    <w:szCs w:val="24"/>
                  </w:rPr>
                </w:rPrChange>
              </w:rPr>
              <w:t>ận:</w:t>
            </w:r>
          </w:p>
          <w:p w:rsidR="00AF3633" w:rsidRPr="007C163E" w:rsidRDefault="00AF3633" w:rsidP="00653533">
            <w:pPr>
              <w:numPr>
                <w:ilvl w:val="0"/>
                <w:numId w:val="94"/>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p>
          <w:p w:rsidR="00AF3633" w:rsidRPr="007C163E" w:rsidRDefault="00AF3633" w:rsidP="00653533">
            <w:pPr>
              <w:numPr>
                <w:ilvl w:val="0"/>
                <w:numId w:val="94"/>
              </w:numPr>
              <w:tabs>
                <w:tab w:val="left" w:pos="266"/>
              </w:tabs>
              <w:ind w:left="0" w:right="80" w:hanging="4"/>
              <w:jc w:val="both"/>
              <w:rPr>
                <w:rFonts w:eastAsia="Courier New"/>
                <w:sz w:val="24"/>
                <w:szCs w:val="24"/>
              </w:rPr>
            </w:pPr>
            <w:r w:rsidRPr="007C163E">
              <w:rPr>
                <w:rFonts w:eastAsia="Courier New"/>
                <w:position w:val="1"/>
                <w:sz w:val="24"/>
                <w:szCs w:val="24"/>
              </w:rPr>
              <w:t>Chúng 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khoản, điều kiện của Hợp đồng và hướng dẫn sử dụng dịch vụ ngân hàng điện tử của Agribank được đăng tải trên địa chỉ website http://www.agribank.com.vn</w:t>
            </w:r>
          </w:p>
          <w:p w:rsidR="00AF3633" w:rsidRPr="007C163E" w:rsidRDefault="00AF3633" w:rsidP="00141D37">
            <w:pPr>
              <w:tabs>
                <w:tab w:val="left" w:pos="266"/>
              </w:tabs>
              <w:ind w:left="-4" w:right="80"/>
              <w:jc w:val="both"/>
              <w:rPr>
                <w:rFonts w:eastAsia="Courier New"/>
                <w:i/>
                <w:sz w:val="24"/>
                <w:szCs w:val="24"/>
                <w:rPrChange w:id="2112" w:author="Phùng Nguyễn Minh Tâm" w:date="2018-12-19T17:03:00Z">
                  <w:rPr>
                    <w:rFonts w:eastAsia="Courier New"/>
                    <w:i/>
                    <w:color w:val="FF0000"/>
                    <w:sz w:val="24"/>
                    <w:szCs w:val="24"/>
                  </w:rPr>
                </w:rPrChange>
              </w:rPr>
            </w:pPr>
            <w:r w:rsidRPr="007C163E">
              <w:rPr>
                <w:rFonts w:eastAsia="Courier New"/>
                <w:i/>
                <w:sz w:val="24"/>
                <w:szCs w:val="24"/>
                <w:rPrChange w:id="2113" w:author="Phùng Nguyễn Minh Tâm" w:date="2018-12-19T17:03:00Z">
                  <w:rPr>
                    <w:rFonts w:eastAsia="Courier New"/>
                    <w:i/>
                    <w:color w:val="FF0000"/>
                    <w:sz w:val="24"/>
                    <w:szCs w:val="24"/>
                  </w:rPr>
                </w:rPrChange>
              </w:rPr>
              <w:t xml:space="preserve">By signing this </w:t>
            </w:r>
            <w:del w:id="2114" w:author="Dao Khanh Hoa - 1050" w:date="2018-12-13T13:38:00Z">
              <w:r w:rsidRPr="007C163E" w:rsidDel="005C2179">
                <w:rPr>
                  <w:rFonts w:eastAsia="Courier New"/>
                  <w:i/>
                  <w:sz w:val="24"/>
                  <w:szCs w:val="24"/>
                  <w:rPrChange w:id="2115" w:author="Phùng Nguyễn Minh Tâm" w:date="2018-12-19T17:03:00Z">
                    <w:rPr>
                      <w:rFonts w:eastAsia="Courier New"/>
                      <w:i/>
                      <w:color w:val="FF0000"/>
                      <w:sz w:val="24"/>
                      <w:szCs w:val="24"/>
                    </w:rPr>
                  </w:rPrChange>
                </w:rPr>
                <w:delText>form</w:delText>
              </w:r>
            </w:del>
            <w:ins w:id="2116" w:author="Dao Khanh Hoa - 1050" w:date="2018-12-13T13:38:00Z">
              <w:r w:rsidR="005C2179" w:rsidRPr="007C163E">
                <w:rPr>
                  <w:rFonts w:eastAsia="Courier New"/>
                  <w:i/>
                  <w:sz w:val="24"/>
                  <w:szCs w:val="24"/>
                  <w:rPrChange w:id="2117" w:author="Phùng Nguyễn Minh Tâm" w:date="2018-12-19T17:03:00Z">
                    <w:rPr>
                      <w:rFonts w:eastAsia="Courier New"/>
                      <w:i/>
                      <w:color w:val="FF0000"/>
                      <w:sz w:val="24"/>
                      <w:szCs w:val="24"/>
                    </w:rPr>
                  </w:rPrChange>
                </w:rPr>
                <w:t>registration</w:t>
              </w:r>
            </w:ins>
            <w:r w:rsidRPr="007C163E">
              <w:rPr>
                <w:rFonts w:eastAsia="Courier New"/>
                <w:i/>
                <w:sz w:val="24"/>
                <w:szCs w:val="24"/>
                <w:rPrChange w:id="2118" w:author="Phùng Nguyễn Minh Tâm" w:date="2018-12-19T17:03:00Z">
                  <w:rPr>
                    <w:rFonts w:eastAsia="Courier New"/>
                    <w:i/>
                    <w:color w:val="FF0000"/>
                    <w:sz w:val="24"/>
                    <w:szCs w:val="24"/>
                  </w:rPr>
                </w:rPrChange>
              </w:rPr>
              <w:t xml:space="preserve"> , </w:t>
            </w:r>
            <w:r w:rsidR="003D1421" w:rsidRPr="007C163E">
              <w:rPr>
                <w:rFonts w:eastAsia="Courier New"/>
                <w:i/>
                <w:sz w:val="24"/>
                <w:szCs w:val="24"/>
                <w:rPrChange w:id="2119" w:author="Phùng Nguyễn Minh Tâm" w:date="2018-12-19T17:03:00Z">
                  <w:rPr>
                    <w:rFonts w:eastAsia="Courier New"/>
                    <w:i/>
                    <w:color w:val="FF0000"/>
                    <w:sz w:val="24"/>
                    <w:szCs w:val="24"/>
                  </w:rPr>
                </w:rPrChange>
              </w:rPr>
              <w:t>we</w:t>
            </w:r>
            <w:r w:rsidRPr="007C163E">
              <w:rPr>
                <w:rFonts w:eastAsia="Courier New"/>
                <w:i/>
                <w:sz w:val="24"/>
                <w:szCs w:val="24"/>
                <w:rPrChange w:id="2120" w:author="Phùng Nguyễn Minh Tâm" w:date="2018-12-19T17:03:00Z">
                  <w:rPr>
                    <w:rFonts w:eastAsia="Courier New"/>
                    <w:i/>
                    <w:color w:val="FF0000"/>
                    <w:sz w:val="24"/>
                    <w:szCs w:val="24"/>
                  </w:rPr>
                </w:rPrChange>
              </w:rPr>
              <w:t xml:space="preserve"> hereby confirm that:</w:t>
            </w:r>
          </w:p>
          <w:p w:rsidR="00AF3633" w:rsidRPr="007C163E" w:rsidRDefault="00AF3633" w:rsidP="00653533">
            <w:pPr>
              <w:pStyle w:val="ListParagraph"/>
              <w:numPr>
                <w:ilvl w:val="0"/>
                <w:numId w:val="95"/>
              </w:numPr>
              <w:tabs>
                <w:tab w:val="left" w:pos="266"/>
              </w:tabs>
              <w:ind w:left="-4" w:right="80" w:firstLine="0"/>
              <w:jc w:val="both"/>
              <w:rPr>
                <w:rFonts w:eastAsia="Courier New"/>
                <w:i/>
              </w:rPr>
            </w:pPr>
            <w:r w:rsidRPr="007C163E">
              <w:rPr>
                <w:rFonts w:eastAsia="Courier New"/>
                <w:i/>
                <w:rPrChange w:id="2121" w:author="Phùng Nguyễn Minh Tâm" w:date="2018-12-19T17:03:00Z">
                  <w:rPr>
                    <w:rFonts w:eastAsia="Courier New"/>
                    <w:i/>
                    <w:sz w:val="20"/>
                    <w:szCs w:val="20"/>
                  </w:rPr>
                </w:rPrChange>
              </w:rPr>
              <w:t>The information provided above is complete, true and correct.</w:t>
            </w:r>
          </w:p>
          <w:p w:rsidR="00AF3633" w:rsidRPr="007C163E" w:rsidRDefault="00AF3633" w:rsidP="00653533">
            <w:pPr>
              <w:pStyle w:val="ListParagraph"/>
              <w:numPr>
                <w:ilvl w:val="0"/>
                <w:numId w:val="95"/>
              </w:numPr>
              <w:tabs>
                <w:tab w:val="left" w:pos="266"/>
              </w:tabs>
              <w:ind w:left="-4" w:right="80" w:firstLine="0"/>
              <w:jc w:val="both"/>
              <w:rPr>
                <w:rFonts w:eastAsia="Courier New"/>
                <w:i/>
              </w:rPr>
            </w:pPr>
            <w:r w:rsidRPr="007C163E">
              <w:rPr>
                <w:rFonts w:eastAsia="Courier New"/>
                <w:i/>
                <w:rPrChange w:id="2122" w:author="Phùng Nguyễn Minh Tâm" w:date="2018-12-19T17:03:00Z">
                  <w:rPr>
                    <w:rFonts w:eastAsia="Courier New"/>
                    <w:i/>
                    <w:sz w:val="20"/>
                    <w:szCs w:val="20"/>
                  </w:rPr>
                </w:rPrChange>
              </w:rPr>
              <w:t>We have read, understood and accepted the Terms and Conditions of the C</w:t>
            </w:r>
            <w:r w:rsidR="001D170C" w:rsidRPr="007C163E">
              <w:rPr>
                <w:rFonts w:eastAsia="Courier New"/>
                <w:i/>
                <w:rPrChange w:id="2123" w:author="Phùng Nguyễn Minh Tâm" w:date="2018-12-19T17:03:00Z">
                  <w:rPr>
                    <w:rFonts w:eastAsia="Courier New"/>
                    <w:i/>
                    <w:sz w:val="20"/>
                    <w:szCs w:val="20"/>
                  </w:rPr>
                </w:rPrChange>
              </w:rPr>
              <w:t>ontract and E-Banking services</w:t>
            </w:r>
            <w:r w:rsidRPr="007C163E">
              <w:rPr>
                <w:rFonts w:eastAsia="Courier New"/>
                <w:i/>
                <w:rPrChange w:id="2124" w:author="Phùng Nguyễn Minh Tâm" w:date="2018-12-19T17:03:00Z">
                  <w:rPr>
                    <w:rFonts w:eastAsia="Courier New"/>
                    <w:i/>
                    <w:sz w:val="20"/>
                    <w:szCs w:val="20"/>
                  </w:rPr>
                </w:rPrChange>
              </w:rPr>
              <w:t xml:space="preserve"> </w:t>
            </w:r>
            <w:r w:rsidR="001D170C" w:rsidRPr="007C163E">
              <w:rPr>
                <w:rFonts w:eastAsia="Courier New"/>
                <w:i/>
                <w:rPrChange w:id="2125" w:author="Phùng Nguyễn Minh Tâm" w:date="2018-12-19T17:03:00Z">
                  <w:rPr>
                    <w:rFonts w:eastAsia="Courier New"/>
                    <w:i/>
                    <w:sz w:val="20"/>
                    <w:szCs w:val="20"/>
                  </w:rPr>
                </w:rPrChange>
              </w:rPr>
              <w:t xml:space="preserve">instruction posted on Agribank website at </w:t>
            </w:r>
            <w:r w:rsidR="001D170C" w:rsidRPr="007C163E">
              <w:rPr>
                <w:rFonts w:eastAsia="Courier New"/>
                <w:i/>
                <w:position w:val="1"/>
                <w:rPrChange w:id="2126" w:author="Phùng Nguyễn Minh Tâm" w:date="2018-12-19T17:03:00Z">
                  <w:rPr>
                    <w:rFonts w:eastAsia="Courier New"/>
                    <w:i/>
                    <w:position w:val="1"/>
                    <w:sz w:val="20"/>
                    <w:szCs w:val="20"/>
                  </w:rPr>
                </w:rPrChange>
              </w:rPr>
              <w:t>http://www.agribank.com.vn</w:t>
            </w:r>
          </w:p>
        </w:tc>
        <w:tc>
          <w:tcPr>
            <w:tcW w:w="3600" w:type="dxa"/>
            <w:gridSpan w:val="2"/>
            <w:tcBorders>
              <w:top w:val="nil"/>
              <w:left w:val="nil"/>
              <w:bottom w:val="single" w:sz="4" w:space="0" w:color="auto"/>
              <w:right w:val="single" w:sz="4" w:space="0" w:color="auto"/>
            </w:tcBorders>
            <w:shd w:val="clear" w:color="auto" w:fill="auto"/>
          </w:tcPr>
          <w:p w:rsidR="00AF3633" w:rsidRPr="007C163E" w:rsidRDefault="00AF3633" w:rsidP="00EA3EA4">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w:t>
            </w:r>
            <w:r w:rsidR="003D1421" w:rsidRPr="007C163E">
              <w:rPr>
                <w:rFonts w:eastAsia="Courier New"/>
                <w:i/>
                <w:sz w:val="24"/>
                <w:szCs w:val="24"/>
              </w:rPr>
              <w:t>___</w:t>
            </w:r>
          </w:p>
          <w:p w:rsidR="00AF3633" w:rsidRPr="007C163E" w:rsidRDefault="00AF3633" w:rsidP="006625C3">
            <w:pPr>
              <w:jc w:val="center"/>
              <w:rPr>
                <w:rFonts w:eastAsia="Courier New"/>
                <w:i/>
                <w:sz w:val="24"/>
                <w:szCs w:val="24"/>
              </w:rPr>
            </w:pPr>
            <w:r w:rsidRPr="007C163E">
              <w:rPr>
                <w:rFonts w:eastAsia="Courier New"/>
                <w:b/>
                <w:position w:val="1"/>
                <w:sz w:val="24"/>
                <w:szCs w:val="24"/>
              </w:rPr>
              <w:t>Chủ tài khoản/</w:t>
            </w:r>
            <w:r w:rsidR="00764867" w:rsidRPr="007C163E">
              <w:rPr>
                <w:rFonts w:eastAsia="Courier New"/>
                <w:i/>
                <w:position w:val="1"/>
                <w:sz w:val="24"/>
                <w:szCs w:val="24"/>
              </w:rPr>
              <w:t xml:space="preserve"> A</w:t>
            </w:r>
            <w:r w:rsidRPr="007C163E">
              <w:rPr>
                <w:rFonts w:eastAsia="Courier New"/>
                <w:i/>
                <w:position w:val="1"/>
                <w:sz w:val="24"/>
                <w:szCs w:val="24"/>
              </w:rPr>
              <w:t>ccount</w:t>
            </w:r>
            <w:r w:rsidR="00764867" w:rsidRPr="007C163E">
              <w:rPr>
                <w:rFonts w:eastAsia="Courier New"/>
                <w:i/>
                <w:position w:val="1"/>
                <w:sz w:val="24"/>
                <w:szCs w:val="24"/>
              </w:rPr>
              <w:t xml:space="preserve"> Holder</w:t>
            </w:r>
          </w:p>
          <w:p w:rsidR="00AF3633" w:rsidRPr="007C163E" w:rsidRDefault="00AF3633" w:rsidP="00EA3EA4">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ins w:id="2127" w:author="Phùng Nguyễn Minh Tâm" w:date="2018-12-27T09:10:00Z">
              <w:r w:rsidR="00464155">
                <w:rPr>
                  <w:rFonts w:eastAsia="Courier New"/>
                  <w:sz w:val="24"/>
                  <w:szCs w:val="24"/>
                </w:rPr>
                <w:t>, đóng dấu</w:t>
              </w:r>
            </w:ins>
            <w:r w:rsidRPr="007C163E">
              <w:rPr>
                <w:rFonts w:eastAsia="Courier New"/>
                <w:sz w:val="24"/>
                <w:szCs w:val="24"/>
              </w:rPr>
              <w:t>)</w:t>
            </w:r>
          </w:p>
          <w:p w:rsidR="00AF3633" w:rsidRPr="007C163E" w:rsidRDefault="00AF3633" w:rsidP="00EA3EA4">
            <w:pPr>
              <w:tabs>
                <w:tab w:val="left" w:pos="3672"/>
              </w:tabs>
              <w:jc w:val="center"/>
              <w:rPr>
                <w:rFonts w:eastAsia="Courier New"/>
                <w:i/>
                <w:sz w:val="24"/>
                <w:szCs w:val="24"/>
              </w:rPr>
            </w:pPr>
            <w:r w:rsidRPr="007C163E">
              <w:rPr>
                <w:rFonts w:eastAsia="Courier New"/>
                <w:i/>
                <w:sz w:val="24"/>
                <w:szCs w:val="24"/>
              </w:rPr>
              <w:t>(Signature</w:t>
            </w:r>
            <w:ins w:id="2128" w:author="Phùng Nguyễn Minh Tâm" w:date="2018-12-27T09:10:00Z">
              <w:r w:rsidR="00464155">
                <w:rPr>
                  <w:rFonts w:eastAsia="Courier New"/>
                  <w:i/>
                  <w:sz w:val="24"/>
                  <w:szCs w:val="24"/>
                </w:rPr>
                <w:t>,</w:t>
              </w:r>
            </w:ins>
            <w:r w:rsidRPr="007C163E">
              <w:rPr>
                <w:rFonts w:eastAsia="Courier New"/>
                <w:i/>
                <w:sz w:val="24"/>
                <w:szCs w:val="24"/>
              </w:rPr>
              <w:t xml:space="preserve"> </w:t>
            </w:r>
            <w:del w:id="2129" w:author="Phùng Nguyễn Minh Tâm" w:date="2018-12-27T09:10:00Z">
              <w:r w:rsidRPr="007C163E" w:rsidDel="00464155">
                <w:rPr>
                  <w:rFonts w:eastAsia="Courier New"/>
                  <w:i/>
                  <w:sz w:val="24"/>
                  <w:szCs w:val="24"/>
                </w:rPr>
                <w:delText xml:space="preserve">and </w:delText>
              </w:r>
            </w:del>
            <w:r w:rsidRPr="007C163E">
              <w:rPr>
                <w:rFonts w:eastAsia="Courier New"/>
                <w:i/>
                <w:sz w:val="24"/>
                <w:szCs w:val="24"/>
              </w:rPr>
              <w:t>fullname</w:t>
            </w:r>
            <w:ins w:id="2130" w:author="Phùng Nguyễn Minh Tâm" w:date="2018-12-27T09:10:00Z">
              <w:r w:rsidR="00464155">
                <w:rPr>
                  <w:rFonts w:eastAsia="Courier New"/>
                  <w:i/>
                  <w:sz w:val="24"/>
                  <w:szCs w:val="24"/>
                </w:rPr>
                <w:t xml:space="preserve"> and stamp</w:t>
              </w:r>
            </w:ins>
            <w:r w:rsidRPr="007C163E">
              <w:rPr>
                <w:rFonts w:eastAsia="Courier New"/>
                <w:i/>
                <w:sz w:val="24"/>
                <w:szCs w:val="24"/>
              </w:rPr>
              <w:t>)</w:t>
            </w: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i/>
                <w:sz w:val="24"/>
                <w:szCs w:val="24"/>
              </w:rPr>
            </w:pPr>
          </w:p>
          <w:p w:rsidR="00AF3633" w:rsidRPr="007C163E" w:rsidRDefault="00AF3633" w:rsidP="00141D37">
            <w:pPr>
              <w:tabs>
                <w:tab w:val="left" w:pos="3672"/>
              </w:tabs>
              <w:ind w:right="261"/>
              <w:rPr>
                <w:rFonts w:eastAsia="Courier New"/>
                <w:b/>
                <w:noProof/>
                <w:sz w:val="24"/>
                <w:szCs w:val="24"/>
              </w:rPr>
            </w:pPr>
          </w:p>
        </w:tc>
      </w:tr>
      <w:tr w:rsidR="007C163E" w:rsidRPr="0051383C" w:rsidTr="00EA3EA4">
        <w:tc>
          <w:tcPr>
            <w:tcW w:w="10454" w:type="dxa"/>
            <w:gridSpan w:val="4"/>
            <w:tcBorders>
              <w:top w:val="nil"/>
              <w:left w:val="single" w:sz="4" w:space="0" w:color="auto"/>
              <w:bottom w:val="single" w:sz="4" w:space="0" w:color="auto"/>
              <w:right w:val="single" w:sz="4" w:space="0" w:color="auto"/>
            </w:tcBorders>
            <w:shd w:val="clear" w:color="auto" w:fill="943634"/>
          </w:tcPr>
          <w:p w:rsidR="00CB371D" w:rsidRPr="0051383C" w:rsidRDefault="00CB371D" w:rsidP="00141D37">
            <w:pPr>
              <w:ind w:right="619"/>
              <w:rPr>
                <w:rFonts w:eastAsia="Courier New"/>
                <w:i/>
                <w:noProof/>
                <w:color w:val="FFFFFF" w:themeColor="background1"/>
                <w:sz w:val="24"/>
                <w:szCs w:val="24"/>
                <w:rPrChange w:id="2131" w:author="Phùng Nguyễn Minh Tâm" w:date="2018-12-21T19:00:00Z">
                  <w:rPr>
                    <w:rFonts w:eastAsia="Courier New"/>
                    <w:i/>
                    <w:noProof/>
                    <w:color w:val="FFFFFF"/>
                    <w:sz w:val="24"/>
                    <w:szCs w:val="24"/>
                  </w:rPr>
                </w:rPrChange>
              </w:rPr>
            </w:pPr>
            <w:r w:rsidRPr="0051383C">
              <w:rPr>
                <w:rFonts w:eastAsia="Courier New"/>
                <w:b/>
                <w:noProof/>
                <w:color w:val="FFFFFF" w:themeColor="background1"/>
                <w:sz w:val="24"/>
                <w:szCs w:val="24"/>
                <w:rPrChange w:id="2132" w:author="Phùng Nguyễn Minh Tâm" w:date="2018-12-21T19:00:00Z">
                  <w:rPr>
                    <w:rFonts w:eastAsia="Courier New"/>
                    <w:b/>
                    <w:noProof/>
                    <w:color w:val="FFFFFF"/>
                    <w:sz w:val="24"/>
                    <w:szCs w:val="24"/>
                  </w:rPr>
                </w:rPrChange>
              </w:rPr>
              <w:lastRenderedPageBreak/>
              <w:t>Phần dành cho ngân hàng/</w:t>
            </w:r>
            <w:r w:rsidRPr="0051383C">
              <w:rPr>
                <w:rFonts w:eastAsia="Courier New"/>
                <w:i/>
                <w:noProof/>
                <w:color w:val="FFFFFF" w:themeColor="background1"/>
                <w:sz w:val="24"/>
                <w:szCs w:val="24"/>
                <w:rPrChange w:id="2133" w:author="Phùng Nguyễn Minh Tâm" w:date="2018-12-21T19:00:00Z">
                  <w:rPr>
                    <w:rFonts w:eastAsia="Courier New"/>
                    <w:i/>
                    <w:noProof/>
                    <w:color w:val="FFFFFF"/>
                    <w:sz w:val="24"/>
                    <w:szCs w:val="24"/>
                  </w:rPr>
                </w:rPrChange>
              </w:rPr>
              <w:t>For bank only</w:t>
            </w:r>
          </w:p>
        </w:tc>
      </w:tr>
      <w:tr w:rsidR="007C163E" w:rsidRPr="007C163E" w:rsidTr="00EA3EA4">
        <w:tc>
          <w:tcPr>
            <w:tcW w:w="3434" w:type="dxa"/>
            <w:tcBorders>
              <w:top w:val="single" w:sz="4" w:space="0" w:color="auto"/>
              <w:left w:val="single" w:sz="4" w:space="0" w:color="auto"/>
              <w:bottom w:val="single" w:sz="4" w:space="0" w:color="auto"/>
              <w:right w:val="nil"/>
            </w:tcBorders>
            <w:shd w:val="clear" w:color="auto" w:fill="auto"/>
          </w:tcPr>
          <w:p w:rsidR="00CB371D" w:rsidRPr="007C163E" w:rsidRDefault="00CB371D"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CB371D" w:rsidRPr="007C163E" w:rsidRDefault="00CB371D" w:rsidP="00141D37">
            <w:pPr>
              <w:ind w:left="102"/>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CB371D" w:rsidRPr="007C163E" w:rsidRDefault="00CB371D"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CB371D" w:rsidRPr="007C163E" w:rsidRDefault="00CB371D" w:rsidP="003929EC">
            <w:pPr>
              <w:ind w:left="102"/>
              <w:jc w:val="center"/>
              <w:rPr>
                <w:rFonts w:eastAsia="Courier New"/>
                <w:i/>
                <w:sz w:val="24"/>
                <w:szCs w:val="24"/>
              </w:rPr>
            </w:pPr>
            <w:r w:rsidRPr="007C163E">
              <w:rPr>
                <w:rFonts w:eastAsia="Courier New"/>
                <w:i/>
                <w:sz w:val="24"/>
                <w:szCs w:val="24"/>
              </w:rPr>
              <w:t>(Signature and fullname)</w:t>
            </w:r>
          </w:p>
        </w:tc>
        <w:tc>
          <w:tcPr>
            <w:tcW w:w="3780" w:type="dxa"/>
            <w:gridSpan w:val="2"/>
            <w:tcBorders>
              <w:top w:val="single" w:sz="4" w:space="0" w:color="auto"/>
              <w:left w:val="nil"/>
              <w:bottom w:val="single" w:sz="4" w:space="0" w:color="auto"/>
              <w:right w:val="nil"/>
            </w:tcBorders>
            <w:shd w:val="clear" w:color="auto" w:fill="auto"/>
          </w:tcPr>
          <w:p w:rsidR="00CB371D" w:rsidRPr="007C163E" w:rsidRDefault="00CB371D"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CB371D" w:rsidRPr="007C163E" w:rsidRDefault="00CB371D" w:rsidP="006625C3">
            <w:pPr>
              <w:ind w:left="-85" w:right="74"/>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CB371D" w:rsidRPr="007C163E" w:rsidRDefault="00CB371D"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CB371D" w:rsidRPr="007C163E" w:rsidRDefault="00CB371D" w:rsidP="00141D37">
            <w:pPr>
              <w:ind w:left="102"/>
              <w:jc w:val="center"/>
              <w:rPr>
                <w:rFonts w:eastAsia="Courier New"/>
                <w:sz w:val="24"/>
                <w:szCs w:val="24"/>
              </w:rPr>
            </w:pPr>
            <w:r w:rsidRPr="007C163E">
              <w:rPr>
                <w:rFonts w:eastAsia="Courier New"/>
                <w:i/>
                <w:sz w:val="24"/>
                <w:szCs w:val="24"/>
              </w:rPr>
              <w:t>(Signature and fullname)</w:t>
            </w:r>
          </w:p>
          <w:p w:rsidR="00CB371D" w:rsidRPr="007C163E" w:rsidRDefault="00CB371D" w:rsidP="00141D37">
            <w:pPr>
              <w:spacing w:line="200" w:lineRule="exact"/>
              <w:ind w:left="-85" w:right="74"/>
              <w:jc w:val="center"/>
              <w:rPr>
                <w:rFonts w:eastAsia="Courier New"/>
                <w:i/>
                <w:sz w:val="24"/>
                <w:szCs w:val="24"/>
              </w:rPr>
            </w:pPr>
          </w:p>
          <w:p w:rsidR="00CB371D" w:rsidRPr="007C163E" w:rsidRDefault="00CB371D" w:rsidP="00141D37">
            <w:pPr>
              <w:spacing w:line="200" w:lineRule="exact"/>
              <w:ind w:left="-85" w:right="74"/>
              <w:jc w:val="center"/>
              <w:rPr>
                <w:rFonts w:eastAsia="Courier New"/>
                <w:i/>
                <w:sz w:val="24"/>
                <w:szCs w:val="24"/>
              </w:rPr>
            </w:pPr>
          </w:p>
          <w:p w:rsidR="00CB371D" w:rsidRPr="007C163E" w:rsidRDefault="00CB371D" w:rsidP="00141D37">
            <w:pPr>
              <w:spacing w:line="200" w:lineRule="exact"/>
              <w:ind w:left="-85" w:right="74"/>
              <w:jc w:val="center"/>
              <w:rPr>
                <w:rFonts w:eastAsia="Courier New"/>
                <w:i/>
                <w:sz w:val="24"/>
                <w:szCs w:val="24"/>
              </w:rPr>
            </w:pPr>
          </w:p>
          <w:p w:rsidR="00CB371D" w:rsidRPr="007C163E" w:rsidRDefault="00CB371D" w:rsidP="00141D37">
            <w:pPr>
              <w:spacing w:line="200" w:lineRule="exact"/>
              <w:ind w:left="-85" w:right="74"/>
              <w:jc w:val="center"/>
              <w:rPr>
                <w:rFonts w:eastAsia="Courier New"/>
                <w:i/>
                <w:sz w:val="24"/>
                <w:szCs w:val="24"/>
              </w:rPr>
            </w:pPr>
          </w:p>
          <w:p w:rsidR="00CB371D" w:rsidRPr="007C163E" w:rsidRDefault="00CB371D" w:rsidP="00141D37">
            <w:pPr>
              <w:spacing w:line="200" w:lineRule="exact"/>
              <w:ind w:left="-85" w:right="74"/>
              <w:jc w:val="center"/>
              <w:rPr>
                <w:rFonts w:eastAsia="Courier New"/>
                <w:i/>
                <w:sz w:val="24"/>
                <w:szCs w:val="24"/>
              </w:rPr>
            </w:pPr>
          </w:p>
          <w:p w:rsidR="00CB371D" w:rsidRPr="007C163E" w:rsidRDefault="00CB371D" w:rsidP="00141D3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CB371D" w:rsidRPr="007C163E" w:rsidRDefault="00CB371D"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CB371D" w:rsidRPr="007C163E" w:rsidRDefault="00CB371D" w:rsidP="006625C3">
            <w:pPr>
              <w:ind w:left="-85" w:right="74"/>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CB371D" w:rsidRPr="007C163E" w:rsidRDefault="00CB371D"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CB371D" w:rsidRPr="007C163E" w:rsidRDefault="00CB371D" w:rsidP="003929EC">
            <w:pPr>
              <w:ind w:left="-92" w:right="-144"/>
              <w:jc w:val="center"/>
              <w:rPr>
                <w:rFonts w:eastAsia="Courier New"/>
                <w:sz w:val="24"/>
                <w:szCs w:val="24"/>
              </w:rPr>
            </w:pPr>
            <w:r w:rsidRPr="007C163E">
              <w:rPr>
                <w:rFonts w:eastAsia="Courier New"/>
                <w:i/>
                <w:sz w:val="24"/>
                <w:szCs w:val="24"/>
              </w:rPr>
              <w:t>(Signature, stamp and fullname)</w:t>
            </w:r>
          </w:p>
          <w:p w:rsidR="00CB371D" w:rsidRPr="007C163E" w:rsidRDefault="00CB371D" w:rsidP="00141D37">
            <w:pPr>
              <w:ind w:left="102"/>
              <w:jc w:val="center"/>
              <w:rPr>
                <w:rFonts w:eastAsia="Courier New"/>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p w:rsidR="00CB371D" w:rsidRPr="007C163E" w:rsidRDefault="00CB371D" w:rsidP="00141D37">
            <w:pPr>
              <w:spacing w:line="200" w:lineRule="exact"/>
              <w:ind w:left="-85" w:right="74"/>
              <w:jc w:val="center"/>
              <w:rPr>
                <w:rFonts w:eastAsia="Courier New"/>
                <w:b/>
                <w:position w:val="1"/>
                <w:sz w:val="24"/>
                <w:szCs w:val="24"/>
              </w:rPr>
            </w:pPr>
          </w:p>
        </w:tc>
      </w:tr>
    </w:tbl>
    <w:p w:rsidR="00CB371D" w:rsidRPr="007C163E" w:rsidRDefault="00CB371D" w:rsidP="00272F91">
      <w:pPr>
        <w:rPr>
          <w:sz w:val="24"/>
          <w:szCs w:val="24"/>
        </w:rPr>
        <w:sectPr w:rsidR="00CB371D" w:rsidRPr="007C163E" w:rsidSect="000E023C">
          <w:pgSz w:w="12240" w:h="15840" w:code="1"/>
          <w:pgMar w:top="567" w:right="1134" w:bottom="567" w:left="1701" w:header="0" w:footer="0" w:gutter="0"/>
          <w:cols w:space="720"/>
          <w:docGrid w:linePitch="360"/>
        </w:sectPr>
      </w:pPr>
    </w:p>
    <w:p w:rsidR="00737CFB" w:rsidRPr="007C163E" w:rsidRDefault="00665E64" w:rsidP="00665E64">
      <w:pPr>
        <w:ind w:left="574" w:right="615"/>
        <w:jc w:val="right"/>
        <w:sectPr w:rsidR="00737CFB" w:rsidRPr="007C163E" w:rsidSect="00D65170">
          <w:type w:val="continuous"/>
          <w:pgSz w:w="12240" w:h="15840"/>
          <w:pgMar w:top="288" w:right="1440" w:bottom="567" w:left="1440" w:header="720" w:footer="720" w:gutter="0"/>
          <w:cols w:space="720"/>
          <w:docGrid w:linePitch="360"/>
        </w:sectPr>
      </w:pPr>
      <w:r w:rsidRPr="007C163E">
        <w:lastRenderedPageBreak/>
        <w:br w:type="page"/>
      </w:r>
    </w:p>
    <w:p w:rsidR="00384F59" w:rsidRPr="007C163E" w:rsidDel="00635B33" w:rsidRDefault="00384F59" w:rsidP="00AB672A">
      <w:pPr>
        <w:pStyle w:val="Default"/>
        <w:tabs>
          <w:tab w:val="left" w:pos="0"/>
          <w:tab w:val="left" w:pos="249"/>
        </w:tabs>
        <w:ind w:left="284" w:right="193"/>
        <w:jc w:val="center"/>
        <w:rPr>
          <w:del w:id="2134" w:author="Phùng Nguyễn Minh Tâm" w:date="2018-12-18T08:46:00Z"/>
          <w:rFonts w:ascii="Times New Roman" w:hAnsi="Times New Roman" w:cs="Times New Roman"/>
          <w:color w:val="auto"/>
        </w:rPr>
        <w:sectPr w:rsidR="00384F59" w:rsidRPr="007C163E" w:rsidDel="00635B33" w:rsidSect="00C17C57">
          <w:headerReference w:type="default" r:id="rId17"/>
          <w:footerReference w:type="default" r:id="rId18"/>
          <w:type w:val="continuous"/>
          <w:pgSz w:w="11907" w:h="16840" w:code="9"/>
          <w:pgMar w:top="567" w:right="567" w:bottom="567" w:left="567" w:header="0" w:footer="0" w:gutter="0"/>
          <w:pgNumType w:start="1"/>
          <w:cols w:num="2" w:space="180"/>
          <w:docGrid w:linePitch="360"/>
        </w:sectPr>
      </w:pPr>
    </w:p>
    <w:p w:rsidR="00665E64" w:rsidRPr="007C163E" w:rsidRDefault="00665E64" w:rsidP="00665E64">
      <w:pPr>
        <w:ind w:left="574" w:right="615"/>
        <w:jc w:val="right"/>
        <w:rPr>
          <w:rFonts w:eastAsia="Courier New"/>
          <w:b/>
          <w:szCs w:val="24"/>
        </w:rPr>
      </w:pPr>
      <w:r w:rsidRPr="007C163E">
        <w:rPr>
          <w:rFonts w:eastAsia="Courier New"/>
          <w:b/>
          <w:szCs w:val="24"/>
        </w:rPr>
        <w:t>Mẫu 0</w:t>
      </w:r>
      <w:r w:rsidR="00C80FBA" w:rsidRPr="007C163E">
        <w:rPr>
          <w:rFonts w:eastAsia="Courier New"/>
          <w:b/>
          <w:szCs w:val="24"/>
        </w:rPr>
        <w:t>3</w:t>
      </w:r>
      <w:r w:rsidR="00350D06" w:rsidRPr="007C163E">
        <w:rPr>
          <w:rFonts w:eastAsia="Courier New"/>
          <w:b/>
          <w:szCs w:val="24"/>
        </w:rPr>
        <w:t>b</w:t>
      </w:r>
      <w:r w:rsidRPr="007C163E">
        <w:rPr>
          <w:rFonts w:eastAsia="Courier New"/>
          <w:b/>
          <w:szCs w:val="24"/>
        </w:rPr>
        <w:t>/NHĐT</w:t>
      </w:r>
    </w:p>
    <w:tbl>
      <w:tblPr>
        <w:tblW w:w="10056" w:type="dxa"/>
        <w:tblInd w:w="-34" w:type="dxa"/>
        <w:tblLayout w:type="fixed"/>
        <w:tblLook w:val="04A0" w:firstRow="1" w:lastRow="0" w:firstColumn="1" w:lastColumn="0" w:noHBand="0" w:noVBand="1"/>
      </w:tblPr>
      <w:tblGrid>
        <w:gridCol w:w="3600"/>
        <w:gridCol w:w="6456"/>
      </w:tblGrid>
      <w:tr w:rsidR="007C163E" w:rsidRPr="007C163E" w:rsidTr="00D65170">
        <w:tc>
          <w:tcPr>
            <w:tcW w:w="3600" w:type="dxa"/>
            <w:shd w:val="clear" w:color="auto" w:fill="auto"/>
          </w:tcPr>
          <w:p w:rsidR="00665E64" w:rsidRPr="007C163E" w:rsidRDefault="00665E64" w:rsidP="006055B2">
            <w:pPr>
              <w:jc w:val="center"/>
              <w:rPr>
                <w:rFonts w:eastAsia="Courier New"/>
                <w:b/>
                <w:szCs w:val="24"/>
              </w:rPr>
            </w:pPr>
            <w:r w:rsidRPr="00005E37">
              <w:rPr>
                <w:rFonts w:ascii="Arial" w:hAnsi="Arial" w:cs="Arial"/>
                <w:noProof/>
              </w:rPr>
              <w:drawing>
                <wp:inline distT="0" distB="0" distL="0" distR="0" wp14:anchorId="041F9BC3" wp14:editId="4BA73F36">
                  <wp:extent cx="1862920" cy="544436"/>
                  <wp:effectExtent l="0" t="0" r="4445" b="8255"/>
                  <wp:docPr id="19" name="Picture 19"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268" cy="544830"/>
                          </a:xfrm>
                          <a:prstGeom prst="rect">
                            <a:avLst/>
                          </a:prstGeom>
                          <a:noFill/>
                          <a:ln>
                            <a:noFill/>
                          </a:ln>
                        </pic:spPr>
                      </pic:pic>
                    </a:graphicData>
                  </a:graphic>
                </wp:inline>
              </w:drawing>
            </w:r>
          </w:p>
        </w:tc>
        <w:tc>
          <w:tcPr>
            <w:tcW w:w="6456" w:type="dxa"/>
            <w:shd w:val="clear" w:color="auto" w:fill="943634"/>
            <w:vAlign w:val="center"/>
          </w:tcPr>
          <w:p w:rsidR="00665E64" w:rsidRPr="0051383C" w:rsidRDefault="00557E5A" w:rsidP="00AE76D1">
            <w:pPr>
              <w:tabs>
                <w:tab w:val="left" w:pos="5832"/>
              </w:tabs>
              <w:spacing w:before="60"/>
              <w:ind w:right="318"/>
              <w:jc w:val="center"/>
              <w:rPr>
                <w:rFonts w:eastAsia="Courier New"/>
                <w:b/>
                <w:color w:val="FFFFFF" w:themeColor="background1"/>
                <w:szCs w:val="24"/>
                <w:rPrChange w:id="2135" w:author="Phùng Nguyễn Minh Tâm" w:date="2018-12-21T19:00:00Z">
                  <w:rPr>
                    <w:rFonts w:eastAsia="Courier New"/>
                    <w:b/>
                    <w:color w:val="FFFFFF"/>
                    <w:szCs w:val="24"/>
                  </w:rPr>
                </w:rPrChange>
              </w:rPr>
            </w:pPr>
            <w:r w:rsidRPr="0051383C">
              <w:rPr>
                <w:rFonts w:eastAsia="Courier New"/>
                <w:b/>
                <w:color w:val="FFFFFF" w:themeColor="background1"/>
                <w:szCs w:val="24"/>
                <w:rPrChange w:id="2136" w:author="Phùng Nguyễn Minh Tâm" w:date="2018-12-21T19:00:00Z">
                  <w:rPr>
                    <w:rFonts w:eastAsia="Courier New"/>
                    <w:b/>
                    <w:color w:val="FFFFFF"/>
                    <w:szCs w:val="24"/>
                  </w:rPr>
                </w:rPrChange>
              </w:rPr>
              <w:t>GIẤY</w:t>
            </w:r>
            <w:r w:rsidR="00665E64" w:rsidRPr="0051383C">
              <w:rPr>
                <w:rFonts w:eastAsia="Courier New"/>
                <w:b/>
                <w:color w:val="FFFFFF" w:themeColor="background1"/>
                <w:szCs w:val="24"/>
                <w:rPrChange w:id="2137" w:author="Phùng Nguyễn Minh Tâm" w:date="2018-12-21T19:00:00Z">
                  <w:rPr>
                    <w:rFonts w:eastAsia="Courier New"/>
                    <w:b/>
                    <w:color w:val="FFFFFF"/>
                    <w:szCs w:val="24"/>
                  </w:rPr>
                </w:rPrChange>
              </w:rPr>
              <w:t xml:space="preserve"> ĐĂNG KÝ SỬ DỤNG DỊCH VỤ NGÂN HÀNG ĐIỆN TỬ</w:t>
            </w:r>
          </w:p>
          <w:p w:rsidR="00557E5A" w:rsidRPr="0051383C" w:rsidRDefault="00557E5A" w:rsidP="00665E64">
            <w:pPr>
              <w:tabs>
                <w:tab w:val="left" w:pos="5832"/>
              </w:tabs>
              <w:ind w:right="318"/>
              <w:jc w:val="center"/>
              <w:rPr>
                <w:rFonts w:eastAsia="Courier New"/>
                <w:b/>
                <w:i/>
                <w:color w:val="FFFFFF" w:themeColor="background1"/>
                <w:szCs w:val="24"/>
                <w:rPrChange w:id="2138" w:author="Phùng Nguyễn Minh Tâm" w:date="2018-12-21T19:00:00Z">
                  <w:rPr>
                    <w:rFonts w:eastAsia="Courier New"/>
                    <w:b/>
                    <w:i/>
                    <w:color w:val="FFFFFF"/>
                    <w:szCs w:val="24"/>
                  </w:rPr>
                </w:rPrChange>
              </w:rPr>
            </w:pPr>
            <w:r w:rsidRPr="0051383C">
              <w:rPr>
                <w:rFonts w:eastAsia="Courier New"/>
                <w:b/>
                <w:i/>
                <w:color w:val="FFFFFF" w:themeColor="background1"/>
                <w:szCs w:val="24"/>
                <w:rPrChange w:id="2139" w:author="Phùng Nguyễn Minh Tâm" w:date="2018-12-21T19:00:00Z">
                  <w:rPr>
                    <w:rFonts w:eastAsia="Courier New"/>
                    <w:b/>
                    <w:i/>
                    <w:color w:val="FFFFFF"/>
                    <w:szCs w:val="24"/>
                  </w:rPr>
                </w:rPrChange>
              </w:rPr>
              <w:t>Registration for using E-Banking services</w:t>
            </w:r>
          </w:p>
          <w:p w:rsidR="00605923" w:rsidRPr="0051383C" w:rsidRDefault="00FB288D" w:rsidP="00FB288D">
            <w:pPr>
              <w:tabs>
                <w:tab w:val="left" w:pos="5832"/>
              </w:tabs>
              <w:ind w:right="318"/>
              <w:jc w:val="center"/>
              <w:rPr>
                <w:rFonts w:eastAsia="Courier New"/>
                <w:color w:val="FFFFFF" w:themeColor="background1"/>
                <w:szCs w:val="24"/>
                <w:rPrChange w:id="2140" w:author="Phùng Nguyễn Minh Tâm" w:date="2018-12-21T19:00:00Z">
                  <w:rPr>
                    <w:rFonts w:eastAsia="Courier New"/>
                    <w:color w:val="FFFFFF"/>
                    <w:szCs w:val="24"/>
                  </w:rPr>
                </w:rPrChange>
              </w:rPr>
            </w:pPr>
            <w:r w:rsidRPr="0051383C">
              <w:rPr>
                <w:rFonts w:eastAsia="Courier New"/>
                <w:color w:val="FFFFFF" w:themeColor="background1"/>
                <w:szCs w:val="24"/>
                <w:rPrChange w:id="2141" w:author="Phùng Nguyễn Minh Tâm" w:date="2018-12-21T19:00:00Z">
                  <w:rPr>
                    <w:rFonts w:eastAsia="Courier New"/>
                    <w:color w:val="FFFFFF"/>
                    <w:szCs w:val="24"/>
                  </w:rPr>
                </w:rPrChange>
              </w:rPr>
              <w:t xml:space="preserve"> </w:t>
            </w:r>
            <w:r w:rsidR="00665E64" w:rsidRPr="0051383C">
              <w:rPr>
                <w:rFonts w:eastAsia="Courier New"/>
                <w:color w:val="FFFFFF" w:themeColor="background1"/>
                <w:szCs w:val="24"/>
                <w:rPrChange w:id="2142" w:author="Phùng Nguyễn Minh Tâm" w:date="2018-12-21T19:00:00Z">
                  <w:rPr>
                    <w:rFonts w:eastAsia="Courier New"/>
                    <w:color w:val="FFFFFF"/>
                    <w:szCs w:val="24"/>
                  </w:rPr>
                </w:rPrChange>
              </w:rPr>
              <w:t>(Đối với khách hàng tổ chức chỉ đăng ký dịch vụ phi tài chính</w:t>
            </w:r>
          </w:p>
          <w:p w:rsidR="00665E64" w:rsidRPr="0051383C" w:rsidRDefault="00605923" w:rsidP="006055B2">
            <w:pPr>
              <w:tabs>
                <w:tab w:val="left" w:pos="5832"/>
              </w:tabs>
              <w:ind w:right="318"/>
              <w:jc w:val="center"/>
              <w:rPr>
                <w:rFonts w:eastAsia="Courier New"/>
                <w:color w:val="FFFFFF" w:themeColor="background1"/>
                <w:szCs w:val="24"/>
                <w:rPrChange w:id="2143" w:author="Phùng Nguyễn Minh Tâm" w:date="2018-12-21T19:00:00Z">
                  <w:rPr>
                    <w:rFonts w:eastAsia="Courier New"/>
                    <w:color w:val="FFFFFF"/>
                    <w:szCs w:val="24"/>
                  </w:rPr>
                </w:rPrChange>
              </w:rPr>
            </w:pPr>
            <w:r w:rsidRPr="0051383C">
              <w:rPr>
                <w:rFonts w:eastAsia="Courier New"/>
                <w:i/>
                <w:color w:val="FFFFFF" w:themeColor="background1"/>
                <w:szCs w:val="24"/>
                <w:rPrChange w:id="2144" w:author="Phùng Nguyễn Minh Tâm" w:date="2018-12-21T19:00:00Z">
                  <w:rPr>
                    <w:rFonts w:eastAsia="Courier New"/>
                    <w:i/>
                    <w:color w:val="FFFFFF"/>
                    <w:szCs w:val="24"/>
                  </w:rPr>
                </w:rPrChange>
              </w:rPr>
              <w:t>For C</w:t>
            </w:r>
            <w:r w:rsidR="00557E5A" w:rsidRPr="0051383C">
              <w:rPr>
                <w:rFonts w:eastAsia="Courier New"/>
                <w:i/>
                <w:color w:val="FFFFFF" w:themeColor="background1"/>
                <w:szCs w:val="24"/>
                <w:rPrChange w:id="2145" w:author="Phùng Nguyễn Minh Tâm" w:date="2018-12-21T19:00:00Z">
                  <w:rPr>
                    <w:rFonts w:eastAsia="Courier New"/>
                    <w:i/>
                    <w:color w:val="FFFFFF"/>
                    <w:szCs w:val="24"/>
                  </w:rPr>
                </w:rPrChange>
              </w:rPr>
              <w:t>o</w:t>
            </w:r>
            <w:r w:rsidRPr="0051383C">
              <w:rPr>
                <w:rFonts w:eastAsia="Courier New"/>
                <w:i/>
                <w:color w:val="FFFFFF" w:themeColor="background1"/>
                <w:szCs w:val="24"/>
                <w:rPrChange w:id="2146" w:author="Phùng Nguyễn Minh Tâm" w:date="2018-12-21T19:00:00Z">
                  <w:rPr>
                    <w:rFonts w:eastAsia="Courier New"/>
                    <w:i/>
                    <w:color w:val="FFFFFF"/>
                    <w:szCs w:val="24"/>
                  </w:rPr>
                </w:rPrChange>
              </w:rPr>
              <w:t>rporate Customer</w:t>
            </w:r>
            <w:r w:rsidR="00BD5DD5" w:rsidRPr="0051383C">
              <w:rPr>
                <w:rFonts w:eastAsia="Courier New"/>
                <w:i/>
                <w:color w:val="FFFFFF" w:themeColor="background1"/>
                <w:szCs w:val="24"/>
                <w:rPrChange w:id="2147" w:author="Phùng Nguyễn Minh Tâm" w:date="2018-12-21T19:00:00Z">
                  <w:rPr>
                    <w:rFonts w:eastAsia="Courier New"/>
                    <w:i/>
                    <w:color w:val="FFFFFF"/>
                    <w:szCs w:val="24"/>
                  </w:rPr>
                </w:rPrChange>
              </w:rPr>
              <w:t xml:space="preserve"> registers non-financial service</w:t>
            </w:r>
            <w:r w:rsidR="006055B2" w:rsidRPr="0051383C">
              <w:rPr>
                <w:rFonts w:eastAsia="Courier New"/>
                <w:i/>
                <w:color w:val="FFFFFF" w:themeColor="background1"/>
                <w:szCs w:val="24"/>
                <w:rPrChange w:id="2148" w:author="Phùng Nguyễn Minh Tâm" w:date="2018-12-21T19:00:00Z">
                  <w:rPr>
                    <w:rFonts w:eastAsia="Courier New"/>
                    <w:i/>
                    <w:color w:val="FFFFFF"/>
                    <w:szCs w:val="24"/>
                  </w:rPr>
                </w:rPrChange>
              </w:rPr>
              <w:t xml:space="preserve"> only</w:t>
            </w:r>
            <w:r w:rsidR="00FB288D" w:rsidRPr="0051383C">
              <w:rPr>
                <w:rFonts w:eastAsia="Courier New"/>
                <w:color w:val="FFFFFF" w:themeColor="background1"/>
                <w:szCs w:val="24"/>
                <w:rPrChange w:id="2149" w:author="Phùng Nguyễn Minh Tâm" w:date="2018-12-21T19:00:00Z">
                  <w:rPr>
                    <w:rFonts w:eastAsia="Courier New"/>
                    <w:color w:val="FFFFFF"/>
                    <w:szCs w:val="24"/>
                  </w:rPr>
                </w:rPrChange>
              </w:rPr>
              <w:t>)</w:t>
            </w:r>
          </w:p>
        </w:tc>
      </w:tr>
    </w:tbl>
    <w:p w:rsidR="00665E64" w:rsidRPr="007C163E" w:rsidRDefault="00665E64" w:rsidP="00FC28B2">
      <w:pPr>
        <w:ind w:right="615"/>
        <w:rPr>
          <w:rFonts w:ascii="Arial" w:hAnsi="Arial" w:cs="Arial"/>
          <w:sz w:val="8"/>
          <w:szCs w:val="8"/>
        </w:rPr>
      </w:pPr>
    </w:p>
    <w:p w:rsidR="00665E64" w:rsidRPr="007C163E" w:rsidRDefault="00665E64" w:rsidP="00A0137C">
      <w:pPr>
        <w:ind w:left="3101" w:right="618" w:hanging="1899"/>
        <w:jc w:val="center"/>
        <w:rPr>
          <w:rFonts w:eastAsia="Courier New"/>
          <w:position w:val="1"/>
          <w:sz w:val="24"/>
          <w:szCs w:val="24"/>
        </w:rPr>
      </w:pPr>
      <w:r w:rsidRPr="007C163E">
        <w:rPr>
          <w:rFonts w:eastAsia="Courier New"/>
          <w:b/>
          <w:sz w:val="24"/>
          <w:szCs w:val="24"/>
        </w:rPr>
        <w:t xml:space="preserve">Kính gửi Agribank </w:t>
      </w:r>
      <w:r w:rsidRPr="007C163E">
        <w:rPr>
          <w:rFonts w:eastAsia="Courier New"/>
          <w:b/>
          <w:position w:val="1"/>
          <w:sz w:val="24"/>
          <w:szCs w:val="24"/>
        </w:rPr>
        <w:t>Chi nhánh</w:t>
      </w:r>
      <w:r w:rsidR="00516F22" w:rsidRPr="007C163E">
        <w:rPr>
          <w:rFonts w:eastAsia="Courier New"/>
          <w:b/>
          <w:position w:val="1"/>
          <w:sz w:val="24"/>
          <w:szCs w:val="24"/>
        </w:rPr>
        <w:t>/</w:t>
      </w:r>
      <w:r w:rsidR="00516F22" w:rsidRPr="007C163E">
        <w:rPr>
          <w:rFonts w:eastAsia="Courier New"/>
          <w:b/>
          <w:i/>
          <w:position w:val="1"/>
          <w:sz w:val="24"/>
          <w:szCs w:val="24"/>
        </w:rPr>
        <w:t xml:space="preserve">To Agribank </w:t>
      </w:r>
      <w:r w:rsidRPr="007C163E">
        <w:rPr>
          <w:rFonts w:eastAsia="Courier New"/>
          <w:position w:val="1"/>
          <w:sz w:val="24"/>
          <w:szCs w:val="24"/>
        </w:rPr>
        <w:t>……………………….</w:t>
      </w:r>
      <w:r w:rsidR="00BD5DD5" w:rsidRPr="007C163E">
        <w:rPr>
          <w:rFonts w:eastAsia="Courier New"/>
          <w:b/>
          <w:i/>
          <w:position w:val="1"/>
          <w:sz w:val="24"/>
          <w:szCs w:val="24"/>
        </w:rPr>
        <w:t xml:space="preserve"> Branch</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004"/>
        <w:gridCol w:w="478"/>
        <w:gridCol w:w="3482"/>
      </w:tblGrid>
      <w:tr w:rsidR="007C163E" w:rsidRPr="0051383C" w:rsidTr="006055B2">
        <w:tc>
          <w:tcPr>
            <w:tcW w:w="10445" w:type="dxa"/>
            <w:gridSpan w:val="4"/>
            <w:tcBorders>
              <w:top w:val="single" w:sz="4" w:space="0" w:color="auto"/>
              <w:bottom w:val="single" w:sz="4" w:space="0" w:color="auto"/>
            </w:tcBorders>
            <w:shd w:val="clear" w:color="auto" w:fill="943634"/>
          </w:tcPr>
          <w:p w:rsidR="007A4547" w:rsidRPr="0051383C" w:rsidRDefault="007A4547" w:rsidP="00141D37">
            <w:pPr>
              <w:spacing w:line="279" w:lineRule="auto"/>
              <w:ind w:right="619"/>
              <w:rPr>
                <w:rFonts w:eastAsia="Courier New"/>
                <w:i/>
                <w:color w:val="FFFFFF" w:themeColor="background1"/>
                <w:sz w:val="24"/>
                <w:szCs w:val="24"/>
                <w:rPrChange w:id="2150" w:author="Phùng Nguyễn Minh Tâm" w:date="2018-12-21T19:00:00Z">
                  <w:rPr>
                    <w:rFonts w:eastAsia="Courier New"/>
                    <w:i/>
                    <w:color w:val="FFFFFF"/>
                    <w:sz w:val="24"/>
                    <w:szCs w:val="24"/>
                  </w:rPr>
                </w:rPrChange>
              </w:rPr>
            </w:pPr>
            <w:r w:rsidRPr="0051383C">
              <w:rPr>
                <w:rFonts w:eastAsia="Courier New"/>
                <w:b/>
                <w:color w:val="FFFFFF" w:themeColor="background1"/>
                <w:sz w:val="24"/>
                <w:szCs w:val="24"/>
                <w:rPrChange w:id="2151" w:author="Phùng Nguyễn Minh Tâm" w:date="2018-12-21T19:00:00Z">
                  <w:rPr>
                    <w:rFonts w:eastAsia="Courier New"/>
                    <w:b/>
                    <w:color w:val="FFFFFF"/>
                    <w:sz w:val="24"/>
                    <w:szCs w:val="24"/>
                  </w:rPr>
                </w:rPrChange>
              </w:rPr>
              <w:t>I. Thông tin khách hàng/</w:t>
            </w:r>
            <w:r w:rsidRPr="0051383C">
              <w:rPr>
                <w:rFonts w:eastAsia="Courier New"/>
                <w:i/>
                <w:color w:val="FFFFFF" w:themeColor="background1"/>
                <w:sz w:val="24"/>
                <w:szCs w:val="24"/>
                <w:rPrChange w:id="2152" w:author="Phùng Nguyễn Minh Tâm" w:date="2018-12-21T19:00:00Z">
                  <w:rPr>
                    <w:rFonts w:eastAsia="Courier New"/>
                    <w:i/>
                    <w:color w:val="FFFFFF"/>
                    <w:sz w:val="24"/>
                    <w:szCs w:val="24"/>
                  </w:rPr>
                </w:rPrChange>
              </w:rPr>
              <w:t>Customer Information</w:t>
            </w:r>
          </w:p>
        </w:tc>
      </w:tr>
      <w:tr w:rsidR="007C163E" w:rsidRPr="007C163E" w:rsidTr="006055B2">
        <w:trPr>
          <w:trHeight w:val="669"/>
        </w:trPr>
        <w:tc>
          <w:tcPr>
            <w:tcW w:w="6485" w:type="dxa"/>
            <w:gridSpan w:val="2"/>
            <w:tcBorders>
              <w:top w:val="single" w:sz="4" w:space="0" w:color="auto"/>
              <w:left w:val="single" w:sz="4" w:space="0" w:color="auto"/>
              <w:bottom w:val="nil"/>
              <w:right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Tên tổ chức/</w:t>
            </w:r>
            <w:r w:rsidRPr="007C163E">
              <w:rPr>
                <w:rFonts w:eastAsia="Courier New"/>
                <w:i/>
                <w:sz w:val="24"/>
                <w:szCs w:val="24"/>
              </w:rPr>
              <w:t>Corporation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7C163E" w:rsidRPr="007C163E" w:rsidTr="00141D37">
              <w:tc>
                <w:tcPr>
                  <w:tcW w:w="6102" w:type="dxa"/>
                  <w:shd w:val="clear" w:color="auto" w:fill="auto"/>
                </w:tcPr>
                <w:p w:rsidR="007A4547" w:rsidRPr="007C163E" w:rsidRDefault="007A4547" w:rsidP="00141D37">
                  <w:pPr>
                    <w:spacing w:line="279" w:lineRule="auto"/>
                    <w:ind w:right="619"/>
                    <w:rPr>
                      <w:rFonts w:eastAsia="Courier New"/>
                      <w:i/>
                      <w:sz w:val="24"/>
                      <w:szCs w:val="24"/>
                    </w:rPr>
                  </w:pPr>
                </w:p>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7A4547" w:rsidRPr="007C163E" w:rsidRDefault="007A4547" w:rsidP="00141D37">
            <w:pPr>
              <w:spacing w:line="279" w:lineRule="auto"/>
              <w:ind w:right="-18"/>
              <w:rPr>
                <w:rFonts w:eastAsia="Courier New"/>
                <w:i/>
                <w:sz w:val="24"/>
                <w:szCs w:val="24"/>
              </w:rPr>
            </w:pPr>
            <w:r w:rsidRPr="007C163E">
              <w:rPr>
                <w:rFonts w:eastAsia="Courier New"/>
                <w:sz w:val="24"/>
                <w:szCs w:val="24"/>
              </w:rPr>
              <w:t>Mã khách hàng/</w:t>
            </w:r>
            <w:r w:rsidRPr="007C163E">
              <w:rPr>
                <w:rFonts w:eastAsia="Courier New"/>
                <w:i/>
                <w:sz w:val="24"/>
                <w:szCs w:val="24"/>
              </w:rPr>
              <w:t>CIF No.</w:t>
            </w:r>
          </w:p>
          <w:tbl>
            <w:tblPr>
              <w:tblStyle w:val="TableGrid"/>
              <w:tblW w:w="0" w:type="auto"/>
              <w:tblLook w:val="04A0" w:firstRow="1" w:lastRow="0" w:firstColumn="1" w:lastColumn="0" w:noHBand="0" w:noVBand="1"/>
            </w:tblPr>
            <w:tblGrid>
              <w:gridCol w:w="3600"/>
            </w:tblGrid>
            <w:tr w:rsidR="007C163E" w:rsidRPr="007C163E" w:rsidTr="00D65170">
              <w:tc>
                <w:tcPr>
                  <w:tcW w:w="3600" w:type="dxa"/>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6055B2">
        <w:trPr>
          <w:trHeight w:val="468"/>
        </w:trPr>
        <w:tc>
          <w:tcPr>
            <w:tcW w:w="10445" w:type="dxa"/>
            <w:gridSpan w:val="4"/>
            <w:tcBorders>
              <w:top w:val="nil"/>
              <w:left w:val="single" w:sz="4" w:space="0" w:color="auto"/>
              <w:bottom w:val="nil"/>
              <w:right w:val="single" w:sz="4" w:space="0" w:color="auto"/>
            </w:tcBorders>
            <w:shd w:val="clear" w:color="auto" w:fill="auto"/>
          </w:tcPr>
          <w:p w:rsidR="007A4547" w:rsidRPr="007C163E" w:rsidRDefault="007A4547" w:rsidP="00141D37">
            <w:pPr>
              <w:tabs>
                <w:tab w:val="left" w:pos="5837"/>
              </w:tabs>
              <w:spacing w:line="279" w:lineRule="auto"/>
              <w:ind w:right="619"/>
              <w:rPr>
                <w:rFonts w:eastAsia="Courier New"/>
                <w:i/>
                <w:sz w:val="24"/>
                <w:szCs w:val="24"/>
              </w:rPr>
            </w:pPr>
            <w:r w:rsidRPr="007C163E">
              <w:rPr>
                <w:rFonts w:eastAsia="Courier New"/>
                <w:sz w:val="24"/>
                <w:szCs w:val="24"/>
              </w:rPr>
              <w:t>Địa chỉ liên hệ/</w:t>
            </w:r>
            <w:r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5"/>
            </w:tblGrid>
            <w:tr w:rsidR="007C163E" w:rsidRPr="007C163E" w:rsidTr="00D65170">
              <w:tc>
                <w:tcPr>
                  <w:tcW w:w="10085" w:type="dxa"/>
                  <w:shd w:val="clear" w:color="auto" w:fill="auto"/>
                </w:tcPr>
                <w:p w:rsidR="007A4547" w:rsidRPr="007C163E" w:rsidRDefault="007A4547" w:rsidP="00141D37">
                  <w:pPr>
                    <w:spacing w:line="279" w:lineRule="auto"/>
                    <w:ind w:right="619"/>
                    <w:rPr>
                      <w:rFonts w:eastAsia="Courier New"/>
                      <w:i/>
                      <w:sz w:val="24"/>
                      <w:szCs w:val="24"/>
                    </w:rPr>
                  </w:pPr>
                </w:p>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619"/>
              <w:rPr>
                <w:rFonts w:eastAsia="Courier New"/>
                <w:i/>
                <w:sz w:val="24"/>
                <w:szCs w:val="24"/>
              </w:rPr>
            </w:pPr>
          </w:p>
        </w:tc>
      </w:tr>
      <w:tr w:rsidR="007C163E" w:rsidRPr="007C163E" w:rsidTr="006055B2">
        <w:trPr>
          <w:trHeight w:val="669"/>
        </w:trPr>
        <w:tc>
          <w:tcPr>
            <w:tcW w:w="3481" w:type="dxa"/>
            <w:tcBorders>
              <w:top w:val="nil"/>
              <w:left w:val="single" w:sz="4" w:space="0" w:color="auto"/>
              <w:bottom w:val="nil"/>
            </w:tcBorders>
            <w:shd w:val="clear" w:color="auto" w:fill="auto"/>
          </w:tcPr>
          <w:p w:rsidR="007A4547" w:rsidRPr="007C163E" w:rsidRDefault="007A4547" w:rsidP="00141D37">
            <w:pPr>
              <w:spacing w:line="279" w:lineRule="auto"/>
              <w:ind w:right="72"/>
              <w:rPr>
                <w:rFonts w:eastAsia="Courier New"/>
                <w:i/>
                <w:sz w:val="24"/>
                <w:szCs w:val="24"/>
              </w:rPr>
            </w:pPr>
            <w:r w:rsidRPr="007C163E">
              <w:rPr>
                <w:rFonts w:eastAsia="Courier New"/>
                <w:sz w:val="24"/>
                <w:szCs w:val="24"/>
              </w:rPr>
              <w:t>Hộp thư điện tử/</w:t>
            </w:r>
            <w:r w:rsidRPr="007C163E">
              <w:rPr>
                <w:rFonts w:eastAsia="Courier New"/>
                <w:i/>
                <w:sz w:val="24"/>
                <w:szCs w:val="24"/>
              </w:rPr>
              <w:t>Email</w:t>
            </w:r>
          </w:p>
          <w:p w:rsidR="007A4547" w:rsidRPr="007C163E" w:rsidRDefault="007A4547" w:rsidP="00141D37">
            <w:pPr>
              <w:spacing w:line="279" w:lineRule="auto"/>
              <w:ind w:right="72"/>
              <w:rPr>
                <w:rFonts w:eastAsia="Courier New"/>
                <w:sz w:val="24"/>
                <w:szCs w:val="24"/>
              </w:rPr>
            </w:pPr>
            <w:r w:rsidRPr="00005E37">
              <w:rPr>
                <w:rFonts w:eastAsia="Courier New"/>
                <w:noProof/>
                <w:sz w:val="24"/>
                <w:szCs w:val="24"/>
              </w:rPr>
              <mc:AlternateContent>
                <mc:Choice Requires="wps">
                  <w:drawing>
                    <wp:anchor distT="0" distB="0" distL="114300" distR="114300" simplePos="0" relativeHeight="251718144" behindDoc="0" locked="0" layoutInCell="1" allowOverlap="1" wp14:anchorId="6047895E" wp14:editId="336DD1B0">
                      <wp:simplePos x="0" y="0"/>
                      <wp:positionH relativeFrom="column">
                        <wp:posOffset>-3137</wp:posOffset>
                      </wp:positionH>
                      <wp:positionV relativeFrom="paragraph">
                        <wp:posOffset>-389</wp:posOffset>
                      </wp:positionV>
                      <wp:extent cx="6421272" cy="184245"/>
                      <wp:effectExtent l="0" t="0" r="17780" b="25400"/>
                      <wp:wrapNone/>
                      <wp:docPr id="39" name="Rectangle 39"/>
                      <wp:cNvGraphicFramePr/>
                      <a:graphic xmlns:a="http://schemas.openxmlformats.org/drawingml/2006/main">
                        <a:graphicData uri="http://schemas.microsoft.com/office/word/2010/wordprocessingShape">
                          <wps:wsp>
                            <wps:cNvSpPr/>
                            <wps:spPr>
                              <a:xfrm>
                                <a:off x="0" y="0"/>
                                <a:ext cx="6421272" cy="18424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25pt;margin-top:-.05pt;width:505.6pt;height:1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" filled="f" strokecolor="black [3213]"/>
                  </w:pict>
                </mc:Fallback>
              </mc:AlternateContent>
            </w:r>
          </w:p>
          <w:p w:rsidR="007A4547" w:rsidRPr="007C163E" w:rsidRDefault="007A4547" w:rsidP="00141D37">
            <w:pPr>
              <w:spacing w:line="279" w:lineRule="auto"/>
              <w:ind w:right="72"/>
              <w:rPr>
                <w:rFonts w:eastAsia="Courier New"/>
                <w:sz w:val="24"/>
                <w:szCs w:val="24"/>
              </w:rPr>
            </w:pPr>
            <w:r w:rsidRPr="007C163E">
              <w:rPr>
                <w:rFonts w:eastAsia="Courier New"/>
                <w:sz w:val="24"/>
                <w:szCs w:val="24"/>
              </w:rPr>
              <w:t>Số ĐKKD</w:t>
            </w:r>
          </w:p>
          <w:p w:rsidR="007A4547" w:rsidRPr="007C163E" w:rsidRDefault="00BD5DD5" w:rsidP="00141D37">
            <w:pPr>
              <w:spacing w:line="279" w:lineRule="auto"/>
              <w:ind w:right="72"/>
              <w:rPr>
                <w:rFonts w:eastAsia="Courier New"/>
                <w:i/>
                <w:sz w:val="24"/>
                <w:szCs w:val="24"/>
              </w:rPr>
            </w:pPr>
            <w:r w:rsidRPr="007C163E">
              <w:rPr>
                <w:rFonts w:eastAsia="Courier New"/>
                <w:i/>
                <w:sz w:val="24"/>
                <w:szCs w:val="24"/>
              </w:rPr>
              <w:t>Bu</w:t>
            </w:r>
            <w:r w:rsidR="007A4547" w:rsidRPr="007C163E">
              <w:rPr>
                <w:rFonts w:eastAsia="Courier New"/>
                <w:i/>
                <w:sz w:val="24"/>
                <w:szCs w:val="24"/>
              </w:rPr>
              <w:t>siness Registration No</w:t>
            </w:r>
            <w:r w:rsidRPr="007C163E">
              <w:rPr>
                <w:rFonts w:eastAsia="Courier New"/>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141D37">
              <w:tc>
                <w:tcPr>
                  <w:tcW w:w="3667" w:type="dxa"/>
                  <w:shd w:val="clear" w:color="auto" w:fill="auto"/>
                </w:tcPr>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7A4547" w:rsidRPr="007C163E" w:rsidRDefault="007A4547" w:rsidP="00141D37">
            <w:pPr>
              <w:tabs>
                <w:tab w:val="left" w:pos="1892"/>
                <w:tab w:val="left" w:pos="2090"/>
              </w:tabs>
              <w:spacing w:line="279" w:lineRule="auto"/>
              <w:ind w:right="162"/>
              <w:rPr>
                <w:rFonts w:eastAsia="Courier New"/>
                <w:sz w:val="24"/>
                <w:szCs w:val="24"/>
              </w:rPr>
            </w:pPr>
          </w:p>
          <w:p w:rsidR="007A4547" w:rsidRPr="007C163E" w:rsidRDefault="007A4547" w:rsidP="00141D37">
            <w:pPr>
              <w:tabs>
                <w:tab w:val="left" w:pos="1892"/>
                <w:tab w:val="left" w:pos="2090"/>
              </w:tabs>
              <w:spacing w:line="279" w:lineRule="auto"/>
              <w:ind w:right="162"/>
              <w:rPr>
                <w:rFonts w:eastAsia="Courier New"/>
                <w:sz w:val="24"/>
                <w:szCs w:val="24"/>
              </w:rPr>
            </w:pPr>
          </w:p>
          <w:p w:rsidR="007A4547" w:rsidRPr="007C163E" w:rsidRDefault="007A4547" w:rsidP="00141D37">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7A4547" w:rsidRPr="007C163E" w:rsidRDefault="007A4547" w:rsidP="00141D37">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141D37">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7A4547" w:rsidRPr="007C163E" w:rsidRDefault="007A4547" w:rsidP="00141D37">
            <w:pPr>
              <w:spacing w:line="279" w:lineRule="auto"/>
              <w:ind w:right="619"/>
              <w:rPr>
                <w:rFonts w:eastAsia="Courier New"/>
                <w:sz w:val="24"/>
                <w:szCs w:val="24"/>
              </w:rPr>
            </w:pPr>
          </w:p>
          <w:p w:rsidR="007A4547" w:rsidRPr="007C163E" w:rsidRDefault="007A4547" w:rsidP="00141D37">
            <w:pPr>
              <w:spacing w:line="279" w:lineRule="auto"/>
              <w:ind w:right="619"/>
              <w:rPr>
                <w:rFonts w:eastAsia="Courier New"/>
                <w:sz w:val="24"/>
                <w:szCs w:val="24"/>
              </w:rPr>
            </w:pPr>
          </w:p>
          <w:p w:rsidR="007A4547" w:rsidRPr="007C163E" w:rsidRDefault="007A4547" w:rsidP="00141D37">
            <w:pPr>
              <w:spacing w:line="279" w:lineRule="auto"/>
              <w:ind w:right="619"/>
              <w:rPr>
                <w:rFonts w:eastAsia="Courier New"/>
                <w:sz w:val="24"/>
                <w:szCs w:val="24"/>
              </w:rPr>
            </w:pPr>
            <w:r w:rsidRPr="007C163E">
              <w:rPr>
                <w:rFonts w:eastAsia="Courier New"/>
                <w:sz w:val="24"/>
                <w:szCs w:val="24"/>
              </w:rPr>
              <w:t>Nơi cấp</w:t>
            </w:r>
          </w:p>
          <w:p w:rsidR="007A4547" w:rsidRPr="007C163E" w:rsidRDefault="007A4547" w:rsidP="00141D37">
            <w:pPr>
              <w:spacing w:line="279" w:lineRule="auto"/>
              <w:ind w:right="619"/>
              <w:rPr>
                <w:rFonts w:eastAsia="Courier New"/>
                <w:i/>
                <w:sz w:val="24"/>
                <w:szCs w:val="24"/>
              </w:rPr>
            </w:pPr>
            <w:r w:rsidRPr="007C163E">
              <w:rPr>
                <w:rFonts w:eastAsia="Courier New"/>
                <w:i/>
                <w:sz w:val="24"/>
                <w:szCs w:val="24"/>
              </w:rPr>
              <w:t>Place of issue</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7C163E" w:rsidRPr="007C163E" w:rsidTr="00D65170">
              <w:tc>
                <w:tcPr>
                  <w:tcW w:w="3122"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6055B2">
        <w:trPr>
          <w:trHeight w:val="669"/>
        </w:trPr>
        <w:tc>
          <w:tcPr>
            <w:tcW w:w="3481" w:type="dxa"/>
            <w:tcBorders>
              <w:top w:val="nil"/>
              <w:left w:val="single" w:sz="4" w:space="0" w:color="auto"/>
              <w:bottom w:val="single" w:sz="4" w:space="0" w:color="auto"/>
            </w:tcBorders>
            <w:shd w:val="clear" w:color="auto" w:fill="auto"/>
          </w:tcPr>
          <w:p w:rsidR="007A4547" w:rsidRPr="007C163E" w:rsidRDefault="007A4547" w:rsidP="00141D37">
            <w:pPr>
              <w:spacing w:line="279" w:lineRule="auto"/>
              <w:ind w:right="72"/>
              <w:rPr>
                <w:rFonts w:eastAsia="Courier New"/>
                <w:i/>
                <w:sz w:val="24"/>
                <w:szCs w:val="24"/>
              </w:rPr>
            </w:pPr>
            <w:r w:rsidRPr="007C163E">
              <w:rPr>
                <w:rFonts w:eastAsia="Courier New"/>
                <w:sz w:val="24"/>
                <w:szCs w:val="24"/>
              </w:rPr>
              <w:t>Mã số thuế/</w:t>
            </w:r>
            <w:r w:rsidRPr="007C163E">
              <w:rPr>
                <w:rFonts w:eastAsia="Courier New"/>
                <w:i/>
                <w:sz w:val="24"/>
                <w:szCs w:val="24"/>
              </w:rPr>
              <w:t xml:space="preserve">Tax </w:t>
            </w:r>
            <w:r w:rsidR="00BD5DD5" w:rsidRPr="007C163E">
              <w:rPr>
                <w:rFonts w:eastAsia="Courier New"/>
                <w:i/>
                <w:sz w:val="24"/>
                <w:szCs w:val="24"/>
                <w:rPrChange w:id="2153" w:author="Phùng Nguyễn Minh Tâm" w:date="2018-12-19T17:03:00Z">
                  <w:rPr>
                    <w:rFonts w:eastAsia="Courier New"/>
                    <w:i/>
                    <w:color w:val="FF0000"/>
                    <w:sz w:val="24"/>
                    <w:szCs w:val="24"/>
                  </w:rPr>
                </w:rPrChange>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141D37">
              <w:tc>
                <w:tcPr>
                  <w:tcW w:w="3667" w:type="dxa"/>
                  <w:shd w:val="clear" w:color="auto" w:fill="auto"/>
                </w:tcPr>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r w:rsidRPr="007C163E">
              <w:rPr>
                <w:rFonts w:eastAsia="Courier New"/>
                <w:sz w:val="24"/>
                <w:szCs w:val="24"/>
              </w:rPr>
              <w:t>Ngày cấp/</w:t>
            </w:r>
            <w:r w:rsidRPr="007C163E">
              <w:rPr>
                <w:rFonts w:eastAsia="Courier New"/>
                <w:i/>
                <w:sz w:val="24"/>
                <w:szCs w:val="24"/>
              </w:rPr>
              <w:t xml:space="preserve"> 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141D37">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58"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Nơi cấp/</w:t>
            </w:r>
            <w:r w:rsidRPr="007C163E">
              <w:rPr>
                <w:rFonts w:eastAsia="Courier New"/>
                <w:i/>
                <w:sz w:val="24"/>
                <w:szCs w:val="24"/>
              </w:rPr>
              <w:t xml:space="preserve"> Place of issue</w:t>
            </w:r>
          </w:p>
          <w:tbl>
            <w:tblPr>
              <w:tblW w:w="3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tblGrid>
            <w:tr w:rsidR="007C163E" w:rsidRPr="007C163E" w:rsidTr="00D65170">
              <w:tc>
                <w:tcPr>
                  <w:tcW w:w="3122"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6055B2">
        <w:tc>
          <w:tcPr>
            <w:tcW w:w="10445" w:type="dxa"/>
            <w:gridSpan w:val="4"/>
            <w:tcBorders>
              <w:top w:val="single" w:sz="4" w:space="0" w:color="auto"/>
              <w:bottom w:val="nil"/>
            </w:tcBorders>
            <w:shd w:val="clear" w:color="auto" w:fill="auto"/>
          </w:tcPr>
          <w:p w:rsidR="007A4547" w:rsidRPr="007C163E" w:rsidRDefault="007A4547" w:rsidP="00141D37">
            <w:pPr>
              <w:tabs>
                <w:tab w:val="left" w:pos="6510"/>
              </w:tabs>
              <w:rPr>
                <w:rFonts w:eastAsia="Courier New"/>
                <w:sz w:val="24"/>
                <w:szCs w:val="24"/>
              </w:rPr>
            </w:pPr>
            <w:r w:rsidRPr="007C163E">
              <w:rPr>
                <w:rFonts w:eastAsia="Courier New"/>
                <w:sz w:val="24"/>
                <w:szCs w:val="24"/>
              </w:rPr>
              <w:t>Ghi chú: Các thông tin đăng ký phải trùng khớp với thông tin mở tài khoản</w:t>
            </w:r>
          </w:p>
          <w:p w:rsidR="007A4547" w:rsidRPr="007C163E" w:rsidRDefault="00BD5DD5" w:rsidP="00141D37">
            <w:pPr>
              <w:tabs>
                <w:tab w:val="left" w:pos="6510"/>
              </w:tabs>
              <w:rPr>
                <w:rFonts w:eastAsia="Courier New"/>
                <w:sz w:val="24"/>
                <w:szCs w:val="24"/>
              </w:rPr>
            </w:pPr>
            <w:r w:rsidRPr="007C163E">
              <w:rPr>
                <w:rFonts w:eastAsia="Courier New"/>
                <w:i/>
                <w:sz w:val="24"/>
                <w:szCs w:val="24"/>
              </w:rPr>
              <w:t>Note: Information must be identical to that in your account opening form</w:t>
            </w:r>
          </w:p>
        </w:tc>
      </w:tr>
    </w:tbl>
    <w:p w:rsidR="007A4547" w:rsidRPr="007C163E" w:rsidRDefault="007A4547" w:rsidP="007A4547">
      <w:pPr>
        <w:tabs>
          <w:tab w:val="left" w:pos="-180"/>
          <w:tab w:val="left" w:pos="0"/>
        </w:tabs>
        <w:rPr>
          <w:vanish/>
          <w:sz w:val="24"/>
          <w:szCs w:val="24"/>
        </w:rPr>
      </w:pPr>
    </w:p>
    <w:tbl>
      <w:tblPr>
        <w:tblW w:w="10471"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4"/>
        <w:gridCol w:w="6"/>
        <w:gridCol w:w="1745"/>
        <w:gridCol w:w="1734"/>
        <w:gridCol w:w="11"/>
        <w:gridCol w:w="414"/>
        <w:gridCol w:w="3077"/>
      </w:tblGrid>
      <w:tr w:rsidR="007C163E" w:rsidRPr="0051383C" w:rsidTr="00A44028">
        <w:tc>
          <w:tcPr>
            <w:tcW w:w="10471" w:type="dxa"/>
            <w:gridSpan w:val="7"/>
            <w:tcBorders>
              <w:top w:val="single" w:sz="4" w:space="0" w:color="auto"/>
              <w:bottom w:val="single" w:sz="4" w:space="0" w:color="auto"/>
            </w:tcBorders>
            <w:shd w:val="clear" w:color="auto" w:fill="943634"/>
          </w:tcPr>
          <w:p w:rsidR="007A4547" w:rsidRPr="0051383C" w:rsidRDefault="007A4547" w:rsidP="006055B2">
            <w:pPr>
              <w:spacing w:line="279" w:lineRule="auto"/>
              <w:ind w:right="18"/>
              <w:rPr>
                <w:rFonts w:eastAsia="Courier New"/>
                <w:b/>
                <w:i/>
                <w:color w:val="FFFFFF" w:themeColor="background1"/>
                <w:spacing w:val="-2"/>
                <w:sz w:val="24"/>
                <w:szCs w:val="24"/>
                <w:rPrChange w:id="2154" w:author="Phùng Nguyễn Minh Tâm" w:date="2018-12-21T19:00:00Z">
                  <w:rPr>
                    <w:rFonts w:eastAsia="Courier New"/>
                    <w:b/>
                    <w:i/>
                    <w:color w:val="FFFFFF"/>
                    <w:spacing w:val="-2"/>
                    <w:sz w:val="24"/>
                    <w:szCs w:val="24"/>
                  </w:rPr>
                </w:rPrChange>
              </w:rPr>
            </w:pPr>
            <w:r w:rsidRPr="0051383C">
              <w:rPr>
                <w:rFonts w:eastAsia="Courier New"/>
                <w:b/>
                <w:color w:val="FFFFFF" w:themeColor="background1"/>
                <w:spacing w:val="-2"/>
                <w:sz w:val="24"/>
                <w:szCs w:val="24"/>
                <w:rPrChange w:id="2155" w:author="Phùng Nguyễn Minh Tâm" w:date="2018-12-21T19:00:00Z">
                  <w:rPr>
                    <w:rFonts w:eastAsia="Courier New"/>
                    <w:b/>
                    <w:color w:val="FFFFFF"/>
                    <w:spacing w:val="-2"/>
                    <w:sz w:val="24"/>
                    <w:szCs w:val="24"/>
                  </w:rPr>
                </w:rPrChange>
              </w:rPr>
              <w:t xml:space="preserve">II. Thông tin người </w:t>
            </w:r>
            <w:r w:rsidR="00D65170" w:rsidRPr="0051383C">
              <w:rPr>
                <w:rFonts w:eastAsia="Courier New"/>
                <w:b/>
                <w:color w:val="FFFFFF" w:themeColor="background1"/>
                <w:spacing w:val="-2"/>
                <w:sz w:val="24"/>
                <w:szCs w:val="24"/>
                <w:rPrChange w:id="2156" w:author="Phùng Nguyễn Minh Tâm" w:date="2018-12-21T19:00:00Z">
                  <w:rPr>
                    <w:rFonts w:eastAsia="Courier New"/>
                    <w:b/>
                    <w:color w:val="FFFFFF"/>
                    <w:spacing w:val="-2"/>
                    <w:sz w:val="24"/>
                    <w:szCs w:val="24"/>
                  </w:rPr>
                </w:rPrChange>
              </w:rPr>
              <w:t>đại diện</w:t>
            </w:r>
            <w:r w:rsidR="00221E35" w:rsidRPr="0051383C">
              <w:rPr>
                <w:rFonts w:eastAsia="Courier New"/>
                <w:b/>
                <w:color w:val="FFFFFF" w:themeColor="background1"/>
                <w:spacing w:val="-2"/>
                <w:sz w:val="24"/>
                <w:szCs w:val="24"/>
                <w:rPrChange w:id="2157" w:author="Phùng Nguyễn Minh Tâm" w:date="2018-12-21T19:00:00Z">
                  <w:rPr>
                    <w:rFonts w:eastAsia="Courier New"/>
                    <w:b/>
                    <w:color w:val="FFFFFF"/>
                    <w:spacing w:val="-2"/>
                    <w:sz w:val="24"/>
                    <w:szCs w:val="24"/>
                  </w:rPr>
                </w:rPrChange>
              </w:rPr>
              <w:t>/người được ủy quy</w:t>
            </w:r>
            <w:r w:rsidR="00FE35D6" w:rsidRPr="0051383C">
              <w:rPr>
                <w:rFonts w:eastAsia="Courier New"/>
                <w:b/>
                <w:color w:val="FFFFFF" w:themeColor="background1"/>
                <w:spacing w:val="-2"/>
                <w:sz w:val="24"/>
                <w:szCs w:val="24"/>
                <w:rPrChange w:id="2158" w:author="Phùng Nguyễn Minh Tâm" w:date="2018-12-21T19:00:00Z">
                  <w:rPr>
                    <w:rFonts w:eastAsia="Courier New"/>
                    <w:b/>
                    <w:color w:val="FFFFFF"/>
                    <w:spacing w:val="-2"/>
                    <w:sz w:val="24"/>
                    <w:szCs w:val="24"/>
                  </w:rPr>
                </w:rPrChange>
              </w:rPr>
              <w:t>ề</w:t>
            </w:r>
            <w:r w:rsidR="00221E35" w:rsidRPr="0051383C">
              <w:rPr>
                <w:rFonts w:eastAsia="Courier New"/>
                <w:b/>
                <w:color w:val="FFFFFF" w:themeColor="background1"/>
                <w:spacing w:val="-2"/>
                <w:sz w:val="24"/>
                <w:szCs w:val="24"/>
                <w:rPrChange w:id="2159" w:author="Phùng Nguyễn Minh Tâm" w:date="2018-12-21T19:00:00Z">
                  <w:rPr>
                    <w:rFonts w:eastAsia="Courier New"/>
                    <w:b/>
                    <w:color w:val="FFFFFF"/>
                    <w:spacing w:val="-2"/>
                    <w:sz w:val="24"/>
                    <w:szCs w:val="24"/>
                  </w:rPr>
                </w:rPrChange>
              </w:rPr>
              <w:t>n</w:t>
            </w:r>
            <w:r w:rsidRPr="0051383C">
              <w:rPr>
                <w:rFonts w:eastAsia="Courier New"/>
                <w:b/>
                <w:color w:val="FFFFFF" w:themeColor="background1"/>
                <w:spacing w:val="-2"/>
                <w:sz w:val="24"/>
                <w:szCs w:val="24"/>
                <w:rPrChange w:id="2160" w:author="Phùng Nguyễn Minh Tâm" w:date="2018-12-21T19:00:00Z">
                  <w:rPr>
                    <w:rFonts w:eastAsia="Courier New"/>
                    <w:b/>
                    <w:color w:val="FFFFFF"/>
                    <w:spacing w:val="-2"/>
                    <w:sz w:val="24"/>
                    <w:szCs w:val="24"/>
                  </w:rPr>
                </w:rPrChange>
              </w:rPr>
              <w:t>/</w:t>
            </w:r>
            <w:r w:rsidRPr="0051383C">
              <w:rPr>
                <w:rFonts w:eastAsia="Courier New"/>
                <w:i/>
                <w:color w:val="FFFFFF" w:themeColor="background1"/>
                <w:spacing w:val="-2"/>
                <w:sz w:val="24"/>
                <w:szCs w:val="24"/>
                <w:rPrChange w:id="2161" w:author="Phùng Nguyễn Minh Tâm" w:date="2018-12-21T19:00:00Z">
                  <w:rPr>
                    <w:rFonts w:eastAsia="Courier New"/>
                    <w:i/>
                    <w:color w:val="FFFFFF"/>
                    <w:spacing w:val="-2"/>
                    <w:sz w:val="24"/>
                    <w:szCs w:val="24"/>
                  </w:rPr>
                </w:rPrChange>
              </w:rPr>
              <w:t xml:space="preserve">Information of </w:t>
            </w:r>
            <w:r w:rsidR="00D65170" w:rsidRPr="0051383C">
              <w:rPr>
                <w:rFonts w:eastAsia="Courier New"/>
                <w:i/>
                <w:color w:val="FFFFFF" w:themeColor="background1"/>
                <w:spacing w:val="-2"/>
                <w:sz w:val="24"/>
                <w:szCs w:val="24"/>
                <w:rPrChange w:id="2162" w:author="Phùng Nguyễn Minh Tâm" w:date="2018-12-21T19:00:00Z">
                  <w:rPr>
                    <w:rFonts w:eastAsia="Courier New"/>
                    <w:i/>
                    <w:color w:val="FFFFFF"/>
                    <w:spacing w:val="-2"/>
                    <w:sz w:val="24"/>
                    <w:szCs w:val="24"/>
                  </w:rPr>
                </w:rPrChange>
              </w:rPr>
              <w:t>Representative</w:t>
            </w:r>
            <w:r w:rsidR="006055B2" w:rsidRPr="0051383C">
              <w:rPr>
                <w:rFonts w:eastAsia="Courier New"/>
                <w:i/>
                <w:color w:val="FFFFFF" w:themeColor="background1"/>
                <w:spacing w:val="-2"/>
                <w:sz w:val="24"/>
                <w:szCs w:val="24"/>
                <w:rPrChange w:id="2163" w:author="Phùng Nguyễn Minh Tâm" w:date="2018-12-21T19:00:00Z">
                  <w:rPr>
                    <w:rFonts w:eastAsia="Courier New"/>
                    <w:i/>
                    <w:color w:val="FFFFFF"/>
                    <w:spacing w:val="-2"/>
                    <w:sz w:val="24"/>
                    <w:szCs w:val="24"/>
                  </w:rPr>
                </w:rPrChange>
              </w:rPr>
              <w:t>/Authorized</w:t>
            </w:r>
            <w:r w:rsidRPr="0051383C">
              <w:rPr>
                <w:rFonts w:eastAsia="Courier New"/>
                <w:i/>
                <w:color w:val="FFFFFF" w:themeColor="background1"/>
                <w:spacing w:val="-2"/>
                <w:sz w:val="24"/>
                <w:szCs w:val="24"/>
                <w:rPrChange w:id="2164" w:author="Phùng Nguyễn Minh Tâm" w:date="2018-12-21T19:00:00Z">
                  <w:rPr>
                    <w:rFonts w:eastAsia="Courier New"/>
                    <w:i/>
                    <w:color w:val="FFFFFF"/>
                    <w:spacing w:val="-2"/>
                    <w:sz w:val="24"/>
                    <w:szCs w:val="24"/>
                  </w:rPr>
                </w:rPrChange>
              </w:rPr>
              <w:t xml:space="preserve"> person</w:t>
            </w:r>
          </w:p>
        </w:tc>
      </w:tr>
      <w:tr w:rsidR="007C163E" w:rsidRPr="007C163E" w:rsidTr="00A44028">
        <w:trPr>
          <w:trHeight w:val="669"/>
        </w:trPr>
        <w:tc>
          <w:tcPr>
            <w:tcW w:w="3490" w:type="dxa"/>
            <w:gridSpan w:val="2"/>
            <w:tcBorders>
              <w:top w:val="single" w:sz="4" w:space="0" w:color="auto"/>
              <w:bottom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Họ và tên</w:t>
            </w:r>
            <w:r w:rsidRPr="007C163E">
              <w:rPr>
                <w:rFonts w:eastAsia="Courier New"/>
                <w:i/>
                <w:sz w:val="24"/>
                <w:szCs w:val="24"/>
              </w:rPr>
              <w:t xml:space="preserve"> /Full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7C163E" w:rsidRPr="007C163E" w:rsidTr="00141D37">
              <w:tc>
                <w:tcPr>
                  <w:tcW w:w="3667" w:type="dxa"/>
                  <w:shd w:val="clear" w:color="auto" w:fill="auto"/>
                </w:tcPr>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619"/>
              <w:rPr>
                <w:rFonts w:eastAsia="Courier New"/>
                <w:sz w:val="4"/>
                <w:szCs w:val="4"/>
              </w:rPr>
            </w:pPr>
          </w:p>
          <w:p w:rsidR="007A4547" w:rsidRPr="007C163E" w:rsidRDefault="007A4547" w:rsidP="00141D37">
            <w:pPr>
              <w:spacing w:line="279" w:lineRule="auto"/>
              <w:rPr>
                <w:rFonts w:eastAsia="Courier New"/>
                <w:sz w:val="24"/>
                <w:szCs w:val="24"/>
              </w:rPr>
            </w:pPr>
            <w:r w:rsidRPr="007C163E">
              <w:rPr>
                <w:rFonts w:eastAsia="Courier New"/>
                <w:sz w:val="24"/>
                <w:szCs w:val="24"/>
              </w:rPr>
              <w:t>Số CMND/CCCD/Hộ chiếu</w:t>
            </w:r>
          </w:p>
          <w:p w:rsidR="007A4547" w:rsidRPr="007C163E" w:rsidRDefault="007A4547" w:rsidP="00141D37">
            <w:pPr>
              <w:spacing w:line="279" w:lineRule="auto"/>
              <w:rPr>
                <w:rFonts w:eastAsia="Courier New"/>
                <w:i/>
                <w:sz w:val="24"/>
                <w:szCs w:val="24"/>
              </w:rPr>
            </w:pPr>
            <w:r w:rsidRPr="007C163E">
              <w:rPr>
                <w:rFonts w:eastAsia="Courier New"/>
                <w:i/>
                <w:sz w:val="24"/>
                <w:szCs w:val="24"/>
              </w:rPr>
              <w:t>ID/</w:t>
            </w:r>
            <w:r w:rsidR="00E23644" w:rsidRPr="007C163E">
              <w:rPr>
                <w:rFonts w:eastAsia="Courier New"/>
                <w:i/>
                <w:sz w:val="24"/>
                <w:szCs w:val="24"/>
              </w:rPr>
              <w:t>P</w:t>
            </w:r>
            <w:r w:rsidRPr="007C163E">
              <w:rPr>
                <w:rFonts w:eastAsia="Courier New"/>
                <w:i/>
                <w:sz w:val="24"/>
                <w:szCs w:val="24"/>
              </w:rPr>
              <w:t>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tblGrid>
            <w:tr w:rsidR="007C163E" w:rsidRPr="007C163E" w:rsidTr="00141D37">
              <w:tc>
                <w:tcPr>
                  <w:tcW w:w="3729" w:type="dxa"/>
                  <w:shd w:val="clear" w:color="auto" w:fill="auto"/>
                </w:tcPr>
                <w:p w:rsidR="007A4547" w:rsidRPr="007C163E" w:rsidRDefault="007A4547" w:rsidP="00141D37">
                  <w:pPr>
                    <w:spacing w:line="279" w:lineRule="auto"/>
                    <w:ind w:right="72"/>
                    <w:rPr>
                      <w:rFonts w:eastAsia="Courier New"/>
                      <w:i/>
                      <w:sz w:val="24"/>
                      <w:szCs w:val="24"/>
                    </w:rPr>
                  </w:pPr>
                </w:p>
              </w:tc>
            </w:tr>
          </w:tbl>
          <w:p w:rsidR="007A4547" w:rsidRPr="007C163E" w:rsidRDefault="007A4547" w:rsidP="00141D37">
            <w:pPr>
              <w:spacing w:line="279" w:lineRule="auto"/>
              <w:ind w:right="72"/>
              <w:rPr>
                <w:rFonts w:eastAsia="Courier New"/>
                <w:i/>
                <w:sz w:val="24"/>
                <w:szCs w:val="24"/>
              </w:rPr>
            </w:pPr>
          </w:p>
        </w:tc>
        <w:tc>
          <w:tcPr>
            <w:tcW w:w="3490" w:type="dxa"/>
            <w:gridSpan w:val="3"/>
            <w:tcBorders>
              <w:top w:val="single" w:sz="4" w:space="0" w:color="auto"/>
              <w:bottom w:val="nil"/>
            </w:tcBorders>
            <w:shd w:val="clear" w:color="auto" w:fill="auto"/>
          </w:tcPr>
          <w:p w:rsidR="007A4547" w:rsidRPr="007C163E" w:rsidRDefault="007A4547" w:rsidP="00141D37">
            <w:pPr>
              <w:tabs>
                <w:tab w:val="left" w:pos="1892"/>
                <w:tab w:val="left" w:pos="2090"/>
              </w:tabs>
              <w:spacing w:line="279" w:lineRule="auto"/>
              <w:ind w:right="-39"/>
              <w:rPr>
                <w:rFonts w:eastAsia="Courier New"/>
                <w:i/>
                <w:sz w:val="24"/>
                <w:szCs w:val="24"/>
              </w:rPr>
            </w:pPr>
            <w:r w:rsidRPr="007C163E">
              <w:rPr>
                <w:rFonts w:eastAsia="Courier New"/>
                <w:sz w:val="24"/>
                <w:szCs w:val="24"/>
              </w:rPr>
              <w:t>Ngày sinh/</w:t>
            </w:r>
            <w:r w:rsidRPr="007C163E">
              <w:rPr>
                <w:rFonts w:eastAsia="Courier New"/>
                <w:i/>
                <w:sz w:val="24"/>
                <w:szCs w:val="24"/>
              </w:rPr>
              <w:t>Date of b</w:t>
            </w:r>
            <w:r w:rsidR="006461D2" w:rsidRPr="007C163E">
              <w:rPr>
                <w:rFonts w:eastAsia="Courier New"/>
                <w:i/>
                <w:sz w:val="24"/>
                <w:szCs w:val="24"/>
              </w:rPr>
              <w:t>i</w:t>
            </w:r>
            <w:r w:rsidRPr="007C163E">
              <w:rPr>
                <w:rFonts w:eastAsia="Courier New"/>
                <w:i/>
                <w:sz w:val="24"/>
                <w:szCs w:val="24"/>
              </w:rPr>
              <w:t>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141D37">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4"/>
                <w:szCs w:val="4"/>
              </w:rPr>
            </w:pPr>
          </w:p>
          <w:p w:rsidR="007A4547" w:rsidRPr="007C163E" w:rsidRDefault="007A4547" w:rsidP="00141D37">
            <w:pPr>
              <w:tabs>
                <w:tab w:val="left" w:pos="1892"/>
                <w:tab w:val="left" w:pos="2090"/>
              </w:tabs>
              <w:spacing w:line="279" w:lineRule="auto"/>
              <w:ind w:right="162"/>
              <w:rPr>
                <w:rFonts w:eastAsia="Courier New"/>
                <w:sz w:val="24"/>
                <w:szCs w:val="24"/>
              </w:rPr>
            </w:pPr>
            <w:r w:rsidRPr="007C163E">
              <w:rPr>
                <w:rFonts w:eastAsia="Courier New"/>
                <w:sz w:val="24"/>
                <w:szCs w:val="24"/>
              </w:rPr>
              <w:t>Ngày cấp</w:t>
            </w:r>
          </w:p>
          <w:p w:rsidR="007A4547" w:rsidRPr="007C163E" w:rsidRDefault="007A4547" w:rsidP="00141D37">
            <w:pPr>
              <w:tabs>
                <w:tab w:val="left" w:pos="1892"/>
                <w:tab w:val="left" w:pos="2090"/>
              </w:tabs>
              <w:spacing w:line="279" w:lineRule="auto"/>
              <w:ind w:right="162"/>
              <w:rPr>
                <w:rFonts w:eastAsia="Courier New"/>
                <w:i/>
                <w:sz w:val="24"/>
                <w:szCs w:val="24"/>
              </w:rPr>
            </w:pPr>
            <w:r w:rsidRPr="007C163E">
              <w:rPr>
                <w:rFonts w:eastAsia="Courier New"/>
                <w:i/>
                <w:sz w:val="24"/>
                <w:szCs w:val="24"/>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141D37">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c>
                <w:tcPr>
                  <w:tcW w:w="360" w:type="dxa"/>
                  <w:shd w:val="clear" w:color="auto" w:fill="auto"/>
                </w:tcPr>
                <w:p w:rsidR="007A4547" w:rsidRPr="007C163E" w:rsidRDefault="007A4547" w:rsidP="00141D37">
                  <w:pPr>
                    <w:tabs>
                      <w:tab w:val="left" w:pos="1892"/>
                      <w:tab w:val="left" w:pos="2090"/>
                    </w:tabs>
                    <w:spacing w:line="279" w:lineRule="auto"/>
                    <w:ind w:right="162"/>
                    <w:rPr>
                      <w:rFonts w:eastAsia="Courier New"/>
                      <w:i/>
                      <w:sz w:val="24"/>
                      <w:szCs w:val="24"/>
                    </w:rPr>
                  </w:pPr>
                </w:p>
              </w:tc>
            </w:tr>
          </w:tbl>
          <w:p w:rsidR="007A4547" w:rsidRPr="007C163E" w:rsidRDefault="007A4547" w:rsidP="00141D37">
            <w:pPr>
              <w:tabs>
                <w:tab w:val="left" w:pos="1892"/>
                <w:tab w:val="left" w:pos="2090"/>
              </w:tabs>
              <w:spacing w:line="279" w:lineRule="auto"/>
              <w:ind w:right="162"/>
              <w:rPr>
                <w:rFonts w:eastAsia="Courier New"/>
                <w:i/>
                <w:sz w:val="24"/>
                <w:szCs w:val="24"/>
              </w:rPr>
            </w:pPr>
          </w:p>
        </w:tc>
        <w:tc>
          <w:tcPr>
            <w:tcW w:w="3491" w:type="dxa"/>
            <w:gridSpan w:val="2"/>
            <w:tcBorders>
              <w:top w:val="single" w:sz="4" w:space="0" w:color="auto"/>
              <w:bottom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Chức vụ/</w:t>
            </w:r>
            <w:r w:rsidRPr="007C163E">
              <w:rPr>
                <w:rFonts w:eastAsia="Courier New"/>
                <w:i/>
                <w:sz w:val="24"/>
                <w:szCs w:val="24"/>
              </w:rPr>
              <w:t>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7C163E" w:rsidRPr="007C163E" w:rsidTr="00D65170">
              <w:tc>
                <w:tcPr>
                  <w:tcW w:w="3114"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4"/>
                <w:szCs w:val="4"/>
              </w:rPr>
            </w:pPr>
          </w:p>
          <w:p w:rsidR="007A4547" w:rsidRPr="007C163E" w:rsidRDefault="007A4547" w:rsidP="00141D37">
            <w:pPr>
              <w:spacing w:line="279" w:lineRule="auto"/>
              <w:ind w:right="-18"/>
              <w:rPr>
                <w:rFonts w:eastAsia="Courier New"/>
                <w:sz w:val="24"/>
                <w:szCs w:val="24"/>
              </w:rPr>
            </w:pPr>
            <w:r w:rsidRPr="007C163E">
              <w:rPr>
                <w:rFonts w:eastAsia="Courier New"/>
                <w:sz w:val="24"/>
                <w:szCs w:val="24"/>
              </w:rPr>
              <w:t>Nơi cấp</w:t>
            </w:r>
          </w:p>
          <w:p w:rsidR="007A4547" w:rsidRPr="007C163E" w:rsidRDefault="007A4547" w:rsidP="00141D37">
            <w:pPr>
              <w:spacing w:line="279" w:lineRule="auto"/>
              <w:ind w:right="619"/>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7C163E" w:rsidRPr="007C163E" w:rsidTr="00D65170">
              <w:tc>
                <w:tcPr>
                  <w:tcW w:w="3114" w:type="dxa"/>
                  <w:shd w:val="clear" w:color="auto" w:fill="auto"/>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7C163E" w:rsidTr="00A44028">
        <w:trPr>
          <w:trHeight w:val="468"/>
        </w:trPr>
        <w:tc>
          <w:tcPr>
            <w:tcW w:w="10471" w:type="dxa"/>
            <w:gridSpan w:val="7"/>
            <w:tcBorders>
              <w:top w:val="nil"/>
              <w:bottom w:val="nil"/>
            </w:tcBorders>
            <w:shd w:val="clear" w:color="auto" w:fill="auto"/>
          </w:tcPr>
          <w:p w:rsidR="007A4547" w:rsidRPr="007C163E" w:rsidRDefault="007A4547" w:rsidP="00141D37">
            <w:pPr>
              <w:spacing w:line="279" w:lineRule="auto"/>
              <w:ind w:right="619"/>
              <w:rPr>
                <w:rFonts w:eastAsia="Courier New"/>
                <w:i/>
                <w:sz w:val="24"/>
                <w:szCs w:val="24"/>
              </w:rPr>
            </w:pPr>
            <w:r w:rsidRPr="007C163E">
              <w:rPr>
                <w:rFonts w:eastAsia="Courier New"/>
                <w:sz w:val="24"/>
                <w:szCs w:val="24"/>
              </w:rPr>
              <w:t>Địa chỉ liên hệ/</w:t>
            </w:r>
            <w:r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2"/>
            </w:tblGrid>
            <w:tr w:rsidR="007C163E" w:rsidRPr="007C163E" w:rsidTr="00D65170">
              <w:tc>
                <w:tcPr>
                  <w:tcW w:w="9102" w:type="dxa"/>
                  <w:shd w:val="clear" w:color="auto" w:fill="auto"/>
                </w:tcPr>
                <w:p w:rsidR="007A4547" w:rsidRPr="007C163E" w:rsidRDefault="007A4547" w:rsidP="00141D37">
                  <w:pPr>
                    <w:spacing w:line="279" w:lineRule="auto"/>
                    <w:ind w:right="619"/>
                    <w:rPr>
                      <w:rFonts w:eastAsia="Courier New"/>
                      <w:i/>
                      <w:sz w:val="24"/>
                      <w:szCs w:val="24"/>
                    </w:rPr>
                  </w:pPr>
                </w:p>
              </w:tc>
            </w:tr>
          </w:tbl>
          <w:p w:rsidR="007A4547" w:rsidRPr="007C163E" w:rsidRDefault="007A4547" w:rsidP="00141D37">
            <w:pPr>
              <w:spacing w:line="279" w:lineRule="auto"/>
              <w:ind w:right="619"/>
              <w:rPr>
                <w:rFonts w:eastAsia="Courier New"/>
                <w:i/>
                <w:sz w:val="24"/>
                <w:szCs w:val="24"/>
              </w:rPr>
            </w:pPr>
          </w:p>
        </w:tc>
      </w:tr>
      <w:tr w:rsidR="007C163E" w:rsidRPr="007C163E" w:rsidTr="00A44028">
        <w:trPr>
          <w:trHeight w:val="1032"/>
        </w:trPr>
        <w:tc>
          <w:tcPr>
            <w:tcW w:w="10471" w:type="dxa"/>
            <w:gridSpan w:val="7"/>
            <w:tcBorders>
              <w:top w:val="nil"/>
              <w:bottom w:val="nil"/>
            </w:tcBorders>
            <w:shd w:val="clear" w:color="auto" w:fill="auto"/>
          </w:tcPr>
          <w:p w:rsidR="007A4547" w:rsidRPr="007C163E" w:rsidRDefault="007A4547" w:rsidP="00D65170">
            <w:pPr>
              <w:ind w:right="-18"/>
              <w:jc w:val="both"/>
              <w:rPr>
                <w:i/>
                <w:sz w:val="24"/>
                <w:szCs w:val="24"/>
              </w:rPr>
            </w:pPr>
            <w:r w:rsidRPr="007C163E">
              <w:rPr>
                <w:rFonts w:eastAsia="Courier New"/>
                <w:sz w:val="24"/>
                <w:szCs w:val="24"/>
              </w:rPr>
              <w:t xml:space="preserve">Là người </w:t>
            </w:r>
            <w:r w:rsidR="00D65170" w:rsidRPr="007C163E">
              <w:rPr>
                <w:rFonts w:eastAsia="Courier New"/>
                <w:sz w:val="24"/>
                <w:szCs w:val="24"/>
              </w:rPr>
              <w:t>đại diện</w:t>
            </w:r>
            <w:r w:rsidR="00221E35" w:rsidRPr="007C163E">
              <w:rPr>
                <w:rFonts w:eastAsia="Courier New"/>
                <w:sz w:val="24"/>
                <w:szCs w:val="24"/>
              </w:rPr>
              <w:t>/người được ủy quyền</w:t>
            </w:r>
            <w:r w:rsidRPr="007C163E">
              <w:rPr>
                <w:rFonts w:eastAsia="Courier New"/>
                <w:sz w:val="24"/>
                <w:szCs w:val="24"/>
              </w:rPr>
              <w:t xml:space="preserve"> chủ tài khoản theo Giấy ủy quyền số/</w:t>
            </w:r>
            <w:r w:rsidR="00E23644" w:rsidRPr="007C163E">
              <w:rPr>
                <w:rFonts w:eastAsia="Courier New"/>
                <w:i/>
                <w:sz w:val="24"/>
                <w:szCs w:val="24"/>
              </w:rPr>
              <w:t xml:space="preserve"> Is representative/authorized person of Account Holder </w:t>
            </w:r>
            <w:r w:rsidR="00E23644" w:rsidRPr="007C163E">
              <w:rPr>
                <w:i/>
                <w:sz w:val="24"/>
                <w:szCs w:val="24"/>
              </w:rPr>
              <w:t>Under the Power of Attorney No.</w:t>
            </w:r>
          </w:p>
          <w:tbl>
            <w:tblPr>
              <w:tblStyle w:val="TableGrid"/>
              <w:tblW w:w="0" w:type="auto"/>
              <w:tblLook w:val="04A0" w:firstRow="1" w:lastRow="0" w:firstColumn="1" w:lastColumn="0" w:noHBand="0" w:noVBand="1"/>
            </w:tblPr>
            <w:tblGrid>
              <w:gridCol w:w="10094"/>
            </w:tblGrid>
            <w:tr w:rsidR="007C163E" w:rsidRPr="007C163E" w:rsidTr="00D65170">
              <w:tc>
                <w:tcPr>
                  <w:tcW w:w="10094" w:type="dxa"/>
                </w:tcPr>
                <w:p w:rsidR="007A4547" w:rsidRPr="007C163E" w:rsidRDefault="007A4547" w:rsidP="00141D37">
                  <w:pPr>
                    <w:spacing w:line="279" w:lineRule="auto"/>
                    <w:ind w:right="-18"/>
                    <w:rPr>
                      <w:rFonts w:eastAsia="Courier New"/>
                      <w:i/>
                      <w:sz w:val="24"/>
                      <w:szCs w:val="24"/>
                    </w:rPr>
                  </w:pPr>
                </w:p>
              </w:tc>
            </w:tr>
          </w:tbl>
          <w:p w:rsidR="007A4547" w:rsidRPr="007C163E" w:rsidRDefault="007A4547" w:rsidP="00141D37">
            <w:pPr>
              <w:spacing w:line="279" w:lineRule="auto"/>
              <w:ind w:right="-18"/>
              <w:rPr>
                <w:rFonts w:eastAsia="Courier New"/>
                <w:i/>
                <w:sz w:val="24"/>
                <w:szCs w:val="24"/>
              </w:rPr>
            </w:pPr>
          </w:p>
        </w:tc>
      </w:tr>
      <w:tr w:rsidR="007C163E" w:rsidRPr="0051383C" w:rsidTr="00A44028">
        <w:tc>
          <w:tcPr>
            <w:tcW w:w="10471" w:type="dxa"/>
            <w:gridSpan w:val="7"/>
            <w:tcBorders>
              <w:top w:val="single" w:sz="4" w:space="0" w:color="auto"/>
              <w:bottom w:val="single" w:sz="4" w:space="0" w:color="auto"/>
            </w:tcBorders>
            <w:shd w:val="clear" w:color="auto" w:fill="943634"/>
          </w:tcPr>
          <w:p w:rsidR="000F1FD2" w:rsidRPr="0051383C" w:rsidRDefault="000F1FD2" w:rsidP="000F1FD2">
            <w:pPr>
              <w:spacing w:line="279" w:lineRule="auto"/>
              <w:ind w:right="619"/>
              <w:rPr>
                <w:rFonts w:eastAsia="Courier New"/>
                <w:i/>
                <w:color w:val="FFFFFF" w:themeColor="background1"/>
                <w:sz w:val="24"/>
                <w:szCs w:val="24"/>
                <w:rPrChange w:id="2165" w:author="Phùng Nguyễn Minh Tâm" w:date="2018-12-21T19:00:00Z">
                  <w:rPr>
                    <w:rFonts w:eastAsia="Courier New"/>
                    <w:i/>
                    <w:color w:val="FFFFFF"/>
                    <w:sz w:val="24"/>
                    <w:szCs w:val="24"/>
                  </w:rPr>
                </w:rPrChange>
              </w:rPr>
            </w:pPr>
            <w:r w:rsidRPr="0051383C">
              <w:rPr>
                <w:rFonts w:eastAsia="Courier New"/>
                <w:b/>
                <w:color w:val="FFFFFF" w:themeColor="background1"/>
                <w:sz w:val="24"/>
                <w:szCs w:val="24"/>
                <w:rPrChange w:id="2166" w:author="Phùng Nguyễn Minh Tâm" w:date="2018-12-21T19:00:00Z">
                  <w:rPr>
                    <w:rFonts w:eastAsia="Courier New"/>
                    <w:b/>
                    <w:color w:val="FFFFFF"/>
                    <w:sz w:val="24"/>
                    <w:szCs w:val="24"/>
                  </w:rPr>
                </w:rPrChange>
              </w:rPr>
              <w:t>III. Dịch vụ đăng ký</w:t>
            </w:r>
            <w:r w:rsidR="00495045" w:rsidRPr="0051383C">
              <w:rPr>
                <w:rFonts w:eastAsia="Courier New"/>
                <w:b/>
                <w:color w:val="FFFFFF" w:themeColor="background1"/>
                <w:sz w:val="24"/>
                <w:szCs w:val="24"/>
                <w:rPrChange w:id="2167" w:author="Phùng Nguyễn Minh Tâm" w:date="2018-12-21T19:00:00Z">
                  <w:rPr>
                    <w:rFonts w:eastAsia="Courier New"/>
                    <w:b/>
                    <w:color w:val="FFFFFF"/>
                    <w:sz w:val="24"/>
                    <w:szCs w:val="24"/>
                  </w:rPr>
                </w:rPrChange>
              </w:rPr>
              <w:t>/</w:t>
            </w:r>
            <w:r w:rsidR="00495045" w:rsidRPr="0051383C">
              <w:rPr>
                <w:rFonts w:eastAsia="Courier New"/>
                <w:i/>
                <w:color w:val="FFFFFF" w:themeColor="background1"/>
                <w:sz w:val="24"/>
                <w:szCs w:val="24"/>
                <w:rPrChange w:id="2168" w:author="Phùng Nguyễn Minh Tâm" w:date="2018-12-21T19:00:00Z">
                  <w:rPr>
                    <w:rFonts w:eastAsia="Courier New"/>
                    <w:i/>
                    <w:color w:val="FFFFFF"/>
                    <w:sz w:val="24"/>
                    <w:szCs w:val="24"/>
                  </w:rPr>
                </w:rPrChange>
              </w:rPr>
              <w:t>Services to register</w:t>
            </w:r>
          </w:p>
        </w:tc>
      </w:tr>
      <w:tr w:rsidR="007C163E" w:rsidRPr="007C163E" w:rsidTr="00A44028">
        <w:tc>
          <w:tcPr>
            <w:tcW w:w="10471" w:type="dxa"/>
            <w:gridSpan w:val="7"/>
            <w:tcBorders>
              <w:top w:val="single" w:sz="4" w:space="0" w:color="auto"/>
              <w:left w:val="single" w:sz="4" w:space="0" w:color="auto"/>
              <w:bottom w:val="nil"/>
              <w:right w:val="single" w:sz="4" w:space="0" w:color="auto"/>
            </w:tcBorders>
            <w:shd w:val="clear" w:color="auto" w:fill="auto"/>
          </w:tcPr>
          <w:p w:rsidR="000F1FD2" w:rsidRPr="007C163E" w:rsidRDefault="00107E01" w:rsidP="00C64CDE">
            <w:pPr>
              <w:ind w:right="-51"/>
              <w:rPr>
                <w:rFonts w:eastAsia="Courier New"/>
                <w:b/>
                <w:sz w:val="24"/>
                <w:szCs w:val="24"/>
                <w:rPrChange w:id="2169" w:author="Phùng Nguyễn Minh Tâm" w:date="2018-12-19T17:03:00Z">
                  <w:rPr>
                    <w:rFonts w:eastAsia="Courier New"/>
                    <w:b/>
                    <w:color w:val="AA2242"/>
                    <w:sz w:val="24"/>
                    <w:szCs w:val="24"/>
                  </w:rPr>
                </w:rPrChange>
              </w:rPr>
            </w:pPr>
            <w:sdt>
              <w:sdtPr>
                <w:rPr>
                  <w:rFonts w:eastAsia="Courier New"/>
                </w:rPr>
                <w:id w:val="1218250315"/>
                <w14:checkbox>
                  <w14:checked w14:val="0"/>
                  <w14:checkedState w14:val="00FE" w14:font="Wingdings"/>
                  <w14:uncheckedState w14:val="2610" w14:font="MS Gothic"/>
                </w14:checkbox>
              </w:sdtPr>
              <w:sdtEndPr/>
              <w:sdtContent>
                <w:r w:rsidR="00EC7EE7" w:rsidRPr="007C163E">
                  <w:rPr>
                    <w:rFonts w:ascii="MS Gothic" w:eastAsia="MS Gothic" w:hAnsi="MS Gothic"/>
                    <w:rPrChange w:id="2170" w:author="Phùng Nguyễn Minh Tâm" w:date="2018-12-19T17:03:00Z">
                      <w:rPr>
                        <w:rFonts w:ascii="MS Gothic" w:eastAsia="MS Gothic" w:hAnsi="MS Gothic"/>
                        <w:color w:val="AA2242"/>
                      </w:rPr>
                    </w:rPrChange>
                  </w:rPr>
                  <w:t>☐</w:t>
                </w:r>
              </w:sdtContent>
            </w:sdt>
            <w:r w:rsidR="00EC7EE7" w:rsidRPr="007C163E">
              <w:rPr>
                <w:rFonts w:eastAsia="Courier New"/>
                <w:b/>
                <w:sz w:val="24"/>
                <w:szCs w:val="24"/>
                <w:rPrChange w:id="2171" w:author="Phùng Nguyễn Minh Tâm" w:date="2018-12-19T17:03:00Z">
                  <w:rPr>
                    <w:rFonts w:eastAsia="Courier New"/>
                    <w:b/>
                    <w:color w:val="AA2242"/>
                    <w:sz w:val="24"/>
                    <w:szCs w:val="24"/>
                  </w:rPr>
                </w:rPrChange>
              </w:rPr>
              <w:t xml:space="preserve"> </w:t>
            </w:r>
            <w:r w:rsidR="000F1FD2" w:rsidRPr="007C163E">
              <w:rPr>
                <w:rFonts w:eastAsia="Courier New"/>
                <w:b/>
                <w:sz w:val="24"/>
                <w:szCs w:val="24"/>
                <w:rPrChange w:id="2172" w:author="Phùng Nguyễn Minh Tâm" w:date="2018-12-19T17:03:00Z">
                  <w:rPr>
                    <w:rFonts w:eastAsia="Courier New"/>
                    <w:b/>
                    <w:color w:val="AA2242"/>
                    <w:sz w:val="24"/>
                    <w:szCs w:val="24"/>
                  </w:rPr>
                </w:rPrChange>
              </w:rPr>
              <w:t xml:space="preserve">Internet Banking </w:t>
            </w:r>
            <w:r w:rsidR="000F1FD2" w:rsidRPr="007C163E">
              <w:rPr>
                <w:rFonts w:eastAsia="Courier New"/>
                <w:sz w:val="24"/>
                <w:szCs w:val="24"/>
                <w:rPrChange w:id="2173" w:author="Phùng Nguyễn Minh Tâm" w:date="2018-12-19T17:03:00Z">
                  <w:rPr>
                    <w:rFonts w:eastAsia="Courier New"/>
                    <w:color w:val="AA2242"/>
                    <w:sz w:val="24"/>
                    <w:szCs w:val="24"/>
                  </w:rPr>
                </w:rPrChange>
              </w:rPr>
              <w:t xml:space="preserve">(tại </w:t>
            </w:r>
            <w:r w:rsidR="00A64013" w:rsidRPr="007C163E">
              <w:rPr>
                <w:rPrChange w:id="2174" w:author="Phùng Nguyễn Minh Tâm" w:date="2018-12-19T17:03:00Z">
                  <w:rPr>
                    <w:rStyle w:val="Hyperlink"/>
                    <w:rFonts w:eastAsia="Courier New"/>
                    <w:color w:val="AA2242"/>
                    <w:sz w:val="24"/>
                    <w:szCs w:val="24"/>
                  </w:rPr>
                </w:rPrChange>
              </w:rPr>
              <w:fldChar w:fldCharType="begin"/>
            </w:r>
            <w:r w:rsidR="00A64013" w:rsidRPr="007C163E">
              <w:instrText xml:space="preserve"> HYPERLINK "https://ibank.agribank.com.vn/ibank" </w:instrText>
            </w:r>
            <w:r w:rsidR="00A64013" w:rsidRPr="007C163E">
              <w:rPr>
                <w:rPrChange w:id="2175" w:author="Phùng Nguyễn Minh Tâm" w:date="2018-12-19T17:03:00Z">
                  <w:rPr>
                    <w:rStyle w:val="Hyperlink"/>
                    <w:rFonts w:eastAsia="Courier New"/>
                    <w:color w:val="AA2242"/>
                    <w:sz w:val="24"/>
                    <w:szCs w:val="24"/>
                  </w:rPr>
                </w:rPrChange>
              </w:rPr>
              <w:fldChar w:fldCharType="separate"/>
            </w:r>
            <w:r w:rsidR="00C64CDE" w:rsidRPr="007C163E">
              <w:rPr>
                <w:rStyle w:val="Hyperlink"/>
                <w:rFonts w:eastAsia="Courier New"/>
                <w:color w:val="auto"/>
                <w:sz w:val="24"/>
                <w:szCs w:val="24"/>
                <w:rPrChange w:id="2176" w:author="Phùng Nguyễn Minh Tâm" w:date="2018-12-19T17:03:00Z">
                  <w:rPr>
                    <w:rStyle w:val="Hyperlink"/>
                    <w:rFonts w:eastAsia="Courier New"/>
                    <w:color w:val="AA2242"/>
                    <w:sz w:val="24"/>
                    <w:szCs w:val="24"/>
                  </w:rPr>
                </w:rPrChange>
              </w:rPr>
              <w:t>https://ibank.agribank.com.vn/ibank</w:t>
            </w:r>
            <w:r w:rsidR="00A64013" w:rsidRPr="007C163E">
              <w:rPr>
                <w:rStyle w:val="Hyperlink"/>
                <w:rFonts w:eastAsia="Courier New"/>
                <w:color w:val="auto"/>
                <w:sz w:val="24"/>
                <w:szCs w:val="24"/>
                <w:rPrChange w:id="2177" w:author="Phùng Nguyễn Minh Tâm" w:date="2018-12-19T17:03:00Z">
                  <w:rPr>
                    <w:rStyle w:val="Hyperlink"/>
                    <w:rFonts w:eastAsia="Courier New"/>
                    <w:color w:val="AA2242"/>
                    <w:sz w:val="24"/>
                    <w:szCs w:val="24"/>
                  </w:rPr>
                </w:rPrChange>
              </w:rPr>
              <w:fldChar w:fldCharType="end"/>
            </w:r>
            <w:r w:rsidR="00C64CDE" w:rsidRPr="007C163E">
              <w:rPr>
                <w:rFonts w:eastAsia="Courier New"/>
                <w:sz w:val="24"/>
                <w:szCs w:val="24"/>
                <w:rPrChange w:id="2178" w:author="Phùng Nguyễn Minh Tâm" w:date="2018-12-19T17:03:00Z">
                  <w:rPr>
                    <w:rFonts w:eastAsia="Courier New"/>
                    <w:color w:val="AA2242"/>
                    <w:sz w:val="24"/>
                    <w:szCs w:val="24"/>
                  </w:rPr>
                </w:rPrChange>
              </w:rPr>
              <w:t xml:space="preserve"> </w:t>
            </w:r>
            <w:r w:rsidR="00C64CDE" w:rsidRPr="007C163E">
              <w:rPr>
                <w:rFonts w:eastAsia="Courier New"/>
                <w:i/>
                <w:sz w:val="24"/>
                <w:szCs w:val="24"/>
                <w:rPrChange w:id="2179" w:author="Phùng Nguyễn Minh Tâm" w:date="2018-12-19T17:03:00Z">
                  <w:rPr>
                    <w:rFonts w:eastAsia="Courier New"/>
                    <w:i/>
                    <w:color w:val="AA2242"/>
                    <w:sz w:val="24"/>
                    <w:szCs w:val="24"/>
                  </w:rPr>
                </w:rPrChange>
              </w:rPr>
              <w:t xml:space="preserve">/at </w:t>
            </w:r>
            <w:r w:rsidR="00A64013" w:rsidRPr="007C163E">
              <w:rPr>
                <w:rPrChange w:id="2180" w:author="Phùng Nguyễn Minh Tâm" w:date="2018-12-19T17:03:00Z">
                  <w:rPr>
                    <w:rStyle w:val="Hyperlink"/>
                    <w:rFonts w:eastAsia="Courier New"/>
                    <w:i/>
                    <w:color w:val="AA2242"/>
                    <w:sz w:val="24"/>
                    <w:szCs w:val="24"/>
                  </w:rPr>
                </w:rPrChange>
              </w:rPr>
              <w:fldChar w:fldCharType="begin"/>
            </w:r>
            <w:r w:rsidR="00A64013" w:rsidRPr="007C163E">
              <w:instrText xml:space="preserve"> HYPERLINK "https://ibank.agribank.com.vn/ibank" </w:instrText>
            </w:r>
            <w:r w:rsidR="00A64013" w:rsidRPr="007C163E">
              <w:rPr>
                <w:rPrChange w:id="2181" w:author="Phùng Nguyễn Minh Tâm" w:date="2018-12-19T17:03:00Z">
                  <w:rPr>
                    <w:rStyle w:val="Hyperlink"/>
                    <w:rFonts w:eastAsia="Courier New"/>
                    <w:i/>
                    <w:color w:val="AA2242"/>
                    <w:sz w:val="24"/>
                    <w:szCs w:val="24"/>
                  </w:rPr>
                </w:rPrChange>
              </w:rPr>
              <w:fldChar w:fldCharType="separate"/>
            </w:r>
            <w:r w:rsidR="00C64CDE" w:rsidRPr="007C163E">
              <w:rPr>
                <w:rStyle w:val="Hyperlink"/>
                <w:rFonts w:eastAsia="Courier New"/>
                <w:i/>
                <w:color w:val="auto"/>
                <w:sz w:val="24"/>
                <w:szCs w:val="24"/>
                <w:rPrChange w:id="2182" w:author="Phùng Nguyễn Minh Tâm" w:date="2018-12-19T17:03:00Z">
                  <w:rPr>
                    <w:rStyle w:val="Hyperlink"/>
                    <w:rFonts w:eastAsia="Courier New"/>
                    <w:i/>
                    <w:color w:val="AA2242"/>
                    <w:sz w:val="24"/>
                    <w:szCs w:val="24"/>
                  </w:rPr>
                </w:rPrChange>
              </w:rPr>
              <w:t>https://ibank.agribank.com.vn/ibank</w:t>
            </w:r>
            <w:r w:rsidR="00A64013" w:rsidRPr="007C163E">
              <w:rPr>
                <w:rStyle w:val="Hyperlink"/>
                <w:rFonts w:eastAsia="Courier New"/>
                <w:i/>
                <w:color w:val="auto"/>
                <w:sz w:val="24"/>
                <w:szCs w:val="24"/>
                <w:rPrChange w:id="2183" w:author="Phùng Nguyễn Minh Tâm" w:date="2018-12-19T17:03:00Z">
                  <w:rPr>
                    <w:rStyle w:val="Hyperlink"/>
                    <w:rFonts w:eastAsia="Courier New"/>
                    <w:i/>
                    <w:color w:val="AA2242"/>
                    <w:sz w:val="24"/>
                    <w:szCs w:val="24"/>
                  </w:rPr>
                </w:rPrChange>
              </w:rPr>
              <w:fldChar w:fldCharType="end"/>
            </w:r>
            <w:r w:rsidR="000F1FD2" w:rsidRPr="007C163E">
              <w:rPr>
                <w:rFonts w:eastAsia="Courier New"/>
                <w:sz w:val="24"/>
                <w:szCs w:val="24"/>
                <w:rPrChange w:id="2184" w:author="Phùng Nguyễn Minh Tâm" w:date="2018-12-19T17:03:00Z">
                  <w:rPr>
                    <w:rFonts w:eastAsia="Courier New"/>
                    <w:color w:val="AA2242"/>
                    <w:sz w:val="24"/>
                    <w:szCs w:val="24"/>
                  </w:rPr>
                </w:rPrChange>
              </w:rPr>
              <w:t>)</w:t>
            </w:r>
          </w:p>
        </w:tc>
      </w:tr>
      <w:tr w:rsidR="007C163E" w:rsidRPr="007C163E" w:rsidTr="00A44028">
        <w:trPr>
          <w:trHeight w:val="932"/>
        </w:trPr>
        <w:tc>
          <w:tcPr>
            <w:tcW w:w="5235" w:type="dxa"/>
            <w:gridSpan w:val="3"/>
            <w:tcBorders>
              <w:top w:val="nil"/>
              <w:left w:val="single" w:sz="4" w:space="0" w:color="auto"/>
              <w:bottom w:val="nil"/>
              <w:right w:val="nil"/>
            </w:tcBorders>
            <w:shd w:val="clear" w:color="auto" w:fill="auto"/>
          </w:tcPr>
          <w:p w:rsidR="00BF41CC" w:rsidRPr="007C163E" w:rsidRDefault="0080737F" w:rsidP="00653533">
            <w:pPr>
              <w:pStyle w:val="ListParagraph"/>
              <w:numPr>
                <w:ilvl w:val="1"/>
                <w:numId w:val="94"/>
              </w:numPr>
              <w:spacing w:line="279" w:lineRule="auto"/>
              <w:ind w:left="0" w:right="58" w:firstLine="0"/>
              <w:rPr>
                <w:rFonts w:eastAsia="Courier New"/>
                <w:i/>
              </w:rPr>
            </w:pPr>
            <w:r w:rsidRPr="007C163E">
              <w:rPr>
                <w:rFonts w:eastAsia="Courier New"/>
                <w:b/>
                <w:noProof/>
                <w:rPrChange w:id="2185" w:author="Phùng Nguyễn Minh Tâm" w:date="2018-12-19T17:03:00Z">
                  <w:rPr>
                    <w:rFonts w:eastAsia="Courier New"/>
                    <w:b/>
                    <w:noProof/>
                    <w:sz w:val="20"/>
                    <w:szCs w:val="20"/>
                  </w:rPr>
                </w:rPrChange>
              </w:rPr>
              <w:t>Tài khoản mặc đị</w:t>
            </w:r>
            <w:r w:rsidR="00A44028" w:rsidRPr="007C163E">
              <w:rPr>
                <w:rFonts w:eastAsia="Courier New"/>
                <w:b/>
                <w:noProof/>
                <w:rPrChange w:id="2186" w:author="Phùng Nguyễn Minh Tâm" w:date="2018-12-19T17:03:00Z">
                  <w:rPr>
                    <w:rFonts w:eastAsia="Courier New"/>
                    <w:b/>
                    <w:noProof/>
                    <w:sz w:val="20"/>
                    <w:szCs w:val="20"/>
                  </w:rPr>
                </w:rPrChange>
              </w:rPr>
              <w:t>nh/</w:t>
            </w:r>
            <w:r w:rsidR="00BF41CC" w:rsidRPr="007C163E">
              <w:rPr>
                <w:rFonts w:eastAsia="Courier New"/>
                <w:i/>
                <w:noProof/>
                <w:rPrChange w:id="2187" w:author="Phùng Nguyễn Minh Tâm" w:date="2018-12-19T17:03:00Z">
                  <w:rPr>
                    <w:rFonts w:eastAsia="Courier New"/>
                    <w:i/>
                    <w:noProof/>
                    <w:sz w:val="20"/>
                    <w:szCs w:val="20"/>
                  </w:rPr>
                </w:rPrChange>
              </w:rPr>
              <w:t>Default account</w:t>
            </w:r>
          </w:p>
          <w:tbl>
            <w:tblPr>
              <w:tblStyle w:val="TableGrid"/>
              <w:tblW w:w="0" w:type="auto"/>
              <w:tblLook w:val="04A0" w:firstRow="1" w:lastRow="0" w:firstColumn="1" w:lastColumn="0" w:noHBand="0" w:noVBand="1"/>
            </w:tblPr>
            <w:tblGrid>
              <w:gridCol w:w="3007"/>
            </w:tblGrid>
            <w:tr w:rsidR="007C163E" w:rsidRPr="007C163E" w:rsidTr="000F1FD2">
              <w:tc>
                <w:tcPr>
                  <w:tcW w:w="3007" w:type="dxa"/>
                </w:tcPr>
                <w:p w:rsidR="0080737F" w:rsidRPr="007C163E" w:rsidRDefault="0080737F" w:rsidP="000F1FD2">
                  <w:pPr>
                    <w:spacing w:line="279" w:lineRule="auto"/>
                    <w:ind w:right="619"/>
                    <w:rPr>
                      <w:rFonts w:eastAsia="Courier New"/>
                      <w:sz w:val="24"/>
                      <w:szCs w:val="24"/>
                    </w:rPr>
                  </w:pPr>
                </w:p>
              </w:tc>
            </w:tr>
          </w:tbl>
          <w:p w:rsidR="0080737F" w:rsidRPr="007C163E" w:rsidRDefault="0080737F" w:rsidP="000F1FD2">
            <w:pPr>
              <w:ind w:right="-51"/>
              <w:rPr>
                <w:rFonts w:eastAsia="Courier New"/>
                <w:b/>
                <w:sz w:val="24"/>
                <w:szCs w:val="24"/>
              </w:rPr>
            </w:pPr>
          </w:p>
        </w:tc>
        <w:tc>
          <w:tcPr>
            <w:tcW w:w="5236" w:type="dxa"/>
            <w:gridSpan w:val="4"/>
            <w:tcBorders>
              <w:top w:val="nil"/>
              <w:left w:val="nil"/>
              <w:bottom w:val="nil"/>
              <w:right w:val="single" w:sz="4" w:space="0" w:color="auto"/>
            </w:tcBorders>
            <w:shd w:val="clear" w:color="auto" w:fill="auto"/>
          </w:tcPr>
          <w:p w:rsidR="0080737F" w:rsidRPr="007C163E" w:rsidRDefault="0080737F" w:rsidP="00653533">
            <w:pPr>
              <w:pStyle w:val="ListParagraph"/>
              <w:numPr>
                <w:ilvl w:val="1"/>
                <w:numId w:val="94"/>
              </w:numPr>
              <w:spacing w:line="279" w:lineRule="auto"/>
              <w:ind w:left="0" w:right="58" w:firstLine="0"/>
              <w:rPr>
                <w:rFonts w:eastAsia="Courier New"/>
                <w:i/>
                <w:noProof/>
              </w:rPr>
            </w:pPr>
            <w:r w:rsidRPr="007C163E">
              <w:rPr>
                <w:rFonts w:eastAsia="Courier New"/>
                <w:b/>
                <w:noProof/>
                <w:rPrChange w:id="2188" w:author="Phùng Nguyễn Minh Tâm" w:date="2018-12-19T17:03:00Z">
                  <w:rPr>
                    <w:rFonts w:eastAsia="Courier New"/>
                    <w:b/>
                    <w:noProof/>
                    <w:sz w:val="20"/>
                    <w:szCs w:val="20"/>
                  </w:rPr>
                </w:rPrChange>
              </w:rPr>
              <w:t>Tài khoản sử dụng</w:t>
            </w:r>
            <w:r w:rsidR="00BF41CC" w:rsidRPr="007C163E">
              <w:rPr>
                <w:rFonts w:eastAsia="Courier New"/>
                <w:b/>
                <w:noProof/>
                <w:rPrChange w:id="2189" w:author="Phùng Nguyễn Minh Tâm" w:date="2018-12-19T17:03:00Z">
                  <w:rPr>
                    <w:rFonts w:eastAsia="Courier New"/>
                    <w:b/>
                    <w:noProof/>
                    <w:sz w:val="20"/>
                    <w:szCs w:val="20"/>
                  </w:rPr>
                </w:rPrChange>
              </w:rPr>
              <w:t>/</w:t>
            </w:r>
            <w:r w:rsidR="00BF41CC" w:rsidRPr="007C163E">
              <w:rPr>
                <w:rFonts w:eastAsia="Courier New"/>
                <w:i/>
                <w:noProof/>
                <w:rPrChange w:id="2190" w:author="Phùng Nguyễn Minh Tâm" w:date="2018-12-19T17:03:00Z">
                  <w:rPr>
                    <w:rFonts w:eastAsia="Courier New"/>
                    <w:i/>
                    <w:noProof/>
                    <w:sz w:val="20"/>
                    <w:szCs w:val="20"/>
                  </w:rPr>
                </w:rPrChange>
              </w:rPr>
              <w:t>Using account</w:t>
            </w:r>
          </w:p>
          <w:tbl>
            <w:tblPr>
              <w:tblStyle w:val="TableGrid"/>
              <w:tblW w:w="0" w:type="auto"/>
              <w:tblLook w:val="04A0" w:firstRow="1" w:lastRow="0" w:firstColumn="1" w:lastColumn="0" w:noHBand="0" w:noVBand="1"/>
            </w:tblPr>
            <w:tblGrid>
              <w:gridCol w:w="2500"/>
              <w:gridCol w:w="2501"/>
            </w:tblGrid>
            <w:tr w:rsidR="007C163E" w:rsidRPr="007C163E" w:rsidTr="00D23052">
              <w:tc>
                <w:tcPr>
                  <w:tcW w:w="2500"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c>
                <w:tcPr>
                  <w:tcW w:w="2501"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r>
            <w:tr w:rsidR="007C163E" w:rsidRPr="007C163E" w:rsidTr="00D23052">
              <w:tc>
                <w:tcPr>
                  <w:tcW w:w="2500"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c>
                <w:tcPr>
                  <w:tcW w:w="2501"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r>
            <w:tr w:rsidR="007C163E" w:rsidRPr="007C163E" w:rsidTr="00D23052">
              <w:tc>
                <w:tcPr>
                  <w:tcW w:w="2500"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c>
                <w:tcPr>
                  <w:tcW w:w="2501" w:type="dxa"/>
                </w:tcPr>
                <w:p w:rsidR="0080737F" w:rsidRPr="007C163E" w:rsidRDefault="0080737F" w:rsidP="00653533">
                  <w:pPr>
                    <w:pStyle w:val="ListParagraph"/>
                    <w:numPr>
                      <w:ilvl w:val="0"/>
                      <w:numId w:val="90"/>
                    </w:numPr>
                    <w:spacing w:line="279" w:lineRule="auto"/>
                    <w:ind w:right="619" w:hanging="669"/>
                    <w:rPr>
                      <w:rFonts w:eastAsia="Courier New"/>
                      <w:noProof/>
                    </w:rPr>
                  </w:pPr>
                </w:p>
              </w:tc>
            </w:tr>
          </w:tbl>
          <w:p w:rsidR="0080737F" w:rsidRPr="007C163E" w:rsidRDefault="0080737F" w:rsidP="000F1FD2">
            <w:pPr>
              <w:ind w:right="-51"/>
              <w:rPr>
                <w:rFonts w:eastAsia="Courier New"/>
                <w:b/>
                <w:sz w:val="24"/>
                <w:szCs w:val="24"/>
              </w:rPr>
            </w:pPr>
          </w:p>
        </w:tc>
      </w:tr>
      <w:tr w:rsidR="007C163E" w:rsidRPr="007C163E" w:rsidTr="00D23052">
        <w:trPr>
          <w:trHeight w:val="562"/>
        </w:trPr>
        <w:tc>
          <w:tcPr>
            <w:tcW w:w="5235" w:type="dxa"/>
            <w:gridSpan w:val="3"/>
            <w:tcBorders>
              <w:top w:val="nil"/>
              <w:left w:val="single" w:sz="4" w:space="0" w:color="auto"/>
              <w:bottom w:val="nil"/>
              <w:right w:val="nil"/>
            </w:tcBorders>
            <w:shd w:val="clear" w:color="auto" w:fill="auto"/>
          </w:tcPr>
          <w:p w:rsidR="00A44028" w:rsidRPr="007C163E" w:rsidRDefault="00A44028" w:rsidP="00653533">
            <w:pPr>
              <w:pStyle w:val="ListParagraph"/>
              <w:numPr>
                <w:ilvl w:val="1"/>
                <w:numId w:val="94"/>
              </w:numPr>
              <w:spacing w:before="120" w:line="278" w:lineRule="auto"/>
              <w:ind w:left="0" w:right="57" w:firstLine="0"/>
              <w:rPr>
                <w:rFonts w:eastAsia="Courier New"/>
                <w:b/>
                <w:noProof/>
                <w:rPrChange w:id="2191" w:author="Phùng Nguyễn Minh Tâm" w:date="2018-12-19T17:03:00Z">
                  <w:rPr>
                    <w:rFonts w:eastAsia="Courier New"/>
                    <w:b/>
                    <w:noProof/>
                    <w:color w:val="FF0000"/>
                  </w:rPr>
                </w:rPrChange>
              </w:rPr>
            </w:pPr>
            <w:r w:rsidRPr="007C163E">
              <w:rPr>
                <w:rFonts w:eastAsia="Courier New"/>
                <w:b/>
                <w:noProof/>
                <w:rPrChange w:id="2192" w:author="Phùng Nguyễn Minh Tâm" w:date="2018-12-19T17:03:00Z">
                  <w:rPr>
                    <w:rFonts w:eastAsia="Courier New"/>
                    <w:b/>
                    <w:noProof/>
                    <w:color w:val="FF0000"/>
                    <w:sz w:val="20"/>
                    <w:szCs w:val="20"/>
                  </w:rPr>
                </w:rPrChange>
              </w:rPr>
              <w:t>Thông tin người sử dụng/</w:t>
            </w:r>
            <w:r w:rsidRPr="007C163E">
              <w:rPr>
                <w:rFonts w:eastAsia="Courier New"/>
                <w:i/>
                <w:noProof/>
                <w:rPrChange w:id="2193" w:author="Phùng Nguyễn Minh Tâm" w:date="2018-12-19T17:03:00Z">
                  <w:rPr>
                    <w:rFonts w:eastAsia="Courier New"/>
                    <w:i/>
                    <w:noProof/>
                    <w:color w:val="FF0000"/>
                    <w:sz w:val="20"/>
                    <w:szCs w:val="20"/>
                  </w:rPr>
                </w:rPrChange>
              </w:rPr>
              <w:t>User information</w:t>
            </w:r>
            <w:r w:rsidRPr="007C163E">
              <w:rPr>
                <w:rFonts w:eastAsia="Courier New"/>
                <w:noProof/>
                <w:rPrChange w:id="2194" w:author="Phùng Nguyễn Minh Tâm" w:date="2018-12-19T17:03:00Z">
                  <w:rPr>
                    <w:rFonts w:eastAsia="Courier New"/>
                    <w:noProof/>
                    <w:color w:val="FF0000"/>
                    <w:sz w:val="20"/>
                    <w:szCs w:val="20"/>
                  </w:rPr>
                </w:rPrChange>
              </w:rPr>
              <w:t>:</w:t>
            </w:r>
          </w:p>
        </w:tc>
        <w:tc>
          <w:tcPr>
            <w:tcW w:w="5236" w:type="dxa"/>
            <w:gridSpan w:val="4"/>
            <w:tcBorders>
              <w:top w:val="nil"/>
              <w:left w:val="nil"/>
              <w:bottom w:val="nil"/>
              <w:right w:val="single" w:sz="4" w:space="0" w:color="auto"/>
            </w:tcBorders>
            <w:shd w:val="clear" w:color="auto" w:fill="auto"/>
          </w:tcPr>
          <w:p w:rsidR="00A44028" w:rsidRPr="007C163E" w:rsidRDefault="00D23052" w:rsidP="00A44028">
            <w:pPr>
              <w:spacing w:before="120" w:line="278" w:lineRule="auto"/>
              <w:ind w:right="618"/>
              <w:rPr>
                <w:rFonts w:eastAsia="Courier New"/>
                <w:i/>
                <w:noProof/>
                <w:sz w:val="24"/>
                <w:szCs w:val="24"/>
                <w:rPrChange w:id="2195" w:author="Phùng Nguyễn Minh Tâm" w:date="2018-12-19T17:03:00Z">
                  <w:rPr>
                    <w:rFonts w:eastAsia="Courier New"/>
                    <w:i/>
                    <w:noProof/>
                    <w:color w:val="FF0000"/>
                    <w:sz w:val="24"/>
                    <w:szCs w:val="24"/>
                  </w:rPr>
                </w:rPrChange>
              </w:rPr>
            </w:pPr>
            <w:r w:rsidRPr="007C163E">
              <w:rPr>
                <w:rFonts w:eastAsia="Courier New"/>
                <w:b/>
                <w:noProof/>
                <w:sz w:val="24"/>
                <w:szCs w:val="24"/>
                <w:rPrChange w:id="2196">
                  <w:rPr>
                    <w:rFonts w:eastAsia="Courier New"/>
                    <w:b/>
                    <w:noProof/>
                    <w:color w:val="FF0000"/>
                    <w:sz w:val="24"/>
                    <w:szCs w:val="24"/>
                  </w:rPr>
                </w:rPrChange>
              </w:rPr>
              <mc:AlternateContent>
                <mc:Choice Requires="wps">
                  <w:drawing>
                    <wp:anchor distT="0" distB="0" distL="114300" distR="114300" simplePos="0" relativeHeight="251998720" behindDoc="0" locked="0" layoutInCell="1" allowOverlap="1" wp14:anchorId="6DC721FD" wp14:editId="0B6FCBB1">
                      <wp:simplePos x="0" y="0"/>
                      <wp:positionH relativeFrom="column">
                        <wp:posOffset>2322061</wp:posOffset>
                      </wp:positionH>
                      <wp:positionV relativeFrom="paragraph">
                        <wp:posOffset>70719</wp:posOffset>
                      </wp:positionV>
                      <wp:extent cx="838468" cy="225188"/>
                      <wp:effectExtent l="0" t="0" r="19050" b="22860"/>
                      <wp:wrapNone/>
                      <wp:docPr id="63" name="Text Box 63"/>
                      <wp:cNvGraphicFramePr/>
                      <a:graphic xmlns:a="http://schemas.openxmlformats.org/drawingml/2006/main">
                        <a:graphicData uri="http://schemas.microsoft.com/office/word/2010/wordprocessingShape">
                          <wps:wsp>
                            <wps:cNvSpPr txBox="1"/>
                            <wps:spPr>
                              <a:xfrm>
                                <a:off x="0" y="0"/>
                                <a:ext cx="838468" cy="2251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44" type="#_x0000_t202" style="position:absolute;margin-left:182.85pt;margin-top:5.55pt;width:66pt;height:17.75pt;z-index:25199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" fillcolor="white [3201]" strokeweight=".5pt">
                      <v:textbox>
                        <w:txbxContent>
                          <w:p w:rsidR="00DB0509" w:rsidRDefault="00DB0509"/>
                        </w:txbxContent>
                      </v:textbox>
                    </v:shape>
                  </w:pict>
                </mc:Fallback>
              </mc:AlternateContent>
            </w:r>
            <w:r w:rsidR="00A44028" w:rsidRPr="007C163E">
              <w:rPr>
                <w:rFonts w:eastAsia="Courier New"/>
                <w:b/>
                <w:noProof/>
                <w:sz w:val="24"/>
                <w:szCs w:val="24"/>
                <w:rPrChange w:id="2197" w:author="Phùng Nguyễn Minh Tâm" w:date="2018-12-19T17:03:00Z">
                  <w:rPr>
                    <w:rFonts w:eastAsia="Courier New"/>
                    <w:b/>
                    <w:noProof/>
                    <w:color w:val="FF0000"/>
                    <w:sz w:val="24"/>
                    <w:szCs w:val="24"/>
                  </w:rPr>
                </w:rPrChange>
              </w:rPr>
              <w:t>Số người sử dụng/</w:t>
            </w:r>
            <w:r w:rsidR="00A44028" w:rsidRPr="007C163E">
              <w:rPr>
                <w:rFonts w:eastAsia="Courier New"/>
                <w:i/>
                <w:noProof/>
                <w:sz w:val="24"/>
                <w:szCs w:val="24"/>
                <w:rPrChange w:id="2198" w:author="Phùng Nguyễn Minh Tâm" w:date="2018-12-19T17:03:00Z">
                  <w:rPr>
                    <w:rFonts w:eastAsia="Courier New"/>
                    <w:i/>
                    <w:noProof/>
                    <w:color w:val="FF0000"/>
                    <w:sz w:val="24"/>
                    <w:szCs w:val="24"/>
                  </w:rPr>
                </w:rPrChange>
              </w:rPr>
              <w:t>Number of users</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7C163E" w:rsidRDefault="00A44028" w:rsidP="00C7317D">
            <w:pPr>
              <w:tabs>
                <w:tab w:val="left" w:pos="6510"/>
              </w:tabs>
              <w:rPr>
                <w:rFonts w:eastAsia="Courier New"/>
                <w:sz w:val="24"/>
                <w:szCs w:val="24"/>
                <w:rPrChange w:id="2199" w:author="Phùng Nguyễn Minh Tâm" w:date="2018-12-19T17:03:00Z">
                  <w:rPr>
                    <w:rFonts w:eastAsia="Courier New"/>
                    <w:color w:val="FF0000"/>
                    <w:sz w:val="24"/>
                    <w:szCs w:val="24"/>
                  </w:rPr>
                </w:rPrChange>
              </w:rPr>
            </w:pPr>
            <w:r w:rsidRPr="007C163E">
              <w:rPr>
                <w:rFonts w:eastAsia="Courier New"/>
                <w:position w:val="1"/>
                <w:sz w:val="24"/>
                <w:szCs w:val="24"/>
                <w:rPrChange w:id="2200" w:author="Phùng Nguyễn Minh Tâm" w:date="2018-12-19T17:03:00Z">
                  <w:rPr>
                    <w:rFonts w:eastAsia="Courier New"/>
                    <w:color w:val="FF0000"/>
                    <w:position w:val="1"/>
                    <w:sz w:val="24"/>
                    <w:szCs w:val="24"/>
                  </w:rPr>
                </w:rPrChange>
              </w:rPr>
              <w:t>Họ và tên/</w:t>
            </w:r>
            <w:r w:rsidRPr="007C163E">
              <w:rPr>
                <w:rFonts w:eastAsia="Courier New"/>
                <w:i/>
                <w:position w:val="1"/>
                <w:sz w:val="24"/>
                <w:szCs w:val="24"/>
                <w:rPrChange w:id="2201" w:author="Phùng Nguyễn Minh Tâm" w:date="2018-12-19T17:03:00Z">
                  <w:rPr>
                    <w:rFonts w:eastAsia="Courier New"/>
                    <w:i/>
                    <w:color w:val="FF0000"/>
                    <w:position w:val="1"/>
                    <w:sz w:val="24"/>
                    <w:szCs w:val="24"/>
                  </w:rPr>
                </w:rPrChange>
              </w:rPr>
              <w:t>Fullname</w:t>
            </w:r>
            <w:r w:rsidRPr="007C163E">
              <w:rPr>
                <w:rFonts w:eastAsia="Courier New"/>
                <w:position w:val="1"/>
                <w:sz w:val="24"/>
                <w:szCs w:val="24"/>
                <w:rPrChange w:id="2202" w:author="Phùng Nguyễn Minh Tâm" w:date="2018-12-19T17:03:00Z">
                  <w:rPr>
                    <w:rFonts w:eastAsia="Courier New"/>
                    <w:color w:val="FF0000"/>
                    <w:position w:val="1"/>
                    <w:sz w:val="24"/>
                    <w:szCs w:val="24"/>
                  </w:rPr>
                </w:rPrChange>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7C163E" w:rsidRDefault="00A44028" w:rsidP="00C7317D">
            <w:pPr>
              <w:tabs>
                <w:tab w:val="left" w:pos="6510"/>
              </w:tabs>
              <w:rPr>
                <w:rFonts w:eastAsia="Courier New"/>
                <w:sz w:val="24"/>
                <w:szCs w:val="24"/>
                <w:rPrChange w:id="2203" w:author="Phùng Nguyễn Minh Tâm" w:date="2018-12-19T17:03:00Z">
                  <w:rPr>
                    <w:rFonts w:eastAsia="Courier New"/>
                    <w:color w:val="FF0000"/>
                    <w:sz w:val="24"/>
                    <w:szCs w:val="24"/>
                  </w:rPr>
                </w:rPrChange>
              </w:rPr>
            </w:pPr>
            <w:r w:rsidRPr="007C163E">
              <w:rPr>
                <w:rFonts w:eastAsia="Courier New"/>
                <w:position w:val="1"/>
                <w:sz w:val="24"/>
                <w:szCs w:val="24"/>
                <w:rPrChange w:id="2204" w:author="Phùng Nguyễn Minh Tâm" w:date="2018-12-19T17:03:00Z">
                  <w:rPr>
                    <w:rFonts w:eastAsia="Courier New"/>
                    <w:color w:val="FF0000"/>
                    <w:position w:val="1"/>
                    <w:sz w:val="24"/>
                    <w:szCs w:val="24"/>
                  </w:rPr>
                </w:rPrChange>
              </w:rPr>
              <w:t>Họ và tên/</w:t>
            </w:r>
            <w:r w:rsidRPr="007C163E">
              <w:rPr>
                <w:rFonts w:eastAsia="Courier New"/>
                <w:i/>
                <w:position w:val="1"/>
                <w:sz w:val="24"/>
                <w:szCs w:val="24"/>
                <w:rPrChange w:id="2205" w:author="Phùng Nguyễn Minh Tâm" w:date="2018-12-19T17:03:00Z">
                  <w:rPr>
                    <w:rFonts w:eastAsia="Courier New"/>
                    <w:i/>
                    <w:color w:val="FF0000"/>
                    <w:position w:val="1"/>
                    <w:sz w:val="24"/>
                    <w:szCs w:val="24"/>
                  </w:rPr>
                </w:rPrChange>
              </w:rPr>
              <w:t>Fullname</w:t>
            </w:r>
            <w:r w:rsidRPr="007C163E">
              <w:rPr>
                <w:rFonts w:eastAsia="Courier New"/>
                <w:position w:val="1"/>
                <w:sz w:val="24"/>
                <w:szCs w:val="24"/>
                <w:rPrChange w:id="2206" w:author="Phùng Nguyễn Minh Tâm" w:date="2018-12-19T17:03:00Z">
                  <w:rPr>
                    <w:rFonts w:eastAsia="Courier New"/>
                    <w:color w:val="FF0000"/>
                    <w:position w:val="1"/>
                    <w:sz w:val="24"/>
                    <w:szCs w:val="24"/>
                  </w:rPr>
                </w:rPrChange>
              </w:rPr>
              <w:t>:</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7C163E" w:rsidRDefault="00A44028" w:rsidP="00C7317D">
            <w:pPr>
              <w:tabs>
                <w:tab w:val="left" w:pos="6510"/>
              </w:tabs>
              <w:rPr>
                <w:rFonts w:eastAsia="Courier New"/>
                <w:position w:val="1"/>
                <w:sz w:val="24"/>
                <w:szCs w:val="24"/>
                <w:rPrChange w:id="2207" w:author="Phùng Nguyễn Minh Tâm" w:date="2018-12-19T17:03:00Z">
                  <w:rPr>
                    <w:rFonts w:eastAsia="Courier New"/>
                    <w:color w:val="FF0000"/>
                    <w:position w:val="1"/>
                    <w:sz w:val="24"/>
                    <w:szCs w:val="24"/>
                  </w:rPr>
                </w:rPrChange>
              </w:rPr>
            </w:pPr>
            <w:r w:rsidRPr="007C163E">
              <w:rPr>
                <w:rFonts w:eastAsia="Courier New"/>
                <w:position w:val="1"/>
                <w:sz w:val="24"/>
                <w:szCs w:val="24"/>
                <w:rPrChange w:id="2208" w:author="Phùng Nguyễn Minh Tâm" w:date="2018-12-19T17:03:00Z">
                  <w:rPr>
                    <w:rFonts w:eastAsia="Courier New"/>
                    <w:color w:val="FF0000"/>
                    <w:position w:val="1"/>
                    <w:sz w:val="24"/>
                    <w:szCs w:val="24"/>
                  </w:rPr>
                </w:rPrChange>
              </w:rPr>
              <w:t>Số CMND/ Hộ chiếu/</w:t>
            </w:r>
            <w:r w:rsidRPr="007C163E">
              <w:rPr>
                <w:rFonts w:eastAsia="Courier New"/>
                <w:i/>
                <w:position w:val="1"/>
                <w:sz w:val="24"/>
                <w:szCs w:val="24"/>
                <w:rPrChange w:id="2209" w:author="Phùng Nguyễn Minh Tâm" w:date="2018-12-19T17:03:00Z">
                  <w:rPr>
                    <w:rFonts w:eastAsia="Courier New"/>
                    <w:i/>
                    <w:color w:val="FF0000"/>
                    <w:position w:val="1"/>
                    <w:sz w:val="24"/>
                    <w:szCs w:val="24"/>
                  </w:rPr>
                </w:rPrChange>
              </w:rPr>
              <w:t>ID/PP No.</w:t>
            </w:r>
            <w:r w:rsidRPr="007C163E">
              <w:rPr>
                <w:rFonts w:eastAsia="Courier New"/>
                <w:position w:val="1"/>
                <w:sz w:val="24"/>
                <w:szCs w:val="24"/>
                <w:rPrChange w:id="2210" w:author="Phùng Nguyễn Minh Tâm" w:date="2018-12-19T17:03:00Z">
                  <w:rPr>
                    <w:rFonts w:eastAsia="Courier New"/>
                    <w:color w:val="FF0000"/>
                    <w:position w:val="1"/>
                    <w:sz w:val="24"/>
                    <w:szCs w:val="24"/>
                  </w:rPr>
                </w:rPrChange>
              </w:rPr>
              <w:t>:</w:t>
            </w:r>
          </w:p>
          <w:p w:rsidR="00A44028" w:rsidRPr="007C163E" w:rsidRDefault="00A44028" w:rsidP="00C7317D">
            <w:pPr>
              <w:tabs>
                <w:tab w:val="left" w:pos="6510"/>
              </w:tabs>
              <w:rPr>
                <w:rFonts w:eastAsia="Courier New"/>
                <w:position w:val="1"/>
                <w:sz w:val="24"/>
                <w:szCs w:val="24"/>
                <w:rPrChange w:id="2211" w:author="Phùng Nguyễn Minh Tâm" w:date="2018-12-19T17:03:00Z">
                  <w:rPr>
                    <w:rFonts w:eastAsia="Courier New"/>
                    <w:color w:val="FF0000"/>
                    <w:position w:val="1"/>
                    <w:sz w:val="24"/>
                    <w:szCs w:val="24"/>
                  </w:rPr>
                </w:rPrChange>
              </w:rPr>
            </w:pPr>
            <w:r w:rsidRPr="007C163E">
              <w:rPr>
                <w:rFonts w:eastAsia="Courier New"/>
                <w:position w:val="1"/>
                <w:sz w:val="24"/>
                <w:szCs w:val="24"/>
                <w:rPrChange w:id="2212" w:author="Phùng Nguyễn Minh Tâm" w:date="2018-12-19T17:03:00Z">
                  <w:rPr>
                    <w:rFonts w:eastAsia="Courier New"/>
                    <w:color w:val="FF0000"/>
                    <w:position w:val="1"/>
                    <w:sz w:val="24"/>
                    <w:szCs w:val="24"/>
                  </w:rPr>
                </w:rPrChange>
              </w:rPr>
              <w:t>Ngày cấp/</w:t>
            </w:r>
            <w:r w:rsidRPr="007C163E">
              <w:rPr>
                <w:rFonts w:eastAsia="Courier New"/>
                <w:i/>
                <w:position w:val="1"/>
                <w:sz w:val="24"/>
                <w:szCs w:val="24"/>
                <w:rPrChange w:id="2213" w:author="Phùng Nguyễn Minh Tâm" w:date="2018-12-19T17:03:00Z">
                  <w:rPr>
                    <w:rFonts w:eastAsia="Courier New"/>
                    <w:i/>
                    <w:color w:val="FF0000"/>
                    <w:position w:val="1"/>
                    <w:sz w:val="24"/>
                    <w:szCs w:val="24"/>
                  </w:rPr>
                </w:rPrChange>
              </w:rPr>
              <w:t>Date of issue</w:t>
            </w:r>
            <w:r w:rsidRPr="007C163E">
              <w:rPr>
                <w:rFonts w:eastAsia="Courier New"/>
                <w:position w:val="1"/>
                <w:sz w:val="24"/>
                <w:szCs w:val="24"/>
                <w:rPrChange w:id="2214" w:author="Phùng Nguyễn Minh Tâm" w:date="2018-12-19T17:03:00Z">
                  <w:rPr>
                    <w:rFonts w:eastAsia="Courier New"/>
                    <w:color w:val="FF0000"/>
                    <w:position w:val="1"/>
                    <w:sz w:val="24"/>
                    <w:szCs w:val="24"/>
                  </w:rPr>
                </w:rPrChange>
              </w:rPr>
              <w:t xml:space="preserve">:                               </w:t>
            </w:r>
          </w:p>
          <w:p w:rsidR="00A44028" w:rsidRPr="007C163E" w:rsidRDefault="00A44028" w:rsidP="00C7317D">
            <w:pPr>
              <w:tabs>
                <w:tab w:val="left" w:pos="6510"/>
              </w:tabs>
              <w:rPr>
                <w:sz w:val="24"/>
                <w:szCs w:val="24"/>
                <w:rPrChange w:id="2215" w:author="Phùng Nguyễn Minh Tâm" w:date="2018-12-19T17:03:00Z">
                  <w:rPr>
                    <w:color w:val="FF0000"/>
                    <w:sz w:val="24"/>
                    <w:szCs w:val="24"/>
                  </w:rPr>
                </w:rPrChange>
              </w:rPr>
            </w:pPr>
            <w:r w:rsidRPr="007C163E">
              <w:rPr>
                <w:rFonts w:eastAsia="Courier New"/>
                <w:position w:val="1"/>
                <w:sz w:val="24"/>
                <w:szCs w:val="24"/>
                <w:rPrChange w:id="2216" w:author="Phùng Nguyễn Minh Tâm" w:date="2018-12-19T17:03:00Z">
                  <w:rPr>
                    <w:rFonts w:eastAsia="Courier New"/>
                    <w:color w:val="FF0000"/>
                    <w:position w:val="1"/>
                    <w:sz w:val="24"/>
                    <w:szCs w:val="24"/>
                  </w:rPr>
                </w:rPrChange>
              </w:rPr>
              <w:t>Nơi cấp/</w:t>
            </w:r>
            <w:r w:rsidRPr="007C163E">
              <w:rPr>
                <w:rFonts w:eastAsia="Courier New"/>
                <w:i/>
                <w:position w:val="1"/>
                <w:sz w:val="24"/>
                <w:szCs w:val="24"/>
                <w:rPrChange w:id="2217" w:author="Phùng Nguyễn Minh Tâm" w:date="2018-12-19T17:03:00Z">
                  <w:rPr>
                    <w:rFonts w:eastAsia="Courier New"/>
                    <w:i/>
                    <w:color w:val="FF0000"/>
                    <w:position w:val="1"/>
                    <w:sz w:val="24"/>
                    <w:szCs w:val="24"/>
                  </w:rPr>
                </w:rPrChange>
              </w:rPr>
              <w:t>Place of issue</w:t>
            </w:r>
            <w:r w:rsidRPr="007C163E">
              <w:rPr>
                <w:rFonts w:eastAsia="Courier New"/>
                <w:position w:val="1"/>
                <w:sz w:val="24"/>
                <w:szCs w:val="24"/>
                <w:rPrChange w:id="2218" w:author="Phùng Nguyễn Minh Tâm" w:date="2018-12-19T17:03:00Z">
                  <w:rPr>
                    <w:rFonts w:eastAsia="Courier New"/>
                    <w:color w:val="FF0000"/>
                    <w:position w:val="1"/>
                    <w:sz w:val="24"/>
                    <w:szCs w:val="24"/>
                  </w:rPr>
                </w:rPrChange>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7C163E" w:rsidRDefault="00A44028" w:rsidP="00C7317D">
            <w:pPr>
              <w:tabs>
                <w:tab w:val="left" w:pos="6510"/>
              </w:tabs>
              <w:rPr>
                <w:rFonts w:eastAsia="Courier New"/>
                <w:position w:val="1"/>
                <w:sz w:val="24"/>
                <w:szCs w:val="24"/>
                <w:rPrChange w:id="2219" w:author="Phùng Nguyễn Minh Tâm" w:date="2018-12-19T17:03:00Z">
                  <w:rPr>
                    <w:rFonts w:eastAsia="Courier New"/>
                    <w:color w:val="FF0000"/>
                    <w:position w:val="1"/>
                    <w:sz w:val="24"/>
                    <w:szCs w:val="24"/>
                  </w:rPr>
                </w:rPrChange>
              </w:rPr>
            </w:pPr>
            <w:r w:rsidRPr="007C163E">
              <w:rPr>
                <w:rFonts w:eastAsia="Courier New"/>
                <w:position w:val="1"/>
                <w:sz w:val="24"/>
                <w:szCs w:val="24"/>
                <w:rPrChange w:id="2220" w:author="Phùng Nguyễn Minh Tâm" w:date="2018-12-19T17:03:00Z">
                  <w:rPr>
                    <w:rFonts w:eastAsia="Courier New"/>
                    <w:color w:val="FF0000"/>
                    <w:position w:val="1"/>
                    <w:sz w:val="24"/>
                    <w:szCs w:val="24"/>
                  </w:rPr>
                </w:rPrChange>
              </w:rPr>
              <w:t>Số CMND/ Hộ chiếu/</w:t>
            </w:r>
            <w:r w:rsidRPr="007C163E">
              <w:rPr>
                <w:rFonts w:eastAsia="Courier New"/>
                <w:i/>
                <w:position w:val="1"/>
                <w:sz w:val="24"/>
                <w:szCs w:val="24"/>
                <w:rPrChange w:id="2221" w:author="Phùng Nguyễn Minh Tâm" w:date="2018-12-19T17:03:00Z">
                  <w:rPr>
                    <w:rFonts w:eastAsia="Courier New"/>
                    <w:i/>
                    <w:color w:val="FF0000"/>
                    <w:position w:val="1"/>
                    <w:sz w:val="24"/>
                    <w:szCs w:val="24"/>
                  </w:rPr>
                </w:rPrChange>
              </w:rPr>
              <w:t>ID/PP No.</w:t>
            </w:r>
            <w:r w:rsidRPr="007C163E">
              <w:rPr>
                <w:rFonts w:eastAsia="Courier New"/>
                <w:position w:val="1"/>
                <w:sz w:val="24"/>
                <w:szCs w:val="24"/>
                <w:rPrChange w:id="2222" w:author="Phùng Nguyễn Minh Tâm" w:date="2018-12-19T17:03:00Z">
                  <w:rPr>
                    <w:rFonts w:eastAsia="Courier New"/>
                    <w:color w:val="FF0000"/>
                    <w:position w:val="1"/>
                    <w:sz w:val="24"/>
                    <w:szCs w:val="24"/>
                  </w:rPr>
                </w:rPrChange>
              </w:rPr>
              <w:t>:</w:t>
            </w:r>
          </w:p>
          <w:p w:rsidR="00A44028" w:rsidRPr="007C163E" w:rsidRDefault="00A44028" w:rsidP="00C7317D">
            <w:pPr>
              <w:tabs>
                <w:tab w:val="left" w:pos="6510"/>
              </w:tabs>
              <w:rPr>
                <w:rFonts w:eastAsia="Courier New"/>
                <w:position w:val="1"/>
                <w:sz w:val="24"/>
                <w:szCs w:val="24"/>
                <w:rPrChange w:id="2223" w:author="Phùng Nguyễn Minh Tâm" w:date="2018-12-19T17:03:00Z">
                  <w:rPr>
                    <w:rFonts w:eastAsia="Courier New"/>
                    <w:color w:val="FF0000"/>
                    <w:position w:val="1"/>
                    <w:sz w:val="24"/>
                    <w:szCs w:val="24"/>
                  </w:rPr>
                </w:rPrChange>
              </w:rPr>
            </w:pPr>
            <w:r w:rsidRPr="007C163E">
              <w:rPr>
                <w:rFonts w:eastAsia="Courier New"/>
                <w:position w:val="1"/>
                <w:sz w:val="24"/>
                <w:szCs w:val="24"/>
                <w:rPrChange w:id="2224" w:author="Phùng Nguyễn Minh Tâm" w:date="2018-12-19T17:03:00Z">
                  <w:rPr>
                    <w:rFonts w:eastAsia="Courier New"/>
                    <w:color w:val="FF0000"/>
                    <w:position w:val="1"/>
                    <w:sz w:val="24"/>
                    <w:szCs w:val="24"/>
                  </w:rPr>
                </w:rPrChange>
              </w:rPr>
              <w:t>Ngày cấp/</w:t>
            </w:r>
            <w:r w:rsidRPr="007C163E">
              <w:rPr>
                <w:rFonts w:eastAsia="Courier New"/>
                <w:i/>
                <w:position w:val="1"/>
                <w:sz w:val="24"/>
                <w:szCs w:val="24"/>
                <w:rPrChange w:id="2225" w:author="Phùng Nguyễn Minh Tâm" w:date="2018-12-19T17:03:00Z">
                  <w:rPr>
                    <w:rFonts w:eastAsia="Courier New"/>
                    <w:i/>
                    <w:color w:val="FF0000"/>
                    <w:position w:val="1"/>
                    <w:sz w:val="24"/>
                    <w:szCs w:val="24"/>
                  </w:rPr>
                </w:rPrChange>
              </w:rPr>
              <w:t>Date of issue</w:t>
            </w:r>
            <w:r w:rsidRPr="007C163E">
              <w:rPr>
                <w:rFonts w:eastAsia="Courier New"/>
                <w:position w:val="1"/>
                <w:sz w:val="24"/>
                <w:szCs w:val="24"/>
                <w:rPrChange w:id="2226" w:author="Phùng Nguyễn Minh Tâm" w:date="2018-12-19T17:03:00Z">
                  <w:rPr>
                    <w:rFonts w:eastAsia="Courier New"/>
                    <w:color w:val="FF0000"/>
                    <w:position w:val="1"/>
                    <w:sz w:val="24"/>
                    <w:szCs w:val="24"/>
                  </w:rPr>
                </w:rPrChange>
              </w:rPr>
              <w:t xml:space="preserve">:                               </w:t>
            </w:r>
          </w:p>
          <w:p w:rsidR="00A44028" w:rsidRPr="007C163E" w:rsidRDefault="00A44028" w:rsidP="00C7317D">
            <w:pPr>
              <w:tabs>
                <w:tab w:val="left" w:pos="6510"/>
              </w:tabs>
              <w:rPr>
                <w:sz w:val="24"/>
                <w:szCs w:val="24"/>
                <w:rPrChange w:id="2227" w:author="Phùng Nguyễn Minh Tâm" w:date="2018-12-19T17:03:00Z">
                  <w:rPr>
                    <w:color w:val="FF0000"/>
                    <w:sz w:val="24"/>
                    <w:szCs w:val="24"/>
                  </w:rPr>
                </w:rPrChange>
              </w:rPr>
            </w:pPr>
            <w:r w:rsidRPr="007C163E">
              <w:rPr>
                <w:rFonts w:eastAsia="Courier New"/>
                <w:position w:val="1"/>
                <w:sz w:val="24"/>
                <w:szCs w:val="24"/>
                <w:rPrChange w:id="2228" w:author="Phùng Nguyễn Minh Tâm" w:date="2018-12-19T17:03:00Z">
                  <w:rPr>
                    <w:rFonts w:eastAsia="Courier New"/>
                    <w:color w:val="FF0000"/>
                    <w:position w:val="1"/>
                    <w:sz w:val="24"/>
                    <w:szCs w:val="24"/>
                  </w:rPr>
                </w:rPrChange>
              </w:rPr>
              <w:t>Nơi cấp/</w:t>
            </w:r>
            <w:r w:rsidRPr="007C163E">
              <w:rPr>
                <w:rFonts w:eastAsia="Courier New"/>
                <w:i/>
                <w:position w:val="1"/>
                <w:sz w:val="24"/>
                <w:szCs w:val="24"/>
                <w:rPrChange w:id="2229" w:author="Phùng Nguyễn Minh Tâm" w:date="2018-12-19T17:03:00Z">
                  <w:rPr>
                    <w:rFonts w:eastAsia="Courier New"/>
                    <w:i/>
                    <w:color w:val="FF0000"/>
                    <w:position w:val="1"/>
                    <w:sz w:val="24"/>
                    <w:szCs w:val="24"/>
                  </w:rPr>
                </w:rPrChange>
              </w:rPr>
              <w:t>Place of issue</w:t>
            </w:r>
            <w:r w:rsidRPr="007C163E">
              <w:rPr>
                <w:rFonts w:eastAsia="Courier New"/>
                <w:position w:val="1"/>
                <w:sz w:val="24"/>
                <w:szCs w:val="24"/>
                <w:rPrChange w:id="2230" w:author="Phùng Nguyễn Minh Tâm" w:date="2018-12-19T17:03:00Z">
                  <w:rPr>
                    <w:rFonts w:eastAsia="Courier New"/>
                    <w:color w:val="FF0000"/>
                    <w:position w:val="1"/>
                    <w:sz w:val="24"/>
                    <w:szCs w:val="24"/>
                  </w:rPr>
                </w:rPrChange>
              </w:rPr>
              <w:t>:</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7C163E" w:rsidRDefault="00A44028" w:rsidP="00C7317D">
            <w:pPr>
              <w:tabs>
                <w:tab w:val="left" w:pos="6510"/>
              </w:tabs>
              <w:rPr>
                <w:sz w:val="24"/>
                <w:szCs w:val="24"/>
                <w:rPrChange w:id="2231" w:author="Phùng Nguyễn Minh Tâm" w:date="2018-12-19T17:03:00Z">
                  <w:rPr>
                    <w:color w:val="FF0000"/>
                    <w:sz w:val="24"/>
                    <w:szCs w:val="24"/>
                  </w:rPr>
                </w:rPrChange>
              </w:rPr>
            </w:pPr>
            <w:r w:rsidRPr="007C163E">
              <w:rPr>
                <w:rFonts w:eastAsia="Courier New"/>
                <w:position w:val="1"/>
                <w:sz w:val="24"/>
                <w:szCs w:val="24"/>
                <w:rPrChange w:id="2232" w:author="Phùng Nguyễn Minh Tâm" w:date="2018-12-19T17:03:00Z">
                  <w:rPr>
                    <w:rFonts w:eastAsia="Courier New"/>
                    <w:color w:val="FF0000"/>
                    <w:position w:val="1"/>
                    <w:sz w:val="24"/>
                    <w:szCs w:val="24"/>
                  </w:rPr>
                </w:rPrChange>
              </w:rPr>
              <w:t>Quốc tịch/</w:t>
            </w:r>
            <w:r w:rsidRPr="007C163E">
              <w:rPr>
                <w:rFonts w:eastAsia="Courier New"/>
                <w:i/>
                <w:position w:val="1"/>
                <w:sz w:val="24"/>
                <w:szCs w:val="24"/>
                <w:rPrChange w:id="2233" w:author="Phùng Nguyễn Minh Tâm" w:date="2018-12-19T17:03:00Z">
                  <w:rPr>
                    <w:rFonts w:eastAsia="Courier New"/>
                    <w:i/>
                    <w:color w:val="FF0000"/>
                    <w:position w:val="1"/>
                    <w:sz w:val="24"/>
                    <w:szCs w:val="24"/>
                  </w:rPr>
                </w:rPrChange>
              </w:rPr>
              <w:t>Nationality:</w:t>
            </w:r>
          </w:p>
        </w:tc>
        <w:tc>
          <w:tcPr>
            <w:tcW w:w="5236" w:type="dxa"/>
            <w:gridSpan w:val="4"/>
            <w:tcBorders>
              <w:top w:val="single" w:sz="4" w:space="0" w:color="auto"/>
              <w:left w:val="single" w:sz="4" w:space="0" w:color="auto"/>
              <w:bottom w:val="single" w:sz="4" w:space="0" w:color="auto"/>
            </w:tcBorders>
            <w:shd w:val="clear" w:color="auto" w:fill="auto"/>
          </w:tcPr>
          <w:p w:rsidR="00A44028" w:rsidRPr="007C163E" w:rsidRDefault="00A44028" w:rsidP="00C7317D">
            <w:pPr>
              <w:tabs>
                <w:tab w:val="left" w:pos="6510"/>
              </w:tabs>
              <w:rPr>
                <w:sz w:val="24"/>
                <w:szCs w:val="24"/>
                <w:rPrChange w:id="2234" w:author="Phùng Nguyễn Minh Tâm" w:date="2018-12-19T17:03:00Z">
                  <w:rPr>
                    <w:color w:val="FF0000"/>
                    <w:sz w:val="24"/>
                    <w:szCs w:val="24"/>
                  </w:rPr>
                </w:rPrChange>
              </w:rPr>
            </w:pPr>
            <w:r w:rsidRPr="007C163E">
              <w:rPr>
                <w:rFonts w:eastAsia="Courier New"/>
                <w:position w:val="1"/>
                <w:sz w:val="24"/>
                <w:szCs w:val="24"/>
                <w:rPrChange w:id="2235" w:author="Phùng Nguyễn Minh Tâm" w:date="2018-12-19T17:03:00Z">
                  <w:rPr>
                    <w:rFonts w:eastAsia="Courier New"/>
                    <w:color w:val="FF0000"/>
                    <w:position w:val="1"/>
                    <w:sz w:val="24"/>
                    <w:szCs w:val="24"/>
                  </w:rPr>
                </w:rPrChange>
              </w:rPr>
              <w:t>Quốc tịch/</w:t>
            </w:r>
            <w:r w:rsidRPr="007C163E">
              <w:rPr>
                <w:rFonts w:eastAsia="Courier New"/>
                <w:i/>
                <w:position w:val="1"/>
                <w:sz w:val="24"/>
                <w:szCs w:val="24"/>
                <w:rPrChange w:id="2236" w:author="Phùng Nguyễn Minh Tâm" w:date="2018-12-19T17:03:00Z">
                  <w:rPr>
                    <w:rFonts w:eastAsia="Courier New"/>
                    <w:i/>
                    <w:color w:val="FF0000"/>
                    <w:position w:val="1"/>
                    <w:sz w:val="24"/>
                    <w:szCs w:val="24"/>
                  </w:rPr>
                </w:rPrChange>
              </w:rPr>
              <w:t>Nationality:</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7C163E" w:rsidRDefault="00A44028" w:rsidP="00C7317D">
            <w:pPr>
              <w:tabs>
                <w:tab w:val="left" w:pos="6510"/>
              </w:tabs>
              <w:rPr>
                <w:sz w:val="24"/>
                <w:szCs w:val="24"/>
                <w:rPrChange w:id="2237" w:author="Phùng Nguyễn Minh Tâm" w:date="2018-12-19T17:03:00Z">
                  <w:rPr>
                    <w:color w:val="FF0000"/>
                    <w:sz w:val="24"/>
                    <w:szCs w:val="24"/>
                  </w:rPr>
                </w:rPrChange>
              </w:rPr>
            </w:pPr>
            <w:r w:rsidRPr="007C163E">
              <w:rPr>
                <w:rFonts w:eastAsia="Courier New"/>
                <w:position w:val="1"/>
                <w:sz w:val="24"/>
                <w:szCs w:val="24"/>
                <w:rPrChange w:id="2238" w:author="Phùng Nguyễn Minh Tâm" w:date="2018-12-19T17:03:00Z">
                  <w:rPr>
                    <w:rFonts w:eastAsia="Courier New"/>
                    <w:color w:val="FF0000"/>
                    <w:position w:val="1"/>
                    <w:sz w:val="24"/>
                    <w:szCs w:val="24"/>
                  </w:rPr>
                </w:rPrChange>
              </w:rPr>
              <w:t>Chức vụ/</w:t>
            </w:r>
            <w:r w:rsidRPr="007C163E">
              <w:rPr>
                <w:rFonts w:eastAsia="Courier New"/>
                <w:i/>
                <w:position w:val="1"/>
                <w:sz w:val="24"/>
                <w:szCs w:val="24"/>
                <w:rPrChange w:id="2239" w:author="Phùng Nguyễn Minh Tâm" w:date="2018-12-19T17:03:00Z">
                  <w:rPr>
                    <w:rFonts w:eastAsia="Courier New"/>
                    <w:i/>
                    <w:color w:val="FF0000"/>
                    <w:position w:val="1"/>
                    <w:sz w:val="24"/>
                    <w:szCs w:val="24"/>
                  </w:rPr>
                </w:rPrChange>
              </w:rPr>
              <w:t>Position</w:t>
            </w:r>
            <w:r w:rsidRPr="007C163E">
              <w:rPr>
                <w:rFonts w:eastAsia="Courier New"/>
                <w:position w:val="1"/>
                <w:sz w:val="24"/>
                <w:szCs w:val="24"/>
                <w:rPrChange w:id="2240" w:author="Phùng Nguyễn Minh Tâm" w:date="2018-12-19T17:03:00Z">
                  <w:rPr>
                    <w:rFonts w:eastAsia="Courier New"/>
                    <w:color w:val="FF0000"/>
                    <w:position w:val="1"/>
                    <w:sz w:val="24"/>
                    <w:szCs w:val="24"/>
                  </w:rPr>
                </w:rPrChange>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7C163E" w:rsidRDefault="00A44028" w:rsidP="00C7317D">
            <w:pPr>
              <w:tabs>
                <w:tab w:val="left" w:pos="6510"/>
              </w:tabs>
              <w:rPr>
                <w:sz w:val="24"/>
                <w:szCs w:val="24"/>
                <w:rPrChange w:id="2241" w:author="Phùng Nguyễn Minh Tâm" w:date="2018-12-19T17:03:00Z">
                  <w:rPr>
                    <w:color w:val="FF0000"/>
                    <w:sz w:val="24"/>
                    <w:szCs w:val="24"/>
                  </w:rPr>
                </w:rPrChange>
              </w:rPr>
            </w:pPr>
            <w:r w:rsidRPr="007C163E">
              <w:rPr>
                <w:rFonts w:eastAsia="Courier New"/>
                <w:position w:val="1"/>
                <w:sz w:val="24"/>
                <w:szCs w:val="24"/>
                <w:rPrChange w:id="2242" w:author="Phùng Nguyễn Minh Tâm" w:date="2018-12-19T17:03:00Z">
                  <w:rPr>
                    <w:rFonts w:eastAsia="Courier New"/>
                    <w:color w:val="FF0000"/>
                    <w:position w:val="1"/>
                    <w:sz w:val="24"/>
                    <w:szCs w:val="24"/>
                  </w:rPr>
                </w:rPrChange>
              </w:rPr>
              <w:t>Chức vụ/</w:t>
            </w:r>
            <w:r w:rsidRPr="007C163E">
              <w:rPr>
                <w:rFonts w:eastAsia="Courier New"/>
                <w:i/>
                <w:position w:val="1"/>
                <w:sz w:val="24"/>
                <w:szCs w:val="24"/>
                <w:rPrChange w:id="2243" w:author="Phùng Nguyễn Minh Tâm" w:date="2018-12-19T17:03:00Z">
                  <w:rPr>
                    <w:rFonts w:eastAsia="Courier New"/>
                    <w:i/>
                    <w:color w:val="FF0000"/>
                    <w:position w:val="1"/>
                    <w:sz w:val="24"/>
                    <w:szCs w:val="24"/>
                  </w:rPr>
                </w:rPrChange>
              </w:rPr>
              <w:t>Position</w:t>
            </w:r>
            <w:r w:rsidRPr="007C163E">
              <w:rPr>
                <w:rFonts w:eastAsia="Courier New"/>
                <w:position w:val="1"/>
                <w:sz w:val="24"/>
                <w:szCs w:val="24"/>
                <w:rPrChange w:id="2244" w:author="Phùng Nguyễn Minh Tâm" w:date="2018-12-19T17:03:00Z">
                  <w:rPr>
                    <w:rFonts w:eastAsia="Courier New"/>
                    <w:color w:val="FF0000"/>
                    <w:position w:val="1"/>
                    <w:sz w:val="24"/>
                    <w:szCs w:val="24"/>
                  </w:rPr>
                </w:rPrChange>
              </w:rPr>
              <w:t>:</w:t>
            </w:r>
          </w:p>
        </w:tc>
      </w:tr>
      <w:tr w:rsidR="007C163E" w:rsidRPr="007C163E" w:rsidTr="00A44028">
        <w:trPr>
          <w:trHeight w:val="246"/>
        </w:trPr>
        <w:tc>
          <w:tcPr>
            <w:tcW w:w="5235" w:type="dxa"/>
            <w:gridSpan w:val="3"/>
            <w:tcBorders>
              <w:top w:val="single" w:sz="4" w:space="0" w:color="auto"/>
              <w:bottom w:val="single" w:sz="4" w:space="0" w:color="auto"/>
              <w:right w:val="single" w:sz="4" w:space="0" w:color="auto"/>
            </w:tcBorders>
            <w:shd w:val="clear" w:color="auto" w:fill="auto"/>
          </w:tcPr>
          <w:p w:rsidR="00A44028" w:rsidRPr="007C163E" w:rsidRDefault="00A44028" w:rsidP="005C2179">
            <w:pPr>
              <w:tabs>
                <w:tab w:val="left" w:pos="6510"/>
              </w:tabs>
              <w:rPr>
                <w:sz w:val="24"/>
                <w:szCs w:val="24"/>
                <w:rPrChange w:id="2245" w:author="Phùng Nguyễn Minh Tâm" w:date="2018-12-19T17:03:00Z">
                  <w:rPr>
                    <w:color w:val="FF0000"/>
                    <w:sz w:val="24"/>
                    <w:szCs w:val="24"/>
                  </w:rPr>
                </w:rPrChange>
              </w:rPr>
            </w:pPr>
            <w:r w:rsidRPr="007C163E">
              <w:rPr>
                <w:rFonts w:eastAsia="Courier New"/>
                <w:position w:val="1"/>
                <w:sz w:val="24"/>
                <w:szCs w:val="24"/>
                <w:rPrChange w:id="2246" w:author="Phùng Nguyễn Minh Tâm" w:date="2018-12-19T17:03:00Z">
                  <w:rPr>
                    <w:rFonts w:eastAsia="Courier New"/>
                    <w:color w:val="FF0000"/>
                    <w:position w:val="1"/>
                    <w:sz w:val="24"/>
                    <w:szCs w:val="24"/>
                  </w:rPr>
                </w:rPrChange>
              </w:rPr>
              <w:t>Điện thoại/</w:t>
            </w:r>
            <w:r w:rsidRPr="007C163E">
              <w:rPr>
                <w:rFonts w:eastAsia="Courier New"/>
                <w:i/>
                <w:position w:val="1"/>
                <w:sz w:val="24"/>
                <w:szCs w:val="24"/>
                <w:rPrChange w:id="2247" w:author="Phùng Nguyễn Minh Tâm" w:date="2018-12-19T17:03:00Z">
                  <w:rPr>
                    <w:rFonts w:eastAsia="Courier New"/>
                    <w:i/>
                    <w:color w:val="FF0000"/>
                    <w:position w:val="1"/>
                    <w:sz w:val="24"/>
                    <w:szCs w:val="24"/>
                  </w:rPr>
                </w:rPrChange>
              </w:rPr>
              <w:t xml:space="preserve">Mobile </w:t>
            </w:r>
            <w:del w:id="2248" w:author="Dao Khanh Hoa - 1050" w:date="2018-12-13T13:38:00Z">
              <w:r w:rsidRPr="007C163E" w:rsidDel="005C2179">
                <w:rPr>
                  <w:rFonts w:eastAsia="Courier New"/>
                  <w:i/>
                  <w:position w:val="1"/>
                  <w:sz w:val="24"/>
                  <w:szCs w:val="24"/>
                  <w:rPrChange w:id="2249" w:author="Phùng Nguyễn Minh Tâm" w:date="2018-12-19T17:03:00Z">
                    <w:rPr>
                      <w:rFonts w:eastAsia="Courier New"/>
                      <w:i/>
                      <w:color w:val="FF0000"/>
                      <w:position w:val="1"/>
                      <w:sz w:val="24"/>
                      <w:szCs w:val="24"/>
                    </w:rPr>
                  </w:rPrChange>
                </w:rPr>
                <w:delText>phone</w:delText>
              </w:r>
            </w:del>
            <w:ins w:id="2250" w:author="Dao Khanh Hoa - 1050" w:date="2018-12-13T13:38:00Z">
              <w:r w:rsidR="005C2179" w:rsidRPr="007C163E">
                <w:rPr>
                  <w:rFonts w:eastAsia="Courier New"/>
                  <w:i/>
                  <w:position w:val="1"/>
                  <w:sz w:val="24"/>
                  <w:szCs w:val="24"/>
                  <w:rPrChange w:id="2251" w:author="Phùng Nguyễn Minh Tâm" w:date="2018-12-19T17:03:00Z">
                    <w:rPr>
                      <w:rFonts w:eastAsia="Courier New"/>
                      <w:i/>
                      <w:color w:val="FF0000"/>
                      <w:position w:val="1"/>
                      <w:sz w:val="24"/>
                      <w:szCs w:val="24"/>
                    </w:rPr>
                  </w:rPrChange>
                </w:rPr>
                <w:t>No.</w:t>
              </w:r>
            </w:ins>
            <w:r w:rsidRPr="007C163E">
              <w:rPr>
                <w:rFonts w:eastAsia="Courier New"/>
                <w:position w:val="1"/>
                <w:sz w:val="24"/>
                <w:szCs w:val="24"/>
                <w:rPrChange w:id="2252" w:author="Phùng Nguyễn Minh Tâm" w:date="2018-12-19T17:03:00Z">
                  <w:rPr>
                    <w:rFonts w:eastAsia="Courier New"/>
                    <w:color w:val="FF0000"/>
                    <w:position w:val="1"/>
                    <w:sz w:val="24"/>
                    <w:szCs w:val="24"/>
                  </w:rPr>
                </w:rPrChange>
              </w:rPr>
              <w:t>:</w:t>
            </w:r>
          </w:p>
        </w:tc>
        <w:tc>
          <w:tcPr>
            <w:tcW w:w="5236" w:type="dxa"/>
            <w:gridSpan w:val="4"/>
            <w:tcBorders>
              <w:top w:val="single" w:sz="4" w:space="0" w:color="auto"/>
              <w:left w:val="single" w:sz="4" w:space="0" w:color="auto"/>
              <w:bottom w:val="single" w:sz="4" w:space="0" w:color="auto"/>
            </w:tcBorders>
            <w:shd w:val="clear" w:color="auto" w:fill="auto"/>
          </w:tcPr>
          <w:p w:rsidR="00A44028" w:rsidRPr="007C163E" w:rsidRDefault="00A44028" w:rsidP="005C2179">
            <w:pPr>
              <w:tabs>
                <w:tab w:val="left" w:pos="6510"/>
              </w:tabs>
              <w:rPr>
                <w:sz w:val="24"/>
                <w:szCs w:val="24"/>
                <w:rPrChange w:id="2253" w:author="Phùng Nguyễn Minh Tâm" w:date="2018-12-19T17:03:00Z">
                  <w:rPr>
                    <w:color w:val="FF0000"/>
                    <w:sz w:val="24"/>
                    <w:szCs w:val="24"/>
                  </w:rPr>
                </w:rPrChange>
              </w:rPr>
            </w:pPr>
            <w:r w:rsidRPr="007C163E">
              <w:rPr>
                <w:rFonts w:eastAsia="Courier New"/>
                <w:position w:val="1"/>
                <w:sz w:val="24"/>
                <w:szCs w:val="24"/>
                <w:rPrChange w:id="2254" w:author="Phùng Nguyễn Minh Tâm" w:date="2018-12-19T17:03:00Z">
                  <w:rPr>
                    <w:rFonts w:eastAsia="Courier New"/>
                    <w:color w:val="FF0000"/>
                    <w:position w:val="1"/>
                    <w:sz w:val="24"/>
                    <w:szCs w:val="24"/>
                  </w:rPr>
                </w:rPrChange>
              </w:rPr>
              <w:t>Điện thoại/</w:t>
            </w:r>
            <w:r w:rsidRPr="007C163E">
              <w:rPr>
                <w:rFonts w:eastAsia="Courier New"/>
                <w:i/>
                <w:position w:val="1"/>
                <w:sz w:val="24"/>
                <w:szCs w:val="24"/>
                <w:rPrChange w:id="2255" w:author="Phùng Nguyễn Minh Tâm" w:date="2018-12-19T17:03:00Z">
                  <w:rPr>
                    <w:rFonts w:eastAsia="Courier New"/>
                    <w:i/>
                    <w:color w:val="FF0000"/>
                    <w:position w:val="1"/>
                    <w:sz w:val="24"/>
                    <w:szCs w:val="24"/>
                  </w:rPr>
                </w:rPrChange>
              </w:rPr>
              <w:t xml:space="preserve">Mobile </w:t>
            </w:r>
            <w:del w:id="2256" w:author="Dao Khanh Hoa - 1050" w:date="2018-12-13T13:38:00Z">
              <w:r w:rsidRPr="007C163E" w:rsidDel="005C2179">
                <w:rPr>
                  <w:rFonts w:eastAsia="Courier New"/>
                  <w:i/>
                  <w:position w:val="1"/>
                  <w:sz w:val="24"/>
                  <w:szCs w:val="24"/>
                  <w:rPrChange w:id="2257" w:author="Phùng Nguyễn Minh Tâm" w:date="2018-12-19T17:03:00Z">
                    <w:rPr>
                      <w:rFonts w:eastAsia="Courier New"/>
                      <w:i/>
                      <w:color w:val="FF0000"/>
                      <w:position w:val="1"/>
                      <w:sz w:val="24"/>
                      <w:szCs w:val="24"/>
                    </w:rPr>
                  </w:rPrChange>
                </w:rPr>
                <w:delText>phone</w:delText>
              </w:r>
            </w:del>
            <w:ins w:id="2258" w:author="Dao Khanh Hoa - 1050" w:date="2018-12-13T13:38:00Z">
              <w:r w:rsidR="005C2179" w:rsidRPr="007C163E">
                <w:rPr>
                  <w:rFonts w:eastAsia="Courier New"/>
                  <w:i/>
                  <w:position w:val="1"/>
                  <w:sz w:val="24"/>
                  <w:szCs w:val="24"/>
                  <w:rPrChange w:id="2259" w:author="Phùng Nguyễn Minh Tâm" w:date="2018-12-19T17:03:00Z">
                    <w:rPr>
                      <w:rFonts w:eastAsia="Courier New"/>
                      <w:i/>
                      <w:color w:val="FF0000"/>
                      <w:position w:val="1"/>
                      <w:sz w:val="24"/>
                      <w:szCs w:val="24"/>
                    </w:rPr>
                  </w:rPrChange>
                </w:rPr>
                <w:t>No.</w:t>
              </w:r>
            </w:ins>
            <w:r w:rsidRPr="007C163E">
              <w:rPr>
                <w:rFonts w:eastAsia="Courier New"/>
                <w:position w:val="1"/>
                <w:sz w:val="24"/>
                <w:szCs w:val="24"/>
                <w:rPrChange w:id="2260" w:author="Phùng Nguyễn Minh Tâm" w:date="2018-12-19T17:03:00Z">
                  <w:rPr>
                    <w:rFonts w:eastAsia="Courier New"/>
                    <w:color w:val="FF0000"/>
                    <w:position w:val="1"/>
                    <w:sz w:val="24"/>
                    <w:szCs w:val="24"/>
                  </w:rPr>
                </w:rPrChange>
              </w:rPr>
              <w:t>:</w:t>
            </w:r>
          </w:p>
        </w:tc>
      </w:tr>
      <w:tr w:rsidR="007C163E" w:rsidRPr="007C163E" w:rsidTr="00A44028">
        <w:tc>
          <w:tcPr>
            <w:tcW w:w="10471" w:type="dxa"/>
            <w:gridSpan w:val="7"/>
            <w:tcBorders>
              <w:top w:val="single" w:sz="4" w:space="0" w:color="auto"/>
              <w:left w:val="single" w:sz="4" w:space="0" w:color="auto"/>
              <w:bottom w:val="single" w:sz="4" w:space="0" w:color="auto"/>
              <w:right w:val="single" w:sz="4" w:space="0" w:color="auto"/>
            </w:tcBorders>
            <w:shd w:val="clear" w:color="auto" w:fill="auto"/>
          </w:tcPr>
          <w:p w:rsidR="00282E3B" w:rsidRPr="007C163E" w:rsidRDefault="00107E01" w:rsidP="00141D37">
            <w:pPr>
              <w:ind w:right="-51"/>
              <w:rPr>
                <w:rFonts w:eastAsia="Courier New"/>
                <w:b/>
                <w:sz w:val="24"/>
                <w:szCs w:val="24"/>
                <w:rPrChange w:id="2261" w:author="Phùng Nguyễn Minh Tâm" w:date="2018-12-19T17:03:00Z">
                  <w:rPr>
                    <w:rFonts w:eastAsia="Courier New"/>
                    <w:b/>
                    <w:color w:val="AA2242"/>
                    <w:sz w:val="24"/>
                    <w:szCs w:val="24"/>
                  </w:rPr>
                </w:rPrChange>
              </w:rPr>
            </w:pPr>
            <w:sdt>
              <w:sdtPr>
                <w:rPr>
                  <w:rFonts w:eastAsia="Courier New"/>
                </w:rPr>
                <w:id w:val="-423109947"/>
                <w14:checkbox>
                  <w14:checked w14:val="0"/>
                  <w14:checkedState w14:val="00FE" w14:font="Wingdings"/>
                  <w14:uncheckedState w14:val="2610" w14:font="MS Gothic"/>
                </w14:checkbox>
              </w:sdtPr>
              <w:sdtEndPr/>
              <w:sdtContent>
                <w:r w:rsidR="00EC7EE7" w:rsidRPr="007C163E">
                  <w:rPr>
                    <w:rFonts w:ascii="MS Gothic" w:eastAsia="MS Gothic" w:hAnsi="MS Gothic"/>
                    <w:rPrChange w:id="2262" w:author="Phùng Nguyễn Minh Tâm" w:date="2018-12-19T17:03:00Z">
                      <w:rPr>
                        <w:rFonts w:ascii="MS Gothic" w:eastAsia="MS Gothic" w:hAnsi="MS Gothic"/>
                        <w:color w:val="AA2242"/>
                      </w:rPr>
                    </w:rPrChange>
                  </w:rPr>
                  <w:t>☐</w:t>
                </w:r>
              </w:sdtContent>
            </w:sdt>
            <w:r w:rsidR="00EC7EE7" w:rsidRPr="007C163E">
              <w:rPr>
                <w:rFonts w:eastAsia="Courier New"/>
                <w:b/>
                <w:sz w:val="24"/>
                <w:szCs w:val="24"/>
                <w:rPrChange w:id="2263" w:author="Phùng Nguyễn Minh Tâm" w:date="2018-12-19T17:03:00Z">
                  <w:rPr>
                    <w:rFonts w:eastAsia="Courier New"/>
                    <w:b/>
                    <w:color w:val="AA2242"/>
                    <w:sz w:val="24"/>
                    <w:szCs w:val="24"/>
                  </w:rPr>
                </w:rPrChange>
              </w:rPr>
              <w:t xml:space="preserve"> </w:t>
            </w:r>
            <w:r w:rsidR="00282E3B" w:rsidRPr="007C163E">
              <w:rPr>
                <w:rFonts w:eastAsia="Courier New"/>
                <w:b/>
                <w:sz w:val="24"/>
                <w:szCs w:val="24"/>
                <w:rPrChange w:id="2264" w:author="Phùng Nguyễn Minh Tâm" w:date="2018-12-19T17:03:00Z">
                  <w:rPr>
                    <w:rFonts w:eastAsia="Courier New"/>
                    <w:b/>
                    <w:color w:val="AA2242"/>
                    <w:sz w:val="24"/>
                    <w:szCs w:val="24"/>
                  </w:rPr>
                </w:rPrChange>
              </w:rPr>
              <w:t xml:space="preserve">Agribank </w:t>
            </w:r>
            <w:r w:rsidR="007713BD" w:rsidRPr="007C163E">
              <w:rPr>
                <w:rFonts w:eastAsia="Courier New"/>
                <w:b/>
                <w:sz w:val="24"/>
                <w:szCs w:val="24"/>
                <w:rPrChange w:id="2265" w:author="Phùng Nguyễn Minh Tâm" w:date="2018-12-19T17:03:00Z">
                  <w:rPr>
                    <w:rFonts w:eastAsia="Courier New"/>
                    <w:b/>
                    <w:color w:val="AA2242"/>
                    <w:sz w:val="24"/>
                    <w:szCs w:val="24"/>
                  </w:rPr>
                </w:rPrChange>
              </w:rPr>
              <w:t>E-Mobile Banking</w:t>
            </w:r>
            <w:r w:rsidR="00282E3B" w:rsidRPr="007C163E">
              <w:rPr>
                <w:rFonts w:eastAsia="Courier New"/>
                <w:b/>
                <w:sz w:val="24"/>
                <w:szCs w:val="24"/>
                <w:rPrChange w:id="2266" w:author="Phùng Nguyễn Minh Tâm" w:date="2018-12-19T17:03:00Z">
                  <w:rPr>
                    <w:rFonts w:eastAsia="Courier New"/>
                    <w:b/>
                    <w:color w:val="AA2242"/>
                    <w:sz w:val="24"/>
                    <w:szCs w:val="24"/>
                  </w:rPr>
                </w:rPrChange>
              </w:rPr>
              <w:t xml:space="preserve">                        </w:t>
            </w:r>
          </w:p>
          <w:p w:rsidR="00282E3B" w:rsidRPr="007C163E" w:rsidRDefault="00282E3B" w:rsidP="00141D37">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23264" behindDoc="0" locked="0" layoutInCell="1" allowOverlap="1" wp14:anchorId="567A174D" wp14:editId="24DCCA81">
                      <wp:simplePos x="0" y="0"/>
                      <wp:positionH relativeFrom="column">
                        <wp:posOffset>4779294</wp:posOffset>
                      </wp:positionH>
                      <wp:positionV relativeFrom="paragraph">
                        <wp:posOffset>30452</wp:posOffset>
                      </wp:positionV>
                      <wp:extent cx="1644404" cy="241300"/>
                      <wp:effectExtent l="0" t="0" r="13335" b="25400"/>
                      <wp:wrapNone/>
                      <wp:docPr id="40" name="Rectangle 40"/>
                      <wp:cNvGraphicFramePr/>
                      <a:graphic xmlns:a="http://schemas.openxmlformats.org/drawingml/2006/main">
                        <a:graphicData uri="http://schemas.microsoft.com/office/word/2010/wordprocessingShape">
                          <wps:wsp>
                            <wps:cNvSpPr/>
                            <wps:spPr>
                              <a:xfrm>
                                <a:off x="0" y="0"/>
                                <a:ext cx="1644404"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76.3pt;margin-top:2.4pt;width:129.5pt;height:19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" fillcolor="white [3212]" strokecolor="black [3213]" strokeweight=".25pt"/>
                  </w:pict>
                </mc:Fallback>
              </mc:AlternateContent>
            </w:r>
            <w:r w:rsidRPr="007C163E">
              <w:rPr>
                <w:rFonts w:eastAsia="Courier New"/>
                <w:b/>
                <w:noProof/>
                <w:spacing w:val="-4"/>
                <w:sz w:val="24"/>
                <w:szCs w:val="24"/>
                <w:rPrChange w:id="2267" w:author="Phùng Nguyễn Minh Tâm" w:date="2018-12-19T17:03:00Z">
                  <w:rPr>
                    <w:rFonts w:eastAsia="Courier New"/>
                    <w:b/>
                    <w:noProof/>
                    <w:spacing w:val="-4"/>
                    <w:sz w:val="24"/>
                    <w:szCs w:val="24"/>
                  </w:rPr>
                </w:rPrChange>
              </w:rPr>
              <mc:AlternateContent>
                <mc:Choice Requires="wps">
                  <w:drawing>
                    <wp:anchor distT="0" distB="0" distL="114300" distR="114300" simplePos="0" relativeHeight="251722240" behindDoc="0" locked="0" layoutInCell="1" allowOverlap="1" wp14:anchorId="601E7521" wp14:editId="0B80554C">
                      <wp:simplePos x="0" y="0"/>
                      <wp:positionH relativeFrom="column">
                        <wp:posOffset>1311909</wp:posOffset>
                      </wp:positionH>
                      <wp:positionV relativeFrom="paragraph">
                        <wp:posOffset>19685</wp:posOffset>
                      </wp:positionV>
                      <wp:extent cx="1666875" cy="254000"/>
                      <wp:effectExtent l="0" t="0" r="28575" b="12700"/>
                      <wp:wrapNone/>
                      <wp:docPr id="41" name="Rectangle 41"/>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103.3pt;margin-top:1.55pt;width:131.25pt;height:20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" fillcolor="white [3212]" strokecolor="black [3213]" strokeweight=".25pt"/>
                  </w:pict>
                </mc:Fallback>
              </mc:AlternateContent>
            </w:r>
            <w:r w:rsidRPr="007C163E">
              <w:rPr>
                <w:rFonts w:eastAsia="Courier New"/>
                <w:sz w:val="24"/>
                <w:szCs w:val="24"/>
              </w:rPr>
              <w:t>Tài khoản mặc định                                                                   Số điện thoại</w:t>
            </w:r>
          </w:p>
          <w:p w:rsidR="00282E3B" w:rsidRPr="007C163E" w:rsidRDefault="00282E3B" w:rsidP="00141D37">
            <w:pPr>
              <w:ind w:right="-51"/>
              <w:rPr>
                <w:rFonts w:eastAsia="Courier New"/>
                <w:sz w:val="24"/>
                <w:szCs w:val="24"/>
                <w:rPrChange w:id="2268" w:author="Phùng Nguyễn Minh Tâm" w:date="2018-12-19T17:03:00Z">
                  <w:rPr>
                    <w:rFonts w:eastAsia="Courier New"/>
                    <w:color w:val="AA2242"/>
                    <w:sz w:val="24"/>
                    <w:szCs w:val="24"/>
                  </w:rPr>
                </w:rPrChange>
              </w:rPr>
            </w:pPr>
            <w:r w:rsidRPr="007C163E">
              <w:rPr>
                <w:rFonts w:eastAsia="Courier New"/>
                <w:i/>
                <w:sz w:val="24"/>
                <w:szCs w:val="24"/>
              </w:rPr>
              <w:t>Default Account                                                                          Mobile No.</w:t>
            </w:r>
          </w:p>
        </w:tc>
      </w:tr>
      <w:tr w:rsidR="007C163E" w:rsidRPr="0051383C" w:rsidTr="00A44028">
        <w:tc>
          <w:tcPr>
            <w:tcW w:w="10471" w:type="dxa"/>
            <w:gridSpan w:val="7"/>
            <w:tcBorders>
              <w:top w:val="single" w:sz="4" w:space="0" w:color="auto"/>
              <w:bottom w:val="single" w:sz="4" w:space="0" w:color="auto"/>
            </w:tcBorders>
            <w:shd w:val="clear" w:color="auto" w:fill="943634"/>
          </w:tcPr>
          <w:p w:rsidR="00D65170" w:rsidRPr="0051383C" w:rsidRDefault="00D65170" w:rsidP="00D65170">
            <w:pPr>
              <w:spacing w:line="279" w:lineRule="auto"/>
              <w:ind w:right="619"/>
              <w:rPr>
                <w:rFonts w:eastAsia="Courier New"/>
                <w:i/>
                <w:color w:val="FFFFFF" w:themeColor="background1"/>
                <w:sz w:val="24"/>
                <w:szCs w:val="24"/>
                <w:rPrChange w:id="2269" w:author="Phùng Nguyễn Minh Tâm" w:date="2018-12-21T19:00:00Z">
                  <w:rPr>
                    <w:rFonts w:eastAsia="Courier New"/>
                    <w:i/>
                    <w:color w:val="FFFFFF"/>
                    <w:sz w:val="24"/>
                    <w:szCs w:val="24"/>
                  </w:rPr>
                </w:rPrChange>
              </w:rPr>
            </w:pPr>
            <w:r w:rsidRPr="0051383C">
              <w:rPr>
                <w:rFonts w:eastAsia="Courier New"/>
                <w:b/>
                <w:color w:val="FFFFFF" w:themeColor="background1"/>
                <w:sz w:val="24"/>
                <w:szCs w:val="24"/>
                <w:rPrChange w:id="2270" w:author="Phùng Nguyễn Minh Tâm" w:date="2018-12-21T19:00:00Z">
                  <w:rPr>
                    <w:rFonts w:eastAsia="Courier New"/>
                    <w:b/>
                    <w:color w:val="FFFFFF"/>
                    <w:sz w:val="24"/>
                    <w:szCs w:val="24"/>
                  </w:rPr>
                </w:rPrChange>
              </w:rPr>
              <w:t>III. Dịch vụ đăng ký/</w:t>
            </w:r>
            <w:r w:rsidRPr="0051383C">
              <w:rPr>
                <w:rFonts w:eastAsia="Courier New"/>
                <w:i/>
                <w:color w:val="FFFFFF" w:themeColor="background1"/>
                <w:sz w:val="24"/>
                <w:szCs w:val="24"/>
                <w:rPrChange w:id="2271" w:author="Phùng Nguyễn Minh Tâm" w:date="2018-12-21T19:00:00Z">
                  <w:rPr>
                    <w:rFonts w:eastAsia="Courier New"/>
                    <w:i/>
                    <w:color w:val="FFFFFF"/>
                    <w:sz w:val="24"/>
                    <w:szCs w:val="24"/>
                  </w:rPr>
                </w:rPrChange>
              </w:rPr>
              <w:t>Services to register</w:t>
            </w:r>
          </w:p>
        </w:tc>
      </w:tr>
      <w:tr w:rsidR="007C163E" w:rsidRPr="007C163E" w:rsidTr="00A44028">
        <w:tc>
          <w:tcPr>
            <w:tcW w:w="10471" w:type="dxa"/>
            <w:gridSpan w:val="7"/>
            <w:tcBorders>
              <w:top w:val="single" w:sz="4" w:space="0" w:color="auto"/>
              <w:left w:val="single" w:sz="4" w:space="0" w:color="auto"/>
              <w:bottom w:val="single" w:sz="4" w:space="0" w:color="auto"/>
              <w:right w:val="single" w:sz="4" w:space="0" w:color="auto"/>
            </w:tcBorders>
            <w:shd w:val="clear" w:color="auto" w:fill="auto"/>
          </w:tcPr>
          <w:p w:rsidR="00282E3B" w:rsidRPr="007C163E" w:rsidRDefault="00107E01" w:rsidP="00141D37">
            <w:pPr>
              <w:ind w:right="-51"/>
              <w:rPr>
                <w:rFonts w:eastAsia="Courier New"/>
                <w:b/>
                <w:sz w:val="24"/>
                <w:szCs w:val="24"/>
                <w:rPrChange w:id="2272" w:author="Phùng Nguyễn Minh Tâm" w:date="2018-12-19T17:03:00Z">
                  <w:rPr>
                    <w:rFonts w:eastAsia="Courier New"/>
                    <w:b/>
                    <w:color w:val="AA2242"/>
                    <w:sz w:val="24"/>
                    <w:szCs w:val="24"/>
                  </w:rPr>
                </w:rPrChange>
              </w:rPr>
            </w:pPr>
            <w:sdt>
              <w:sdtPr>
                <w:rPr>
                  <w:rFonts w:eastAsia="Courier New"/>
                </w:rPr>
                <w:id w:val="-1217043549"/>
                <w14:checkbox>
                  <w14:checked w14:val="0"/>
                  <w14:checkedState w14:val="00FE" w14:font="Wingdings"/>
                  <w14:uncheckedState w14:val="2610" w14:font="MS Gothic"/>
                </w14:checkbox>
              </w:sdtPr>
              <w:sdtEndPr/>
              <w:sdtContent>
                <w:r w:rsidR="00EC7EE7" w:rsidRPr="007C163E">
                  <w:rPr>
                    <w:rFonts w:ascii="MS Gothic" w:eastAsia="MS Gothic" w:hAnsi="MS Gothic"/>
                    <w:rPrChange w:id="2273" w:author="Phùng Nguyễn Minh Tâm" w:date="2018-12-19T17:03:00Z">
                      <w:rPr>
                        <w:rFonts w:ascii="MS Gothic" w:eastAsia="MS Gothic" w:hAnsi="MS Gothic"/>
                        <w:color w:val="AA2242"/>
                      </w:rPr>
                    </w:rPrChange>
                  </w:rPr>
                  <w:t>☐</w:t>
                </w:r>
              </w:sdtContent>
            </w:sdt>
            <w:r w:rsidR="00EC7EE7" w:rsidRPr="007C163E">
              <w:rPr>
                <w:rFonts w:eastAsia="Courier New"/>
                <w:b/>
                <w:sz w:val="24"/>
                <w:szCs w:val="24"/>
                <w:rPrChange w:id="2274" w:author="Phùng Nguyễn Minh Tâm" w:date="2018-12-19T17:03:00Z">
                  <w:rPr>
                    <w:rFonts w:eastAsia="Courier New"/>
                    <w:b/>
                    <w:color w:val="AA2242"/>
                    <w:sz w:val="24"/>
                    <w:szCs w:val="24"/>
                  </w:rPr>
                </w:rPrChange>
              </w:rPr>
              <w:t xml:space="preserve"> </w:t>
            </w:r>
            <w:r w:rsidR="00282E3B" w:rsidRPr="007C163E">
              <w:rPr>
                <w:rFonts w:eastAsia="Courier New"/>
                <w:b/>
                <w:sz w:val="24"/>
                <w:szCs w:val="24"/>
                <w:rPrChange w:id="2275" w:author="Phùng Nguyễn Minh Tâm" w:date="2018-12-19T17:03:00Z">
                  <w:rPr>
                    <w:rFonts w:eastAsia="Courier New"/>
                    <w:b/>
                    <w:color w:val="AA2242"/>
                    <w:sz w:val="24"/>
                    <w:szCs w:val="24"/>
                  </w:rPr>
                </w:rPrChange>
              </w:rPr>
              <w:t xml:space="preserve">SMS Banking                                       </w:t>
            </w: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7C163E" w:rsidRPr="007C163E" w:rsidTr="00141D37">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282E3B" w:rsidRPr="007C163E" w:rsidRDefault="00282E3B" w:rsidP="00737CFB">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282E3B" w:rsidRPr="007C163E" w:rsidRDefault="00282E3B" w:rsidP="00737CFB">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282E3B" w:rsidRPr="007C163E" w:rsidRDefault="00282E3B" w:rsidP="00141D37">
                  <w:pPr>
                    <w:ind w:right="-51"/>
                    <w:rPr>
                      <w:rFonts w:eastAsia="Courier New"/>
                      <w:sz w:val="16"/>
                    </w:rPr>
                  </w:pPr>
                </w:p>
                <w:p w:rsidR="00282E3B" w:rsidRPr="007C163E" w:rsidRDefault="00282E3B" w:rsidP="00141D37">
                  <w:pPr>
                    <w:ind w:right="-51"/>
                    <w:rPr>
                      <w:rFonts w:eastAsia="Courier New"/>
                    </w:rPr>
                  </w:pPr>
                  <w:r w:rsidRPr="007C163E">
                    <w:rPr>
                      <w:rFonts w:eastAsia="Courier New"/>
                    </w:rPr>
                    <w:t>Số Tài khoản</w:t>
                  </w:r>
                </w:p>
                <w:p w:rsidR="00282E3B" w:rsidRPr="007C163E" w:rsidRDefault="00282E3B" w:rsidP="00141D37">
                  <w:pPr>
                    <w:ind w:right="-51"/>
                    <w:rPr>
                      <w:rFonts w:eastAsia="Courier New"/>
                      <w:i/>
                    </w:rPr>
                  </w:pPr>
                  <w:r w:rsidRPr="007C163E">
                    <w:rPr>
                      <w:rFonts w:eastAsia="Courier New"/>
                      <w:i/>
                    </w:rPr>
                    <w:t>Account No.</w:t>
                  </w:r>
                </w:p>
              </w:tc>
              <w:tc>
                <w:tcPr>
                  <w:tcW w:w="1268"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282E3B" w:rsidRPr="007C163E" w:rsidRDefault="00282E3B" w:rsidP="006461D2">
                  <w:pPr>
                    <w:pStyle w:val="ListParagraph"/>
                    <w:numPr>
                      <w:ilvl w:val="0"/>
                      <w:numId w:val="88"/>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282E3B" w:rsidRPr="007C163E" w:rsidRDefault="00282E3B" w:rsidP="00141D37">
                  <w:pPr>
                    <w:ind w:right="-51"/>
                    <w:jc w:val="center"/>
                    <w:rPr>
                      <w:rFonts w:eastAsia="Courier New"/>
                    </w:rPr>
                  </w:pPr>
                  <w:r w:rsidRPr="007C163E">
                    <w:rPr>
                      <w:rFonts w:eastAsia="Courier New"/>
                    </w:rPr>
                    <w:t>Tài khoản mặc định/</w:t>
                  </w:r>
                </w:p>
                <w:p w:rsidR="00282E3B" w:rsidRPr="007C163E" w:rsidRDefault="00282E3B" w:rsidP="00141D37">
                  <w:pPr>
                    <w:ind w:right="-51"/>
                    <w:jc w:val="center"/>
                    <w:rPr>
                      <w:rFonts w:eastAsia="Courier New"/>
                      <w:i/>
                    </w:rPr>
                  </w:pPr>
                  <w:r w:rsidRPr="007C163E">
                    <w:rPr>
                      <w:rFonts w:eastAsia="Courier New"/>
                      <w:i/>
                    </w:rPr>
                    <w:t>Default Account</w:t>
                  </w:r>
                </w:p>
              </w:tc>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282E3B" w:rsidRPr="007C163E" w:rsidRDefault="00282E3B" w:rsidP="00653533">
                  <w:pPr>
                    <w:pStyle w:val="ListParagraph"/>
                    <w:numPr>
                      <w:ilvl w:val="0"/>
                      <w:numId w:val="89"/>
                    </w:numPr>
                    <w:ind w:left="0" w:right="-51" w:firstLine="0"/>
                    <w:rPr>
                      <w:rFonts w:eastAsia="Courier New"/>
                    </w:rPr>
                  </w:pPr>
                </w:p>
              </w:tc>
              <w:sdt>
                <w:sdtPr>
                  <w:rPr>
                    <w:rFonts w:eastAsia="Courier New"/>
                  </w:rPr>
                  <w:id w:val="-698932883"/>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182757950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51980253"/>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201591015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47904231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sdt>
                <w:sdtPr>
                  <w:rPr>
                    <w:rFonts w:eastAsia="Courier New"/>
                  </w:rPr>
                  <w:id w:val="-1436593590"/>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282E3B" w:rsidRPr="007C163E" w:rsidRDefault="003C2AF4" w:rsidP="00141D37">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1782991791"/>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803693492"/>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69719472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17823211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20792384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2018923114"/>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544218387"/>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4505299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2984158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99713826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89102872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813212582"/>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1181318446"/>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38571005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56532339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59337345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51874600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929399000"/>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382374004"/>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24854941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05931335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33109492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55738962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669979765"/>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r w:rsidR="007C163E" w:rsidRPr="007C163E" w:rsidTr="00141D37">
              <w:tc>
                <w:tcPr>
                  <w:tcW w:w="1881" w:type="dxa"/>
                  <w:tcBorders>
                    <w:top w:val="single" w:sz="4" w:space="0" w:color="auto"/>
                    <w:left w:val="single" w:sz="4" w:space="0" w:color="auto"/>
                    <w:bottom w:val="single" w:sz="4" w:space="0" w:color="auto"/>
                    <w:right w:val="single" w:sz="4" w:space="0" w:color="auto"/>
                  </w:tcBorders>
                </w:tcPr>
                <w:p w:rsidR="003C2AF4" w:rsidRPr="007C163E" w:rsidRDefault="003C2AF4" w:rsidP="00653533">
                  <w:pPr>
                    <w:pStyle w:val="ListParagraph"/>
                    <w:numPr>
                      <w:ilvl w:val="0"/>
                      <w:numId w:val="89"/>
                    </w:numPr>
                    <w:ind w:left="0" w:right="-51" w:firstLine="0"/>
                    <w:rPr>
                      <w:rFonts w:eastAsia="Courier New"/>
                    </w:rPr>
                  </w:pPr>
                </w:p>
              </w:tc>
              <w:sdt>
                <w:sdtPr>
                  <w:rPr>
                    <w:rFonts w:eastAsia="Courier New"/>
                  </w:rPr>
                  <w:id w:val="-867528548"/>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50725756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812907852"/>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45710051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65829906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sdt>
                <w:sdtPr>
                  <w:rPr>
                    <w:rFonts w:eastAsia="Courier New"/>
                  </w:rPr>
                  <w:id w:val="-1462263017"/>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3C2AF4" w:rsidRPr="007C163E" w:rsidRDefault="003C2AF4" w:rsidP="00C7317D">
                      <w:pPr>
                        <w:ind w:right="-51"/>
                        <w:jc w:val="center"/>
                        <w:rPr>
                          <w:rFonts w:eastAsia="Courier New"/>
                        </w:rPr>
                      </w:pPr>
                      <w:r w:rsidRPr="007C163E">
                        <w:rPr>
                          <w:rFonts w:ascii="MS Gothic" w:eastAsia="MS Gothic" w:hAnsi="MS Gothic"/>
                        </w:rPr>
                        <w:t>☐</w:t>
                      </w:r>
                    </w:p>
                  </w:tc>
                </w:sdtContent>
              </w:sdt>
            </w:tr>
          </w:tbl>
          <w:p w:rsidR="00282E3B" w:rsidRPr="007C163E" w:rsidRDefault="00282E3B" w:rsidP="00141D37">
            <w:pPr>
              <w:ind w:right="-51"/>
              <w:rPr>
                <w:rFonts w:eastAsia="Courier New"/>
                <w:b/>
                <w:sz w:val="24"/>
                <w:szCs w:val="24"/>
              </w:rPr>
            </w:pPr>
          </w:p>
        </w:tc>
      </w:tr>
      <w:tr w:rsidR="007C163E" w:rsidRPr="0051383C" w:rsidTr="00A44028">
        <w:tc>
          <w:tcPr>
            <w:tcW w:w="10471" w:type="dxa"/>
            <w:gridSpan w:val="7"/>
            <w:tcBorders>
              <w:top w:val="single" w:sz="4" w:space="0" w:color="auto"/>
              <w:left w:val="single" w:sz="4" w:space="0" w:color="auto"/>
              <w:bottom w:val="single" w:sz="4" w:space="0" w:color="auto"/>
              <w:right w:val="single" w:sz="4" w:space="0" w:color="auto"/>
            </w:tcBorders>
            <w:shd w:val="clear" w:color="auto" w:fill="AA3634"/>
          </w:tcPr>
          <w:p w:rsidR="008B4B14" w:rsidRPr="0051383C" w:rsidRDefault="00440FEE" w:rsidP="008B4B14">
            <w:pPr>
              <w:ind w:right="-51"/>
              <w:rPr>
                <w:rFonts w:eastAsia="Courier New"/>
                <w:b/>
                <w:color w:val="FFFFFF" w:themeColor="background1"/>
                <w:sz w:val="24"/>
                <w:szCs w:val="24"/>
              </w:rPr>
            </w:pPr>
            <w:r w:rsidRPr="0051383C">
              <w:rPr>
                <w:rFonts w:eastAsia="Courier New"/>
                <w:b/>
                <w:color w:val="FFFFFF" w:themeColor="background1"/>
                <w:sz w:val="24"/>
                <w:szCs w:val="24"/>
              </w:rPr>
              <w:t>IV</w:t>
            </w:r>
            <w:r w:rsidR="008B4B14" w:rsidRPr="0051383C">
              <w:rPr>
                <w:rFonts w:eastAsia="Courier New"/>
                <w:b/>
                <w:color w:val="FFFFFF" w:themeColor="background1"/>
                <w:sz w:val="24"/>
                <w:szCs w:val="24"/>
              </w:rPr>
              <w:t>. Xác nhận của khách hàng/</w:t>
            </w:r>
            <w:r w:rsidR="008B4B14" w:rsidRPr="0051383C">
              <w:rPr>
                <w:rFonts w:eastAsia="Courier New"/>
                <w:i/>
                <w:color w:val="FFFFFF" w:themeColor="background1"/>
                <w:sz w:val="24"/>
                <w:szCs w:val="24"/>
              </w:rPr>
              <w:t>Customer’s confirmation</w:t>
            </w:r>
          </w:p>
        </w:tc>
      </w:tr>
      <w:tr w:rsidR="007C163E" w:rsidRPr="007C163E" w:rsidTr="006055B2">
        <w:tc>
          <w:tcPr>
            <w:tcW w:w="7394" w:type="dxa"/>
            <w:gridSpan w:val="6"/>
            <w:tcBorders>
              <w:top w:val="nil"/>
              <w:left w:val="single" w:sz="4" w:space="0" w:color="auto"/>
              <w:bottom w:val="single" w:sz="4" w:space="0" w:color="auto"/>
              <w:right w:val="nil"/>
            </w:tcBorders>
            <w:shd w:val="clear" w:color="auto" w:fill="auto"/>
          </w:tcPr>
          <w:p w:rsidR="008B4B14" w:rsidRPr="007C163E" w:rsidRDefault="008B4B14" w:rsidP="00141D37">
            <w:pPr>
              <w:ind w:left="-4"/>
              <w:jc w:val="both"/>
              <w:rPr>
                <w:rFonts w:eastAsia="Courier New"/>
                <w:sz w:val="24"/>
                <w:szCs w:val="24"/>
                <w:rPrChange w:id="2276" w:author="Phùng Nguyễn Minh Tâm" w:date="2018-12-19T17:03:00Z">
                  <w:rPr>
                    <w:rFonts w:eastAsia="Courier New"/>
                    <w:color w:val="FF0000"/>
                    <w:sz w:val="24"/>
                    <w:szCs w:val="24"/>
                  </w:rPr>
                </w:rPrChange>
              </w:rPr>
            </w:pPr>
            <w:r w:rsidRPr="007C163E">
              <w:rPr>
                <w:rFonts w:eastAsia="Courier New"/>
                <w:sz w:val="24"/>
                <w:szCs w:val="24"/>
                <w:rPrChange w:id="2277" w:author="Phùng Nguyễn Minh Tâm" w:date="2018-12-19T17:03:00Z">
                  <w:rPr>
                    <w:rFonts w:eastAsia="Courier New"/>
                    <w:color w:val="FF0000"/>
                    <w:sz w:val="24"/>
                    <w:szCs w:val="24"/>
                  </w:rPr>
                </w:rPrChange>
              </w:rPr>
              <w:t>Bằng</w:t>
            </w:r>
            <w:r w:rsidRPr="007C163E">
              <w:rPr>
                <w:rFonts w:eastAsia="Courier New"/>
                <w:spacing w:val="-3"/>
                <w:sz w:val="24"/>
                <w:szCs w:val="24"/>
                <w:rPrChange w:id="2278"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79" w:author="Phùng Nguyễn Minh Tâm" w:date="2018-12-19T17:03:00Z">
                  <w:rPr>
                    <w:rFonts w:eastAsia="Courier New"/>
                    <w:color w:val="FF0000"/>
                    <w:sz w:val="24"/>
                    <w:szCs w:val="24"/>
                  </w:rPr>
                </w:rPrChange>
              </w:rPr>
              <w:t>v</w:t>
            </w:r>
            <w:r w:rsidRPr="007C163E">
              <w:rPr>
                <w:rFonts w:eastAsia="Courier New"/>
                <w:spacing w:val="1"/>
                <w:sz w:val="24"/>
                <w:szCs w:val="24"/>
                <w:rPrChange w:id="2280" w:author="Phùng Nguyễn Minh Tâm" w:date="2018-12-19T17:03:00Z">
                  <w:rPr>
                    <w:rFonts w:eastAsia="Courier New"/>
                    <w:color w:val="FF0000"/>
                    <w:spacing w:val="1"/>
                    <w:sz w:val="24"/>
                    <w:szCs w:val="24"/>
                  </w:rPr>
                </w:rPrChange>
              </w:rPr>
              <w:t>i</w:t>
            </w:r>
            <w:r w:rsidRPr="007C163E">
              <w:rPr>
                <w:rFonts w:eastAsia="Courier New"/>
                <w:sz w:val="24"/>
                <w:szCs w:val="24"/>
                <w:rPrChange w:id="2281" w:author="Phùng Nguyễn Minh Tâm" w:date="2018-12-19T17:03:00Z">
                  <w:rPr>
                    <w:rFonts w:eastAsia="Courier New"/>
                    <w:color w:val="FF0000"/>
                    <w:sz w:val="24"/>
                    <w:szCs w:val="24"/>
                  </w:rPr>
                </w:rPrChange>
              </w:rPr>
              <w:t>ệc</w:t>
            </w:r>
            <w:r w:rsidRPr="007C163E">
              <w:rPr>
                <w:rFonts w:eastAsia="Courier New"/>
                <w:spacing w:val="-3"/>
                <w:sz w:val="24"/>
                <w:szCs w:val="24"/>
                <w:rPrChange w:id="2282"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83" w:author="Phùng Nguyễn Minh Tâm" w:date="2018-12-19T17:03:00Z">
                  <w:rPr>
                    <w:rFonts w:eastAsia="Courier New"/>
                    <w:color w:val="FF0000"/>
                    <w:sz w:val="24"/>
                    <w:szCs w:val="24"/>
                  </w:rPr>
                </w:rPrChange>
              </w:rPr>
              <w:t>ký</w:t>
            </w:r>
            <w:r w:rsidRPr="007C163E">
              <w:rPr>
                <w:rFonts w:eastAsia="Courier New"/>
                <w:spacing w:val="-2"/>
                <w:sz w:val="24"/>
                <w:szCs w:val="24"/>
                <w:rPrChange w:id="2284" w:author="Phùng Nguyễn Minh Tâm" w:date="2018-12-19T17:03:00Z">
                  <w:rPr>
                    <w:rFonts w:eastAsia="Courier New"/>
                    <w:color w:val="FF0000"/>
                    <w:spacing w:val="-2"/>
                    <w:sz w:val="24"/>
                    <w:szCs w:val="24"/>
                  </w:rPr>
                </w:rPrChange>
              </w:rPr>
              <w:t xml:space="preserve"> </w:t>
            </w:r>
            <w:r w:rsidRPr="007C163E">
              <w:rPr>
                <w:rFonts w:eastAsia="Courier New"/>
                <w:sz w:val="24"/>
                <w:szCs w:val="24"/>
                <w:rPrChange w:id="2285" w:author="Phùng Nguyễn Minh Tâm" w:date="2018-12-19T17:03:00Z">
                  <w:rPr>
                    <w:rFonts w:eastAsia="Courier New"/>
                    <w:color w:val="FF0000"/>
                    <w:sz w:val="24"/>
                    <w:szCs w:val="24"/>
                  </w:rPr>
                </w:rPrChange>
              </w:rPr>
              <w:t>vào</w:t>
            </w:r>
            <w:r w:rsidRPr="007C163E">
              <w:rPr>
                <w:rFonts w:eastAsia="Courier New"/>
                <w:spacing w:val="-3"/>
                <w:sz w:val="24"/>
                <w:szCs w:val="24"/>
                <w:rPrChange w:id="2286"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87" w:author="Phùng Nguyễn Minh Tâm" w:date="2018-12-19T17:03:00Z">
                  <w:rPr>
                    <w:rFonts w:eastAsia="Courier New"/>
                    <w:color w:val="FF0000"/>
                    <w:sz w:val="24"/>
                    <w:szCs w:val="24"/>
                  </w:rPr>
                </w:rPrChange>
              </w:rPr>
              <w:t>Bản</w:t>
            </w:r>
            <w:r w:rsidRPr="007C163E">
              <w:rPr>
                <w:rFonts w:eastAsia="Courier New"/>
                <w:spacing w:val="-3"/>
                <w:sz w:val="24"/>
                <w:szCs w:val="24"/>
                <w:rPrChange w:id="2288"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89" w:author="Phùng Nguyễn Minh Tâm" w:date="2018-12-19T17:03:00Z">
                  <w:rPr>
                    <w:rFonts w:eastAsia="Courier New"/>
                    <w:color w:val="FF0000"/>
                    <w:sz w:val="24"/>
                    <w:szCs w:val="24"/>
                  </w:rPr>
                </w:rPrChange>
              </w:rPr>
              <w:t>yêu</w:t>
            </w:r>
            <w:r w:rsidRPr="007C163E">
              <w:rPr>
                <w:rFonts w:eastAsia="Courier New"/>
                <w:spacing w:val="-3"/>
                <w:sz w:val="24"/>
                <w:szCs w:val="24"/>
                <w:rPrChange w:id="2290"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91" w:author="Phùng Nguyễn Minh Tâm" w:date="2018-12-19T17:03:00Z">
                  <w:rPr>
                    <w:rFonts w:eastAsia="Courier New"/>
                    <w:color w:val="FF0000"/>
                    <w:sz w:val="24"/>
                    <w:szCs w:val="24"/>
                  </w:rPr>
                </w:rPrChange>
              </w:rPr>
              <w:t>cầu</w:t>
            </w:r>
            <w:r w:rsidRPr="007C163E">
              <w:rPr>
                <w:rFonts w:eastAsia="Courier New"/>
                <w:spacing w:val="-3"/>
                <w:sz w:val="24"/>
                <w:szCs w:val="24"/>
                <w:rPrChange w:id="2292"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93" w:author="Phùng Nguyễn Minh Tâm" w:date="2018-12-19T17:03:00Z">
                  <w:rPr>
                    <w:rFonts w:eastAsia="Courier New"/>
                    <w:color w:val="FF0000"/>
                    <w:sz w:val="24"/>
                    <w:szCs w:val="24"/>
                  </w:rPr>
                </w:rPrChange>
              </w:rPr>
              <w:t>này,</w:t>
            </w:r>
            <w:r w:rsidRPr="007C163E">
              <w:rPr>
                <w:rFonts w:eastAsia="Courier New"/>
                <w:spacing w:val="-3"/>
                <w:sz w:val="24"/>
                <w:szCs w:val="24"/>
                <w:rPrChange w:id="2294" w:author="Phùng Nguyễn Minh Tâm" w:date="2018-12-19T17:03:00Z">
                  <w:rPr>
                    <w:rFonts w:eastAsia="Courier New"/>
                    <w:color w:val="FF0000"/>
                    <w:spacing w:val="-3"/>
                    <w:sz w:val="24"/>
                    <w:szCs w:val="24"/>
                  </w:rPr>
                </w:rPrChange>
              </w:rPr>
              <w:t xml:space="preserve"> </w:t>
            </w:r>
            <w:r w:rsidR="007576F8" w:rsidRPr="007C163E">
              <w:rPr>
                <w:rFonts w:eastAsia="Courier New"/>
                <w:sz w:val="24"/>
                <w:szCs w:val="24"/>
                <w:rPrChange w:id="2295" w:author="Phùng Nguyễn Minh Tâm" w:date="2018-12-19T17:03:00Z">
                  <w:rPr>
                    <w:rFonts w:eastAsia="Courier New"/>
                    <w:color w:val="FF0000"/>
                    <w:sz w:val="24"/>
                    <w:szCs w:val="24"/>
                  </w:rPr>
                </w:rPrChange>
              </w:rPr>
              <w:t>chúng t</w:t>
            </w:r>
            <w:r w:rsidRPr="007C163E">
              <w:rPr>
                <w:rFonts w:eastAsia="Courier New"/>
                <w:sz w:val="24"/>
                <w:szCs w:val="24"/>
                <w:rPrChange w:id="2296" w:author="Phùng Nguyễn Minh Tâm" w:date="2018-12-19T17:03:00Z">
                  <w:rPr>
                    <w:rFonts w:eastAsia="Courier New"/>
                    <w:color w:val="FF0000"/>
                    <w:sz w:val="24"/>
                    <w:szCs w:val="24"/>
                  </w:rPr>
                </w:rPrChange>
              </w:rPr>
              <w:t>ôi</w:t>
            </w:r>
            <w:r w:rsidRPr="007C163E">
              <w:rPr>
                <w:rFonts w:eastAsia="Courier New"/>
                <w:spacing w:val="-3"/>
                <w:sz w:val="24"/>
                <w:szCs w:val="24"/>
                <w:rPrChange w:id="2297"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298" w:author="Phùng Nguyễn Minh Tâm" w:date="2018-12-19T17:03:00Z">
                  <w:rPr>
                    <w:rFonts w:eastAsia="Courier New"/>
                    <w:color w:val="FF0000"/>
                    <w:sz w:val="24"/>
                    <w:szCs w:val="24"/>
                  </w:rPr>
                </w:rPrChange>
              </w:rPr>
              <w:t>xác</w:t>
            </w:r>
            <w:r w:rsidRPr="007C163E">
              <w:rPr>
                <w:rFonts w:eastAsia="Courier New"/>
                <w:spacing w:val="-3"/>
                <w:sz w:val="24"/>
                <w:szCs w:val="24"/>
                <w:rPrChange w:id="2299" w:author="Phùng Nguyễn Minh Tâm" w:date="2018-12-19T17:03:00Z">
                  <w:rPr>
                    <w:rFonts w:eastAsia="Courier New"/>
                    <w:color w:val="FF0000"/>
                    <w:spacing w:val="-3"/>
                    <w:sz w:val="24"/>
                    <w:szCs w:val="24"/>
                  </w:rPr>
                </w:rPrChange>
              </w:rPr>
              <w:t xml:space="preserve"> </w:t>
            </w:r>
            <w:r w:rsidRPr="007C163E">
              <w:rPr>
                <w:rFonts w:eastAsia="Courier New"/>
                <w:sz w:val="24"/>
                <w:szCs w:val="24"/>
                <w:rPrChange w:id="2300" w:author="Phùng Nguyễn Minh Tâm" w:date="2018-12-19T17:03:00Z">
                  <w:rPr>
                    <w:rFonts w:eastAsia="Courier New"/>
                    <w:color w:val="FF0000"/>
                    <w:sz w:val="24"/>
                    <w:szCs w:val="24"/>
                  </w:rPr>
                </w:rPrChange>
              </w:rPr>
              <w:t>n</w:t>
            </w:r>
            <w:r w:rsidRPr="007C163E">
              <w:rPr>
                <w:rFonts w:eastAsia="Courier New"/>
                <w:spacing w:val="1"/>
                <w:sz w:val="24"/>
                <w:szCs w:val="24"/>
                <w:rPrChange w:id="2301" w:author="Phùng Nguyễn Minh Tâm" w:date="2018-12-19T17:03:00Z">
                  <w:rPr>
                    <w:rFonts w:eastAsia="Courier New"/>
                    <w:color w:val="FF0000"/>
                    <w:spacing w:val="1"/>
                    <w:sz w:val="24"/>
                    <w:szCs w:val="24"/>
                  </w:rPr>
                </w:rPrChange>
              </w:rPr>
              <w:t>h</w:t>
            </w:r>
            <w:r w:rsidRPr="007C163E">
              <w:rPr>
                <w:rFonts w:eastAsia="Courier New"/>
                <w:sz w:val="24"/>
                <w:szCs w:val="24"/>
                <w:rPrChange w:id="2302" w:author="Phùng Nguyễn Minh Tâm" w:date="2018-12-19T17:03:00Z">
                  <w:rPr>
                    <w:rFonts w:eastAsia="Courier New"/>
                    <w:color w:val="FF0000"/>
                    <w:sz w:val="24"/>
                    <w:szCs w:val="24"/>
                  </w:rPr>
                </w:rPrChange>
              </w:rPr>
              <w:t>ận:</w:t>
            </w:r>
          </w:p>
          <w:p w:rsidR="008B4B14" w:rsidRPr="007C163E" w:rsidRDefault="008B4B14" w:rsidP="00653533">
            <w:pPr>
              <w:numPr>
                <w:ilvl w:val="0"/>
                <w:numId w:val="97"/>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p>
          <w:p w:rsidR="008B4B14" w:rsidRPr="007C163E" w:rsidRDefault="008B4B14" w:rsidP="00653533">
            <w:pPr>
              <w:numPr>
                <w:ilvl w:val="0"/>
                <w:numId w:val="97"/>
              </w:numPr>
              <w:tabs>
                <w:tab w:val="left" w:pos="266"/>
              </w:tabs>
              <w:ind w:left="0" w:right="80" w:hanging="4"/>
              <w:jc w:val="both"/>
              <w:rPr>
                <w:rFonts w:eastAsia="Courier New"/>
                <w:sz w:val="24"/>
                <w:szCs w:val="24"/>
              </w:rPr>
            </w:pPr>
            <w:r w:rsidRPr="007C163E">
              <w:rPr>
                <w:rFonts w:eastAsia="Courier New"/>
                <w:position w:val="1"/>
                <w:sz w:val="24"/>
                <w:szCs w:val="24"/>
              </w:rPr>
              <w:t>Chúng 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 xml:space="preserve">các điều </w:t>
            </w:r>
            <w:r w:rsidR="00D65170" w:rsidRPr="007C163E">
              <w:rPr>
                <w:rFonts w:eastAsia="Courier New"/>
                <w:position w:val="1"/>
                <w:sz w:val="24"/>
                <w:szCs w:val="24"/>
              </w:rPr>
              <w:t>kiện</w:t>
            </w:r>
            <w:r w:rsidRPr="007C163E">
              <w:rPr>
                <w:rFonts w:eastAsia="Courier New"/>
                <w:position w:val="1"/>
                <w:sz w:val="24"/>
                <w:szCs w:val="24"/>
              </w:rPr>
              <w:t xml:space="preserve">, điều </w:t>
            </w:r>
            <w:r w:rsidR="00D65170" w:rsidRPr="007C163E">
              <w:rPr>
                <w:rFonts w:eastAsia="Courier New"/>
                <w:position w:val="1"/>
                <w:sz w:val="24"/>
                <w:szCs w:val="24"/>
              </w:rPr>
              <w:t xml:space="preserve">khoản </w:t>
            </w:r>
            <w:r w:rsidR="00C905A8" w:rsidRPr="007C163E">
              <w:rPr>
                <w:rFonts w:eastAsia="Courier New"/>
                <w:position w:val="1"/>
                <w:sz w:val="24"/>
                <w:szCs w:val="24"/>
                <w:rPrChange w:id="2303" w:author="Phùng Nguyễn Minh Tâm" w:date="2018-12-19T17:03:00Z">
                  <w:rPr>
                    <w:rFonts w:eastAsia="Courier New"/>
                    <w:color w:val="FF0000"/>
                    <w:position w:val="1"/>
                    <w:sz w:val="24"/>
                    <w:szCs w:val="24"/>
                  </w:rPr>
                </w:rPrChange>
              </w:rPr>
              <w:t>sử dụng dịch vụ ngân hàng điện tử đính kèm và hướng dẫn sử dụng dịch vụ ngân hàng điện tử của Agribank được đăng tải trên địa chỉ website http://www.agribank.com.vn</w:t>
            </w:r>
          </w:p>
          <w:p w:rsidR="008B4B14" w:rsidRPr="007C163E" w:rsidRDefault="008B4B14" w:rsidP="00141D37">
            <w:pPr>
              <w:tabs>
                <w:tab w:val="left" w:pos="266"/>
              </w:tabs>
              <w:ind w:left="-4" w:right="80"/>
              <w:jc w:val="both"/>
              <w:rPr>
                <w:rFonts w:eastAsia="Courier New"/>
                <w:i/>
                <w:sz w:val="24"/>
                <w:szCs w:val="24"/>
                <w:rPrChange w:id="2304" w:author="Phùng Nguyễn Minh Tâm" w:date="2018-12-19T17:03:00Z">
                  <w:rPr>
                    <w:rFonts w:eastAsia="Courier New"/>
                    <w:i/>
                    <w:color w:val="FF0000"/>
                    <w:sz w:val="24"/>
                    <w:szCs w:val="24"/>
                  </w:rPr>
                </w:rPrChange>
              </w:rPr>
            </w:pPr>
            <w:r w:rsidRPr="007C163E">
              <w:rPr>
                <w:rFonts w:eastAsia="Courier New"/>
                <w:i/>
                <w:sz w:val="24"/>
                <w:szCs w:val="24"/>
                <w:rPrChange w:id="2305" w:author="Phùng Nguyễn Minh Tâm" w:date="2018-12-19T17:03:00Z">
                  <w:rPr>
                    <w:rFonts w:eastAsia="Courier New"/>
                    <w:i/>
                    <w:color w:val="FF0000"/>
                    <w:sz w:val="24"/>
                    <w:szCs w:val="24"/>
                  </w:rPr>
                </w:rPrChange>
              </w:rPr>
              <w:t xml:space="preserve">By signing this </w:t>
            </w:r>
            <w:del w:id="2306" w:author="Dao Khanh Hoa - 1050" w:date="2018-12-13T13:39:00Z">
              <w:r w:rsidRPr="007C163E" w:rsidDel="005C2179">
                <w:rPr>
                  <w:rFonts w:eastAsia="Courier New"/>
                  <w:i/>
                  <w:sz w:val="24"/>
                  <w:szCs w:val="24"/>
                  <w:rPrChange w:id="2307" w:author="Phùng Nguyễn Minh Tâm" w:date="2018-12-19T17:03:00Z">
                    <w:rPr>
                      <w:rFonts w:eastAsia="Courier New"/>
                      <w:i/>
                      <w:color w:val="FF0000"/>
                      <w:sz w:val="24"/>
                      <w:szCs w:val="24"/>
                    </w:rPr>
                  </w:rPrChange>
                </w:rPr>
                <w:delText>form</w:delText>
              </w:r>
            </w:del>
            <w:ins w:id="2308" w:author="Dao Khanh Hoa - 1050" w:date="2018-12-13T13:39:00Z">
              <w:r w:rsidR="005C2179" w:rsidRPr="007C163E">
                <w:rPr>
                  <w:rFonts w:eastAsia="Courier New"/>
                  <w:i/>
                  <w:sz w:val="24"/>
                  <w:szCs w:val="24"/>
                  <w:rPrChange w:id="2309" w:author="Phùng Nguyễn Minh Tâm" w:date="2018-12-19T17:03:00Z">
                    <w:rPr>
                      <w:rFonts w:eastAsia="Courier New"/>
                      <w:i/>
                      <w:color w:val="FF0000"/>
                      <w:sz w:val="24"/>
                      <w:szCs w:val="24"/>
                    </w:rPr>
                  </w:rPrChange>
                </w:rPr>
                <w:t>registration</w:t>
              </w:r>
            </w:ins>
            <w:r w:rsidRPr="007C163E">
              <w:rPr>
                <w:rFonts w:eastAsia="Courier New"/>
                <w:i/>
                <w:sz w:val="24"/>
                <w:szCs w:val="24"/>
                <w:rPrChange w:id="2310" w:author="Phùng Nguyễn Minh Tâm" w:date="2018-12-19T17:03:00Z">
                  <w:rPr>
                    <w:rFonts w:eastAsia="Courier New"/>
                    <w:i/>
                    <w:color w:val="FF0000"/>
                    <w:sz w:val="24"/>
                    <w:szCs w:val="24"/>
                  </w:rPr>
                </w:rPrChange>
              </w:rPr>
              <w:t xml:space="preserve">, </w:t>
            </w:r>
            <w:r w:rsidR="007576F8" w:rsidRPr="007C163E">
              <w:rPr>
                <w:rFonts w:eastAsia="Courier New"/>
                <w:i/>
                <w:sz w:val="24"/>
                <w:szCs w:val="24"/>
                <w:rPrChange w:id="2311" w:author="Phùng Nguyễn Minh Tâm" w:date="2018-12-19T17:03:00Z">
                  <w:rPr>
                    <w:rFonts w:eastAsia="Courier New"/>
                    <w:i/>
                    <w:color w:val="FF0000"/>
                    <w:sz w:val="24"/>
                    <w:szCs w:val="24"/>
                  </w:rPr>
                </w:rPrChange>
              </w:rPr>
              <w:t>we</w:t>
            </w:r>
            <w:r w:rsidRPr="007C163E">
              <w:rPr>
                <w:rFonts w:eastAsia="Courier New"/>
                <w:i/>
                <w:sz w:val="24"/>
                <w:szCs w:val="24"/>
                <w:rPrChange w:id="2312" w:author="Phùng Nguyễn Minh Tâm" w:date="2018-12-19T17:03:00Z">
                  <w:rPr>
                    <w:rFonts w:eastAsia="Courier New"/>
                    <w:i/>
                    <w:color w:val="FF0000"/>
                    <w:sz w:val="24"/>
                    <w:szCs w:val="24"/>
                  </w:rPr>
                </w:rPrChange>
              </w:rPr>
              <w:t xml:space="preserve"> hereby confirm that:</w:t>
            </w:r>
          </w:p>
          <w:p w:rsidR="008B4B14" w:rsidRPr="007C163E" w:rsidRDefault="008B4B14" w:rsidP="004D51B4">
            <w:pPr>
              <w:pStyle w:val="ListParagraph"/>
              <w:numPr>
                <w:ilvl w:val="0"/>
                <w:numId w:val="41"/>
              </w:numPr>
              <w:tabs>
                <w:tab w:val="left" w:pos="0"/>
                <w:tab w:val="left" w:pos="266"/>
              </w:tabs>
              <w:ind w:left="0" w:right="80" w:hanging="4"/>
              <w:jc w:val="both"/>
              <w:rPr>
                <w:rFonts w:eastAsia="Courier New"/>
                <w:i/>
              </w:rPr>
            </w:pPr>
            <w:r w:rsidRPr="007C163E">
              <w:rPr>
                <w:rFonts w:eastAsia="Courier New"/>
                <w:i/>
                <w:rPrChange w:id="2313" w:author="Phùng Nguyễn Minh Tâm" w:date="2018-12-19T17:03:00Z">
                  <w:rPr>
                    <w:rFonts w:eastAsia="Courier New"/>
                    <w:i/>
                    <w:sz w:val="20"/>
                    <w:szCs w:val="20"/>
                  </w:rPr>
                </w:rPrChange>
              </w:rPr>
              <w:t>The information provided above is complete, true and correct.</w:t>
            </w:r>
          </w:p>
          <w:p w:rsidR="008B4B14" w:rsidRPr="007C163E" w:rsidRDefault="008B4B14" w:rsidP="004D51B4">
            <w:pPr>
              <w:pStyle w:val="ListParagraph"/>
              <w:numPr>
                <w:ilvl w:val="0"/>
                <w:numId w:val="41"/>
              </w:numPr>
              <w:tabs>
                <w:tab w:val="left" w:pos="266"/>
              </w:tabs>
              <w:ind w:left="-4" w:right="80" w:firstLine="0"/>
              <w:jc w:val="both"/>
              <w:rPr>
                <w:rFonts w:eastAsia="Courier New"/>
                <w:i/>
              </w:rPr>
            </w:pPr>
            <w:r w:rsidRPr="007C163E">
              <w:rPr>
                <w:rFonts w:eastAsia="Courier New"/>
                <w:i/>
                <w:rPrChange w:id="2314" w:author="Phùng Nguyễn Minh Tâm" w:date="2018-12-19T17:03:00Z">
                  <w:rPr>
                    <w:rFonts w:eastAsia="Courier New"/>
                    <w:i/>
                    <w:sz w:val="20"/>
                    <w:szCs w:val="20"/>
                  </w:rPr>
                </w:rPrChange>
              </w:rPr>
              <w:t xml:space="preserve">We have read, understood and accepted </w:t>
            </w:r>
            <w:r w:rsidR="00C905A8" w:rsidRPr="007C163E">
              <w:rPr>
                <w:rFonts w:eastAsia="Courier New"/>
                <w:i/>
                <w:rPrChange w:id="2315" w:author="Phùng Nguyễn Minh Tâm" w:date="2018-12-19T17:03:00Z">
                  <w:rPr>
                    <w:rFonts w:eastAsia="Courier New"/>
                    <w:i/>
                    <w:sz w:val="20"/>
                    <w:szCs w:val="20"/>
                  </w:rPr>
                </w:rPrChange>
              </w:rPr>
              <w:t xml:space="preserve">the Terms and Conditions of Using Agribank E-Banking services enclosed with this registration and </w:t>
            </w:r>
            <w:r w:rsidR="00AB61F2" w:rsidRPr="007C163E">
              <w:rPr>
                <w:rFonts w:eastAsia="Courier New"/>
                <w:i/>
                <w:rPrChange w:id="2316" w:author="Phùng Nguyễn Minh Tâm" w:date="2018-12-19T17:03:00Z">
                  <w:rPr>
                    <w:rFonts w:eastAsia="Courier New"/>
                    <w:i/>
                    <w:sz w:val="20"/>
                    <w:szCs w:val="20"/>
                  </w:rPr>
                </w:rPrChange>
              </w:rPr>
              <w:t xml:space="preserve">E-Banking services instruction posted on Agribank website at </w:t>
            </w:r>
            <w:r w:rsidR="00AB61F2" w:rsidRPr="007C163E">
              <w:rPr>
                <w:rFonts w:eastAsia="Courier New"/>
                <w:i/>
                <w:position w:val="1"/>
                <w:rPrChange w:id="2317" w:author="Phùng Nguyễn Minh Tâm" w:date="2018-12-19T17:03:00Z">
                  <w:rPr>
                    <w:rFonts w:eastAsia="Courier New"/>
                    <w:i/>
                    <w:position w:val="1"/>
                    <w:sz w:val="20"/>
                    <w:szCs w:val="20"/>
                  </w:rPr>
                </w:rPrChange>
              </w:rPr>
              <w:t>http://www.agribank.com.vn</w:t>
            </w:r>
          </w:p>
        </w:tc>
        <w:tc>
          <w:tcPr>
            <w:tcW w:w="3077" w:type="dxa"/>
            <w:tcBorders>
              <w:top w:val="nil"/>
              <w:left w:val="nil"/>
              <w:bottom w:val="single" w:sz="4" w:space="0" w:color="auto"/>
              <w:right w:val="single" w:sz="4" w:space="0" w:color="auto"/>
            </w:tcBorders>
            <w:shd w:val="clear" w:color="auto" w:fill="auto"/>
          </w:tcPr>
          <w:p w:rsidR="008B4B14" w:rsidRPr="007C163E" w:rsidRDefault="008B4B14" w:rsidP="00BC2A4C">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 :</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w:t>
            </w:r>
          </w:p>
          <w:p w:rsidR="008B4B14" w:rsidRPr="007C163E" w:rsidRDefault="008B4B14" w:rsidP="00BC2A4C">
            <w:pPr>
              <w:ind w:left="-85"/>
              <w:jc w:val="center"/>
              <w:rPr>
                <w:rFonts w:eastAsia="Courier New"/>
                <w:i/>
                <w:sz w:val="24"/>
                <w:szCs w:val="24"/>
              </w:rPr>
            </w:pPr>
            <w:r w:rsidRPr="007C163E">
              <w:rPr>
                <w:rFonts w:eastAsia="Courier New"/>
                <w:b/>
                <w:position w:val="1"/>
                <w:sz w:val="24"/>
                <w:szCs w:val="24"/>
              </w:rPr>
              <w:t>Khách hàng/</w:t>
            </w:r>
            <w:r w:rsidRPr="007C163E">
              <w:rPr>
                <w:rFonts w:eastAsia="Courier New"/>
                <w:i/>
                <w:position w:val="1"/>
                <w:sz w:val="24"/>
                <w:szCs w:val="24"/>
              </w:rPr>
              <w:t>Customer</w:t>
            </w:r>
          </w:p>
          <w:p w:rsidR="008B4B14" w:rsidRPr="007C163E" w:rsidRDefault="008B4B14" w:rsidP="00BC2A4C">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ins w:id="2318" w:author="Phùng Nguyễn Minh Tâm" w:date="2018-12-27T09:16:00Z">
              <w:r w:rsidR="002D7D99">
                <w:rPr>
                  <w:rFonts w:eastAsia="Courier New"/>
                  <w:sz w:val="24"/>
                  <w:szCs w:val="24"/>
                </w:rPr>
                <w:t>, đóng dấu</w:t>
              </w:r>
            </w:ins>
            <w:r w:rsidRPr="007C163E">
              <w:rPr>
                <w:rFonts w:eastAsia="Courier New"/>
                <w:sz w:val="24"/>
                <w:szCs w:val="24"/>
              </w:rPr>
              <w:t>)</w:t>
            </w:r>
          </w:p>
          <w:p w:rsidR="008B4B14" w:rsidRPr="007C163E" w:rsidRDefault="008B4B14" w:rsidP="00BC2A4C">
            <w:pPr>
              <w:tabs>
                <w:tab w:val="left" w:pos="3672"/>
              </w:tabs>
              <w:ind w:right="-144" w:hanging="130"/>
              <w:jc w:val="center"/>
              <w:rPr>
                <w:rFonts w:eastAsia="Courier New"/>
                <w:i/>
                <w:sz w:val="24"/>
                <w:szCs w:val="24"/>
              </w:rPr>
            </w:pPr>
            <w:r w:rsidRPr="007C163E">
              <w:rPr>
                <w:rFonts w:eastAsia="Courier New"/>
                <w:i/>
                <w:sz w:val="24"/>
                <w:szCs w:val="24"/>
              </w:rPr>
              <w:t>(Signature</w:t>
            </w:r>
            <w:ins w:id="2319" w:author="Phùng Nguyễn Minh Tâm" w:date="2018-12-27T09:16:00Z">
              <w:r w:rsidR="002D7D99">
                <w:rPr>
                  <w:rFonts w:eastAsia="Courier New"/>
                  <w:i/>
                  <w:sz w:val="24"/>
                  <w:szCs w:val="24"/>
                </w:rPr>
                <w:t>,</w:t>
              </w:r>
            </w:ins>
            <w:r w:rsidRPr="007C163E">
              <w:rPr>
                <w:rFonts w:eastAsia="Courier New"/>
                <w:i/>
                <w:sz w:val="24"/>
                <w:szCs w:val="24"/>
              </w:rPr>
              <w:t xml:space="preserve"> </w:t>
            </w:r>
            <w:del w:id="2320" w:author="Phùng Nguyễn Minh Tâm" w:date="2018-12-27T09:16:00Z">
              <w:r w:rsidRPr="007C163E" w:rsidDel="002D7D99">
                <w:rPr>
                  <w:rFonts w:eastAsia="Courier New"/>
                  <w:i/>
                  <w:sz w:val="24"/>
                  <w:szCs w:val="24"/>
                </w:rPr>
                <w:delText xml:space="preserve">and </w:delText>
              </w:r>
            </w:del>
            <w:r w:rsidRPr="007C163E">
              <w:rPr>
                <w:rFonts w:eastAsia="Courier New"/>
                <w:i/>
                <w:sz w:val="24"/>
                <w:szCs w:val="24"/>
              </w:rPr>
              <w:t>fullname</w:t>
            </w:r>
            <w:ins w:id="2321" w:author="Phùng Nguyễn Minh Tâm" w:date="2018-12-27T09:16:00Z">
              <w:r w:rsidR="002D7D99">
                <w:rPr>
                  <w:rFonts w:eastAsia="Courier New"/>
                  <w:i/>
                  <w:sz w:val="24"/>
                  <w:szCs w:val="24"/>
                </w:rPr>
                <w:t xml:space="preserve"> and stamp</w:t>
              </w:r>
            </w:ins>
            <w:r w:rsidRPr="007C163E">
              <w:rPr>
                <w:rFonts w:eastAsia="Courier New"/>
                <w:i/>
                <w:sz w:val="24"/>
                <w:szCs w:val="24"/>
              </w:rPr>
              <w:t>)</w:t>
            </w: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i/>
                <w:sz w:val="24"/>
                <w:szCs w:val="24"/>
              </w:rPr>
            </w:pPr>
          </w:p>
          <w:p w:rsidR="008B4B14" w:rsidRPr="007C163E" w:rsidRDefault="008B4B14" w:rsidP="00141D37">
            <w:pPr>
              <w:tabs>
                <w:tab w:val="left" w:pos="3672"/>
              </w:tabs>
              <w:ind w:right="261"/>
              <w:rPr>
                <w:rFonts w:eastAsia="Courier New"/>
                <w:b/>
                <w:noProof/>
                <w:sz w:val="24"/>
                <w:szCs w:val="24"/>
              </w:rPr>
            </w:pPr>
          </w:p>
        </w:tc>
      </w:tr>
      <w:tr w:rsidR="007C163E" w:rsidRPr="0051383C" w:rsidTr="006055B2">
        <w:tc>
          <w:tcPr>
            <w:tcW w:w="10471" w:type="dxa"/>
            <w:gridSpan w:val="7"/>
            <w:tcBorders>
              <w:top w:val="nil"/>
              <w:left w:val="single" w:sz="4" w:space="0" w:color="auto"/>
              <w:bottom w:val="single" w:sz="4" w:space="0" w:color="auto"/>
              <w:right w:val="single" w:sz="4" w:space="0" w:color="auto"/>
            </w:tcBorders>
            <w:shd w:val="clear" w:color="auto" w:fill="943634"/>
          </w:tcPr>
          <w:p w:rsidR="008B4B14" w:rsidRPr="0051383C" w:rsidRDefault="008B4B14" w:rsidP="00141D37">
            <w:pPr>
              <w:ind w:right="619"/>
              <w:rPr>
                <w:rFonts w:eastAsia="Courier New"/>
                <w:i/>
                <w:noProof/>
                <w:color w:val="FFFFFF" w:themeColor="background1"/>
                <w:sz w:val="24"/>
                <w:szCs w:val="24"/>
                <w:rPrChange w:id="2322" w:author="Phùng Nguyễn Minh Tâm" w:date="2018-12-21T19:00:00Z">
                  <w:rPr>
                    <w:rFonts w:eastAsia="Courier New"/>
                    <w:i/>
                    <w:noProof/>
                    <w:color w:val="FFFFFF"/>
                    <w:sz w:val="24"/>
                    <w:szCs w:val="24"/>
                  </w:rPr>
                </w:rPrChange>
              </w:rPr>
            </w:pPr>
            <w:r w:rsidRPr="0051383C">
              <w:rPr>
                <w:rFonts w:eastAsia="Courier New"/>
                <w:b/>
                <w:noProof/>
                <w:color w:val="FFFFFF" w:themeColor="background1"/>
                <w:sz w:val="24"/>
                <w:szCs w:val="24"/>
                <w:rPrChange w:id="2323" w:author="Phùng Nguyễn Minh Tâm" w:date="2018-12-21T19:00:00Z">
                  <w:rPr>
                    <w:rFonts w:eastAsia="Courier New"/>
                    <w:b/>
                    <w:noProof/>
                    <w:color w:val="FFFFFF"/>
                    <w:sz w:val="24"/>
                    <w:szCs w:val="24"/>
                  </w:rPr>
                </w:rPrChange>
              </w:rPr>
              <w:t>V. Phần dành cho ngân hàng/</w:t>
            </w:r>
            <w:r w:rsidRPr="0051383C">
              <w:rPr>
                <w:rFonts w:eastAsia="Courier New"/>
                <w:i/>
                <w:noProof/>
                <w:color w:val="FFFFFF" w:themeColor="background1"/>
                <w:sz w:val="24"/>
                <w:szCs w:val="24"/>
                <w:rPrChange w:id="2324" w:author="Phùng Nguyễn Minh Tâm" w:date="2018-12-21T19:00:00Z">
                  <w:rPr>
                    <w:rFonts w:eastAsia="Courier New"/>
                    <w:i/>
                    <w:noProof/>
                    <w:color w:val="FFFFFF"/>
                    <w:sz w:val="24"/>
                    <w:szCs w:val="24"/>
                  </w:rPr>
                </w:rPrChange>
              </w:rPr>
              <w:t>For bank only</w:t>
            </w:r>
          </w:p>
        </w:tc>
      </w:tr>
      <w:tr w:rsidR="007C163E" w:rsidRPr="007C163E" w:rsidTr="006055B2">
        <w:tc>
          <w:tcPr>
            <w:tcW w:w="3484" w:type="dxa"/>
            <w:tcBorders>
              <w:top w:val="single" w:sz="4" w:space="0" w:color="auto"/>
              <w:left w:val="single" w:sz="4" w:space="0" w:color="auto"/>
              <w:bottom w:val="single" w:sz="4" w:space="0" w:color="auto"/>
              <w:right w:val="nil"/>
            </w:tcBorders>
            <w:shd w:val="clear" w:color="auto" w:fill="auto"/>
          </w:tcPr>
          <w:p w:rsidR="008B4B14" w:rsidRPr="007C163E" w:rsidRDefault="008B4B14"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8B4B14" w:rsidRPr="007C163E" w:rsidRDefault="008B4B14" w:rsidP="00141D37">
            <w:pPr>
              <w:ind w:left="102"/>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8B4B14" w:rsidRPr="007C163E" w:rsidRDefault="008B4B14"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8B4B14" w:rsidRPr="007C163E" w:rsidRDefault="008B4B14" w:rsidP="003B2104">
            <w:pPr>
              <w:ind w:left="102"/>
              <w:jc w:val="center"/>
              <w:rPr>
                <w:rFonts w:eastAsia="Courier New"/>
                <w:i/>
                <w:sz w:val="24"/>
                <w:szCs w:val="24"/>
              </w:rPr>
            </w:pPr>
            <w:r w:rsidRPr="007C163E">
              <w:rPr>
                <w:rFonts w:eastAsia="Courier New"/>
                <w:i/>
                <w:sz w:val="24"/>
                <w:szCs w:val="24"/>
              </w:rPr>
              <w:t>(Signature and fullname)</w:t>
            </w:r>
          </w:p>
        </w:tc>
        <w:tc>
          <w:tcPr>
            <w:tcW w:w="3485" w:type="dxa"/>
            <w:gridSpan w:val="3"/>
            <w:tcBorders>
              <w:top w:val="single" w:sz="4" w:space="0" w:color="auto"/>
              <w:left w:val="nil"/>
              <w:bottom w:val="single" w:sz="4" w:space="0" w:color="auto"/>
              <w:right w:val="nil"/>
            </w:tcBorders>
            <w:shd w:val="clear" w:color="auto" w:fill="auto"/>
          </w:tcPr>
          <w:p w:rsidR="008B4B14" w:rsidRPr="007C163E" w:rsidRDefault="008B4B14" w:rsidP="00141D37">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8B4B14" w:rsidRPr="007C163E" w:rsidRDefault="008B4B14" w:rsidP="00BD5DD5">
            <w:pPr>
              <w:ind w:left="-85" w:right="74"/>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8B4B14" w:rsidRPr="007C163E" w:rsidRDefault="008B4B14" w:rsidP="00141D3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8B4B14" w:rsidRPr="007C163E" w:rsidRDefault="008B4B14" w:rsidP="00141D37">
            <w:pPr>
              <w:ind w:left="102"/>
              <w:jc w:val="center"/>
              <w:rPr>
                <w:rFonts w:eastAsia="Courier New"/>
                <w:sz w:val="24"/>
                <w:szCs w:val="24"/>
              </w:rPr>
            </w:pPr>
            <w:r w:rsidRPr="007C163E">
              <w:rPr>
                <w:rFonts w:eastAsia="Courier New"/>
                <w:i/>
                <w:sz w:val="24"/>
                <w:szCs w:val="24"/>
              </w:rPr>
              <w:t>(Signature and fullname)</w:t>
            </w:r>
          </w:p>
          <w:p w:rsidR="008B4B14" w:rsidRPr="007C163E" w:rsidRDefault="008B4B14" w:rsidP="00141D37">
            <w:pPr>
              <w:spacing w:line="200" w:lineRule="exact"/>
              <w:ind w:left="-85" w:right="74"/>
              <w:jc w:val="center"/>
              <w:rPr>
                <w:rFonts w:eastAsia="Courier New"/>
                <w:i/>
                <w:sz w:val="24"/>
                <w:szCs w:val="24"/>
              </w:rPr>
            </w:pPr>
          </w:p>
          <w:p w:rsidR="008B4B14" w:rsidRPr="007C163E" w:rsidRDefault="008B4B14" w:rsidP="00141D37">
            <w:pPr>
              <w:spacing w:line="200" w:lineRule="exact"/>
              <w:ind w:left="-85" w:right="74"/>
              <w:jc w:val="center"/>
              <w:rPr>
                <w:rFonts w:eastAsia="Courier New"/>
                <w:i/>
                <w:sz w:val="24"/>
                <w:szCs w:val="24"/>
              </w:rPr>
            </w:pPr>
          </w:p>
          <w:p w:rsidR="008B4B14" w:rsidRPr="007C163E" w:rsidRDefault="008B4B14" w:rsidP="00141D37">
            <w:pPr>
              <w:spacing w:line="200" w:lineRule="exact"/>
              <w:ind w:left="-85" w:right="74"/>
              <w:jc w:val="center"/>
              <w:rPr>
                <w:rFonts w:eastAsia="Courier New"/>
                <w:i/>
                <w:sz w:val="24"/>
                <w:szCs w:val="24"/>
              </w:rPr>
            </w:pPr>
          </w:p>
          <w:p w:rsidR="008B4B14" w:rsidRPr="007C163E" w:rsidRDefault="008B4B14" w:rsidP="00141D37">
            <w:pPr>
              <w:spacing w:line="200" w:lineRule="exact"/>
              <w:ind w:left="-85" w:right="74"/>
              <w:jc w:val="center"/>
              <w:rPr>
                <w:rFonts w:eastAsia="Courier New"/>
                <w:i/>
                <w:sz w:val="24"/>
                <w:szCs w:val="24"/>
              </w:rPr>
            </w:pPr>
          </w:p>
          <w:p w:rsidR="008B4B14" w:rsidRPr="007C163E" w:rsidRDefault="008B4B14" w:rsidP="00141D37">
            <w:pPr>
              <w:spacing w:line="200" w:lineRule="exact"/>
              <w:ind w:left="-85" w:right="74"/>
              <w:jc w:val="center"/>
              <w:rPr>
                <w:rFonts w:eastAsia="Courier New"/>
                <w:i/>
                <w:sz w:val="24"/>
                <w:szCs w:val="24"/>
              </w:rPr>
            </w:pPr>
          </w:p>
          <w:p w:rsidR="008B4B14" w:rsidRPr="007C163E" w:rsidRDefault="008B4B14" w:rsidP="00141D37">
            <w:pPr>
              <w:spacing w:line="200" w:lineRule="exact"/>
              <w:ind w:left="-85" w:right="74"/>
              <w:jc w:val="center"/>
              <w:rPr>
                <w:rFonts w:eastAsia="Courier New"/>
                <w:i/>
                <w:sz w:val="24"/>
                <w:szCs w:val="24"/>
              </w:rPr>
            </w:pPr>
          </w:p>
        </w:tc>
        <w:tc>
          <w:tcPr>
            <w:tcW w:w="3502" w:type="dxa"/>
            <w:gridSpan w:val="3"/>
            <w:tcBorders>
              <w:top w:val="single" w:sz="4" w:space="0" w:color="auto"/>
              <w:left w:val="nil"/>
              <w:bottom w:val="single" w:sz="4" w:space="0" w:color="auto"/>
              <w:right w:val="single" w:sz="4" w:space="0" w:color="auto"/>
            </w:tcBorders>
            <w:shd w:val="clear" w:color="auto" w:fill="auto"/>
          </w:tcPr>
          <w:p w:rsidR="008B4B14" w:rsidRPr="007C163E" w:rsidRDefault="008B4B14" w:rsidP="003B2104">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8B4B14" w:rsidRPr="007C163E" w:rsidRDefault="008B4B14" w:rsidP="00BD5DD5">
            <w:pPr>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8B4B14" w:rsidRPr="007C163E" w:rsidRDefault="008B4B14" w:rsidP="003B2104">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8B4B14" w:rsidRPr="007C163E" w:rsidRDefault="008B4B14" w:rsidP="003B2104">
            <w:pPr>
              <w:jc w:val="center"/>
              <w:rPr>
                <w:rFonts w:eastAsia="Courier New"/>
                <w:sz w:val="24"/>
                <w:szCs w:val="24"/>
              </w:rPr>
            </w:pPr>
            <w:r w:rsidRPr="007C163E">
              <w:rPr>
                <w:rFonts w:eastAsia="Courier New"/>
                <w:i/>
                <w:sz w:val="24"/>
                <w:szCs w:val="24"/>
              </w:rPr>
              <w:t xml:space="preserve">(Signature, stamp </w:t>
            </w:r>
            <w:r w:rsidR="003B2104" w:rsidRPr="007C163E">
              <w:rPr>
                <w:rFonts w:eastAsia="Courier New"/>
                <w:i/>
                <w:sz w:val="24"/>
                <w:szCs w:val="24"/>
              </w:rPr>
              <w:t>and</w:t>
            </w:r>
            <w:r w:rsidRPr="007C163E">
              <w:rPr>
                <w:rFonts w:eastAsia="Courier New"/>
                <w:i/>
                <w:sz w:val="24"/>
                <w:szCs w:val="24"/>
              </w:rPr>
              <w:t xml:space="preserve"> fullname)</w:t>
            </w:r>
          </w:p>
          <w:p w:rsidR="008B4B14" w:rsidRPr="007C163E" w:rsidRDefault="008B4B14" w:rsidP="003B2104">
            <w:pPr>
              <w:jc w:val="center"/>
              <w:rPr>
                <w:rFonts w:eastAsia="Courier New"/>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3B2104">
            <w:pPr>
              <w:spacing w:line="200" w:lineRule="exact"/>
              <w:jc w:val="center"/>
              <w:rPr>
                <w:rFonts w:eastAsia="Courier New"/>
                <w:b/>
                <w:position w:val="1"/>
                <w:sz w:val="24"/>
                <w:szCs w:val="24"/>
              </w:rPr>
            </w:pPr>
          </w:p>
          <w:p w:rsidR="008B4B14" w:rsidRPr="007C163E" w:rsidRDefault="008B4B14" w:rsidP="00141D37">
            <w:pPr>
              <w:spacing w:line="200" w:lineRule="exact"/>
              <w:ind w:left="-85" w:right="74"/>
              <w:jc w:val="center"/>
              <w:rPr>
                <w:rFonts w:eastAsia="Courier New"/>
                <w:b/>
                <w:position w:val="1"/>
                <w:sz w:val="24"/>
                <w:szCs w:val="24"/>
              </w:rPr>
            </w:pPr>
          </w:p>
        </w:tc>
      </w:tr>
    </w:tbl>
    <w:p w:rsidR="00ED612E" w:rsidRPr="007C163E" w:rsidRDefault="00ED612E" w:rsidP="00665E64"/>
    <w:p w:rsidR="00665E64" w:rsidRPr="007C163E" w:rsidRDefault="00665E64" w:rsidP="00665E64">
      <w:pPr>
        <w:spacing w:before="30" w:after="30"/>
        <w:jc w:val="center"/>
        <w:outlineLvl w:val="0"/>
        <w:rPr>
          <w:b/>
          <w:sz w:val="4"/>
          <w:szCs w:val="4"/>
        </w:rPr>
      </w:pPr>
    </w:p>
    <w:p w:rsidR="00665E64" w:rsidRPr="007C163E" w:rsidRDefault="00665E64">
      <w:pPr>
        <w:spacing w:after="200" w:line="276" w:lineRule="auto"/>
      </w:pPr>
    </w:p>
    <w:p w:rsidR="00575253" w:rsidRPr="007C163E" w:rsidRDefault="00575253">
      <w:pPr>
        <w:sectPr w:rsidR="00575253" w:rsidRPr="007C163E" w:rsidSect="00A0137C">
          <w:footerReference w:type="default" r:id="rId19"/>
          <w:pgSz w:w="12240" w:h="15840" w:code="1"/>
          <w:pgMar w:top="289" w:right="1440" w:bottom="567" w:left="1440" w:header="0" w:footer="0" w:gutter="0"/>
          <w:cols w:space="720"/>
          <w:docGrid w:linePitch="360"/>
        </w:sectPr>
      </w:pPr>
    </w:p>
    <w:tbl>
      <w:tblPr>
        <w:tblW w:w="10349" w:type="dxa"/>
        <w:tblInd w:w="-176" w:type="dxa"/>
        <w:tblLayout w:type="fixed"/>
        <w:tblLook w:val="04A0" w:firstRow="1" w:lastRow="0" w:firstColumn="1" w:lastColumn="0" w:noHBand="0" w:noVBand="1"/>
      </w:tblPr>
      <w:tblGrid>
        <w:gridCol w:w="3330"/>
        <w:gridCol w:w="7019"/>
      </w:tblGrid>
      <w:tr w:rsidR="007C163E" w:rsidRPr="007C163E" w:rsidTr="00F663F9">
        <w:trPr>
          <w:trHeight w:val="709"/>
        </w:trPr>
        <w:tc>
          <w:tcPr>
            <w:tcW w:w="3330" w:type="dxa"/>
            <w:shd w:val="clear" w:color="auto" w:fill="auto"/>
          </w:tcPr>
          <w:p w:rsidR="00575253" w:rsidRPr="007C163E" w:rsidRDefault="00575253" w:rsidP="008B2A1A">
            <w:pPr>
              <w:jc w:val="center"/>
              <w:rPr>
                <w:rFonts w:eastAsia="Courier New"/>
                <w:b/>
                <w:szCs w:val="24"/>
              </w:rPr>
            </w:pPr>
            <w:r w:rsidRPr="00005E37">
              <w:rPr>
                <w:rFonts w:ascii="Arial" w:hAnsi="Arial" w:cs="Arial"/>
                <w:noProof/>
              </w:rPr>
              <w:lastRenderedPageBreak/>
              <w:drawing>
                <wp:inline distT="0" distB="0" distL="0" distR="0" wp14:anchorId="3328150D" wp14:editId="23BC6C71">
                  <wp:extent cx="1492301" cy="416966"/>
                  <wp:effectExtent l="0" t="0" r="0" b="2540"/>
                  <wp:docPr id="82" name="Picture 82"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019" w:type="dxa"/>
            <w:shd w:val="clear" w:color="auto" w:fill="943634"/>
            <w:vAlign w:val="center"/>
          </w:tcPr>
          <w:p w:rsidR="00575253" w:rsidRPr="0051383C" w:rsidRDefault="00575253" w:rsidP="008B2A1A">
            <w:pPr>
              <w:tabs>
                <w:tab w:val="left" w:pos="5832"/>
              </w:tabs>
              <w:ind w:right="162"/>
              <w:jc w:val="center"/>
              <w:rPr>
                <w:rFonts w:eastAsia="Courier New"/>
                <w:b/>
                <w:color w:val="FFFFFF" w:themeColor="background1"/>
                <w:sz w:val="24"/>
                <w:szCs w:val="24"/>
                <w:rPrChange w:id="2326" w:author="Phùng Nguyễn Minh Tâm" w:date="2018-12-21T19:00:00Z">
                  <w:rPr>
                    <w:rFonts w:eastAsia="Courier New"/>
                    <w:b/>
                    <w:color w:val="FFFFFF"/>
                    <w:sz w:val="24"/>
                    <w:szCs w:val="24"/>
                  </w:rPr>
                </w:rPrChange>
              </w:rPr>
            </w:pPr>
            <w:r w:rsidRPr="0051383C">
              <w:rPr>
                <w:rFonts w:eastAsia="Courier New"/>
                <w:b/>
                <w:color w:val="FFFFFF" w:themeColor="background1"/>
                <w:sz w:val="24"/>
                <w:szCs w:val="24"/>
                <w:rPrChange w:id="2327" w:author="Phùng Nguyễn Minh Tâm" w:date="2018-12-21T19:00:00Z">
                  <w:rPr>
                    <w:rFonts w:eastAsia="Courier New"/>
                    <w:b/>
                    <w:color w:val="FFFFFF"/>
                    <w:sz w:val="24"/>
                    <w:szCs w:val="24"/>
                  </w:rPr>
                </w:rPrChange>
              </w:rPr>
              <w:t>ĐIỀU KIỆN, ĐIỀU KHOẢN SỬ DỤNG                                                  DỊCH VỤ NGÂN HÀNG ĐIỆN TỬ</w:t>
            </w:r>
          </w:p>
          <w:p w:rsidR="0018442B" w:rsidRPr="0051383C" w:rsidRDefault="0018442B" w:rsidP="008B2A1A">
            <w:pPr>
              <w:tabs>
                <w:tab w:val="left" w:pos="5832"/>
              </w:tabs>
              <w:ind w:right="162"/>
              <w:jc w:val="center"/>
              <w:rPr>
                <w:rFonts w:eastAsia="Courier New"/>
                <w:b/>
                <w:color w:val="FFFFFF" w:themeColor="background1"/>
                <w:sz w:val="24"/>
                <w:szCs w:val="24"/>
                <w:rPrChange w:id="2328" w:author="Phùng Nguyễn Minh Tâm" w:date="2018-12-21T19:00:00Z">
                  <w:rPr>
                    <w:rFonts w:eastAsia="Courier New"/>
                    <w:b/>
                    <w:color w:val="FFFFFF"/>
                    <w:sz w:val="24"/>
                    <w:szCs w:val="24"/>
                  </w:rPr>
                </w:rPrChange>
              </w:rPr>
            </w:pPr>
            <w:r w:rsidRPr="0051383C">
              <w:rPr>
                <w:rFonts w:eastAsia="Courier New"/>
                <w:color w:val="FFFFFF" w:themeColor="background1"/>
                <w:szCs w:val="24"/>
                <w:rPrChange w:id="2329" w:author="Phùng Nguyễn Minh Tâm" w:date="2018-12-21T19:00:00Z">
                  <w:rPr>
                    <w:rFonts w:eastAsia="Courier New"/>
                    <w:color w:val="FFFFFF"/>
                    <w:szCs w:val="24"/>
                  </w:rPr>
                </w:rPrChange>
              </w:rPr>
              <w:t>(Đối với khách hàng tổ chức chỉ đăng ký dịch vụ phi tài chính)</w:t>
            </w:r>
          </w:p>
          <w:p w:rsidR="00755693" w:rsidRPr="0051383C" w:rsidRDefault="00755693" w:rsidP="008B2A1A">
            <w:pPr>
              <w:tabs>
                <w:tab w:val="left" w:pos="5832"/>
              </w:tabs>
              <w:ind w:right="162"/>
              <w:jc w:val="center"/>
              <w:rPr>
                <w:rFonts w:eastAsia="Courier New"/>
                <w:i/>
                <w:color w:val="FFFFFF" w:themeColor="background1"/>
                <w:sz w:val="24"/>
                <w:szCs w:val="24"/>
                <w:rPrChange w:id="2330" w:author="Phùng Nguyễn Minh Tâm" w:date="2018-12-21T19:00:00Z">
                  <w:rPr>
                    <w:rFonts w:eastAsia="Courier New"/>
                    <w:i/>
                    <w:color w:val="FFFFFF"/>
                    <w:sz w:val="24"/>
                    <w:szCs w:val="24"/>
                  </w:rPr>
                </w:rPrChange>
              </w:rPr>
            </w:pPr>
            <w:r w:rsidRPr="0051383C">
              <w:rPr>
                <w:rFonts w:eastAsia="Courier New"/>
                <w:i/>
                <w:color w:val="FFFFFF" w:themeColor="background1"/>
                <w:sz w:val="24"/>
                <w:szCs w:val="24"/>
                <w:rPrChange w:id="2331" w:author="Phùng Nguyễn Minh Tâm" w:date="2018-12-21T19:00:00Z">
                  <w:rPr>
                    <w:rFonts w:eastAsia="Courier New"/>
                    <w:i/>
                    <w:color w:val="FFFFFF"/>
                    <w:sz w:val="24"/>
                    <w:szCs w:val="24"/>
                  </w:rPr>
                </w:rPrChange>
              </w:rPr>
              <w:t>Terms and Conditions of Using Agribank E-Banking services</w:t>
            </w:r>
          </w:p>
          <w:p w:rsidR="0018442B" w:rsidRPr="0051383C" w:rsidRDefault="0018442B" w:rsidP="008B2A1A">
            <w:pPr>
              <w:tabs>
                <w:tab w:val="left" w:pos="5832"/>
              </w:tabs>
              <w:ind w:right="162"/>
              <w:jc w:val="center"/>
              <w:rPr>
                <w:rFonts w:eastAsia="Courier New"/>
                <w:b/>
                <w:color w:val="FFFFFF" w:themeColor="background1"/>
                <w:sz w:val="24"/>
                <w:szCs w:val="24"/>
                <w:rPrChange w:id="2332" w:author="Phùng Nguyễn Minh Tâm" w:date="2018-12-21T19:00:00Z">
                  <w:rPr>
                    <w:rFonts w:eastAsia="Courier New"/>
                    <w:b/>
                    <w:color w:val="FFFFFF"/>
                    <w:sz w:val="24"/>
                    <w:szCs w:val="24"/>
                  </w:rPr>
                </w:rPrChange>
              </w:rPr>
            </w:pPr>
            <w:r w:rsidRPr="0051383C">
              <w:rPr>
                <w:rFonts w:eastAsia="Courier New"/>
                <w:i/>
                <w:color w:val="FFFFFF" w:themeColor="background1"/>
                <w:szCs w:val="24"/>
                <w:rPrChange w:id="2333" w:author="Phùng Nguyễn Minh Tâm" w:date="2018-12-21T19:00:00Z">
                  <w:rPr>
                    <w:rFonts w:eastAsia="Courier New"/>
                    <w:i/>
                    <w:color w:val="FFFFFF"/>
                    <w:szCs w:val="24"/>
                  </w:rPr>
                </w:rPrChange>
              </w:rPr>
              <w:t xml:space="preserve">(For Corporate Customer registers </w:t>
            </w:r>
            <w:ins w:id="2334" w:author="Dao Khanh Hoa - 1050" w:date="2018-12-13T13:40:00Z">
              <w:r w:rsidR="005C2179" w:rsidRPr="0051383C">
                <w:rPr>
                  <w:rFonts w:eastAsia="Courier New"/>
                  <w:i/>
                  <w:color w:val="FFFFFF" w:themeColor="background1"/>
                  <w:szCs w:val="24"/>
                  <w:rPrChange w:id="2335" w:author="Phùng Nguyễn Minh Tâm" w:date="2018-12-21T19:00:00Z">
                    <w:rPr>
                      <w:rFonts w:eastAsia="Courier New"/>
                      <w:i/>
                      <w:color w:val="FFFFFF"/>
                      <w:szCs w:val="24"/>
                    </w:rPr>
                  </w:rPrChange>
                </w:rPr>
                <w:t xml:space="preserve">for </w:t>
              </w:r>
            </w:ins>
            <w:r w:rsidRPr="0051383C">
              <w:rPr>
                <w:rFonts w:eastAsia="Courier New"/>
                <w:i/>
                <w:color w:val="FFFFFF" w:themeColor="background1"/>
                <w:szCs w:val="24"/>
                <w:rPrChange w:id="2336" w:author="Phùng Nguyễn Minh Tâm" w:date="2018-12-21T19:00:00Z">
                  <w:rPr>
                    <w:rFonts w:eastAsia="Courier New"/>
                    <w:i/>
                    <w:color w:val="FFFFFF"/>
                    <w:szCs w:val="24"/>
                  </w:rPr>
                </w:rPrChange>
              </w:rPr>
              <w:t>non-financial service only</w:t>
            </w:r>
            <w:r w:rsidRPr="0051383C">
              <w:rPr>
                <w:rFonts w:eastAsia="Courier New"/>
                <w:color w:val="FFFFFF" w:themeColor="background1"/>
                <w:szCs w:val="24"/>
                <w:rPrChange w:id="2337" w:author="Phùng Nguyễn Minh Tâm" w:date="2018-12-21T19:00:00Z">
                  <w:rPr>
                    <w:rFonts w:eastAsia="Courier New"/>
                    <w:color w:val="FFFFFF"/>
                    <w:szCs w:val="24"/>
                  </w:rPr>
                </w:rPrChange>
              </w:rPr>
              <w:t>)</w:t>
            </w:r>
          </w:p>
        </w:tc>
      </w:tr>
      <w:tr w:rsidR="007C163E" w:rsidRPr="007C163E" w:rsidTr="00F663F9">
        <w:trPr>
          <w:trHeight w:val="232"/>
        </w:trPr>
        <w:tc>
          <w:tcPr>
            <w:tcW w:w="3330" w:type="dxa"/>
            <w:shd w:val="clear" w:color="auto" w:fill="auto"/>
          </w:tcPr>
          <w:p w:rsidR="00F663F9" w:rsidRPr="007C163E" w:rsidRDefault="00F663F9" w:rsidP="008B2A1A">
            <w:pPr>
              <w:jc w:val="center"/>
              <w:rPr>
                <w:rFonts w:ascii="Arial" w:hAnsi="Arial" w:cs="Arial"/>
                <w:noProof/>
              </w:rPr>
            </w:pPr>
          </w:p>
        </w:tc>
        <w:tc>
          <w:tcPr>
            <w:tcW w:w="7019" w:type="dxa"/>
            <w:shd w:val="clear" w:color="auto" w:fill="auto"/>
            <w:vAlign w:val="center"/>
          </w:tcPr>
          <w:p w:rsidR="00F663F9" w:rsidRPr="007C163E" w:rsidRDefault="00F663F9" w:rsidP="00F663F9">
            <w:pPr>
              <w:tabs>
                <w:tab w:val="left" w:pos="5832"/>
              </w:tabs>
              <w:ind w:right="162"/>
              <w:rPr>
                <w:rFonts w:eastAsia="Courier New"/>
                <w:b/>
                <w:sz w:val="24"/>
                <w:szCs w:val="24"/>
                <w:rPrChange w:id="2338" w:author="Phùng Nguyễn Minh Tâm" w:date="2018-12-19T17:03:00Z">
                  <w:rPr>
                    <w:rFonts w:eastAsia="Courier New"/>
                    <w:b/>
                    <w:color w:val="FFFFFF"/>
                    <w:sz w:val="24"/>
                    <w:szCs w:val="24"/>
                  </w:rPr>
                </w:rPrChange>
              </w:rPr>
            </w:pPr>
          </w:p>
        </w:tc>
      </w:tr>
    </w:tbl>
    <w:p w:rsidR="00575253" w:rsidRPr="007C163E" w:rsidRDefault="00575253" w:rsidP="00575253">
      <w:pPr>
        <w:pStyle w:val="Default"/>
        <w:spacing w:before="120" w:after="120" w:line="276" w:lineRule="auto"/>
        <w:ind w:left="284" w:right="193"/>
        <w:jc w:val="both"/>
        <w:rPr>
          <w:rFonts w:ascii="Times New Roman" w:hAnsi="Times New Roman" w:cs="Times New Roman"/>
          <w:b/>
          <w:color w:val="auto"/>
        </w:rPr>
        <w:sectPr w:rsidR="00575253" w:rsidRPr="007C163E" w:rsidSect="000F77AA">
          <w:headerReference w:type="default" r:id="rId20"/>
          <w:footerReference w:type="default" r:id="rId21"/>
          <w:pgSz w:w="12240" w:h="15840" w:code="1"/>
          <w:pgMar w:top="289" w:right="1440" w:bottom="567" w:left="1440" w:header="0" w:footer="0" w:gutter="0"/>
          <w:pgNumType w:start="1"/>
          <w:cols w:space="720"/>
          <w:docGrid w:linePitch="360"/>
        </w:sectPr>
      </w:pPr>
    </w:p>
    <w:p w:rsidR="00575253" w:rsidRPr="007C163E" w:rsidRDefault="00575253" w:rsidP="00F663F9">
      <w:pPr>
        <w:pStyle w:val="Default"/>
        <w:ind w:left="142" w:right="-2"/>
        <w:jc w:val="both"/>
        <w:rPr>
          <w:rFonts w:ascii="Times New Roman" w:hAnsi="Times New Roman" w:cs="Times New Roman"/>
          <w:b/>
          <w:color w:val="auto"/>
          <w:rPrChange w:id="2344"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color w:val="auto"/>
          <w:rPrChange w:id="2345" w:author="Phùng Nguyễn Minh Tâm" w:date="2018-12-19T17:03:00Z">
            <w:rPr>
              <w:rFonts w:ascii="Times New Roman" w:hAnsi="Times New Roman" w:cs="Times New Roman"/>
              <w:b/>
              <w:color w:val="FF0000"/>
              <w:sz w:val="20"/>
              <w:szCs w:val="20"/>
            </w:rPr>
          </w:rPrChange>
        </w:rPr>
        <w:lastRenderedPageBreak/>
        <w:t>Điều 1.</w:t>
      </w:r>
      <w:proofErr w:type="gramEnd"/>
      <w:r w:rsidRPr="007C163E">
        <w:rPr>
          <w:rFonts w:ascii="Times New Roman" w:hAnsi="Times New Roman" w:cs="Times New Roman"/>
          <w:b/>
          <w:color w:val="auto"/>
          <w:rPrChange w:id="2346" w:author="Phùng Nguyễn Minh Tâm" w:date="2018-12-19T17:03:00Z">
            <w:rPr>
              <w:rFonts w:ascii="Times New Roman" w:hAnsi="Times New Roman" w:cs="Times New Roman"/>
              <w:b/>
              <w:color w:val="FF0000"/>
              <w:sz w:val="20"/>
              <w:szCs w:val="20"/>
            </w:rPr>
          </w:rPrChange>
        </w:rPr>
        <w:t xml:space="preserve"> Cung cấp và sử dụng dịch vụ</w:t>
      </w:r>
    </w:p>
    <w:p w:rsidR="00575253" w:rsidRPr="007C163E" w:rsidRDefault="00575253" w:rsidP="00F663F9">
      <w:pPr>
        <w:pStyle w:val="Default"/>
        <w:ind w:left="142" w:right="-2"/>
        <w:jc w:val="both"/>
        <w:rPr>
          <w:rFonts w:ascii="Times New Roman" w:hAnsi="Times New Roman" w:cs="Times New Roman"/>
          <w:b/>
          <w:color w:val="auto"/>
          <w:rPrChange w:id="2347"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i/>
          <w:color w:val="auto"/>
          <w:rPrChange w:id="2348" w:author="Phùng Nguyễn Minh Tâm" w:date="2018-12-19T17:03:00Z">
            <w:rPr>
              <w:rFonts w:ascii="Times New Roman" w:hAnsi="Times New Roman" w:cs="Times New Roman"/>
              <w:b/>
              <w:i/>
              <w:color w:val="FF0000"/>
              <w:sz w:val="20"/>
              <w:szCs w:val="20"/>
            </w:rPr>
          </w:rPrChange>
        </w:rPr>
        <w:t>Article 1.</w:t>
      </w:r>
      <w:proofErr w:type="gramEnd"/>
      <w:r w:rsidRPr="007C163E">
        <w:rPr>
          <w:rFonts w:ascii="Times New Roman" w:hAnsi="Times New Roman" w:cs="Times New Roman"/>
          <w:b/>
          <w:i/>
          <w:color w:val="auto"/>
          <w:rPrChange w:id="2349" w:author="Phùng Nguyễn Minh Tâm" w:date="2018-12-19T17:03:00Z">
            <w:rPr>
              <w:rFonts w:ascii="Times New Roman" w:hAnsi="Times New Roman" w:cs="Times New Roman"/>
              <w:b/>
              <w:i/>
              <w:color w:val="FF0000"/>
              <w:sz w:val="20"/>
              <w:szCs w:val="20"/>
            </w:rPr>
          </w:rPrChange>
        </w:rPr>
        <w:t xml:space="preserve"> Provision and use of services</w:t>
      </w:r>
    </w:p>
    <w:p w:rsidR="00575253" w:rsidRPr="007C163E" w:rsidRDefault="00575253" w:rsidP="00F663F9">
      <w:pPr>
        <w:pStyle w:val="Default"/>
        <w:widowControl w:val="0"/>
        <w:numPr>
          <w:ilvl w:val="1"/>
          <w:numId w:val="107"/>
        </w:numPr>
        <w:tabs>
          <w:tab w:val="left" w:pos="231"/>
          <w:tab w:val="left" w:pos="342"/>
          <w:tab w:val="left" w:pos="540"/>
        </w:tabs>
        <w:ind w:left="142" w:right="-2" w:firstLine="0"/>
        <w:jc w:val="both"/>
        <w:rPr>
          <w:rFonts w:ascii="Times New Roman" w:hAnsi="Times New Roman" w:cs="Times New Roman"/>
          <w:color w:val="auto"/>
          <w:rPrChange w:id="2350"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351" w:author="Phùng Nguyễn Minh Tâm" w:date="2018-12-19T17:03:00Z">
            <w:rPr>
              <w:rFonts w:ascii="Times New Roman" w:hAnsi="Times New Roman" w:cs="Times New Roman"/>
              <w:color w:val="FF0000"/>
              <w:sz w:val="20"/>
              <w:szCs w:val="20"/>
            </w:rPr>
          </w:rPrChange>
        </w:rPr>
        <w:t>Dịch vụ ngân hàng điện tử (E-Banking) (sau đây gọi là Dịch vụ) do Agribank cung cấp cho khách hàng qua kênh phân phối điện tử, bao gồm nhưng không giới hạn bởi: Internet Banking, Agriban</w:t>
      </w:r>
      <w:r w:rsidR="0018442B" w:rsidRPr="007C163E">
        <w:rPr>
          <w:rFonts w:ascii="Times New Roman" w:hAnsi="Times New Roman" w:cs="Times New Roman"/>
          <w:color w:val="auto"/>
          <w:rPrChange w:id="2352" w:author="Phùng Nguyễn Minh Tâm" w:date="2018-12-19T17:03:00Z">
            <w:rPr>
              <w:rFonts w:ascii="Times New Roman" w:hAnsi="Times New Roman" w:cs="Times New Roman"/>
              <w:color w:val="FF0000"/>
              <w:sz w:val="20"/>
              <w:szCs w:val="20"/>
            </w:rPr>
          </w:rPrChange>
        </w:rPr>
        <w:t xml:space="preserve">k E-Mobile Banking, </w:t>
      </w:r>
      <w:proofErr w:type="gramStart"/>
      <w:r w:rsidR="0018442B" w:rsidRPr="007C163E">
        <w:rPr>
          <w:rFonts w:ascii="Times New Roman" w:hAnsi="Times New Roman" w:cs="Times New Roman"/>
          <w:color w:val="auto"/>
          <w:rPrChange w:id="2353" w:author="Phùng Nguyễn Minh Tâm" w:date="2018-12-19T17:03:00Z">
            <w:rPr>
              <w:rFonts w:ascii="Times New Roman" w:hAnsi="Times New Roman" w:cs="Times New Roman"/>
              <w:color w:val="FF0000"/>
              <w:sz w:val="20"/>
              <w:szCs w:val="20"/>
            </w:rPr>
          </w:rPrChange>
        </w:rPr>
        <w:t>SMS</w:t>
      </w:r>
      <w:proofErr w:type="gramEnd"/>
      <w:r w:rsidR="0018442B" w:rsidRPr="007C163E">
        <w:rPr>
          <w:rFonts w:ascii="Times New Roman" w:hAnsi="Times New Roman" w:cs="Times New Roman"/>
          <w:color w:val="auto"/>
          <w:rPrChange w:id="2354" w:author="Phùng Nguyễn Minh Tâm" w:date="2018-12-19T17:03:00Z">
            <w:rPr>
              <w:rFonts w:ascii="Times New Roman" w:hAnsi="Times New Roman" w:cs="Times New Roman"/>
              <w:color w:val="FF0000"/>
              <w:sz w:val="20"/>
              <w:szCs w:val="20"/>
            </w:rPr>
          </w:rPrChange>
        </w:rPr>
        <w:t xml:space="preserve"> Banking</w:t>
      </w:r>
      <w:r w:rsidRPr="007C163E">
        <w:rPr>
          <w:rFonts w:ascii="Times New Roman" w:hAnsi="Times New Roman" w:cs="Times New Roman"/>
          <w:color w:val="auto"/>
          <w:rPrChange w:id="2355" w:author="Phùng Nguyễn Minh Tâm" w:date="2018-12-19T17:03:00Z">
            <w:rPr>
              <w:rFonts w:ascii="Times New Roman" w:hAnsi="Times New Roman" w:cs="Times New Roman"/>
              <w:color w:val="FF0000"/>
              <w:sz w:val="20"/>
              <w:szCs w:val="20"/>
            </w:rPr>
          </w:rPrChange>
        </w:rPr>
        <w:t>.</w:t>
      </w:r>
    </w:p>
    <w:p w:rsidR="00575253" w:rsidRPr="007C163E" w:rsidRDefault="00575253" w:rsidP="00F663F9">
      <w:pPr>
        <w:pStyle w:val="Default"/>
        <w:widowControl w:val="0"/>
        <w:tabs>
          <w:tab w:val="left" w:pos="231"/>
          <w:tab w:val="left" w:pos="342"/>
          <w:tab w:val="left" w:pos="540"/>
        </w:tabs>
        <w:ind w:left="142" w:right="-2"/>
        <w:jc w:val="both"/>
        <w:rPr>
          <w:rFonts w:ascii="Times New Roman" w:hAnsi="Times New Roman" w:cs="Times New Roman"/>
          <w:i/>
          <w:color w:val="auto"/>
          <w:rPrChange w:id="2356"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357" w:author="Phùng Nguyễn Minh Tâm" w:date="2018-12-19T17:03:00Z">
            <w:rPr>
              <w:rFonts w:ascii="Times New Roman" w:hAnsi="Times New Roman" w:cs="Times New Roman"/>
              <w:i/>
              <w:color w:val="FF0000"/>
              <w:sz w:val="20"/>
              <w:szCs w:val="20"/>
            </w:rPr>
          </w:rPrChange>
        </w:rPr>
        <w:t>Electronic Banking (E-Banking) services (herein</w:t>
      </w:r>
      <w:ins w:id="2358" w:author="Dao Khanh Hoa - 1050" w:date="2018-12-13T15:57:00Z">
        <w:r w:rsidR="005B0033" w:rsidRPr="007C163E">
          <w:rPr>
            <w:rFonts w:ascii="Times New Roman" w:hAnsi="Times New Roman" w:cs="Times New Roman"/>
            <w:i/>
            <w:color w:val="auto"/>
            <w:rPrChange w:id="2359" w:author="Phùng Nguyễn Minh Tâm" w:date="2018-12-19T17:03:00Z">
              <w:rPr>
                <w:rFonts w:ascii="Times New Roman" w:hAnsi="Times New Roman" w:cs="Times New Roman"/>
                <w:i/>
                <w:color w:val="FF0000"/>
                <w:sz w:val="20"/>
                <w:szCs w:val="20"/>
              </w:rPr>
            </w:rPrChange>
          </w:rPr>
          <w:t xml:space="preserve"> </w:t>
        </w:r>
      </w:ins>
      <w:r w:rsidRPr="007C163E">
        <w:rPr>
          <w:rFonts w:ascii="Times New Roman" w:hAnsi="Times New Roman" w:cs="Times New Roman"/>
          <w:i/>
          <w:color w:val="auto"/>
          <w:rPrChange w:id="2360" w:author="Phùng Nguyễn Minh Tâm" w:date="2018-12-19T17:03:00Z">
            <w:rPr>
              <w:rFonts w:ascii="Times New Roman" w:hAnsi="Times New Roman" w:cs="Times New Roman"/>
              <w:i/>
              <w:color w:val="FF0000"/>
              <w:sz w:val="20"/>
              <w:szCs w:val="20"/>
            </w:rPr>
          </w:rPrChange>
        </w:rPr>
        <w:t>after referred to as the Services) provided by Agribank to Customers via electronic distribution channels, include</w:t>
      </w:r>
      <w:del w:id="2361" w:author="Dao Khanh Hoa - 1050" w:date="2018-12-13T13:41:00Z">
        <w:r w:rsidRPr="007C163E" w:rsidDel="0026516D">
          <w:rPr>
            <w:rFonts w:ascii="Times New Roman" w:hAnsi="Times New Roman" w:cs="Times New Roman"/>
            <w:i/>
            <w:color w:val="auto"/>
            <w:rPrChange w:id="2362" w:author="Phùng Nguyễn Minh Tâm" w:date="2018-12-19T17:03:00Z">
              <w:rPr>
                <w:rFonts w:ascii="Times New Roman" w:hAnsi="Times New Roman" w:cs="Times New Roman"/>
                <w:i/>
                <w:color w:val="FF0000"/>
                <w:sz w:val="20"/>
                <w:szCs w:val="20"/>
              </w:rPr>
            </w:rPrChange>
          </w:rPr>
          <w:delText>s</w:delText>
        </w:r>
      </w:del>
      <w:r w:rsidRPr="007C163E">
        <w:rPr>
          <w:rFonts w:ascii="Times New Roman" w:hAnsi="Times New Roman" w:cs="Times New Roman"/>
          <w:i/>
          <w:color w:val="auto"/>
          <w:rPrChange w:id="2363" w:author="Phùng Nguyễn Minh Tâm" w:date="2018-12-19T17:03:00Z">
            <w:rPr>
              <w:rFonts w:ascii="Times New Roman" w:hAnsi="Times New Roman" w:cs="Times New Roman"/>
              <w:i/>
              <w:color w:val="FF0000"/>
              <w:sz w:val="20"/>
              <w:szCs w:val="20"/>
            </w:rPr>
          </w:rPrChange>
        </w:rPr>
        <w:t xml:space="preserve"> but not limited to: Internet Banking, Agribank E-Mobile Banking, SMS Banking</w:t>
      </w:r>
    </w:p>
    <w:p w:rsidR="00575253" w:rsidRPr="007C163E" w:rsidRDefault="00575253" w:rsidP="00F663F9">
      <w:pPr>
        <w:pStyle w:val="Default"/>
        <w:widowControl w:val="0"/>
        <w:numPr>
          <w:ilvl w:val="1"/>
          <w:numId w:val="107"/>
        </w:numPr>
        <w:tabs>
          <w:tab w:val="left" w:pos="231"/>
          <w:tab w:val="left" w:pos="341"/>
          <w:tab w:val="left" w:pos="540"/>
        </w:tabs>
        <w:ind w:left="142" w:right="-2" w:firstLine="0"/>
        <w:jc w:val="both"/>
        <w:rPr>
          <w:rFonts w:ascii="Times New Roman" w:hAnsi="Times New Roman" w:cs="Times New Roman"/>
          <w:color w:val="auto"/>
          <w:spacing w:val="-4"/>
          <w:rPrChange w:id="2364" w:author="Phùng Nguyễn Minh Tâm" w:date="2018-12-19T17:03:00Z">
            <w:rPr>
              <w:rFonts w:ascii="Times New Roman" w:hAnsi="Times New Roman" w:cs="Times New Roman"/>
              <w:color w:val="FF0000"/>
              <w:spacing w:val="-4"/>
            </w:rPr>
          </w:rPrChange>
        </w:rPr>
      </w:pPr>
      <w:r w:rsidRPr="007C163E">
        <w:rPr>
          <w:rFonts w:ascii="Times New Roman" w:hAnsi="Times New Roman" w:cs="Times New Roman"/>
          <w:color w:val="auto"/>
          <w:spacing w:val="-4"/>
          <w:rPrChange w:id="2365" w:author="Phùng Nguyễn Minh Tâm" w:date="2018-12-19T17:03:00Z">
            <w:rPr>
              <w:rFonts w:ascii="Times New Roman" w:hAnsi="Times New Roman" w:cs="Times New Roman"/>
              <w:color w:val="FF0000"/>
              <w:spacing w:val="-4"/>
              <w:sz w:val="20"/>
              <w:szCs w:val="20"/>
            </w:rPr>
          </w:rPrChange>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575253" w:rsidRPr="007C163E" w:rsidRDefault="00575253" w:rsidP="00F663F9">
      <w:pPr>
        <w:pStyle w:val="Default"/>
        <w:widowControl w:val="0"/>
        <w:tabs>
          <w:tab w:val="left" w:pos="231"/>
          <w:tab w:val="left" w:pos="341"/>
          <w:tab w:val="left" w:pos="540"/>
        </w:tabs>
        <w:ind w:left="142" w:right="-2"/>
        <w:jc w:val="both"/>
        <w:rPr>
          <w:rFonts w:ascii="Times New Roman" w:hAnsi="Times New Roman" w:cs="Times New Roman"/>
          <w:i/>
          <w:color w:val="auto"/>
          <w:rPrChange w:id="2366"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367" w:author="Phùng Nguyễn Minh Tâm" w:date="2018-12-19T17:03:00Z">
            <w:rPr>
              <w:rFonts w:ascii="Times New Roman" w:hAnsi="Times New Roman" w:cs="Times New Roman"/>
              <w:i/>
              <w:color w:val="FF0000"/>
              <w:sz w:val="20"/>
              <w:szCs w:val="20"/>
            </w:rPr>
          </w:rPrChange>
        </w:rPr>
        <w:t>Customers specifically accept that in some case</w:t>
      </w:r>
      <w:ins w:id="2368" w:author="Dao Khanh Hoa - 1050" w:date="2018-12-13T15:58:00Z">
        <w:r w:rsidR="005B0033" w:rsidRPr="007C163E">
          <w:rPr>
            <w:rFonts w:ascii="Times New Roman" w:hAnsi="Times New Roman" w:cs="Times New Roman"/>
            <w:i/>
            <w:color w:val="auto"/>
            <w:rPrChange w:id="2369" w:author="Phùng Nguyễn Minh Tâm" w:date="2018-12-19T17:03:00Z">
              <w:rPr>
                <w:rFonts w:ascii="Times New Roman" w:hAnsi="Times New Roman" w:cs="Times New Roman"/>
                <w:i/>
                <w:color w:val="FF0000"/>
                <w:sz w:val="20"/>
                <w:szCs w:val="20"/>
              </w:rPr>
            </w:rPrChange>
          </w:rPr>
          <w:t>s</w:t>
        </w:r>
      </w:ins>
      <w:r w:rsidRPr="007C163E">
        <w:rPr>
          <w:rFonts w:ascii="Times New Roman" w:hAnsi="Times New Roman" w:cs="Times New Roman"/>
          <w:i/>
          <w:color w:val="auto"/>
          <w:rPrChange w:id="2370" w:author="Phùng Nguyễn Minh Tâm" w:date="2018-12-19T17:03:00Z">
            <w:rPr>
              <w:rFonts w:ascii="Times New Roman" w:hAnsi="Times New Roman" w:cs="Times New Roman"/>
              <w:i/>
              <w:color w:val="FF0000"/>
              <w:sz w:val="20"/>
              <w:szCs w:val="20"/>
            </w:rPr>
          </w:rPrChange>
        </w:rPr>
        <w:t xml:space="preserve">, the information </w:t>
      </w:r>
      <w:del w:id="2371" w:author="Dao Khanh Hoa - 1050" w:date="2018-12-13T13:42:00Z">
        <w:r w:rsidRPr="007C163E" w:rsidDel="0026516D">
          <w:rPr>
            <w:rFonts w:ascii="Times New Roman" w:hAnsi="Times New Roman" w:cs="Times New Roman"/>
            <w:i/>
            <w:color w:val="auto"/>
            <w:rPrChange w:id="2372" w:author="Phùng Nguyễn Minh Tâm" w:date="2018-12-19T17:03:00Z">
              <w:rPr>
                <w:rFonts w:ascii="Times New Roman" w:hAnsi="Times New Roman" w:cs="Times New Roman"/>
                <w:i/>
                <w:color w:val="FF0000"/>
                <w:sz w:val="20"/>
                <w:szCs w:val="20"/>
              </w:rPr>
            </w:rPrChange>
          </w:rPr>
          <w:delText>on</w:delText>
        </w:r>
      </w:del>
      <w:ins w:id="2373" w:author="Dao Khanh Hoa - 1050" w:date="2018-12-13T13:42:00Z">
        <w:r w:rsidR="0026516D" w:rsidRPr="007C163E">
          <w:rPr>
            <w:rFonts w:ascii="Times New Roman" w:hAnsi="Times New Roman" w:cs="Times New Roman"/>
            <w:i/>
            <w:color w:val="auto"/>
            <w:rPrChange w:id="2374" w:author="Phùng Nguyễn Minh Tâm" w:date="2018-12-19T17:03:00Z">
              <w:rPr>
                <w:rFonts w:ascii="Times New Roman" w:hAnsi="Times New Roman" w:cs="Times New Roman"/>
                <w:i/>
                <w:color w:val="FF0000"/>
                <w:sz w:val="20"/>
                <w:szCs w:val="20"/>
              </w:rPr>
            </w:rPrChange>
          </w:rPr>
          <w:t>of</w:t>
        </w:r>
      </w:ins>
      <w:r w:rsidRPr="007C163E">
        <w:rPr>
          <w:rFonts w:ascii="Times New Roman" w:hAnsi="Times New Roman" w:cs="Times New Roman"/>
          <w:i/>
          <w:color w:val="auto"/>
          <w:rPrChange w:id="2375" w:author="Phùng Nguyễn Minh Tâm" w:date="2018-12-19T17:03:00Z">
            <w:rPr>
              <w:rFonts w:ascii="Times New Roman" w:hAnsi="Times New Roman" w:cs="Times New Roman"/>
              <w:i/>
              <w:color w:val="FF0000"/>
              <w:sz w:val="20"/>
              <w:szCs w:val="20"/>
            </w:rPr>
          </w:rPrChange>
        </w:rPr>
        <w:t xml:space="preserve"> transactions and account balances of customers reported through E-Banking services of Agribank may not be the final accurate information at the time of notification due to system errors. </w:t>
      </w:r>
    </w:p>
    <w:p w:rsidR="00575253" w:rsidRPr="007C163E" w:rsidRDefault="00575253" w:rsidP="00F663F9">
      <w:pPr>
        <w:pStyle w:val="Default"/>
        <w:widowControl w:val="0"/>
        <w:numPr>
          <w:ilvl w:val="1"/>
          <w:numId w:val="107"/>
        </w:numPr>
        <w:tabs>
          <w:tab w:val="left" w:pos="231"/>
          <w:tab w:val="left" w:pos="341"/>
          <w:tab w:val="left" w:pos="450"/>
        </w:tabs>
        <w:ind w:left="142" w:right="-2" w:firstLine="0"/>
        <w:jc w:val="both"/>
        <w:rPr>
          <w:rFonts w:ascii="Times New Roman" w:hAnsi="Times New Roman" w:cs="Times New Roman"/>
          <w:color w:val="auto"/>
          <w:rPrChange w:id="2376"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377" w:author="Phùng Nguyễn Minh Tâm" w:date="2018-12-19T17:03:00Z">
            <w:rPr>
              <w:rFonts w:ascii="Times New Roman" w:hAnsi="Times New Roman" w:cs="Times New Roman"/>
              <w:color w:val="FF0000"/>
              <w:sz w:val="20"/>
              <w:szCs w:val="20"/>
            </w:rPr>
          </w:rPrChange>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575253" w:rsidRPr="007C163E" w:rsidRDefault="00575253" w:rsidP="00F663F9">
      <w:pPr>
        <w:pStyle w:val="Default"/>
        <w:widowControl w:val="0"/>
        <w:tabs>
          <w:tab w:val="left" w:pos="231"/>
          <w:tab w:val="left" w:pos="341"/>
          <w:tab w:val="left" w:pos="450"/>
        </w:tabs>
        <w:ind w:left="142" w:right="-2"/>
        <w:jc w:val="both"/>
        <w:rPr>
          <w:rFonts w:ascii="Times New Roman" w:hAnsi="Times New Roman" w:cs="Times New Roman"/>
          <w:i/>
          <w:color w:val="auto"/>
          <w:rPrChange w:id="2378"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379" w:author="Phùng Nguyễn Minh Tâm" w:date="2018-12-19T17:03:00Z">
            <w:rPr>
              <w:rFonts w:ascii="Times New Roman" w:hAnsi="Times New Roman" w:cs="Times New Roman"/>
              <w:i/>
              <w:color w:val="FF0000"/>
              <w:sz w:val="20"/>
              <w:szCs w:val="20"/>
            </w:rPr>
          </w:rPrChange>
        </w:rPr>
        <w:t xml:space="preserve">Customer can not use E-Banking services if Customer’s account is put in the status of </w:t>
      </w:r>
      <w:del w:id="2380" w:author="Dao Khanh Hoa - 1050" w:date="2018-12-13T16:02:00Z">
        <w:r w:rsidRPr="007C163E" w:rsidDel="005B0033">
          <w:rPr>
            <w:rFonts w:ascii="Times New Roman" w:hAnsi="Times New Roman" w:cs="Times New Roman"/>
            <w:i/>
            <w:color w:val="auto"/>
            <w:rPrChange w:id="2381" w:author="Phùng Nguyễn Minh Tâm" w:date="2018-12-19T17:03:00Z">
              <w:rPr>
                <w:rFonts w:ascii="Times New Roman" w:hAnsi="Times New Roman" w:cs="Times New Roman"/>
                <w:i/>
                <w:color w:val="FF0000"/>
                <w:sz w:val="20"/>
                <w:szCs w:val="20"/>
              </w:rPr>
            </w:rPrChange>
          </w:rPr>
          <w:delText>temporar</w:delText>
        </w:r>
      </w:del>
      <w:ins w:id="2382" w:author="Dao Khanh Hoa - 1050" w:date="2018-12-13T16:02:00Z">
        <w:r w:rsidR="005B0033" w:rsidRPr="007C163E">
          <w:rPr>
            <w:rFonts w:ascii="Times New Roman" w:hAnsi="Times New Roman" w:cs="Times New Roman"/>
            <w:i/>
            <w:color w:val="auto"/>
            <w:rPrChange w:id="2383" w:author="Phùng Nguyễn Minh Tâm" w:date="2018-12-19T17:03:00Z">
              <w:rPr>
                <w:rFonts w:ascii="Times New Roman" w:hAnsi="Times New Roman" w:cs="Times New Roman"/>
                <w:i/>
                <w:color w:val="FF0000"/>
                <w:sz w:val="20"/>
                <w:szCs w:val="20"/>
              </w:rPr>
            </w:rPrChange>
          </w:rPr>
          <w:t>temporarily</w:t>
        </w:r>
      </w:ins>
      <w:del w:id="2384" w:author="Dao Khanh Hoa - 1050" w:date="2018-12-13T16:02:00Z">
        <w:r w:rsidRPr="007C163E" w:rsidDel="005B0033">
          <w:rPr>
            <w:rFonts w:ascii="Times New Roman" w:hAnsi="Times New Roman" w:cs="Times New Roman"/>
            <w:i/>
            <w:color w:val="auto"/>
            <w:rPrChange w:id="2385" w:author="Phùng Nguyễn Minh Tâm" w:date="2018-12-19T17:03:00Z">
              <w:rPr>
                <w:rFonts w:ascii="Times New Roman" w:hAnsi="Times New Roman" w:cs="Times New Roman"/>
                <w:i/>
                <w:color w:val="FF0000"/>
                <w:sz w:val="20"/>
                <w:szCs w:val="20"/>
              </w:rPr>
            </w:rPrChange>
          </w:rPr>
          <w:delText>y</w:delText>
        </w:r>
      </w:del>
      <w:r w:rsidRPr="007C163E">
        <w:rPr>
          <w:rFonts w:ascii="Times New Roman" w:hAnsi="Times New Roman" w:cs="Times New Roman"/>
          <w:i/>
          <w:color w:val="auto"/>
          <w:rPrChange w:id="2386" w:author="Phùng Nguyễn Minh Tâm" w:date="2018-12-19T17:03:00Z">
            <w:rPr>
              <w:rFonts w:ascii="Times New Roman" w:hAnsi="Times New Roman" w:cs="Times New Roman"/>
              <w:i/>
              <w:color w:val="FF0000"/>
              <w:sz w:val="20"/>
              <w:szCs w:val="20"/>
            </w:rPr>
          </w:rPrChange>
        </w:rPr>
        <w:t xml:space="preserve"> </w:t>
      </w:r>
      <w:ins w:id="2387" w:author="Dao Khanh Hoa - 1050" w:date="2018-12-13T16:03:00Z">
        <w:r w:rsidR="005B0033" w:rsidRPr="007C163E">
          <w:rPr>
            <w:rFonts w:ascii="Times New Roman" w:hAnsi="Times New Roman" w:cs="Times New Roman"/>
            <w:i/>
            <w:color w:val="auto"/>
            <w:rPrChange w:id="2388" w:author="Phùng Nguyễn Minh Tâm" w:date="2018-12-19T17:03:00Z">
              <w:rPr>
                <w:rFonts w:ascii="Times New Roman" w:hAnsi="Times New Roman" w:cs="Times New Roman"/>
                <w:i/>
                <w:color w:val="FF0000"/>
                <w:sz w:val="20"/>
                <w:szCs w:val="20"/>
              </w:rPr>
            </w:rPrChange>
          </w:rPr>
          <w:t xml:space="preserve">being </w:t>
        </w:r>
      </w:ins>
      <w:r w:rsidRPr="007C163E">
        <w:rPr>
          <w:rFonts w:ascii="Times New Roman" w:hAnsi="Times New Roman" w:cs="Times New Roman"/>
          <w:i/>
          <w:color w:val="auto"/>
          <w:rPrChange w:id="2389" w:author="Phùng Nguyễn Minh Tâm" w:date="2018-12-19T17:03:00Z">
            <w:rPr>
              <w:rFonts w:ascii="Times New Roman" w:hAnsi="Times New Roman" w:cs="Times New Roman"/>
              <w:i/>
              <w:color w:val="FF0000"/>
              <w:sz w:val="20"/>
              <w:szCs w:val="20"/>
            </w:rPr>
          </w:rPrChange>
        </w:rPr>
        <w:t>suspen</w:t>
      </w:r>
      <w:ins w:id="2390" w:author="Dao Khanh Hoa - 1050" w:date="2018-12-13T16:02:00Z">
        <w:r w:rsidR="005B0033" w:rsidRPr="007C163E">
          <w:rPr>
            <w:rFonts w:ascii="Times New Roman" w:hAnsi="Times New Roman" w:cs="Times New Roman"/>
            <w:i/>
            <w:color w:val="auto"/>
            <w:rPrChange w:id="2391" w:author="Phùng Nguyễn Minh Tâm" w:date="2018-12-19T17:03:00Z">
              <w:rPr>
                <w:rFonts w:ascii="Times New Roman" w:hAnsi="Times New Roman" w:cs="Times New Roman"/>
                <w:i/>
                <w:color w:val="FF0000"/>
                <w:sz w:val="20"/>
                <w:szCs w:val="20"/>
              </w:rPr>
            </w:rPrChange>
          </w:rPr>
          <w:t>ded</w:t>
        </w:r>
      </w:ins>
      <w:del w:id="2392" w:author="Dao Khanh Hoa - 1050" w:date="2018-12-13T16:02:00Z">
        <w:r w:rsidRPr="007C163E" w:rsidDel="005B0033">
          <w:rPr>
            <w:rFonts w:ascii="Times New Roman" w:hAnsi="Times New Roman" w:cs="Times New Roman"/>
            <w:i/>
            <w:color w:val="auto"/>
            <w:rPrChange w:id="2393" w:author="Phùng Nguyễn Minh Tâm" w:date="2018-12-19T17:03:00Z">
              <w:rPr>
                <w:rFonts w:ascii="Times New Roman" w:hAnsi="Times New Roman" w:cs="Times New Roman"/>
                <w:i/>
                <w:color w:val="FF0000"/>
                <w:sz w:val="20"/>
                <w:szCs w:val="20"/>
              </w:rPr>
            </w:rPrChange>
          </w:rPr>
          <w:delText>s</w:delText>
        </w:r>
      </w:del>
      <w:r w:rsidRPr="007C163E">
        <w:rPr>
          <w:rFonts w:ascii="Times New Roman" w:hAnsi="Times New Roman" w:cs="Times New Roman"/>
          <w:i/>
          <w:color w:val="auto"/>
          <w:rPrChange w:id="2394" w:author="Phùng Nguyễn Minh Tâm" w:date="2018-12-19T17:03:00Z">
            <w:rPr>
              <w:rFonts w:ascii="Times New Roman" w:hAnsi="Times New Roman" w:cs="Times New Roman"/>
              <w:i/>
              <w:color w:val="FF0000"/>
              <w:sz w:val="20"/>
              <w:szCs w:val="20"/>
            </w:rPr>
          </w:rPrChange>
        </w:rPr>
        <w:t>e, block</w:t>
      </w:r>
      <w:del w:id="2395" w:author="Dao Khanh Hoa - 1050" w:date="2018-12-13T16:02:00Z">
        <w:r w:rsidRPr="007C163E" w:rsidDel="005B0033">
          <w:rPr>
            <w:rFonts w:ascii="Times New Roman" w:hAnsi="Times New Roman" w:cs="Times New Roman"/>
            <w:i/>
            <w:color w:val="auto"/>
            <w:rPrChange w:id="2396" w:author="Phùng Nguyễn Minh Tâm" w:date="2018-12-19T17:03:00Z">
              <w:rPr>
                <w:rFonts w:ascii="Times New Roman" w:hAnsi="Times New Roman" w:cs="Times New Roman"/>
                <w:i/>
                <w:color w:val="FF0000"/>
                <w:sz w:val="20"/>
                <w:szCs w:val="20"/>
              </w:rPr>
            </w:rPrChange>
          </w:rPr>
          <w:delText>age</w:delText>
        </w:r>
      </w:del>
      <w:ins w:id="2397" w:author="Dao Khanh Hoa - 1050" w:date="2018-12-13T16:02:00Z">
        <w:r w:rsidR="005B0033" w:rsidRPr="007C163E">
          <w:rPr>
            <w:rFonts w:ascii="Times New Roman" w:hAnsi="Times New Roman" w:cs="Times New Roman"/>
            <w:i/>
            <w:color w:val="auto"/>
            <w:rPrChange w:id="2398" w:author="Phùng Nguyễn Minh Tâm" w:date="2018-12-19T17:03:00Z">
              <w:rPr>
                <w:rFonts w:ascii="Times New Roman" w:hAnsi="Times New Roman" w:cs="Times New Roman"/>
                <w:i/>
                <w:color w:val="FF0000"/>
                <w:sz w:val="20"/>
                <w:szCs w:val="20"/>
              </w:rPr>
            </w:rPrChange>
          </w:rPr>
          <w:t>ed</w:t>
        </w:r>
      </w:ins>
      <w:del w:id="2399" w:author="Dao Khanh Hoa - 1050" w:date="2018-12-13T16:02:00Z">
        <w:r w:rsidRPr="007C163E" w:rsidDel="005B0033">
          <w:rPr>
            <w:rFonts w:ascii="Times New Roman" w:hAnsi="Times New Roman" w:cs="Times New Roman"/>
            <w:i/>
            <w:color w:val="auto"/>
            <w:rPrChange w:id="2400" w:author="Phùng Nguyễn Minh Tâm" w:date="2018-12-19T17:03:00Z">
              <w:rPr>
                <w:rFonts w:ascii="Times New Roman" w:hAnsi="Times New Roman" w:cs="Times New Roman"/>
                <w:i/>
                <w:color w:val="FF0000"/>
                <w:sz w:val="20"/>
                <w:szCs w:val="20"/>
              </w:rPr>
            </w:rPrChange>
          </w:rPr>
          <w:delText xml:space="preserve"> of</w:delText>
        </w:r>
      </w:del>
      <w:r w:rsidRPr="007C163E">
        <w:rPr>
          <w:rFonts w:ascii="Times New Roman" w:hAnsi="Times New Roman" w:cs="Times New Roman"/>
          <w:i/>
          <w:color w:val="auto"/>
          <w:rPrChange w:id="2401" w:author="Phùng Nguyễn Minh Tâm" w:date="2018-12-19T17:03:00Z">
            <w:rPr>
              <w:rFonts w:ascii="Times New Roman" w:hAnsi="Times New Roman" w:cs="Times New Roman"/>
              <w:i/>
              <w:color w:val="FF0000"/>
              <w:sz w:val="20"/>
              <w:szCs w:val="20"/>
            </w:rPr>
          </w:rPrChange>
        </w:rPr>
        <w:t xml:space="preserve"> all amounts in the account, inactiv</w:t>
      </w:r>
      <w:ins w:id="2402" w:author="Dao Khanh Hoa - 1050" w:date="2018-12-13T13:44:00Z">
        <w:r w:rsidR="0026516D" w:rsidRPr="007C163E">
          <w:rPr>
            <w:rFonts w:ascii="Times New Roman" w:hAnsi="Times New Roman" w:cs="Times New Roman"/>
            <w:i/>
            <w:color w:val="auto"/>
            <w:rPrChange w:id="2403" w:author="Phùng Nguyễn Minh Tâm" w:date="2018-12-19T17:03:00Z">
              <w:rPr>
                <w:rFonts w:ascii="Times New Roman" w:hAnsi="Times New Roman" w:cs="Times New Roman"/>
                <w:i/>
                <w:color w:val="FF0000"/>
                <w:sz w:val="20"/>
                <w:szCs w:val="20"/>
              </w:rPr>
            </w:rPrChange>
          </w:rPr>
          <w:t>at</w:t>
        </w:r>
      </w:ins>
      <w:ins w:id="2404" w:author="Dao Khanh Hoa - 1050" w:date="2018-12-13T16:02:00Z">
        <w:r w:rsidR="005B0033" w:rsidRPr="007C163E">
          <w:rPr>
            <w:rFonts w:ascii="Times New Roman" w:hAnsi="Times New Roman" w:cs="Times New Roman"/>
            <w:i/>
            <w:color w:val="auto"/>
            <w:rPrChange w:id="2405" w:author="Phùng Nguyễn Minh Tâm" w:date="2018-12-19T17:03:00Z">
              <w:rPr>
                <w:rFonts w:ascii="Times New Roman" w:hAnsi="Times New Roman" w:cs="Times New Roman"/>
                <w:i/>
                <w:color w:val="FF0000"/>
                <w:sz w:val="20"/>
                <w:szCs w:val="20"/>
              </w:rPr>
            </w:rPrChange>
          </w:rPr>
          <w:t>ed</w:t>
        </w:r>
      </w:ins>
      <w:del w:id="2406" w:author="Dao Khanh Hoa - 1050" w:date="2018-12-13T13:44:00Z">
        <w:r w:rsidRPr="007C163E" w:rsidDel="0026516D">
          <w:rPr>
            <w:rFonts w:ascii="Times New Roman" w:hAnsi="Times New Roman" w:cs="Times New Roman"/>
            <w:i/>
            <w:color w:val="auto"/>
            <w:rPrChange w:id="2407" w:author="Phùng Nguyễn Minh Tâm" w:date="2018-12-19T17:03:00Z">
              <w:rPr>
                <w:rFonts w:ascii="Times New Roman" w:hAnsi="Times New Roman" w:cs="Times New Roman"/>
                <w:i/>
                <w:color w:val="FF0000"/>
                <w:sz w:val="20"/>
                <w:szCs w:val="20"/>
              </w:rPr>
            </w:rPrChange>
          </w:rPr>
          <w:delText>e</w:delText>
        </w:r>
      </w:del>
      <w:r w:rsidRPr="007C163E">
        <w:rPr>
          <w:rFonts w:ascii="Times New Roman" w:hAnsi="Times New Roman" w:cs="Times New Roman"/>
          <w:i/>
          <w:color w:val="auto"/>
          <w:rPrChange w:id="2408" w:author="Phùng Nguyễn Minh Tâm" w:date="2018-12-19T17:03:00Z">
            <w:rPr>
              <w:rFonts w:ascii="Times New Roman" w:hAnsi="Times New Roman" w:cs="Times New Roman"/>
              <w:i/>
              <w:color w:val="FF0000"/>
              <w:sz w:val="20"/>
              <w:szCs w:val="20"/>
            </w:rPr>
          </w:rPrChange>
        </w:rPr>
        <w:t>, block</w:t>
      </w:r>
      <w:ins w:id="2409" w:author="Dao Khanh Hoa - 1050" w:date="2018-12-13T16:03:00Z">
        <w:r w:rsidR="005B0033" w:rsidRPr="007C163E">
          <w:rPr>
            <w:rFonts w:ascii="Times New Roman" w:hAnsi="Times New Roman" w:cs="Times New Roman"/>
            <w:i/>
            <w:color w:val="auto"/>
            <w:rPrChange w:id="2410" w:author="Phùng Nguyễn Minh Tâm" w:date="2018-12-19T17:03:00Z">
              <w:rPr>
                <w:rFonts w:ascii="Times New Roman" w:hAnsi="Times New Roman" w:cs="Times New Roman"/>
                <w:i/>
                <w:color w:val="FF0000"/>
                <w:sz w:val="20"/>
                <w:szCs w:val="20"/>
              </w:rPr>
            </w:rPrChange>
          </w:rPr>
          <w:t xml:space="preserve">ed all </w:t>
        </w:r>
      </w:ins>
      <w:del w:id="2411" w:author="Dao Khanh Hoa - 1050" w:date="2018-12-13T16:02:00Z">
        <w:r w:rsidRPr="007C163E" w:rsidDel="005B0033">
          <w:rPr>
            <w:rFonts w:ascii="Times New Roman" w:hAnsi="Times New Roman" w:cs="Times New Roman"/>
            <w:i/>
            <w:color w:val="auto"/>
            <w:rPrChange w:id="2412" w:author="Phùng Nguyễn Minh Tâm" w:date="2018-12-19T17:03:00Z">
              <w:rPr>
                <w:rFonts w:ascii="Times New Roman" w:hAnsi="Times New Roman" w:cs="Times New Roman"/>
                <w:i/>
                <w:color w:val="FF0000"/>
                <w:sz w:val="20"/>
                <w:szCs w:val="20"/>
              </w:rPr>
            </w:rPrChange>
          </w:rPr>
          <w:delText>a</w:delText>
        </w:r>
      </w:del>
      <w:del w:id="2413" w:author="Dao Khanh Hoa - 1050" w:date="2018-12-14T12:55:00Z">
        <w:r w:rsidRPr="007C163E" w:rsidDel="00A451B3">
          <w:rPr>
            <w:rFonts w:ascii="Times New Roman" w:hAnsi="Times New Roman" w:cs="Times New Roman"/>
            <w:i/>
            <w:color w:val="auto"/>
            <w:rPrChange w:id="2414" w:author="Phùng Nguyễn Minh Tâm" w:date="2018-12-19T17:03:00Z">
              <w:rPr>
                <w:rFonts w:ascii="Times New Roman" w:hAnsi="Times New Roman" w:cs="Times New Roman"/>
                <w:i/>
                <w:color w:val="FF0000"/>
                <w:sz w:val="20"/>
                <w:szCs w:val="20"/>
              </w:rPr>
            </w:rPrChange>
          </w:rPr>
          <w:delText>ge</w:delText>
        </w:r>
      </w:del>
      <w:r w:rsidRPr="007C163E">
        <w:rPr>
          <w:rFonts w:ascii="Times New Roman" w:hAnsi="Times New Roman" w:cs="Times New Roman"/>
          <w:i/>
          <w:color w:val="auto"/>
          <w:rPrChange w:id="2415" w:author="Phùng Nguyễn Minh Tâm" w:date="2018-12-19T17:03:00Z">
            <w:rPr>
              <w:rFonts w:ascii="Times New Roman" w:hAnsi="Times New Roman" w:cs="Times New Roman"/>
              <w:i/>
              <w:color w:val="FF0000"/>
              <w:sz w:val="20"/>
              <w:szCs w:val="20"/>
            </w:rPr>
          </w:rPrChange>
        </w:rPr>
        <w:t xml:space="preserve"> </w:t>
      </w:r>
      <w:del w:id="2416" w:author="Dao Khanh Hoa - 1050" w:date="2018-12-13T16:03:00Z">
        <w:r w:rsidRPr="007C163E" w:rsidDel="005B0033">
          <w:rPr>
            <w:rFonts w:ascii="Times New Roman" w:hAnsi="Times New Roman" w:cs="Times New Roman"/>
            <w:i/>
            <w:color w:val="auto"/>
            <w:rPrChange w:id="2417" w:author="Phùng Nguyễn Minh Tâm" w:date="2018-12-19T17:03:00Z">
              <w:rPr>
                <w:rFonts w:ascii="Times New Roman" w:hAnsi="Times New Roman" w:cs="Times New Roman"/>
                <w:i/>
                <w:color w:val="FF0000"/>
                <w:sz w:val="20"/>
                <w:szCs w:val="20"/>
              </w:rPr>
            </w:rPrChange>
          </w:rPr>
          <w:delText>of</w:delText>
        </w:r>
      </w:del>
      <w:del w:id="2418" w:author="Dao Khanh Hoa - 1050" w:date="2018-12-13T16:04:00Z">
        <w:r w:rsidRPr="007C163E" w:rsidDel="005B0033">
          <w:rPr>
            <w:rFonts w:ascii="Times New Roman" w:hAnsi="Times New Roman" w:cs="Times New Roman"/>
            <w:i/>
            <w:color w:val="auto"/>
            <w:rPrChange w:id="2419" w:author="Phùng Nguyễn Minh Tâm" w:date="2018-12-19T17:03:00Z">
              <w:rPr>
                <w:rFonts w:ascii="Times New Roman" w:hAnsi="Times New Roman" w:cs="Times New Roman"/>
                <w:i/>
                <w:color w:val="FF0000"/>
                <w:sz w:val="20"/>
                <w:szCs w:val="20"/>
              </w:rPr>
            </w:rPrChange>
          </w:rPr>
          <w:delText xml:space="preserve"> </w:delText>
        </w:r>
      </w:del>
      <w:r w:rsidRPr="007C163E">
        <w:rPr>
          <w:rFonts w:ascii="Times New Roman" w:hAnsi="Times New Roman" w:cs="Times New Roman"/>
          <w:i/>
          <w:color w:val="auto"/>
          <w:rPrChange w:id="2420" w:author="Phùng Nguyễn Minh Tâm" w:date="2018-12-19T17:03:00Z">
            <w:rPr>
              <w:rFonts w:ascii="Times New Roman" w:hAnsi="Times New Roman" w:cs="Times New Roman"/>
              <w:i/>
              <w:color w:val="FF0000"/>
              <w:sz w:val="20"/>
              <w:szCs w:val="20"/>
            </w:rPr>
          </w:rPrChange>
        </w:rPr>
        <w:t xml:space="preserve">customer’s </w:t>
      </w:r>
      <w:del w:id="2421" w:author="Dao Khanh Hoa - 1050" w:date="2018-12-13T16:04:00Z">
        <w:r w:rsidRPr="007C163E" w:rsidDel="005B0033">
          <w:rPr>
            <w:rFonts w:ascii="Times New Roman" w:hAnsi="Times New Roman" w:cs="Times New Roman"/>
            <w:i/>
            <w:color w:val="auto"/>
            <w:rPrChange w:id="2422" w:author="Phùng Nguyễn Minh Tâm" w:date="2018-12-19T17:03:00Z">
              <w:rPr>
                <w:rFonts w:ascii="Times New Roman" w:hAnsi="Times New Roman" w:cs="Times New Roman"/>
                <w:i/>
                <w:color w:val="FF0000"/>
                <w:sz w:val="20"/>
                <w:szCs w:val="20"/>
              </w:rPr>
            </w:rPrChange>
          </w:rPr>
          <w:delText>activities</w:delText>
        </w:r>
      </w:del>
      <w:ins w:id="2423" w:author="Dao Khanh Hoa - 1050" w:date="2018-12-13T16:04:00Z">
        <w:r w:rsidR="005B0033" w:rsidRPr="007C163E">
          <w:rPr>
            <w:rFonts w:ascii="Times New Roman" w:hAnsi="Times New Roman" w:cs="Times New Roman"/>
            <w:i/>
            <w:color w:val="auto"/>
            <w:rPrChange w:id="2424" w:author="Phùng Nguyễn Minh Tâm" w:date="2018-12-19T17:03:00Z">
              <w:rPr>
                <w:rFonts w:ascii="Times New Roman" w:hAnsi="Times New Roman" w:cs="Times New Roman"/>
                <w:i/>
                <w:color w:val="FF0000"/>
                <w:sz w:val="20"/>
                <w:szCs w:val="20"/>
              </w:rPr>
            </w:rPrChange>
          </w:rPr>
          <w:t>transactions on the account</w:t>
        </w:r>
      </w:ins>
      <w:r w:rsidRPr="007C163E">
        <w:rPr>
          <w:rFonts w:ascii="Times New Roman" w:hAnsi="Times New Roman" w:cs="Times New Roman"/>
          <w:i/>
          <w:color w:val="auto"/>
          <w:rPrChange w:id="2425" w:author="Phùng Nguyễn Minh Tâm" w:date="2018-12-19T17:03:00Z">
            <w:rPr>
              <w:rFonts w:ascii="Times New Roman" w:hAnsi="Times New Roman" w:cs="Times New Roman"/>
              <w:i/>
              <w:color w:val="FF0000"/>
              <w:sz w:val="20"/>
              <w:szCs w:val="20"/>
            </w:rPr>
          </w:rPrChange>
        </w:rPr>
        <w:t>, etc.</w:t>
      </w:r>
    </w:p>
    <w:p w:rsidR="00575253" w:rsidRPr="007C163E" w:rsidRDefault="00575253" w:rsidP="00F663F9">
      <w:pPr>
        <w:pStyle w:val="Default"/>
        <w:widowControl w:val="0"/>
        <w:tabs>
          <w:tab w:val="left" w:pos="90"/>
          <w:tab w:val="left" w:pos="231"/>
          <w:tab w:val="left" w:pos="341"/>
          <w:tab w:val="left" w:pos="450"/>
        </w:tabs>
        <w:ind w:left="142" w:right="-2"/>
        <w:jc w:val="both"/>
        <w:rPr>
          <w:rFonts w:ascii="Times New Roman" w:hAnsi="Times New Roman" w:cs="Times New Roman"/>
          <w:b/>
          <w:color w:val="auto"/>
          <w:rPrChange w:id="2426"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color w:val="auto"/>
          <w:rPrChange w:id="2427" w:author="Phùng Nguyễn Minh Tâm" w:date="2018-12-19T17:03:00Z">
            <w:rPr>
              <w:rFonts w:ascii="Times New Roman" w:hAnsi="Times New Roman" w:cs="Times New Roman"/>
              <w:b/>
              <w:color w:val="FF0000"/>
              <w:sz w:val="20"/>
              <w:szCs w:val="20"/>
            </w:rPr>
          </w:rPrChange>
        </w:rPr>
        <w:t>Điều 2.</w:t>
      </w:r>
      <w:proofErr w:type="gramEnd"/>
      <w:r w:rsidRPr="007C163E">
        <w:rPr>
          <w:rFonts w:ascii="Times New Roman" w:hAnsi="Times New Roman" w:cs="Times New Roman"/>
          <w:b/>
          <w:color w:val="auto"/>
          <w:rPrChange w:id="2428" w:author="Phùng Nguyễn Minh Tâm" w:date="2018-12-19T17:03:00Z">
            <w:rPr>
              <w:rFonts w:ascii="Times New Roman" w:hAnsi="Times New Roman" w:cs="Times New Roman"/>
              <w:b/>
              <w:color w:val="FF0000"/>
              <w:sz w:val="20"/>
              <w:szCs w:val="20"/>
            </w:rPr>
          </w:rPrChange>
        </w:rPr>
        <w:t xml:space="preserve"> Giải thích từ ngữ</w:t>
      </w:r>
    </w:p>
    <w:p w:rsidR="00575253" w:rsidRPr="007C163E" w:rsidRDefault="00575253" w:rsidP="00F663F9">
      <w:pPr>
        <w:pStyle w:val="Default"/>
        <w:tabs>
          <w:tab w:val="left" w:pos="90"/>
          <w:tab w:val="left" w:pos="231"/>
          <w:tab w:val="left" w:pos="341"/>
          <w:tab w:val="left" w:pos="450"/>
        </w:tabs>
        <w:spacing w:before="30" w:after="30"/>
        <w:ind w:left="142"/>
        <w:jc w:val="both"/>
        <w:rPr>
          <w:rFonts w:ascii="Times New Roman" w:hAnsi="Times New Roman" w:cs="Times New Roman"/>
          <w:color w:val="auto"/>
          <w:rPrChange w:id="2429" w:author="Phùng Nguyễn Minh Tâm" w:date="2018-12-19T17:03:00Z">
            <w:rPr>
              <w:rFonts w:ascii="Times New Roman" w:hAnsi="Times New Roman" w:cs="Times New Roman"/>
              <w:color w:val="FF0000"/>
            </w:rPr>
          </w:rPrChange>
        </w:rPr>
      </w:pPr>
      <w:proofErr w:type="gramStart"/>
      <w:r w:rsidRPr="007C163E">
        <w:rPr>
          <w:rFonts w:ascii="Times New Roman" w:hAnsi="Times New Roman" w:cs="Times New Roman"/>
          <w:b/>
          <w:i/>
          <w:color w:val="auto"/>
          <w:rPrChange w:id="2430" w:author="Phùng Nguyễn Minh Tâm" w:date="2018-12-19T17:03:00Z">
            <w:rPr>
              <w:rFonts w:ascii="Times New Roman" w:hAnsi="Times New Roman" w:cs="Times New Roman"/>
              <w:b/>
              <w:i/>
              <w:color w:val="FF0000"/>
              <w:sz w:val="20"/>
              <w:szCs w:val="20"/>
            </w:rPr>
          </w:rPrChange>
        </w:rPr>
        <w:t>Article 2.</w:t>
      </w:r>
      <w:proofErr w:type="gramEnd"/>
      <w:r w:rsidRPr="007C163E">
        <w:rPr>
          <w:rFonts w:ascii="Times New Roman" w:hAnsi="Times New Roman" w:cs="Times New Roman"/>
          <w:b/>
          <w:i/>
          <w:color w:val="auto"/>
          <w:rPrChange w:id="2431" w:author="Phùng Nguyễn Minh Tâm" w:date="2018-12-19T17:03:00Z">
            <w:rPr>
              <w:rFonts w:ascii="Times New Roman" w:hAnsi="Times New Roman" w:cs="Times New Roman"/>
              <w:b/>
              <w:i/>
              <w:color w:val="FF0000"/>
              <w:sz w:val="20"/>
              <w:szCs w:val="20"/>
            </w:rPr>
          </w:rPrChange>
        </w:rPr>
        <w:t xml:space="preserve"> Terminology</w:t>
      </w:r>
    </w:p>
    <w:p w:rsidR="00575253" w:rsidRPr="007C163E" w:rsidRDefault="00575253" w:rsidP="00F663F9">
      <w:pPr>
        <w:pStyle w:val="Default"/>
        <w:widowControl w:val="0"/>
        <w:numPr>
          <w:ilvl w:val="1"/>
          <w:numId w:val="108"/>
        </w:numPr>
        <w:tabs>
          <w:tab w:val="left" w:pos="231"/>
          <w:tab w:val="left" w:pos="360"/>
          <w:tab w:val="left" w:pos="540"/>
        </w:tabs>
        <w:ind w:left="142" w:right="-2" w:hanging="4"/>
        <w:jc w:val="both"/>
        <w:rPr>
          <w:rFonts w:ascii="Times New Roman" w:hAnsi="Times New Roman" w:cs="Times New Roman"/>
          <w:i/>
          <w:color w:val="auto"/>
          <w:rPrChange w:id="2432"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433" w:author="Phùng Nguyễn Minh Tâm" w:date="2018-12-19T17:03:00Z">
            <w:rPr>
              <w:rFonts w:ascii="Times New Roman" w:hAnsi="Times New Roman" w:cs="Times New Roman"/>
              <w:color w:val="FF0000"/>
              <w:sz w:val="20"/>
              <w:szCs w:val="20"/>
            </w:rPr>
          </w:rPrChange>
        </w:rPr>
        <w:t xml:space="preserve">Dịch vụ phi tài chính: </w:t>
      </w:r>
      <w:r w:rsidRPr="007C163E">
        <w:rPr>
          <w:rFonts w:ascii="Times New Roman" w:hAnsi="Times New Roman" w:cs="Times New Roman"/>
          <w:bCs/>
          <w:color w:val="auto"/>
          <w:rPrChange w:id="2434" w:author="Phùng Nguyễn Minh Tâm" w:date="2018-12-19T17:03:00Z">
            <w:rPr>
              <w:rFonts w:ascii="Times New Roman" w:hAnsi="Times New Roman" w:cs="Times New Roman"/>
              <w:bCs/>
              <w:color w:val="FF0000"/>
              <w:sz w:val="20"/>
              <w:szCs w:val="20"/>
            </w:rPr>
          </w:rPrChange>
        </w:rPr>
        <w:t>Là dịch vụ cho phép thực hiện truy vấn các thông tin liên quan đến tài khoản của khách hàng tại Agribank như: vấn tin tài khoản, vấn tin lịch sử giao dịch</w:t>
      </w:r>
      <w:r w:rsidRPr="007C163E">
        <w:rPr>
          <w:rFonts w:ascii="Times New Roman" w:hAnsi="Times New Roman" w:cs="Times New Roman"/>
          <w:color w:val="auto"/>
          <w:rPrChange w:id="2435" w:author="Phùng Nguyễn Minh Tâm" w:date="2018-12-19T17:03:00Z">
            <w:rPr>
              <w:rFonts w:ascii="Times New Roman" w:hAnsi="Times New Roman" w:cs="Times New Roman"/>
              <w:color w:val="FF0000"/>
              <w:sz w:val="20"/>
              <w:szCs w:val="20"/>
            </w:rPr>
          </w:rPrChange>
        </w:rPr>
        <w:t xml:space="preserve">…. </w:t>
      </w:r>
      <w:del w:id="2436" w:author="Dao Khanh Hoa - 1050" w:date="2018-12-13T10:55:00Z">
        <w:r w:rsidRPr="007C163E" w:rsidDel="00D903C2">
          <w:rPr>
            <w:rFonts w:ascii="Times New Roman" w:hAnsi="Times New Roman" w:cs="Times New Roman"/>
            <w:color w:val="auto"/>
            <w:rPrChange w:id="2437" w:author="Phùng Nguyễn Minh Tâm" w:date="2018-12-19T17:03:00Z">
              <w:rPr>
                <w:rFonts w:ascii="Times New Roman" w:hAnsi="Times New Roman" w:cs="Times New Roman"/>
                <w:color w:val="FF0000"/>
                <w:sz w:val="20"/>
                <w:szCs w:val="20"/>
              </w:rPr>
            </w:rPrChange>
          </w:rPr>
          <w:delText>mặc định cung cấp khi khách hàng đăng ký dịch vụ</w:delText>
        </w:r>
      </w:del>
      <w:r w:rsidRPr="007C163E">
        <w:rPr>
          <w:rFonts w:ascii="Times New Roman" w:hAnsi="Times New Roman" w:cs="Times New Roman"/>
          <w:color w:val="auto"/>
          <w:rPrChange w:id="2438" w:author="Phùng Nguyễn Minh Tâm" w:date="2018-12-19T17:03:00Z">
            <w:rPr>
              <w:rFonts w:ascii="Times New Roman" w:hAnsi="Times New Roman" w:cs="Times New Roman"/>
              <w:color w:val="FF0000"/>
              <w:sz w:val="20"/>
              <w:szCs w:val="20"/>
            </w:rPr>
          </w:rPrChange>
        </w:rPr>
        <w:t>.</w:t>
      </w:r>
    </w:p>
    <w:p w:rsidR="00575253" w:rsidRPr="007C163E" w:rsidRDefault="005B0033" w:rsidP="00F663F9">
      <w:pPr>
        <w:pStyle w:val="Default"/>
        <w:widowControl w:val="0"/>
        <w:tabs>
          <w:tab w:val="left" w:pos="231"/>
          <w:tab w:val="left" w:pos="360"/>
          <w:tab w:val="left" w:pos="540"/>
        </w:tabs>
        <w:ind w:left="142" w:right="-2"/>
        <w:jc w:val="both"/>
        <w:rPr>
          <w:rFonts w:ascii="Times New Roman" w:hAnsi="Times New Roman" w:cs="Times New Roman"/>
          <w:i/>
          <w:color w:val="auto"/>
          <w:spacing w:val="-4"/>
          <w:rPrChange w:id="2439" w:author="Phùng Nguyễn Minh Tâm" w:date="2018-12-19T17:03:00Z">
            <w:rPr>
              <w:rFonts w:ascii="Times New Roman" w:hAnsi="Times New Roman" w:cs="Times New Roman"/>
              <w:i/>
              <w:color w:val="FF0000"/>
              <w:spacing w:val="-4"/>
            </w:rPr>
          </w:rPrChange>
        </w:rPr>
      </w:pPr>
      <w:ins w:id="2440" w:author="Dao Khanh Hoa - 1050" w:date="2018-12-13T16:05:00Z">
        <w:r w:rsidRPr="007C163E">
          <w:rPr>
            <w:rFonts w:ascii="Times New Roman" w:hAnsi="Times New Roman" w:cs="Times New Roman"/>
            <w:i/>
            <w:color w:val="auto"/>
            <w:spacing w:val="-4"/>
            <w:rPrChange w:id="2441" w:author="Phùng Nguyễn Minh Tâm" w:date="2018-12-19T17:03:00Z">
              <w:rPr>
                <w:rFonts w:ascii="Times New Roman" w:hAnsi="Times New Roman" w:cs="Times New Roman"/>
                <w:i/>
                <w:color w:val="FF0000"/>
                <w:spacing w:val="-4"/>
                <w:sz w:val="20"/>
                <w:szCs w:val="20"/>
              </w:rPr>
            </w:rPrChange>
          </w:rPr>
          <w:t>Non-</w:t>
        </w:r>
      </w:ins>
      <w:del w:id="2442" w:author="Dao Khanh Hoa - 1050" w:date="2018-12-13T16:05:00Z">
        <w:r w:rsidR="00575253" w:rsidRPr="007C163E" w:rsidDel="005B0033">
          <w:rPr>
            <w:rFonts w:ascii="Times New Roman" w:hAnsi="Times New Roman" w:cs="Times New Roman"/>
            <w:i/>
            <w:color w:val="auto"/>
            <w:spacing w:val="-4"/>
            <w:rPrChange w:id="2443" w:author="Phùng Nguyễn Minh Tâm" w:date="2018-12-19T17:03:00Z">
              <w:rPr>
                <w:rFonts w:ascii="Times New Roman" w:hAnsi="Times New Roman" w:cs="Times New Roman"/>
                <w:i/>
                <w:color w:val="FF0000"/>
                <w:spacing w:val="-4"/>
                <w:sz w:val="20"/>
                <w:szCs w:val="20"/>
              </w:rPr>
            </w:rPrChange>
          </w:rPr>
          <w:delText>F</w:delText>
        </w:r>
      </w:del>
      <w:ins w:id="2444" w:author="Dao Khanh Hoa - 1050" w:date="2018-12-13T16:05:00Z">
        <w:r w:rsidRPr="007C163E">
          <w:rPr>
            <w:rFonts w:ascii="Times New Roman" w:hAnsi="Times New Roman" w:cs="Times New Roman"/>
            <w:i/>
            <w:color w:val="auto"/>
            <w:spacing w:val="-4"/>
            <w:rPrChange w:id="2445" w:author="Phùng Nguyễn Minh Tâm" w:date="2018-12-19T17:03:00Z">
              <w:rPr>
                <w:rFonts w:ascii="Times New Roman" w:hAnsi="Times New Roman" w:cs="Times New Roman"/>
                <w:i/>
                <w:color w:val="FF0000"/>
                <w:spacing w:val="-4"/>
                <w:sz w:val="20"/>
                <w:szCs w:val="20"/>
              </w:rPr>
            </w:rPrChange>
          </w:rPr>
          <w:t>f</w:t>
        </w:r>
      </w:ins>
      <w:r w:rsidR="00575253" w:rsidRPr="007C163E">
        <w:rPr>
          <w:rFonts w:ascii="Times New Roman" w:hAnsi="Times New Roman" w:cs="Times New Roman"/>
          <w:i/>
          <w:color w:val="auto"/>
          <w:spacing w:val="-4"/>
          <w:rPrChange w:id="2446" w:author="Phùng Nguyễn Minh Tâm" w:date="2018-12-19T17:03:00Z">
            <w:rPr>
              <w:rFonts w:ascii="Times New Roman" w:hAnsi="Times New Roman" w:cs="Times New Roman"/>
              <w:i/>
              <w:color w:val="FF0000"/>
              <w:spacing w:val="-4"/>
              <w:sz w:val="20"/>
              <w:szCs w:val="20"/>
            </w:rPr>
          </w:rPrChange>
        </w:rPr>
        <w:t xml:space="preserve">inancial services: </w:t>
      </w:r>
      <w:del w:id="2447" w:author="Dao Khanh Hoa - 1050" w:date="2018-12-13T13:45:00Z">
        <w:r w:rsidR="00575253" w:rsidRPr="007C163E" w:rsidDel="0026516D">
          <w:rPr>
            <w:rFonts w:ascii="Times New Roman" w:hAnsi="Times New Roman" w:cs="Times New Roman"/>
            <w:i/>
            <w:color w:val="auto"/>
            <w:spacing w:val="-4"/>
            <w:rPrChange w:id="2448" w:author="Phùng Nguyễn Minh Tâm" w:date="2018-12-19T17:03:00Z">
              <w:rPr>
                <w:rFonts w:ascii="Times New Roman" w:hAnsi="Times New Roman" w:cs="Times New Roman"/>
                <w:i/>
                <w:color w:val="FF0000"/>
                <w:spacing w:val="-4"/>
                <w:sz w:val="20"/>
                <w:szCs w:val="20"/>
              </w:rPr>
            </w:rPrChange>
          </w:rPr>
          <w:delText>Services that</w:delText>
        </w:r>
      </w:del>
      <w:r w:rsidR="00575253" w:rsidRPr="007C163E">
        <w:rPr>
          <w:rFonts w:ascii="Times New Roman" w:hAnsi="Times New Roman" w:cs="Times New Roman"/>
          <w:i/>
          <w:color w:val="auto"/>
          <w:spacing w:val="-4"/>
          <w:rPrChange w:id="2449" w:author="Phùng Nguyễn Minh Tâm" w:date="2018-12-19T17:03:00Z">
            <w:rPr>
              <w:rFonts w:ascii="Times New Roman" w:hAnsi="Times New Roman" w:cs="Times New Roman"/>
              <w:i/>
              <w:color w:val="FF0000"/>
              <w:spacing w:val="-4"/>
              <w:sz w:val="20"/>
              <w:szCs w:val="20"/>
            </w:rPr>
          </w:rPrChange>
        </w:rPr>
        <w:t xml:space="preserve"> allow Customers to</w:t>
      </w:r>
      <w:del w:id="2450" w:author="Dao Khanh Hoa - 1050" w:date="2018-12-13T13:46:00Z">
        <w:r w:rsidR="00575253" w:rsidRPr="007C163E" w:rsidDel="0026516D">
          <w:rPr>
            <w:rFonts w:ascii="Times New Roman" w:hAnsi="Times New Roman" w:cs="Times New Roman"/>
            <w:i/>
            <w:color w:val="auto"/>
            <w:spacing w:val="-4"/>
            <w:rPrChange w:id="2451" w:author="Phùng Nguyễn Minh Tâm" w:date="2018-12-19T17:03:00Z">
              <w:rPr>
                <w:rFonts w:ascii="Times New Roman" w:hAnsi="Times New Roman" w:cs="Times New Roman"/>
                <w:i/>
                <w:color w:val="FF0000"/>
                <w:spacing w:val="-4"/>
                <w:sz w:val="20"/>
                <w:szCs w:val="20"/>
              </w:rPr>
            </w:rPrChange>
          </w:rPr>
          <w:delText xml:space="preserve"> </w:delText>
        </w:r>
      </w:del>
      <w:del w:id="2452" w:author="Dao Khanh Hoa - 1050" w:date="2018-12-13T16:05:00Z">
        <w:r w:rsidR="00575253" w:rsidRPr="007C163E" w:rsidDel="005B0033">
          <w:rPr>
            <w:rFonts w:ascii="Times New Roman" w:hAnsi="Times New Roman" w:cs="Times New Roman"/>
            <w:i/>
            <w:color w:val="auto"/>
            <w:spacing w:val="-4"/>
            <w:rPrChange w:id="2453" w:author="Phùng Nguyễn Minh Tâm" w:date="2018-12-19T17:03:00Z">
              <w:rPr>
                <w:rFonts w:ascii="Times New Roman" w:hAnsi="Times New Roman" w:cs="Times New Roman"/>
                <w:i/>
                <w:color w:val="FF0000"/>
                <w:spacing w:val="-4"/>
                <w:sz w:val="20"/>
                <w:szCs w:val="20"/>
              </w:rPr>
            </w:rPrChange>
          </w:rPr>
          <w:delText>proceed transactions th</w:delText>
        </w:r>
      </w:del>
      <w:del w:id="2454" w:author="Dao Khanh Hoa - 1050" w:date="2018-12-13T16:06:00Z">
        <w:r w:rsidR="00575253" w:rsidRPr="007C163E" w:rsidDel="005B0033">
          <w:rPr>
            <w:rFonts w:ascii="Times New Roman" w:hAnsi="Times New Roman" w:cs="Times New Roman"/>
            <w:i/>
            <w:color w:val="auto"/>
            <w:spacing w:val="-4"/>
            <w:rPrChange w:id="2455" w:author="Phùng Nguyễn Minh Tâm" w:date="2018-12-19T17:03:00Z">
              <w:rPr>
                <w:rFonts w:ascii="Times New Roman" w:hAnsi="Times New Roman" w:cs="Times New Roman"/>
                <w:i/>
                <w:color w:val="FF0000"/>
                <w:spacing w:val="-4"/>
                <w:sz w:val="20"/>
                <w:szCs w:val="20"/>
              </w:rPr>
            </w:rPrChange>
          </w:rPr>
          <w:delText xml:space="preserve">at change </w:delText>
        </w:r>
      </w:del>
      <w:ins w:id="2456" w:author="Dao Khanh Hoa - 1050" w:date="2018-12-13T16:06:00Z">
        <w:r w:rsidRPr="007C163E">
          <w:rPr>
            <w:rFonts w:ascii="Times New Roman" w:hAnsi="Times New Roman" w:cs="Times New Roman"/>
            <w:i/>
            <w:color w:val="auto"/>
            <w:spacing w:val="-4"/>
            <w:rPrChange w:id="2457" w:author="Phùng Nguyễn Minh Tâm" w:date="2018-12-19T17:03:00Z">
              <w:rPr>
                <w:rFonts w:ascii="Times New Roman" w:hAnsi="Times New Roman" w:cs="Times New Roman"/>
                <w:i/>
                <w:color w:val="FF0000"/>
                <w:spacing w:val="-4"/>
                <w:sz w:val="20"/>
                <w:szCs w:val="20"/>
              </w:rPr>
            </w:rPrChange>
          </w:rPr>
          <w:t xml:space="preserve">query </w:t>
        </w:r>
      </w:ins>
      <w:r w:rsidR="00575253" w:rsidRPr="007C163E">
        <w:rPr>
          <w:rFonts w:ascii="Times New Roman" w:hAnsi="Times New Roman" w:cs="Times New Roman"/>
          <w:i/>
          <w:color w:val="auto"/>
          <w:spacing w:val="-4"/>
          <w:rPrChange w:id="2458" w:author="Phùng Nguyễn Minh Tâm" w:date="2018-12-19T17:03:00Z">
            <w:rPr>
              <w:rFonts w:ascii="Times New Roman" w:hAnsi="Times New Roman" w:cs="Times New Roman"/>
              <w:i/>
              <w:color w:val="FF0000"/>
              <w:spacing w:val="-4"/>
              <w:sz w:val="20"/>
              <w:szCs w:val="20"/>
            </w:rPr>
          </w:rPrChange>
        </w:rPr>
        <w:t xml:space="preserve">the </w:t>
      </w:r>
      <w:del w:id="2459" w:author="Dao Khanh Hoa - 1050" w:date="2018-12-13T16:07:00Z">
        <w:r w:rsidR="00575253" w:rsidRPr="007C163E" w:rsidDel="00274FD8">
          <w:rPr>
            <w:rFonts w:ascii="Times New Roman" w:hAnsi="Times New Roman" w:cs="Times New Roman"/>
            <w:i/>
            <w:color w:val="auto"/>
            <w:spacing w:val="-4"/>
            <w:rPrChange w:id="2460" w:author="Phùng Nguyễn Minh Tâm" w:date="2018-12-19T17:03:00Z">
              <w:rPr>
                <w:rFonts w:ascii="Times New Roman" w:hAnsi="Times New Roman" w:cs="Times New Roman"/>
                <w:i/>
                <w:color w:val="FF0000"/>
                <w:spacing w:val="-4"/>
                <w:sz w:val="20"/>
                <w:szCs w:val="20"/>
              </w:rPr>
            </w:rPrChange>
          </w:rPr>
          <w:delText xml:space="preserve">account </w:delText>
        </w:r>
      </w:del>
      <w:ins w:id="2461" w:author="Dao Khanh Hoa - 1050" w:date="2018-12-13T16:06:00Z">
        <w:r w:rsidR="00274FD8" w:rsidRPr="007C163E">
          <w:rPr>
            <w:rFonts w:ascii="Times New Roman" w:hAnsi="Times New Roman" w:cs="Times New Roman"/>
            <w:i/>
            <w:color w:val="auto"/>
            <w:spacing w:val="-4"/>
            <w:rPrChange w:id="2462" w:author="Phùng Nguyễn Minh Tâm" w:date="2018-12-19T17:03:00Z">
              <w:rPr>
                <w:rFonts w:ascii="Times New Roman" w:hAnsi="Times New Roman" w:cs="Times New Roman"/>
                <w:i/>
                <w:color w:val="FF0000"/>
                <w:spacing w:val="-4"/>
                <w:sz w:val="20"/>
                <w:szCs w:val="20"/>
              </w:rPr>
            </w:rPrChange>
          </w:rPr>
          <w:t xml:space="preserve">information </w:t>
        </w:r>
      </w:ins>
      <w:del w:id="2463" w:author="Dao Khanh Hoa - 1050" w:date="2018-12-13T16:06:00Z">
        <w:r w:rsidR="00575253" w:rsidRPr="007C163E" w:rsidDel="00274FD8">
          <w:rPr>
            <w:rFonts w:ascii="Times New Roman" w:hAnsi="Times New Roman" w:cs="Times New Roman"/>
            <w:i/>
            <w:color w:val="auto"/>
            <w:spacing w:val="-4"/>
            <w:rPrChange w:id="2464" w:author="Phùng Nguyễn Minh Tâm" w:date="2018-12-19T17:03:00Z">
              <w:rPr>
                <w:rFonts w:ascii="Times New Roman" w:hAnsi="Times New Roman" w:cs="Times New Roman"/>
                <w:i/>
                <w:color w:val="FF0000"/>
                <w:spacing w:val="-4"/>
                <w:sz w:val="20"/>
                <w:szCs w:val="20"/>
              </w:rPr>
            </w:rPrChange>
          </w:rPr>
          <w:delText xml:space="preserve">balance </w:delText>
        </w:r>
      </w:del>
      <w:r w:rsidR="00575253" w:rsidRPr="007C163E">
        <w:rPr>
          <w:rFonts w:ascii="Times New Roman" w:hAnsi="Times New Roman" w:cs="Times New Roman"/>
          <w:i/>
          <w:color w:val="auto"/>
          <w:spacing w:val="-4"/>
          <w:rPrChange w:id="2465" w:author="Phùng Nguyễn Minh Tâm" w:date="2018-12-19T17:03:00Z">
            <w:rPr>
              <w:rFonts w:ascii="Times New Roman" w:hAnsi="Times New Roman" w:cs="Times New Roman"/>
              <w:i/>
              <w:color w:val="FF0000"/>
              <w:spacing w:val="-4"/>
              <w:sz w:val="20"/>
              <w:szCs w:val="20"/>
            </w:rPr>
          </w:rPrChange>
        </w:rPr>
        <w:t xml:space="preserve">of </w:t>
      </w:r>
      <w:del w:id="2466" w:author="Dao Khanh Hoa - 1050" w:date="2018-12-13T16:07:00Z">
        <w:r w:rsidR="00575253" w:rsidRPr="007C163E" w:rsidDel="00274FD8">
          <w:rPr>
            <w:rFonts w:ascii="Times New Roman" w:hAnsi="Times New Roman" w:cs="Times New Roman"/>
            <w:i/>
            <w:color w:val="auto"/>
            <w:spacing w:val="-4"/>
            <w:rPrChange w:id="2467" w:author="Phùng Nguyễn Minh Tâm" w:date="2018-12-19T17:03:00Z">
              <w:rPr>
                <w:rFonts w:ascii="Times New Roman" w:hAnsi="Times New Roman" w:cs="Times New Roman"/>
                <w:i/>
                <w:color w:val="FF0000"/>
                <w:spacing w:val="-4"/>
                <w:sz w:val="20"/>
                <w:szCs w:val="20"/>
              </w:rPr>
            </w:rPrChange>
          </w:rPr>
          <w:delText>Customers</w:delText>
        </w:r>
      </w:del>
      <w:ins w:id="2468" w:author="Dao Khanh Hoa - 1050" w:date="2018-12-13T16:07:00Z">
        <w:r w:rsidR="00274FD8" w:rsidRPr="007C163E">
          <w:rPr>
            <w:rFonts w:ascii="Times New Roman" w:hAnsi="Times New Roman" w:cs="Times New Roman"/>
            <w:i/>
            <w:color w:val="auto"/>
            <w:spacing w:val="-4"/>
            <w:rPrChange w:id="2469" w:author="Phùng Nguyễn Minh Tâm" w:date="2018-12-19T17:03:00Z">
              <w:rPr>
                <w:rFonts w:ascii="Times New Roman" w:hAnsi="Times New Roman" w:cs="Times New Roman"/>
                <w:i/>
                <w:color w:val="FF0000"/>
                <w:spacing w:val="-4"/>
                <w:sz w:val="20"/>
                <w:szCs w:val="20"/>
              </w:rPr>
            </w:rPrChange>
          </w:rPr>
          <w:t>their accounts</w:t>
        </w:r>
      </w:ins>
      <w:r w:rsidR="00575253" w:rsidRPr="007C163E">
        <w:rPr>
          <w:rFonts w:ascii="Times New Roman" w:hAnsi="Times New Roman" w:cs="Times New Roman"/>
          <w:i/>
          <w:color w:val="auto"/>
          <w:spacing w:val="-4"/>
          <w:rPrChange w:id="2470" w:author="Phùng Nguyễn Minh Tâm" w:date="2018-12-19T17:03:00Z">
            <w:rPr>
              <w:rFonts w:ascii="Times New Roman" w:hAnsi="Times New Roman" w:cs="Times New Roman"/>
              <w:i/>
              <w:color w:val="FF0000"/>
              <w:spacing w:val="-4"/>
              <w:sz w:val="20"/>
              <w:szCs w:val="20"/>
            </w:rPr>
          </w:rPrChange>
        </w:rPr>
        <w:t xml:space="preserve"> at Agribank, specifically:</w:t>
      </w:r>
      <w:ins w:id="2471" w:author="Dao Khanh Hoa - 1050" w:date="2018-12-13T16:09:00Z">
        <w:r w:rsidR="00274FD8" w:rsidRPr="007C163E">
          <w:rPr>
            <w:rFonts w:ascii="Times New Roman" w:hAnsi="Times New Roman" w:cs="Times New Roman"/>
            <w:i/>
            <w:color w:val="auto"/>
            <w:spacing w:val="-4"/>
            <w:rPrChange w:id="2472" w:author="Phùng Nguyễn Minh Tâm" w:date="2018-12-19T17:03:00Z">
              <w:rPr>
                <w:rFonts w:ascii="Times New Roman" w:hAnsi="Times New Roman" w:cs="Times New Roman"/>
                <w:i/>
                <w:color w:val="FF0000"/>
                <w:spacing w:val="-4"/>
                <w:sz w:val="20"/>
                <w:szCs w:val="20"/>
              </w:rPr>
            </w:rPrChange>
          </w:rPr>
          <w:t xml:space="preserve"> </w:t>
        </w:r>
      </w:ins>
      <w:ins w:id="2473" w:author="Dao Khanh Hoa - 1050" w:date="2018-12-13T16:07:00Z">
        <w:r w:rsidR="00274FD8" w:rsidRPr="007C163E">
          <w:rPr>
            <w:rFonts w:ascii="Times New Roman" w:hAnsi="Times New Roman" w:cs="Times New Roman"/>
            <w:i/>
            <w:color w:val="auto"/>
            <w:spacing w:val="-4"/>
            <w:rPrChange w:id="2474" w:author="Phùng Nguyễn Minh Tâm" w:date="2018-12-19T17:03:00Z">
              <w:rPr>
                <w:rFonts w:ascii="Times New Roman" w:hAnsi="Times New Roman" w:cs="Times New Roman"/>
                <w:i/>
                <w:color w:val="FF0000"/>
                <w:spacing w:val="-4"/>
                <w:sz w:val="20"/>
                <w:szCs w:val="20"/>
              </w:rPr>
            </w:rPrChange>
          </w:rPr>
          <w:t xml:space="preserve">Account inquiry, </w:t>
        </w:r>
      </w:ins>
      <w:del w:id="2475" w:author="Dao Khanh Hoa - 1050" w:date="2018-12-13T16:08:00Z">
        <w:r w:rsidR="00575253" w:rsidRPr="007C163E" w:rsidDel="00274FD8">
          <w:rPr>
            <w:rFonts w:ascii="Times New Roman" w:hAnsi="Times New Roman" w:cs="Times New Roman"/>
            <w:i/>
            <w:color w:val="auto"/>
            <w:spacing w:val="-4"/>
            <w:rPrChange w:id="2476" w:author="Phùng Nguyễn Minh Tâm" w:date="2018-12-19T17:03:00Z">
              <w:rPr>
                <w:rFonts w:ascii="Times New Roman" w:hAnsi="Times New Roman" w:cs="Times New Roman"/>
                <w:i/>
                <w:color w:val="FF0000"/>
                <w:spacing w:val="-4"/>
                <w:sz w:val="20"/>
                <w:szCs w:val="20"/>
              </w:rPr>
            </w:rPrChange>
          </w:rPr>
          <w:delText xml:space="preserve"> Agribank internal transfer, interbank transfer, online deposit</w:delText>
        </w:r>
      </w:del>
      <w:ins w:id="2477" w:author="Dao Khanh Hoa - 1050" w:date="2018-12-13T16:08:00Z">
        <w:r w:rsidR="00274FD8" w:rsidRPr="007C163E">
          <w:rPr>
            <w:rFonts w:ascii="Times New Roman" w:hAnsi="Times New Roman" w:cs="Times New Roman"/>
            <w:i/>
            <w:color w:val="auto"/>
            <w:spacing w:val="-4"/>
            <w:rPrChange w:id="2478" w:author="Phùng Nguyễn Minh Tâm" w:date="2018-12-19T17:03:00Z">
              <w:rPr>
                <w:rFonts w:ascii="Times New Roman" w:hAnsi="Times New Roman" w:cs="Times New Roman"/>
                <w:i/>
                <w:color w:val="FF0000"/>
                <w:spacing w:val="-4"/>
                <w:sz w:val="20"/>
                <w:szCs w:val="20"/>
              </w:rPr>
            </w:rPrChange>
          </w:rPr>
          <w:t>transaction history</w:t>
        </w:r>
      </w:ins>
      <w:r w:rsidR="00575253" w:rsidRPr="007C163E">
        <w:rPr>
          <w:rFonts w:ascii="Times New Roman" w:hAnsi="Times New Roman" w:cs="Times New Roman"/>
          <w:i/>
          <w:color w:val="auto"/>
          <w:spacing w:val="-4"/>
          <w:rPrChange w:id="2479" w:author="Phùng Nguyễn Minh Tâm" w:date="2018-12-19T17:03:00Z">
            <w:rPr>
              <w:rFonts w:ascii="Times New Roman" w:hAnsi="Times New Roman" w:cs="Times New Roman"/>
              <w:i/>
              <w:color w:val="FF0000"/>
              <w:spacing w:val="-4"/>
              <w:sz w:val="20"/>
              <w:szCs w:val="20"/>
            </w:rPr>
          </w:rPrChange>
        </w:rPr>
        <w:t>, etc.</w:t>
      </w:r>
    </w:p>
    <w:p w:rsidR="00575253" w:rsidRPr="007C163E" w:rsidRDefault="00575253" w:rsidP="00F663F9">
      <w:pPr>
        <w:pStyle w:val="Default"/>
        <w:widowControl w:val="0"/>
        <w:numPr>
          <w:ilvl w:val="1"/>
          <w:numId w:val="108"/>
        </w:numPr>
        <w:tabs>
          <w:tab w:val="left" w:pos="231"/>
          <w:tab w:val="left" w:pos="360"/>
          <w:tab w:val="left" w:pos="540"/>
        </w:tabs>
        <w:ind w:left="142" w:right="-2" w:hanging="4"/>
        <w:jc w:val="both"/>
        <w:rPr>
          <w:rFonts w:ascii="Times New Roman" w:hAnsi="Times New Roman" w:cs="Times New Roman"/>
          <w:i/>
          <w:color w:val="auto"/>
          <w:rPrChange w:id="2480"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481" w:author="Phùng Nguyễn Minh Tâm" w:date="2018-12-19T17:03:00Z">
            <w:rPr>
              <w:rFonts w:ascii="Times New Roman" w:hAnsi="Times New Roman" w:cs="Times New Roman"/>
              <w:color w:val="FF0000"/>
              <w:sz w:val="20"/>
              <w:szCs w:val="20"/>
            </w:rPr>
          </w:rPrChange>
        </w:rPr>
        <w:t xml:space="preserve">Tên đăng nhập (User ID): Là chuỗi ký tự/số điện thoại khách hàng sử dụng để đăng nhập vào hệ thống </w:t>
      </w:r>
      <w:del w:id="2482" w:author="Dao Khanh Hoa - 1050" w:date="2018-12-13T10:55:00Z">
        <w:r w:rsidRPr="007C163E" w:rsidDel="00D903C2">
          <w:rPr>
            <w:rFonts w:ascii="Times New Roman" w:hAnsi="Times New Roman" w:cs="Times New Roman"/>
            <w:color w:val="auto"/>
            <w:rPrChange w:id="2483" w:author="Phùng Nguyễn Minh Tâm" w:date="2018-12-19T17:03:00Z">
              <w:rPr>
                <w:rFonts w:ascii="Times New Roman" w:hAnsi="Times New Roman" w:cs="Times New Roman"/>
                <w:color w:val="FF0000"/>
                <w:sz w:val="20"/>
                <w:szCs w:val="20"/>
              </w:rPr>
            </w:rPrChange>
          </w:rPr>
          <w:delText>Ngân hàng điện tử</w:delText>
        </w:r>
      </w:del>
      <w:ins w:id="2484" w:author="Dao Khanh Hoa - 1050" w:date="2018-12-13T10:55:00Z">
        <w:r w:rsidR="00D903C2" w:rsidRPr="007C163E">
          <w:rPr>
            <w:rFonts w:ascii="Times New Roman" w:hAnsi="Times New Roman" w:cs="Times New Roman"/>
            <w:color w:val="auto"/>
            <w:rPrChange w:id="2485" w:author="Phùng Nguyễn Minh Tâm" w:date="2018-12-19T17:03:00Z">
              <w:rPr>
                <w:rFonts w:ascii="Times New Roman" w:hAnsi="Times New Roman" w:cs="Times New Roman"/>
                <w:color w:val="FF0000"/>
                <w:sz w:val="20"/>
                <w:szCs w:val="20"/>
              </w:rPr>
            </w:rPrChange>
          </w:rPr>
          <w:t>E-banking</w:t>
        </w:r>
      </w:ins>
      <w:r w:rsidRPr="007C163E">
        <w:rPr>
          <w:rFonts w:ascii="Times New Roman" w:hAnsi="Times New Roman" w:cs="Times New Roman"/>
          <w:color w:val="auto"/>
          <w:rPrChange w:id="2486" w:author="Phùng Nguyễn Minh Tâm" w:date="2018-12-19T17:03:00Z">
            <w:rPr>
              <w:rFonts w:ascii="Times New Roman" w:hAnsi="Times New Roman" w:cs="Times New Roman"/>
              <w:color w:val="FF0000"/>
              <w:sz w:val="20"/>
              <w:szCs w:val="20"/>
            </w:rPr>
          </w:rPrChange>
        </w:rPr>
        <w:t xml:space="preserve"> của Agribank</w:t>
      </w:r>
      <w:r w:rsidRPr="007C163E">
        <w:rPr>
          <w:rFonts w:ascii="Times New Roman" w:hAnsi="Times New Roman" w:cs="Times New Roman"/>
          <w:i/>
          <w:color w:val="auto"/>
          <w:rPrChange w:id="2487" w:author="Phùng Nguyễn Minh Tâm" w:date="2018-12-19T17:03:00Z">
            <w:rPr>
              <w:rFonts w:ascii="Times New Roman" w:hAnsi="Times New Roman" w:cs="Times New Roman"/>
              <w:i/>
              <w:color w:val="FF0000"/>
              <w:sz w:val="20"/>
              <w:szCs w:val="20"/>
            </w:rPr>
          </w:rPrChange>
        </w:rPr>
        <w:t>.</w:t>
      </w:r>
    </w:p>
    <w:p w:rsidR="00575253" w:rsidRPr="007C163E"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Change w:id="2488"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spacing w:val="-2"/>
          <w:rPrChange w:id="2489" w:author="Phùng Nguyễn Minh Tâm" w:date="2018-12-19T17:03:00Z">
            <w:rPr>
              <w:rFonts w:ascii="Times New Roman" w:hAnsi="Times New Roman" w:cs="Times New Roman"/>
              <w:i/>
              <w:color w:val="FF0000"/>
              <w:spacing w:val="-2"/>
              <w:sz w:val="20"/>
              <w:szCs w:val="20"/>
            </w:rPr>
          </w:rPrChange>
        </w:rPr>
        <w:t xml:space="preserve">Username (User ID): </w:t>
      </w:r>
      <w:ins w:id="2490" w:author="Dao Khanh Hoa - 1050" w:date="2018-12-13T13:45:00Z">
        <w:r w:rsidR="0026516D" w:rsidRPr="007C163E">
          <w:rPr>
            <w:rFonts w:ascii="Times New Roman" w:hAnsi="Times New Roman" w:cs="Times New Roman"/>
            <w:i/>
            <w:color w:val="auto"/>
            <w:spacing w:val="-2"/>
            <w:rPrChange w:id="2491" w:author="Phùng Nguyễn Minh Tâm" w:date="2018-12-19T17:03:00Z">
              <w:rPr>
                <w:rFonts w:ascii="Times New Roman" w:hAnsi="Times New Roman" w:cs="Times New Roman"/>
                <w:i/>
                <w:color w:val="FF0000"/>
                <w:spacing w:val="-2"/>
                <w:sz w:val="20"/>
                <w:szCs w:val="20"/>
              </w:rPr>
            </w:rPrChange>
          </w:rPr>
          <w:t>is</w:t>
        </w:r>
      </w:ins>
      <w:ins w:id="2492" w:author="Dao Khanh Hoa - 1050" w:date="2018-12-13T16:10:00Z">
        <w:r w:rsidR="00274FD8" w:rsidRPr="007C163E">
          <w:rPr>
            <w:rFonts w:ascii="Times New Roman" w:hAnsi="Times New Roman" w:cs="Times New Roman"/>
            <w:i/>
            <w:color w:val="auto"/>
            <w:spacing w:val="-2"/>
            <w:rPrChange w:id="2493" w:author="Phùng Nguyễn Minh Tâm" w:date="2018-12-19T17:03:00Z">
              <w:rPr>
                <w:rFonts w:ascii="Times New Roman" w:hAnsi="Times New Roman" w:cs="Times New Roman"/>
                <w:i/>
                <w:color w:val="FF0000"/>
                <w:spacing w:val="-2"/>
                <w:sz w:val="20"/>
                <w:szCs w:val="20"/>
              </w:rPr>
            </w:rPrChange>
          </w:rPr>
          <w:t xml:space="preserve"> </w:t>
        </w:r>
      </w:ins>
      <w:r w:rsidRPr="007C163E">
        <w:rPr>
          <w:rFonts w:ascii="Times New Roman" w:hAnsi="Times New Roman" w:cs="Times New Roman"/>
          <w:i/>
          <w:color w:val="auto"/>
          <w:spacing w:val="-2"/>
          <w:rPrChange w:id="2494" w:author="Phùng Nguyễn Minh Tâm" w:date="2018-12-19T17:03:00Z">
            <w:rPr>
              <w:rFonts w:ascii="Times New Roman" w:hAnsi="Times New Roman" w:cs="Times New Roman"/>
              <w:i/>
              <w:color w:val="FF0000"/>
              <w:spacing w:val="-2"/>
              <w:sz w:val="20"/>
              <w:szCs w:val="20"/>
            </w:rPr>
          </w:rPrChange>
        </w:rPr>
        <w:t>a sequence of characters/</w:t>
      </w:r>
      <w:ins w:id="2495" w:author="Phùng Nguyễn Minh Tâm" w:date="2018-12-21T19:00:00Z">
        <w:r w:rsidR="0051383C">
          <w:rPr>
            <w:rFonts w:ascii="Times New Roman" w:hAnsi="Times New Roman" w:cs="Times New Roman"/>
            <w:i/>
            <w:color w:val="auto"/>
            <w:spacing w:val="-2"/>
          </w:rPr>
          <w:t xml:space="preserve"> </w:t>
        </w:r>
      </w:ins>
      <w:r w:rsidRPr="007C163E">
        <w:rPr>
          <w:rFonts w:ascii="Times New Roman" w:hAnsi="Times New Roman" w:cs="Times New Roman"/>
          <w:i/>
          <w:color w:val="auto"/>
          <w:spacing w:val="-2"/>
          <w:rPrChange w:id="2496" w:author="Phùng Nguyễn Minh Tâm" w:date="2018-12-19T17:03:00Z">
            <w:rPr>
              <w:rFonts w:ascii="Times New Roman" w:hAnsi="Times New Roman" w:cs="Times New Roman"/>
              <w:i/>
              <w:color w:val="FF0000"/>
              <w:spacing w:val="-2"/>
              <w:sz w:val="20"/>
              <w:szCs w:val="20"/>
            </w:rPr>
          </w:rPrChange>
        </w:rPr>
        <w:t xml:space="preserve">mobile phone number </w:t>
      </w:r>
      <w:del w:id="2497" w:author="Dao Khanh Hoa - 1050" w:date="2018-12-13T13:49:00Z">
        <w:r w:rsidRPr="007C163E" w:rsidDel="0026516D">
          <w:rPr>
            <w:rFonts w:ascii="Times New Roman" w:hAnsi="Times New Roman" w:cs="Times New Roman"/>
            <w:i/>
            <w:color w:val="auto"/>
            <w:spacing w:val="-2"/>
            <w:rPrChange w:id="2498" w:author="Phùng Nguyễn Minh Tâm" w:date="2018-12-19T17:03:00Z">
              <w:rPr>
                <w:rFonts w:ascii="Times New Roman" w:hAnsi="Times New Roman" w:cs="Times New Roman"/>
                <w:i/>
                <w:color w:val="FF0000"/>
                <w:spacing w:val="-2"/>
                <w:sz w:val="20"/>
                <w:szCs w:val="20"/>
              </w:rPr>
            </w:rPrChange>
          </w:rPr>
          <w:delText xml:space="preserve">which </w:delText>
        </w:r>
      </w:del>
      <w:ins w:id="2499" w:author="Dao Khanh Hoa - 1050" w:date="2018-12-13T13:49:00Z">
        <w:r w:rsidR="0026516D" w:rsidRPr="007C163E">
          <w:rPr>
            <w:rFonts w:ascii="Times New Roman" w:hAnsi="Times New Roman" w:cs="Times New Roman"/>
            <w:i/>
            <w:color w:val="auto"/>
            <w:spacing w:val="-2"/>
            <w:rPrChange w:id="2500" w:author="Phùng Nguyễn Minh Tâm" w:date="2018-12-19T17:03:00Z">
              <w:rPr>
                <w:rFonts w:ascii="Times New Roman" w:hAnsi="Times New Roman" w:cs="Times New Roman"/>
                <w:i/>
                <w:color w:val="FF0000"/>
                <w:spacing w:val="-2"/>
                <w:sz w:val="20"/>
                <w:szCs w:val="20"/>
              </w:rPr>
            </w:rPrChange>
          </w:rPr>
          <w:t xml:space="preserve">that </w:t>
        </w:r>
      </w:ins>
      <w:r w:rsidRPr="007C163E">
        <w:rPr>
          <w:rFonts w:ascii="Times New Roman" w:hAnsi="Times New Roman" w:cs="Times New Roman"/>
          <w:i/>
          <w:color w:val="auto"/>
          <w:spacing w:val="-2"/>
          <w:rPrChange w:id="2501" w:author="Phùng Nguyễn Minh Tâm" w:date="2018-12-19T17:03:00Z">
            <w:rPr>
              <w:rFonts w:ascii="Times New Roman" w:hAnsi="Times New Roman" w:cs="Times New Roman"/>
              <w:i/>
              <w:color w:val="FF0000"/>
              <w:spacing w:val="-2"/>
              <w:sz w:val="20"/>
              <w:szCs w:val="20"/>
            </w:rPr>
          </w:rPrChange>
        </w:rPr>
        <w:t>Customers use to log on the E-Banking system.</w:t>
      </w:r>
    </w:p>
    <w:p w:rsidR="00575253" w:rsidRPr="007C163E" w:rsidRDefault="00575253" w:rsidP="00F663F9">
      <w:pPr>
        <w:pStyle w:val="Default"/>
        <w:widowControl w:val="0"/>
        <w:numPr>
          <w:ilvl w:val="1"/>
          <w:numId w:val="108"/>
        </w:numPr>
        <w:tabs>
          <w:tab w:val="left" w:pos="231"/>
          <w:tab w:val="left" w:pos="360"/>
          <w:tab w:val="left" w:pos="540"/>
        </w:tabs>
        <w:ind w:left="142" w:right="-2" w:hanging="4"/>
        <w:jc w:val="both"/>
        <w:rPr>
          <w:rFonts w:ascii="Times New Roman" w:hAnsi="Times New Roman" w:cs="Times New Roman"/>
          <w:i/>
          <w:color w:val="auto"/>
          <w:rPrChange w:id="2502"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503" w:author="Phùng Nguyễn Minh Tâm" w:date="2018-12-19T17:03:00Z">
            <w:rPr>
              <w:rFonts w:ascii="Times New Roman" w:hAnsi="Times New Roman" w:cs="Times New Roman"/>
              <w:color w:val="FF0000"/>
              <w:sz w:val="20"/>
              <w:szCs w:val="20"/>
            </w:rPr>
          </w:rPrChange>
        </w:rPr>
        <w:t>Mật khẩu đăng nhập: Là chuỗi ký tự bí mật khách hàng sử dụng để đăng nhập/sử dụng Dịch vụ</w:t>
      </w:r>
      <w:r w:rsidRPr="007C163E">
        <w:rPr>
          <w:rFonts w:ascii="Times New Roman" w:hAnsi="Times New Roman" w:cs="Times New Roman"/>
          <w:i/>
          <w:color w:val="auto"/>
          <w:rPrChange w:id="2504" w:author="Phùng Nguyễn Minh Tâm" w:date="2018-12-19T17:03:00Z">
            <w:rPr>
              <w:rFonts w:ascii="Times New Roman" w:hAnsi="Times New Roman" w:cs="Times New Roman"/>
              <w:i/>
              <w:color w:val="FF0000"/>
              <w:sz w:val="20"/>
              <w:szCs w:val="20"/>
            </w:rPr>
          </w:rPrChange>
        </w:rPr>
        <w:t>.</w:t>
      </w:r>
    </w:p>
    <w:p w:rsidR="00575253" w:rsidRPr="007C163E"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Change w:id="2505"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506" w:author="Phùng Nguyễn Minh Tâm" w:date="2018-12-19T17:03:00Z">
            <w:rPr>
              <w:rFonts w:ascii="Times New Roman" w:hAnsi="Times New Roman" w:cs="Times New Roman"/>
              <w:i/>
              <w:color w:val="FF0000"/>
              <w:sz w:val="20"/>
              <w:szCs w:val="20"/>
            </w:rPr>
          </w:rPrChange>
        </w:rPr>
        <w:lastRenderedPageBreak/>
        <w:t>Password:</w:t>
      </w:r>
      <w:ins w:id="2507" w:author="Dao Khanh Hoa - 1050" w:date="2018-12-13T13:48:00Z">
        <w:r w:rsidR="0026516D" w:rsidRPr="007C163E">
          <w:rPr>
            <w:rFonts w:ascii="Times New Roman" w:hAnsi="Times New Roman" w:cs="Times New Roman"/>
            <w:i/>
            <w:color w:val="auto"/>
            <w:rPrChange w:id="2508" w:author="Phùng Nguyễn Minh Tâm" w:date="2018-12-19T17:03:00Z">
              <w:rPr>
                <w:rFonts w:ascii="Times New Roman" w:hAnsi="Times New Roman" w:cs="Times New Roman"/>
                <w:i/>
                <w:color w:val="FF0000"/>
                <w:sz w:val="20"/>
                <w:szCs w:val="20"/>
              </w:rPr>
            </w:rPrChange>
          </w:rPr>
          <w:t xml:space="preserve"> is</w:t>
        </w:r>
      </w:ins>
      <w:r w:rsidRPr="007C163E">
        <w:rPr>
          <w:rFonts w:ascii="Times New Roman" w:hAnsi="Times New Roman" w:cs="Times New Roman"/>
          <w:i/>
          <w:color w:val="auto"/>
          <w:rPrChange w:id="2509" w:author="Phùng Nguyễn Minh Tâm" w:date="2018-12-19T17:03:00Z">
            <w:rPr>
              <w:rFonts w:ascii="Times New Roman" w:hAnsi="Times New Roman" w:cs="Times New Roman"/>
              <w:i/>
              <w:color w:val="FF0000"/>
              <w:sz w:val="20"/>
              <w:szCs w:val="20"/>
            </w:rPr>
          </w:rPrChange>
        </w:rPr>
        <w:t xml:space="preserve"> </w:t>
      </w:r>
      <w:del w:id="2510" w:author="Dao Khanh Hoa - 1050" w:date="2018-12-13T13:48:00Z">
        <w:r w:rsidRPr="007C163E" w:rsidDel="0026516D">
          <w:rPr>
            <w:rFonts w:ascii="Times New Roman" w:hAnsi="Times New Roman" w:cs="Times New Roman"/>
            <w:i/>
            <w:color w:val="auto"/>
            <w:rPrChange w:id="2511" w:author="Phùng Nguyễn Minh Tâm" w:date="2018-12-19T17:03:00Z">
              <w:rPr>
                <w:rFonts w:ascii="Times New Roman" w:hAnsi="Times New Roman" w:cs="Times New Roman"/>
                <w:i/>
                <w:color w:val="FF0000"/>
                <w:sz w:val="20"/>
                <w:szCs w:val="20"/>
              </w:rPr>
            </w:rPrChange>
          </w:rPr>
          <w:delText>a</w:delText>
        </w:r>
      </w:del>
      <w:ins w:id="2512" w:author="Dao Khanh Hoa - 1050" w:date="2018-12-13T13:48:00Z">
        <w:r w:rsidR="0026516D" w:rsidRPr="007C163E">
          <w:rPr>
            <w:rFonts w:ascii="Times New Roman" w:hAnsi="Times New Roman" w:cs="Times New Roman"/>
            <w:i/>
            <w:color w:val="auto"/>
            <w:rPrChange w:id="2513" w:author="Phùng Nguyễn Minh Tâm" w:date="2018-12-19T17:03:00Z">
              <w:rPr>
                <w:rFonts w:ascii="Times New Roman" w:hAnsi="Times New Roman" w:cs="Times New Roman"/>
                <w:i/>
                <w:color w:val="FF0000"/>
                <w:sz w:val="20"/>
                <w:szCs w:val="20"/>
              </w:rPr>
            </w:rPrChange>
          </w:rPr>
          <w:t>the</w:t>
        </w:r>
      </w:ins>
      <w:r w:rsidRPr="007C163E">
        <w:rPr>
          <w:rFonts w:ascii="Times New Roman" w:hAnsi="Times New Roman" w:cs="Times New Roman"/>
          <w:i/>
          <w:color w:val="auto"/>
          <w:rPrChange w:id="2514" w:author="Phùng Nguyễn Minh Tâm" w:date="2018-12-19T17:03:00Z">
            <w:rPr>
              <w:rFonts w:ascii="Times New Roman" w:hAnsi="Times New Roman" w:cs="Times New Roman"/>
              <w:i/>
              <w:color w:val="FF0000"/>
              <w:sz w:val="20"/>
              <w:szCs w:val="20"/>
            </w:rPr>
          </w:rPrChange>
        </w:rPr>
        <w:t xml:space="preserve"> personally secret sequence of characters that Customers use to log on/use the Services.</w:t>
      </w:r>
    </w:p>
    <w:p w:rsidR="00575253" w:rsidRPr="007C163E" w:rsidRDefault="00575253" w:rsidP="00F663F9">
      <w:pPr>
        <w:pStyle w:val="Default"/>
        <w:widowControl w:val="0"/>
        <w:numPr>
          <w:ilvl w:val="1"/>
          <w:numId w:val="108"/>
        </w:numPr>
        <w:tabs>
          <w:tab w:val="left" w:pos="231"/>
          <w:tab w:val="left" w:pos="360"/>
          <w:tab w:val="left" w:pos="540"/>
        </w:tabs>
        <w:ind w:left="142" w:right="-2" w:firstLine="0"/>
        <w:jc w:val="both"/>
        <w:rPr>
          <w:rFonts w:ascii="Times New Roman" w:hAnsi="Times New Roman" w:cs="Times New Roman"/>
          <w:i/>
          <w:color w:val="auto"/>
          <w:rPrChange w:id="2515"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516" w:author="Phùng Nguyễn Minh Tâm" w:date="2018-12-19T17:03:00Z">
            <w:rPr>
              <w:rFonts w:ascii="Times New Roman" w:hAnsi="Times New Roman" w:cs="Times New Roman"/>
              <w:color w:val="FF0000"/>
              <w:sz w:val="20"/>
              <w:szCs w:val="20"/>
            </w:rPr>
          </w:rPrChange>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C163E">
        <w:rPr>
          <w:rFonts w:ascii="Times New Roman" w:hAnsi="Times New Roman" w:cs="Times New Roman"/>
          <w:i/>
          <w:color w:val="auto"/>
          <w:rPrChange w:id="2517" w:author="Phùng Nguyễn Minh Tâm" w:date="2018-12-19T17:03:00Z">
            <w:rPr>
              <w:rFonts w:ascii="Times New Roman" w:hAnsi="Times New Roman" w:cs="Times New Roman"/>
              <w:i/>
              <w:color w:val="FF0000"/>
              <w:sz w:val="20"/>
              <w:szCs w:val="20"/>
            </w:rPr>
          </w:rPrChange>
        </w:rPr>
        <w:t>.</w:t>
      </w:r>
    </w:p>
    <w:p w:rsidR="00575253" w:rsidRPr="007C163E"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Change w:id="2518"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spacing w:val="-2"/>
          <w:rPrChange w:id="2519" w:author="Phùng Nguyễn Minh Tâm" w:date="2018-12-19T17:03:00Z">
            <w:rPr>
              <w:rFonts w:ascii="Times New Roman" w:hAnsi="Times New Roman" w:cs="Times New Roman"/>
              <w:i/>
              <w:color w:val="FF0000"/>
              <w:spacing w:val="-2"/>
              <w:sz w:val="20"/>
              <w:szCs w:val="20"/>
            </w:rPr>
          </w:rPrChange>
        </w:rPr>
        <w:t xml:space="preserve">Default Acount: </w:t>
      </w:r>
      <w:ins w:id="2520" w:author="Dao Khanh Hoa - 1050" w:date="2018-12-13T13:49:00Z">
        <w:r w:rsidR="0026516D" w:rsidRPr="007C163E">
          <w:rPr>
            <w:rFonts w:ascii="Times New Roman" w:hAnsi="Times New Roman" w:cs="Times New Roman"/>
            <w:i/>
            <w:color w:val="auto"/>
            <w:spacing w:val="-2"/>
            <w:rPrChange w:id="2521" w:author="Phùng Nguyễn Minh Tâm" w:date="2018-12-19T17:03:00Z">
              <w:rPr>
                <w:rFonts w:ascii="Times New Roman" w:hAnsi="Times New Roman" w:cs="Times New Roman"/>
                <w:i/>
                <w:color w:val="FF0000"/>
                <w:spacing w:val="-2"/>
                <w:sz w:val="20"/>
                <w:szCs w:val="20"/>
              </w:rPr>
            </w:rPrChange>
          </w:rPr>
          <w:t xml:space="preserve">is </w:t>
        </w:r>
      </w:ins>
      <w:r w:rsidRPr="007C163E">
        <w:rPr>
          <w:rFonts w:ascii="Times New Roman" w:hAnsi="Times New Roman" w:cs="Times New Roman"/>
          <w:i/>
          <w:color w:val="auto"/>
          <w:spacing w:val="-2"/>
          <w:rPrChange w:id="2522" w:author="Phùng Nguyễn Minh Tâm" w:date="2018-12-19T17:03:00Z">
            <w:rPr>
              <w:rFonts w:ascii="Times New Roman" w:hAnsi="Times New Roman" w:cs="Times New Roman"/>
              <w:i/>
              <w:color w:val="FF0000"/>
              <w:spacing w:val="-2"/>
              <w:sz w:val="20"/>
              <w:szCs w:val="20"/>
            </w:rPr>
          </w:rPrChange>
        </w:rPr>
        <w:t>Customer’s current account in VND opened at Agribank. This account is used to pay the fee for maintaining the Services and can use all registered services.</w:t>
      </w:r>
    </w:p>
    <w:p w:rsidR="00575253" w:rsidRPr="007C163E" w:rsidRDefault="00575253" w:rsidP="00F663F9">
      <w:pPr>
        <w:pStyle w:val="Default"/>
        <w:widowControl w:val="0"/>
        <w:numPr>
          <w:ilvl w:val="1"/>
          <w:numId w:val="108"/>
        </w:numPr>
        <w:tabs>
          <w:tab w:val="left" w:pos="231"/>
          <w:tab w:val="left" w:pos="360"/>
          <w:tab w:val="left" w:pos="540"/>
        </w:tabs>
        <w:ind w:left="142" w:right="-2" w:firstLine="0"/>
        <w:jc w:val="both"/>
        <w:rPr>
          <w:rFonts w:ascii="Times New Roman" w:hAnsi="Times New Roman" w:cs="Times New Roman"/>
          <w:i/>
          <w:color w:val="auto"/>
          <w:rPrChange w:id="2523"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524" w:author="Phùng Nguyễn Minh Tâm" w:date="2018-12-19T17:03:00Z">
            <w:rPr>
              <w:rFonts w:ascii="Times New Roman" w:hAnsi="Times New Roman" w:cs="Times New Roman"/>
              <w:color w:val="FF0000"/>
              <w:sz w:val="20"/>
              <w:szCs w:val="20"/>
            </w:rPr>
          </w:rPrChange>
        </w:rPr>
        <w:t xml:space="preserve">Tài khoản sử dụng: Là các tài khoản thanh toán, tài khoản tiền gửi (không kỳ hạn, có kỳ hạn)…của khách hàng mở tại Agribank mà khách hàng đăng ký sử dụng dịch vụ ngân hàng điện tử. </w:t>
      </w:r>
    </w:p>
    <w:p w:rsidR="00575253" w:rsidRPr="007C163E" w:rsidRDefault="00575253" w:rsidP="00F663F9">
      <w:pPr>
        <w:pStyle w:val="Default"/>
        <w:widowControl w:val="0"/>
        <w:tabs>
          <w:tab w:val="left" w:pos="231"/>
          <w:tab w:val="left" w:pos="360"/>
          <w:tab w:val="left" w:pos="540"/>
        </w:tabs>
        <w:ind w:left="142" w:right="-2"/>
        <w:jc w:val="both"/>
        <w:rPr>
          <w:rFonts w:ascii="Times New Roman" w:hAnsi="Times New Roman" w:cs="Times New Roman"/>
          <w:i/>
          <w:color w:val="auto"/>
          <w:rPrChange w:id="2525"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526" w:author="Phùng Nguyễn Minh Tâm" w:date="2018-12-19T17:03:00Z">
            <w:rPr>
              <w:rFonts w:ascii="Times New Roman" w:hAnsi="Times New Roman" w:cs="Times New Roman"/>
              <w:i/>
              <w:color w:val="FF0000"/>
              <w:sz w:val="20"/>
              <w:szCs w:val="20"/>
            </w:rPr>
          </w:rPrChange>
        </w:rPr>
        <w:t xml:space="preserve">Registered account: </w:t>
      </w:r>
      <w:ins w:id="2527" w:author="Dao Khanh Hoa - 1050" w:date="2018-12-13T13:51:00Z">
        <w:r w:rsidR="001D1EEB" w:rsidRPr="007C163E">
          <w:rPr>
            <w:rFonts w:ascii="Times New Roman" w:hAnsi="Times New Roman" w:cs="Times New Roman"/>
            <w:i/>
            <w:color w:val="auto"/>
            <w:rPrChange w:id="2528" w:author="Phùng Nguyễn Minh Tâm" w:date="2018-12-19T17:03:00Z">
              <w:rPr>
                <w:rFonts w:ascii="Times New Roman" w:hAnsi="Times New Roman" w:cs="Times New Roman"/>
                <w:i/>
                <w:color w:val="FF0000"/>
                <w:sz w:val="20"/>
                <w:szCs w:val="20"/>
              </w:rPr>
            </w:rPrChange>
          </w:rPr>
          <w:t xml:space="preserve">is </w:t>
        </w:r>
      </w:ins>
      <w:r w:rsidRPr="007C163E">
        <w:rPr>
          <w:rFonts w:ascii="Times New Roman" w:hAnsi="Times New Roman" w:cs="Times New Roman"/>
          <w:i/>
          <w:color w:val="auto"/>
          <w:rPrChange w:id="2529" w:author="Phùng Nguyễn Minh Tâm" w:date="2018-12-19T17:03:00Z">
            <w:rPr>
              <w:rFonts w:ascii="Times New Roman" w:hAnsi="Times New Roman" w:cs="Times New Roman"/>
              <w:i/>
              <w:color w:val="FF0000"/>
              <w:sz w:val="20"/>
              <w:szCs w:val="20"/>
            </w:rPr>
          </w:rPrChange>
        </w:rPr>
        <w:t xml:space="preserve">payment account, </w:t>
      </w:r>
      <w:ins w:id="2530" w:author="Dao Khanh Hoa - 1050" w:date="2018-12-13T13:52:00Z">
        <w:r w:rsidR="001D1EEB" w:rsidRPr="007C163E">
          <w:rPr>
            <w:rFonts w:ascii="Times New Roman" w:hAnsi="Times New Roman" w:cs="Times New Roman"/>
            <w:i/>
            <w:color w:val="auto"/>
            <w:rPrChange w:id="2531" w:author="Phùng Nguyễn Minh Tâm" w:date="2018-12-19T17:03:00Z">
              <w:rPr>
                <w:rFonts w:ascii="Times New Roman" w:hAnsi="Times New Roman" w:cs="Times New Roman"/>
                <w:i/>
                <w:color w:val="FF0000"/>
                <w:sz w:val="20"/>
                <w:szCs w:val="20"/>
              </w:rPr>
            </w:rPrChange>
          </w:rPr>
          <w:t xml:space="preserve">(demand, term) </w:t>
        </w:r>
      </w:ins>
      <w:r w:rsidRPr="007C163E">
        <w:rPr>
          <w:rFonts w:ascii="Times New Roman" w:hAnsi="Times New Roman" w:cs="Times New Roman"/>
          <w:i/>
          <w:color w:val="auto"/>
          <w:rPrChange w:id="2532" w:author="Phùng Nguyễn Minh Tâm" w:date="2018-12-19T17:03:00Z">
            <w:rPr>
              <w:rFonts w:ascii="Times New Roman" w:hAnsi="Times New Roman" w:cs="Times New Roman"/>
              <w:i/>
              <w:color w:val="FF0000"/>
              <w:sz w:val="20"/>
              <w:szCs w:val="20"/>
            </w:rPr>
          </w:rPrChange>
        </w:rPr>
        <w:t>deposit account</w:t>
      </w:r>
      <w:del w:id="2533" w:author="Dao Khanh Hoa - 1050" w:date="2018-12-13T13:52:00Z">
        <w:r w:rsidRPr="007C163E" w:rsidDel="001D1EEB">
          <w:rPr>
            <w:rFonts w:ascii="Times New Roman" w:hAnsi="Times New Roman" w:cs="Times New Roman"/>
            <w:i/>
            <w:color w:val="auto"/>
            <w:rPrChange w:id="2534" w:author="Phùng Nguyễn Minh Tâm" w:date="2018-12-19T17:03:00Z">
              <w:rPr>
                <w:rFonts w:ascii="Times New Roman" w:hAnsi="Times New Roman" w:cs="Times New Roman"/>
                <w:i/>
                <w:color w:val="FF0000"/>
                <w:sz w:val="20"/>
                <w:szCs w:val="20"/>
              </w:rPr>
            </w:rPrChange>
          </w:rPr>
          <w:delText xml:space="preserve"> (</w:delText>
        </w:r>
      </w:del>
      <w:del w:id="2535" w:author="Dao Khanh Hoa - 1050" w:date="2018-12-13T13:51:00Z">
        <w:r w:rsidRPr="007C163E" w:rsidDel="001D1EEB">
          <w:rPr>
            <w:rFonts w:ascii="Times New Roman" w:hAnsi="Times New Roman" w:cs="Times New Roman"/>
            <w:i/>
            <w:color w:val="auto"/>
            <w:rPrChange w:id="2536" w:author="Phùng Nguyễn Minh Tâm" w:date="2018-12-19T17:03:00Z">
              <w:rPr>
                <w:rFonts w:ascii="Times New Roman" w:hAnsi="Times New Roman" w:cs="Times New Roman"/>
                <w:i/>
                <w:color w:val="FF0000"/>
                <w:sz w:val="20"/>
                <w:szCs w:val="20"/>
              </w:rPr>
            </w:rPrChange>
          </w:rPr>
          <w:delText>non-term</w:delText>
        </w:r>
      </w:del>
      <w:del w:id="2537" w:author="Dao Khanh Hoa - 1050" w:date="2018-12-13T13:52:00Z">
        <w:r w:rsidRPr="007C163E" w:rsidDel="001D1EEB">
          <w:rPr>
            <w:rFonts w:ascii="Times New Roman" w:hAnsi="Times New Roman" w:cs="Times New Roman"/>
            <w:i/>
            <w:color w:val="auto"/>
            <w:rPrChange w:id="2538" w:author="Phùng Nguyễn Minh Tâm" w:date="2018-12-19T17:03:00Z">
              <w:rPr>
                <w:rFonts w:ascii="Times New Roman" w:hAnsi="Times New Roman" w:cs="Times New Roman"/>
                <w:i/>
                <w:color w:val="FF0000"/>
                <w:sz w:val="20"/>
                <w:szCs w:val="20"/>
              </w:rPr>
            </w:rPrChange>
          </w:rPr>
          <w:delText>, termly)</w:delText>
        </w:r>
      </w:del>
      <w:r w:rsidRPr="007C163E">
        <w:rPr>
          <w:rFonts w:ascii="Times New Roman" w:hAnsi="Times New Roman" w:cs="Times New Roman"/>
          <w:i/>
          <w:color w:val="auto"/>
          <w:rPrChange w:id="2539" w:author="Phùng Nguyễn Minh Tâm" w:date="2018-12-19T17:03:00Z">
            <w:rPr>
              <w:rFonts w:ascii="Times New Roman" w:hAnsi="Times New Roman" w:cs="Times New Roman"/>
              <w:i/>
              <w:color w:val="FF0000"/>
              <w:sz w:val="20"/>
              <w:szCs w:val="20"/>
            </w:rPr>
          </w:rPrChange>
        </w:rPr>
        <w:t>, etc. of Customers of Agribank who register E-banking service</w:t>
      </w:r>
      <w:ins w:id="2540" w:author="Dao Khanh Hoa - 1050" w:date="2018-12-13T16:15:00Z">
        <w:r w:rsidR="00274FD8" w:rsidRPr="007C163E">
          <w:rPr>
            <w:rFonts w:ascii="Times New Roman" w:hAnsi="Times New Roman" w:cs="Times New Roman"/>
            <w:i/>
            <w:color w:val="auto"/>
            <w:rPrChange w:id="2541" w:author="Phùng Nguyễn Minh Tâm" w:date="2018-12-19T17:03:00Z">
              <w:rPr>
                <w:rFonts w:ascii="Times New Roman" w:hAnsi="Times New Roman" w:cs="Times New Roman"/>
                <w:i/>
                <w:color w:val="FF0000"/>
                <w:sz w:val="20"/>
                <w:szCs w:val="20"/>
              </w:rPr>
            </w:rPrChange>
          </w:rPr>
          <w:t>s at</w:t>
        </w:r>
      </w:ins>
      <w:del w:id="2542" w:author="Dao Khanh Hoa - 1050" w:date="2018-12-13T16:15:00Z">
        <w:r w:rsidRPr="007C163E" w:rsidDel="00274FD8">
          <w:rPr>
            <w:rFonts w:ascii="Times New Roman" w:hAnsi="Times New Roman" w:cs="Times New Roman"/>
            <w:i/>
            <w:color w:val="auto"/>
            <w:rPrChange w:id="2543" w:author="Phùng Nguyễn Minh Tâm" w:date="2018-12-19T17:03:00Z">
              <w:rPr>
                <w:rFonts w:ascii="Times New Roman" w:hAnsi="Times New Roman" w:cs="Times New Roman"/>
                <w:i/>
                <w:color w:val="FF0000"/>
                <w:sz w:val="20"/>
                <w:szCs w:val="20"/>
              </w:rPr>
            </w:rPrChange>
          </w:rPr>
          <w:delText xml:space="preserve"> wit</w:delText>
        </w:r>
      </w:del>
      <w:r w:rsidRPr="007C163E">
        <w:rPr>
          <w:rFonts w:ascii="Times New Roman" w:hAnsi="Times New Roman" w:cs="Times New Roman"/>
          <w:i/>
          <w:color w:val="auto"/>
          <w:rPrChange w:id="2544" w:author="Phùng Nguyễn Minh Tâm" w:date="2018-12-19T17:03:00Z">
            <w:rPr>
              <w:rFonts w:ascii="Times New Roman" w:hAnsi="Times New Roman" w:cs="Times New Roman"/>
              <w:i/>
              <w:color w:val="FF0000"/>
              <w:sz w:val="20"/>
              <w:szCs w:val="20"/>
            </w:rPr>
          </w:rPrChange>
        </w:rPr>
        <w:t xml:space="preserve">h Agribank. </w:t>
      </w:r>
    </w:p>
    <w:p w:rsidR="00575253" w:rsidRPr="007C163E" w:rsidRDefault="00575253" w:rsidP="00F663F9">
      <w:pPr>
        <w:pStyle w:val="Default"/>
        <w:widowControl w:val="0"/>
        <w:tabs>
          <w:tab w:val="left" w:pos="142"/>
        </w:tabs>
        <w:ind w:left="142" w:right="-2"/>
        <w:jc w:val="both"/>
        <w:rPr>
          <w:rFonts w:ascii="Times New Roman" w:hAnsi="Times New Roman" w:cs="Times New Roman"/>
          <w:b/>
          <w:color w:val="auto"/>
          <w:rPrChange w:id="2545"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color w:val="auto"/>
          <w:rPrChange w:id="2546" w:author="Phùng Nguyễn Minh Tâm" w:date="2018-12-19T17:03:00Z">
            <w:rPr>
              <w:rFonts w:ascii="Times New Roman" w:hAnsi="Times New Roman" w:cs="Times New Roman"/>
              <w:b/>
              <w:color w:val="FF0000"/>
              <w:sz w:val="20"/>
              <w:szCs w:val="20"/>
            </w:rPr>
          </w:rPrChange>
        </w:rPr>
        <w:t>Điều 3.</w:t>
      </w:r>
      <w:proofErr w:type="gramEnd"/>
      <w:r w:rsidRPr="007C163E">
        <w:rPr>
          <w:rFonts w:ascii="Times New Roman" w:hAnsi="Times New Roman" w:cs="Times New Roman"/>
          <w:b/>
          <w:color w:val="auto"/>
          <w:rPrChange w:id="2547" w:author="Phùng Nguyễn Minh Tâm" w:date="2018-12-19T17:03:00Z">
            <w:rPr>
              <w:rFonts w:ascii="Times New Roman" w:hAnsi="Times New Roman" w:cs="Times New Roman"/>
              <w:b/>
              <w:color w:val="FF0000"/>
              <w:sz w:val="20"/>
              <w:szCs w:val="20"/>
            </w:rPr>
          </w:rPrChange>
        </w:rPr>
        <w:t xml:space="preserve"> Cam kết của khách hàng</w:t>
      </w:r>
    </w:p>
    <w:p w:rsidR="00775269" w:rsidRPr="007C163E" w:rsidRDefault="00775269" w:rsidP="00F663F9">
      <w:pPr>
        <w:pStyle w:val="Default"/>
        <w:widowControl w:val="0"/>
        <w:tabs>
          <w:tab w:val="left" w:pos="142"/>
        </w:tabs>
        <w:ind w:left="142" w:right="-2"/>
        <w:jc w:val="both"/>
        <w:rPr>
          <w:rFonts w:ascii="Times New Roman" w:hAnsi="Times New Roman" w:cs="Times New Roman"/>
          <w:b/>
          <w:color w:val="auto"/>
          <w:rPrChange w:id="2548"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i/>
          <w:color w:val="auto"/>
          <w:spacing w:val="-2"/>
          <w:rPrChange w:id="2549" w:author="Phùng Nguyễn Minh Tâm" w:date="2018-12-19T17:03:00Z">
            <w:rPr>
              <w:rFonts w:ascii="Times New Roman" w:hAnsi="Times New Roman" w:cs="Times New Roman"/>
              <w:b/>
              <w:i/>
              <w:color w:val="FF0000"/>
              <w:spacing w:val="-2"/>
              <w:sz w:val="20"/>
              <w:szCs w:val="20"/>
            </w:rPr>
          </w:rPrChange>
        </w:rPr>
        <w:t>Article 3.</w:t>
      </w:r>
      <w:proofErr w:type="gramEnd"/>
      <w:r w:rsidRPr="007C163E">
        <w:rPr>
          <w:rFonts w:ascii="Times New Roman" w:hAnsi="Times New Roman" w:cs="Times New Roman"/>
          <w:b/>
          <w:i/>
          <w:color w:val="auto"/>
          <w:spacing w:val="-2"/>
          <w:rPrChange w:id="2550" w:author="Phùng Nguyễn Minh Tâm" w:date="2018-12-19T17:03:00Z">
            <w:rPr>
              <w:rFonts w:ascii="Times New Roman" w:hAnsi="Times New Roman" w:cs="Times New Roman"/>
              <w:b/>
              <w:i/>
              <w:color w:val="FF0000"/>
              <w:spacing w:val="-2"/>
              <w:sz w:val="20"/>
              <w:szCs w:val="20"/>
            </w:rPr>
          </w:rPrChange>
        </w:rPr>
        <w:t xml:space="preserve"> Customers’ Commitment</w:t>
      </w:r>
    </w:p>
    <w:p w:rsidR="00575253" w:rsidRPr="007C163E" w:rsidRDefault="00575253" w:rsidP="00F663F9">
      <w:pPr>
        <w:pStyle w:val="Default"/>
        <w:widowControl w:val="0"/>
        <w:numPr>
          <w:ilvl w:val="1"/>
          <w:numId w:val="109"/>
        </w:numPr>
        <w:tabs>
          <w:tab w:val="left" w:pos="142"/>
          <w:tab w:val="left" w:pos="313"/>
          <w:tab w:val="left" w:pos="450"/>
        </w:tabs>
        <w:ind w:left="142" w:right="-2" w:firstLine="0"/>
        <w:jc w:val="both"/>
        <w:rPr>
          <w:rFonts w:ascii="Times New Roman" w:hAnsi="Times New Roman" w:cs="Times New Roman"/>
          <w:color w:val="auto"/>
          <w:rPrChange w:id="2551"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552" w:author="Phùng Nguyễn Minh Tâm" w:date="2018-12-19T17:03:00Z">
            <w:rPr>
              <w:rFonts w:ascii="Times New Roman" w:hAnsi="Times New Roman" w:cs="Times New Roman"/>
              <w:color w:val="FF0000"/>
              <w:sz w:val="20"/>
              <w:szCs w:val="20"/>
            </w:rPr>
          </w:rPrChange>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775269" w:rsidRPr="007C163E" w:rsidRDefault="00775269" w:rsidP="00F663F9">
      <w:pPr>
        <w:pStyle w:val="Default"/>
        <w:widowControl w:val="0"/>
        <w:tabs>
          <w:tab w:val="left" w:pos="142"/>
          <w:tab w:val="left" w:pos="313"/>
          <w:tab w:val="left" w:pos="450"/>
        </w:tabs>
        <w:ind w:left="142" w:right="-2"/>
        <w:jc w:val="both"/>
        <w:rPr>
          <w:rFonts w:ascii="Times New Roman" w:hAnsi="Times New Roman" w:cs="Times New Roman"/>
          <w:color w:val="auto"/>
          <w:rPrChange w:id="2553"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554" w:author="Phùng Nguyễn Minh Tâm" w:date="2018-12-19T17:03:00Z">
            <w:rPr>
              <w:rFonts w:ascii="Times New Roman" w:hAnsi="Times New Roman" w:cs="Times New Roman"/>
              <w:i/>
              <w:color w:val="FF0000"/>
              <w:sz w:val="20"/>
              <w:szCs w:val="20"/>
            </w:rPr>
          </w:rPrChange>
        </w:rPr>
        <w:t>Provide complete, accurate information and</w:t>
      </w:r>
      <w:ins w:id="2555" w:author="Dao Khanh Hoa - 1050" w:date="2018-12-13T16:16:00Z">
        <w:r w:rsidR="00274FD8" w:rsidRPr="007C163E">
          <w:rPr>
            <w:rFonts w:ascii="Times New Roman" w:hAnsi="Times New Roman" w:cs="Times New Roman"/>
            <w:i/>
            <w:color w:val="auto"/>
            <w:rPrChange w:id="2556" w:author="Phùng Nguyễn Minh Tâm" w:date="2018-12-19T17:03:00Z">
              <w:rPr>
                <w:rFonts w:ascii="Times New Roman" w:hAnsi="Times New Roman" w:cs="Times New Roman"/>
                <w:i/>
                <w:color w:val="FF0000"/>
                <w:sz w:val="20"/>
                <w:szCs w:val="20"/>
              </w:rPr>
            </w:rPrChange>
          </w:rPr>
          <w:t xml:space="preserve"> necessary</w:t>
        </w:r>
      </w:ins>
      <w:r w:rsidRPr="007C163E">
        <w:rPr>
          <w:rFonts w:ascii="Times New Roman" w:hAnsi="Times New Roman" w:cs="Times New Roman"/>
          <w:i/>
          <w:color w:val="auto"/>
          <w:rPrChange w:id="2557" w:author="Phùng Nguyễn Minh Tâm" w:date="2018-12-19T17:03:00Z">
            <w:rPr>
              <w:rFonts w:ascii="Times New Roman" w:hAnsi="Times New Roman" w:cs="Times New Roman"/>
              <w:i/>
              <w:color w:val="FF0000"/>
              <w:sz w:val="20"/>
              <w:szCs w:val="20"/>
            </w:rPr>
          </w:rPrChange>
        </w:rPr>
        <w:t xml:space="preserve"> documents in accordance with Agribank’s regulations when registering/changing/ adding/locking/</w:t>
      </w:r>
      <w:del w:id="2558" w:author="Dao Khanh Hoa - 1050" w:date="2018-12-13T13:55:00Z">
        <w:r w:rsidRPr="007C163E" w:rsidDel="001D1EEB">
          <w:rPr>
            <w:rFonts w:ascii="Times New Roman" w:hAnsi="Times New Roman" w:cs="Times New Roman"/>
            <w:i/>
            <w:color w:val="auto"/>
            <w:rPrChange w:id="2559" w:author="Phùng Nguyễn Minh Tâm" w:date="2018-12-19T17:03:00Z">
              <w:rPr>
                <w:rFonts w:ascii="Times New Roman" w:hAnsi="Times New Roman" w:cs="Times New Roman"/>
                <w:i/>
                <w:color w:val="FF0000"/>
                <w:sz w:val="20"/>
                <w:szCs w:val="20"/>
              </w:rPr>
            </w:rPrChange>
          </w:rPr>
          <w:delText>removing</w:delText>
        </w:r>
      </w:del>
      <w:ins w:id="2560" w:author="Dao Khanh Hoa - 1050" w:date="2018-12-13T13:55:00Z">
        <w:r w:rsidR="001D1EEB" w:rsidRPr="007C163E">
          <w:rPr>
            <w:rFonts w:ascii="Times New Roman" w:hAnsi="Times New Roman" w:cs="Times New Roman"/>
            <w:i/>
            <w:color w:val="auto"/>
            <w:rPrChange w:id="2561" w:author="Phùng Nguyễn Minh Tâm" w:date="2018-12-19T17:03:00Z">
              <w:rPr>
                <w:rFonts w:ascii="Times New Roman" w:hAnsi="Times New Roman" w:cs="Times New Roman"/>
                <w:i/>
                <w:color w:val="FF0000"/>
                <w:sz w:val="20"/>
                <w:szCs w:val="20"/>
              </w:rPr>
            </w:rPrChange>
          </w:rPr>
          <w:t>terminating</w:t>
        </w:r>
      </w:ins>
      <w:r w:rsidRPr="007C163E">
        <w:rPr>
          <w:rFonts w:ascii="Times New Roman" w:hAnsi="Times New Roman" w:cs="Times New Roman"/>
          <w:i/>
          <w:color w:val="auto"/>
          <w:rPrChange w:id="2562" w:author="Phùng Nguyễn Minh Tâm" w:date="2018-12-19T17:03:00Z">
            <w:rPr>
              <w:rFonts w:ascii="Times New Roman" w:hAnsi="Times New Roman" w:cs="Times New Roman"/>
              <w:i/>
              <w:color w:val="FF0000"/>
              <w:sz w:val="20"/>
              <w:szCs w:val="20"/>
            </w:rPr>
          </w:rPrChange>
        </w:rPr>
        <w:t xml:space="preserve"> the Services and/or other relevant requirements; promptly </w:t>
      </w:r>
      <w:ins w:id="2563" w:author="Dao Khanh Hoa - 1050" w:date="2018-12-13T13:56:00Z">
        <w:r w:rsidR="001D1EEB" w:rsidRPr="007C163E">
          <w:rPr>
            <w:rFonts w:ascii="Times New Roman" w:hAnsi="Times New Roman" w:cs="Times New Roman"/>
            <w:i/>
            <w:color w:val="auto"/>
            <w:rPrChange w:id="2564" w:author="Phùng Nguyễn Minh Tâm" w:date="2018-12-19T17:03:00Z">
              <w:rPr>
                <w:rFonts w:ascii="Times New Roman" w:hAnsi="Times New Roman" w:cs="Times New Roman"/>
                <w:i/>
                <w:color w:val="FF0000"/>
                <w:sz w:val="20"/>
                <w:szCs w:val="20"/>
              </w:rPr>
            </w:rPrChange>
          </w:rPr>
          <w:t xml:space="preserve">provide </w:t>
        </w:r>
      </w:ins>
      <w:r w:rsidRPr="007C163E">
        <w:rPr>
          <w:rFonts w:ascii="Times New Roman" w:hAnsi="Times New Roman" w:cs="Times New Roman"/>
          <w:i/>
          <w:color w:val="auto"/>
          <w:rPrChange w:id="2565" w:author="Phùng Nguyễn Minh Tâm" w:date="2018-12-19T17:03:00Z">
            <w:rPr>
              <w:rFonts w:ascii="Times New Roman" w:hAnsi="Times New Roman" w:cs="Times New Roman"/>
              <w:i/>
              <w:color w:val="FF0000"/>
              <w:sz w:val="20"/>
              <w:szCs w:val="20"/>
            </w:rPr>
          </w:rPrChange>
        </w:rPr>
        <w:t>amend</w:t>
      </w:r>
      <w:ins w:id="2566" w:author="Dao Khanh Hoa - 1050" w:date="2018-12-13T13:56:00Z">
        <w:r w:rsidR="001D1EEB" w:rsidRPr="007C163E">
          <w:rPr>
            <w:rFonts w:ascii="Times New Roman" w:hAnsi="Times New Roman" w:cs="Times New Roman"/>
            <w:i/>
            <w:color w:val="auto"/>
            <w:rPrChange w:id="2567" w:author="Phùng Nguyễn Minh Tâm" w:date="2018-12-19T17:03:00Z">
              <w:rPr>
                <w:rFonts w:ascii="Times New Roman" w:hAnsi="Times New Roman" w:cs="Times New Roman"/>
                <w:i/>
                <w:color w:val="FF0000"/>
                <w:sz w:val="20"/>
                <w:szCs w:val="20"/>
              </w:rPr>
            </w:rPrChange>
          </w:rPr>
          <w:t>ment</w:t>
        </w:r>
      </w:ins>
      <w:r w:rsidRPr="007C163E">
        <w:rPr>
          <w:rFonts w:ascii="Times New Roman" w:hAnsi="Times New Roman" w:cs="Times New Roman"/>
          <w:i/>
          <w:color w:val="auto"/>
          <w:rPrChange w:id="2568" w:author="Phùng Nguyễn Minh Tâm" w:date="2018-12-19T17:03:00Z">
            <w:rPr>
              <w:rFonts w:ascii="Times New Roman" w:hAnsi="Times New Roman" w:cs="Times New Roman"/>
              <w:i/>
              <w:color w:val="FF0000"/>
              <w:sz w:val="20"/>
              <w:szCs w:val="20"/>
            </w:rPr>
          </w:rPrChange>
        </w:rPr>
        <w:t>/</w:t>
      </w:r>
      <w:del w:id="2569" w:author="Dao Khanh Hoa - 1050" w:date="2018-12-13T13:56:00Z">
        <w:r w:rsidRPr="007C163E" w:rsidDel="001D1EEB">
          <w:rPr>
            <w:rFonts w:ascii="Times New Roman" w:hAnsi="Times New Roman" w:cs="Times New Roman"/>
            <w:i/>
            <w:color w:val="auto"/>
            <w:rPrChange w:id="2570" w:author="Phùng Nguyễn Minh Tâm" w:date="2018-12-19T17:03:00Z">
              <w:rPr>
                <w:rFonts w:ascii="Times New Roman" w:hAnsi="Times New Roman" w:cs="Times New Roman"/>
                <w:i/>
                <w:color w:val="FF0000"/>
                <w:sz w:val="20"/>
                <w:szCs w:val="20"/>
              </w:rPr>
            </w:rPrChange>
          </w:rPr>
          <w:delText>add necessary</w:delText>
        </w:r>
      </w:del>
      <w:ins w:id="2571" w:author="Dao Khanh Hoa - 1050" w:date="2018-12-13T13:57:00Z">
        <w:r w:rsidR="001D1EEB" w:rsidRPr="007C163E">
          <w:rPr>
            <w:rFonts w:ascii="Times New Roman" w:hAnsi="Times New Roman" w:cs="Times New Roman"/>
            <w:i/>
            <w:color w:val="auto"/>
            <w:rPrChange w:id="2572" w:author="Phùng Nguyễn Minh Tâm" w:date="2018-12-19T17:03:00Z">
              <w:rPr>
                <w:rFonts w:ascii="Times New Roman" w:hAnsi="Times New Roman" w:cs="Times New Roman"/>
                <w:i/>
                <w:color w:val="FF0000"/>
                <w:sz w:val="20"/>
                <w:szCs w:val="20"/>
              </w:rPr>
            </w:rPrChange>
          </w:rPr>
          <w:t>s</w:t>
        </w:r>
      </w:ins>
      <w:ins w:id="2573" w:author="Dao Khanh Hoa - 1050" w:date="2018-12-13T13:59:00Z">
        <w:r w:rsidR="001D1EEB" w:rsidRPr="007C163E">
          <w:rPr>
            <w:rFonts w:ascii="Times New Roman" w:hAnsi="Times New Roman" w:cs="Times New Roman"/>
            <w:i/>
            <w:color w:val="auto"/>
            <w:rPrChange w:id="2574" w:author="Phùng Nguyễn Minh Tâm" w:date="2018-12-19T17:03:00Z">
              <w:rPr>
                <w:rFonts w:ascii="Times New Roman" w:hAnsi="Times New Roman" w:cs="Times New Roman"/>
                <w:i/>
                <w:color w:val="FF0000"/>
                <w:sz w:val="20"/>
                <w:szCs w:val="20"/>
              </w:rPr>
            </w:rPrChange>
          </w:rPr>
          <w:t>u</w:t>
        </w:r>
      </w:ins>
      <w:ins w:id="2575" w:author="Dao Khanh Hoa - 1050" w:date="2018-12-13T13:57:00Z">
        <w:r w:rsidR="00633750" w:rsidRPr="007C163E">
          <w:rPr>
            <w:rFonts w:ascii="Times New Roman" w:hAnsi="Times New Roman" w:cs="Times New Roman"/>
            <w:i/>
            <w:color w:val="auto"/>
            <w:rPrChange w:id="2576" w:author="Phùng Nguyễn Minh Tâm" w:date="2018-12-19T17:03:00Z">
              <w:rPr>
                <w:rFonts w:ascii="Times New Roman" w:hAnsi="Times New Roman" w:cs="Times New Roman"/>
                <w:i/>
                <w:color w:val="FF0000"/>
                <w:sz w:val="20"/>
                <w:szCs w:val="20"/>
              </w:rPr>
            </w:rPrChange>
          </w:rPr>
          <w:t>ppl</w:t>
        </w:r>
      </w:ins>
      <w:ins w:id="2577" w:author="Dao Khanh Hoa - 1050" w:date="2018-12-13T16:17:00Z">
        <w:r w:rsidR="00633750" w:rsidRPr="007C163E">
          <w:rPr>
            <w:rFonts w:ascii="Times New Roman" w:hAnsi="Times New Roman" w:cs="Times New Roman"/>
            <w:i/>
            <w:color w:val="auto"/>
            <w:rPrChange w:id="2578" w:author="Phùng Nguyễn Minh Tâm" w:date="2018-12-19T17:03:00Z">
              <w:rPr>
                <w:rFonts w:ascii="Times New Roman" w:hAnsi="Times New Roman" w:cs="Times New Roman"/>
                <w:i/>
                <w:color w:val="FF0000"/>
                <w:sz w:val="20"/>
                <w:szCs w:val="20"/>
              </w:rPr>
            </w:rPrChange>
          </w:rPr>
          <w:t>e</w:t>
        </w:r>
      </w:ins>
      <w:ins w:id="2579" w:author="Dao Khanh Hoa - 1050" w:date="2018-12-13T13:57:00Z">
        <w:r w:rsidR="001D1EEB" w:rsidRPr="007C163E">
          <w:rPr>
            <w:rFonts w:ascii="Times New Roman" w:hAnsi="Times New Roman" w:cs="Times New Roman"/>
            <w:i/>
            <w:color w:val="auto"/>
            <w:rPrChange w:id="2580" w:author="Phùng Nguyễn Minh Tâm" w:date="2018-12-19T17:03:00Z">
              <w:rPr>
                <w:rFonts w:ascii="Times New Roman" w:hAnsi="Times New Roman" w:cs="Times New Roman"/>
                <w:i/>
                <w:color w:val="FF0000"/>
                <w:sz w:val="20"/>
                <w:szCs w:val="20"/>
              </w:rPr>
            </w:rPrChange>
          </w:rPr>
          <w:t>ment</w:t>
        </w:r>
      </w:ins>
      <w:r w:rsidRPr="007C163E">
        <w:rPr>
          <w:rFonts w:ascii="Times New Roman" w:hAnsi="Times New Roman" w:cs="Times New Roman"/>
          <w:i/>
          <w:color w:val="auto"/>
          <w:rPrChange w:id="2581" w:author="Phùng Nguyễn Minh Tâm" w:date="2018-12-19T17:03:00Z">
            <w:rPr>
              <w:rFonts w:ascii="Times New Roman" w:hAnsi="Times New Roman" w:cs="Times New Roman"/>
              <w:i/>
              <w:color w:val="FF0000"/>
              <w:sz w:val="20"/>
              <w:szCs w:val="20"/>
            </w:rPr>
          </w:rPrChange>
        </w:rPr>
        <w:t xml:space="preserve"> information and </w:t>
      </w:r>
      <w:ins w:id="2582" w:author="Dao Khanh Hoa - 1050" w:date="2018-12-13T13:57:00Z">
        <w:r w:rsidR="001D1EEB" w:rsidRPr="007C163E">
          <w:rPr>
            <w:rFonts w:ascii="Times New Roman" w:hAnsi="Times New Roman" w:cs="Times New Roman"/>
            <w:i/>
            <w:color w:val="auto"/>
            <w:rPrChange w:id="2583" w:author="Phùng Nguyễn Minh Tâm" w:date="2018-12-19T17:03:00Z">
              <w:rPr>
                <w:rFonts w:ascii="Times New Roman" w:hAnsi="Times New Roman" w:cs="Times New Roman"/>
                <w:i/>
                <w:color w:val="FF0000"/>
                <w:sz w:val="20"/>
                <w:szCs w:val="20"/>
              </w:rPr>
            </w:rPrChange>
          </w:rPr>
          <w:t xml:space="preserve">necessary </w:t>
        </w:r>
      </w:ins>
      <w:r w:rsidRPr="007C163E">
        <w:rPr>
          <w:rFonts w:ascii="Times New Roman" w:hAnsi="Times New Roman" w:cs="Times New Roman"/>
          <w:i/>
          <w:color w:val="auto"/>
          <w:rPrChange w:id="2584" w:author="Phùng Nguyễn Minh Tâm" w:date="2018-12-19T17:03:00Z">
            <w:rPr>
              <w:rFonts w:ascii="Times New Roman" w:hAnsi="Times New Roman" w:cs="Times New Roman"/>
              <w:i/>
              <w:color w:val="FF0000"/>
              <w:sz w:val="20"/>
              <w:szCs w:val="20"/>
            </w:rPr>
          </w:rPrChange>
        </w:rPr>
        <w:t xml:space="preserve">documents to Agribank </w:t>
      </w:r>
      <w:ins w:id="2585" w:author="Dao Khanh Hoa - 1050" w:date="2018-12-13T16:19:00Z">
        <w:r w:rsidR="00633750" w:rsidRPr="007C163E">
          <w:rPr>
            <w:rFonts w:ascii="Times New Roman" w:hAnsi="Times New Roman" w:cs="Times New Roman"/>
            <w:i/>
            <w:color w:val="auto"/>
            <w:rPrChange w:id="2586" w:author="Phùng Nguyễn Minh Tâm" w:date="2018-12-19T17:03:00Z">
              <w:rPr>
                <w:rFonts w:ascii="Times New Roman" w:hAnsi="Times New Roman" w:cs="Times New Roman"/>
                <w:i/>
                <w:color w:val="FF0000"/>
                <w:sz w:val="20"/>
                <w:szCs w:val="20"/>
              </w:rPr>
            </w:rPrChange>
          </w:rPr>
          <w:t>upon any change</w:t>
        </w:r>
      </w:ins>
      <w:del w:id="2587" w:author="Dao Khanh Hoa - 1050" w:date="2018-12-13T16:19:00Z">
        <w:r w:rsidRPr="007C163E" w:rsidDel="00633750">
          <w:rPr>
            <w:rFonts w:ascii="Times New Roman" w:hAnsi="Times New Roman" w:cs="Times New Roman"/>
            <w:i/>
            <w:color w:val="auto"/>
            <w:rPrChange w:id="2588" w:author="Phùng Nguyễn Minh Tâm" w:date="2018-12-19T17:03:00Z">
              <w:rPr>
                <w:rFonts w:ascii="Times New Roman" w:hAnsi="Times New Roman" w:cs="Times New Roman"/>
                <w:i/>
                <w:color w:val="FF0000"/>
                <w:sz w:val="20"/>
                <w:szCs w:val="20"/>
              </w:rPr>
            </w:rPrChange>
          </w:rPr>
          <w:delText>when there is a change</w:delText>
        </w:r>
      </w:del>
      <w:r w:rsidRPr="007C163E">
        <w:rPr>
          <w:rFonts w:ascii="Times New Roman" w:hAnsi="Times New Roman" w:cs="Times New Roman"/>
          <w:i/>
          <w:color w:val="auto"/>
          <w:rPrChange w:id="2589" w:author="Phùng Nguyễn Minh Tâm" w:date="2018-12-19T17:03:00Z">
            <w:rPr>
              <w:rFonts w:ascii="Times New Roman" w:hAnsi="Times New Roman" w:cs="Times New Roman"/>
              <w:i/>
              <w:color w:val="FF0000"/>
              <w:sz w:val="20"/>
              <w:szCs w:val="20"/>
            </w:rPr>
          </w:rPrChange>
        </w:rPr>
        <w:t>. Customer</w:t>
      </w:r>
      <w:ins w:id="2590" w:author="Dao Khanh Hoa - 1050" w:date="2018-12-13T16:19:00Z">
        <w:r w:rsidR="00633750" w:rsidRPr="007C163E">
          <w:rPr>
            <w:rFonts w:ascii="Times New Roman" w:hAnsi="Times New Roman" w:cs="Times New Roman"/>
            <w:i/>
            <w:color w:val="auto"/>
            <w:rPrChange w:id="2591" w:author="Phùng Nguyễn Minh Tâm" w:date="2018-12-19T17:03:00Z">
              <w:rPr>
                <w:rFonts w:ascii="Times New Roman" w:hAnsi="Times New Roman" w:cs="Times New Roman"/>
                <w:i/>
                <w:color w:val="FF0000"/>
                <w:sz w:val="20"/>
                <w:szCs w:val="20"/>
              </w:rPr>
            </w:rPrChange>
          </w:rPr>
          <w:t>s</w:t>
        </w:r>
      </w:ins>
      <w:r w:rsidRPr="007C163E">
        <w:rPr>
          <w:rFonts w:ascii="Times New Roman" w:hAnsi="Times New Roman" w:cs="Times New Roman"/>
          <w:i/>
          <w:color w:val="auto"/>
          <w:rPrChange w:id="2592" w:author="Phùng Nguyễn Minh Tâm" w:date="2018-12-19T17:03:00Z">
            <w:rPr>
              <w:rFonts w:ascii="Times New Roman" w:hAnsi="Times New Roman" w:cs="Times New Roman"/>
              <w:i/>
              <w:color w:val="FF0000"/>
              <w:sz w:val="20"/>
              <w:szCs w:val="20"/>
            </w:rPr>
          </w:rPrChange>
        </w:rPr>
        <w:t xml:space="preserve"> take</w:t>
      </w:r>
      <w:del w:id="2593" w:author="Dao Khanh Hoa - 1050" w:date="2018-12-13T16:19:00Z">
        <w:r w:rsidRPr="007C163E" w:rsidDel="00633750">
          <w:rPr>
            <w:rFonts w:ascii="Times New Roman" w:hAnsi="Times New Roman" w:cs="Times New Roman"/>
            <w:i/>
            <w:color w:val="auto"/>
            <w:rPrChange w:id="2594" w:author="Phùng Nguyễn Minh Tâm" w:date="2018-12-19T17:03:00Z">
              <w:rPr>
                <w:rFonts w:ascii="Times New Roman" w:hAnsi="Times New Roman" w:cs="Times New Roman"/>
                <w:i/>
                <w:color w:val="FF0000"/>
                <w:sz w:val="20"/>
                <w:szCs w:val="20"/>
              </w:rPr>
            </w:rPrChange>
          </w:rPr>
          <w:delText>s</w:delText>
        </w:r>
      </w:del>
      <w:r w:rsidRPr="007C163E">
        <w:rPr>
          <w:rFonts w:ascii="Times New Roman" w:hAnsi="Times New Roman" w:cs="Times New Roman"/>
          <w:i/>
          <w:color w:val="auto"/>
          <w:rPrChange w:id="2595" w:author="Phùng Nguyễn Minh Tâm" w:date="2018-12-19T17:03:00Z">
            <w:rPr>
              <w:rFonts w:ascii="Times New Roman" w:hAnsi="Times New Roman" w:cs="Times New Roman"/>
              <w:i/>
              <w:color w:val="FF0000"/>
              <w:sz w:val="20"/>
              <w:szCs w:val="20"/>
            </w:rPr>
          </w:rPrChange>
        </w:rPr>
        <w:t xml:space="preserve"> all risks (if any) occurring before Agribank receives Customer</w:t>
      </w:r>
      <w:del w:id="2596" w:author="Dao Khanh Hoa - 1050" w:date="2018-12-13T16:20:00Z">
        <w:r w:rsidRPr="007C163E" w:rsidDel="00633750">
          <w:rPr>
            <w:rFonts w:ascii="Times New Roman" w:hAnsi="Times New Roman" w:cs="Times New Roman"/>
            <w:i/>
            <w:color w:val="auto"/>
            <w:rPrChange w:id="2597" w:author="Phùng Nguyễn Minh Tâm" w:date="2018-12-19T17:03:00Z">
              <w:rPr>
                <w:rFonts w:ascii="Times New Roman" w:hAnsi="Times New Roman" w:cs="Times New Roman"/>
                <w:i/>
                <w:color w:val="FF0000"/>
                <w:sz w:val="20"/>
                <w:szCs w:val="20"/>
              </w:rPr>
            </w:rPrChange>
          </w:rPr>
          <w:delText>’</w:delText>
        </w:r>
      </w:del>
      <w:r w:rsidRPr="007C163E">
        <w:rPr>
          <w:rFonts w:ascii="Times New Roman" w:hAnsi="Times New Roman" w:cs="Times New Roman"/>
          <w:i/>
          <w:color w:val="auto"/>
          <w:rPrChange w:id="2598" w:author="Phùng Nguyễn Minh Tâm" w:date="2018-12-19T17:03:00Z">
            <w:rPr>
              <w:rFonts w:ascii="Times New Roman" w:hAnsi="Times New Roman" w:cs="Times New Roman"/>
              <w:i/>
              <w:color w:val="FF0000"/>
              <w:sz w:val="20"/>
              <w:szCs w:val="20"/>
            </w:rPr>
          </w:rPrChange>
        </w:rPr>
        <w:t>s</w:t>
      </w:r>
      <w:ins w:id="2599" w:author="Dao Khanh Hoa - 1050" w:date="2018-12-13T16:20:00Z">
        <w:r w:rsidR="00633750" w:rsidRPr="007C163E">
          <w:rPr>
            <w:rFonts w:ascii="Times New Roman" w:hAnsi="Times New Roman" w:cs="Times New Roman"/>
            <w:i/>
            <w:color w:val="auto"/>
            <w:rPrChange w:id="2600" w:author="Phùng Nguyễn Minh Tâm" w:date="2018-12-19T17:03:00Z">
              <w:rPr>
                <w:rFonts w:ascii="Times New Roman" w:hAnsi="Times New Roman" w:cs="Times New Roman"/>
                <w:i/>
                <w:color w:val="FF0000"/>
                <w:sz w:val="20"/>
                <w:szCs w:val="20"/>
              </w:rPr>
            </w:rPrChange>
          </w:rPr>
          <w:t>’</w:t>
        </w:r>
      </w:ins>
      <w:r w:rsidRPr="007C163E">
        <w:rPr>
          <w:rFonts w:ascii="Times New Roman" w:hAnsi="Times New Roman" w:cs="Times New Roman"/>
          <w:i/>
          <w:color w:val="auto"/>
          <w:rPrChange w:id="2601" w:author="Phùng Nguyễn Minh Tâm" w:date="2018-12-19T17:03:00Z">
            <w:rPr>
              <w:rFonts w:ascii="Times New Roman" w:hAnsi="Times New Roman" w:cs="Times New Roman"/>
              <w:i/>
              <w:color w:val="FF0000"/>
              <w:sz w:val="20"/>
              <w:szCs w:val="20"/>
            </w:rPr>
          </w:rPrChange>
        </w:rPr>
        <w:t xml:space="preserve"> request of changing/</w:t>
      </w:r>
      <w:r w:rsidR="00755693" w:rsidRPr="007C163E">
        <w:rPr>
          <w:rFonts w:ascii="Times New Roman" w:hAnsi="Times New Roman" w:cs="Times New Roman"/>
          <w:i/>
          <w:color w:val="auto"/>
          <w:rPrChange w:id="2602" w:author="Phùng Nguyễn Minh Tâm" w:date="2018-12-19T17:03:00Z">
            <w:rPr>
              <w:rFonts w:ascii="Times New Roman" w:hAnsi="Times New Roman" w:cs="Times New Roman"/>
              <w:i/>
              <w:color w:val="FF0000"/>
              <w:sz w:val="20"/>
              <w:szCs w:val="20"/>
            </w:rPr>
          </w:rPrChange>
        </w:rPr>
        <w:t xml:space="preserve"> </w:t>
      </w:r>
      <w:r w:rsidRPr="007C163E">
        <w:rPr>
          <w:rFonts w:ascii="Times New Roman" w:hAnsi="Times New Roman" w:cs="Times New Roman"/>
          <w:i/>
          <w:color w:val="auto"/>
          <w:rPrChange w:id="2603" w:author="Phùng Nguyễn Minh Tâm" w:date="2018-12-19T17:03:00Z">
            <w:rPr>
              <w:rFonts w:ascii="Times New Roman" w:hAnsi="Times New Roman" w:cs="Times New Roman"/>
              <w:i/>
              <w:color w:val="FF0000"/>
              <w:sz w:val="20"/>
              <w:szCs w:val="20"/>
            </w:rPr>
          </w:rPrChange>
        </w:rPr>
        <w:t>adding information or due to Customers’ provision of incomplete, inconsistent and/or inaccurate and/or out</w:t>
      </w:r>
      <w:ins w:id="2604" w:author="Dao Khanh Hoa - 1050" w:date="2018-12-13T16:21:00Z">
        <w:r w:rsidR="00633750" w:rsidRPr="007C163E">
          <w:rPr>
            <w:rFonts w:ascii="Times New Roman" w:hAnsi="Times New Roman" w:cs="Times New Roman"/>
            <w:i/>
            <w:color w:val="auto"/>
            <w:rPrChange w:id="2605" w:author="Phùng Nguyễn Minh Tâm" w:date="2018-12-19T17:03:00Z">
              <w:rPr>
                <w:rFonts w:ascii="Times New Roman" w:hAnsi="Times New Roman" w:cs="Times New Roman"/>
                <w:i/>
                <w:color w:val="FF0000"/>
                <w:sz w:val="20"/>
                <w:szCs w:val="20"/>
              </w:rPr>
            </w:rPrChange>
          </w:rPr>
          <w:t>-</w:t>
        </w:r>
      </w:ins>
      <w:ins w:id="2606" w:author="Dao Khanh Hoa - 1050" w:date="2018-12-13T14:10:00Z">
        <w:r w:rsidR="00B1621A" w:rsidRPr="007C163E">
          <w:rPr>
            <w:rFonts w:ascii="Times New Roman" w:hAnsi="Times New Roman" w:cs="Times New Roman"/>
            <w:i/>
            <w:color w:val="auto"/>
            <w:rPrChange w:id="2607" w:author="Phùng Nguyễn Minh Tâm" w:date="2018-12-19T17:03:00Z">
              <w:rPr>
                <w:rFonts w:ascii="Times New Roman" w:hAnsi="Times New Roman" w:cs="Times New Roman"/>
                <w:i/>
                <w:color w:val="FF0000"/>
                <w:sz w:val="20"/>
                <w:szCs w:val="20"/>
              </w:rPr>
            </w:rPrChange>
          </w:rPr>
          <w:t>of</w:t>
        </w:r>
      </w:ins>
      <w:ins w:id="2608" w:author="Dao Khanh Hoa - 1050" w:date="2018-12-13T16:21:00Z">
        <w:r w:rsidR="00633750" w:rsidRPr="007C163E">
          <w:rPr>
            <w:rFonts w:ascii="Times New Roman" w:hAnsi="Times New Roman" w:cs="Times New Roman"/>
            <w:i/>
            <w:color w:val="auto"/>
            <w:rPrChange w:id="2609" w:author="Phùng Nguyễn Minh Tâm" w:date="2018-12-19T17:03:00Z">
              <w:rPr>
                <w:rFonts w:ascii="Times New Roman" w:hAnsi="Times New Roman" w:cs="Times New Roman"/>
                <w:i/>
                <w:color w:val="FF0000"/>
                <w:sz w:val="20"/>
                <w:szCs w:val="20"/>
              </w:rPr>
            </w:rPrChange>
          </w:rPr>
          <w:t>-</w:t>
        </w:r>
      </w:ins>
      <w:r w:rsidRPr="007C163E">
        <w:rPr>
          <w:rFonts w:ascii="Times New Roman" w:hAnsi="Times New Roman" w:cs="Times New Roman"/>
          <w:i/>
          <w:color w:val="auto"/>
          <w:rPrChange w:id="2610" w:author="Phùng Nguyễn Minh Tâm" w:date="2018-12-19T17:03:00Z">
            <w:rPr>
              <w:rFonts w:ascii="Times New Roman" w:hAnsi="Times New Roman" w:cs="Times New Roman"/>
              <w:i/>
              <w:color w:val="FF0000"/>
              <w:sz w:val="20"/>
              <w:szCs w:val="20"/>
            </w:rPr>
          </w:rPrChange>
        </w:rPr>
        <w:t>date</w:t>
      </w:r>
      <w:del w:id="2611" w:author="Dao Khanh Hoa - 1050" w:date="2018-12-13T14:10:00Z">
        <w:r w:rsidRPr="007C163E" w:rsidDel="00B1621A">
          <w:rPr>
            <w:rFonts w:ascii="Times New Roman" w:hAnsi="Times New Roman" w:cs="Times New Roman"/>
            <w:i/>
            <w:color w:val="auto"/>
            <w:rPrChange w:id="2612" w:author="Phùng Nguyễn Minh Tâm" w:date="2018-12-19T17:03:00Z">
              <w:rPr>
                <w:rFonts w:ascii="Times New Roman" w:hAnsi="Times New Roman" w:cs="Times New Roman"/>
                <w:i/>
                <w:color w:val="FF0000"/>
                <w:sz w:val="20"/>
                <w:szCs w:val="20"/>
              </w:rPr>
            </w:rPrChange>
          </w:rPr>
          <w:delText>d</w:delText>
        </w:r>
      </w:del>
      <w:r w:rsidRPr="007C163E">
        <w:rPr>
          <w:rFonts w:ascii="Times New Roman" w:hAnsi="Times New Roman" w:cs="Times New Roman"/>
          <w:i/>
          <w:color w:val="auto"/>
          <w:rPrChange w:id="2613" w:author="Phùng Nguyễn Minh Tâm" w:date="2018-12-19T17:03:00Z">
            <w:rPr>
              <w:rFonts w:ascii="Times New Roman" w:hAnsi="Times New Roman" w:cs="Times New Roman"/>
              <w:i/>
              <w:color w:val="FF0000"/>
              <w:sz w:val="20"/>
              <w:szCs w:val="20"/>
            </w:rPr>
          </w:rPrChange>
        </w:rPr>
        <w:t xml:space="preserve"> information.</w:t>
      </w:r>
    </w:p>
    <w:p w:rsidR="00575253" w:rsidRPr="007C163E" w:rsidRDefault="00575253" w:rsidP="00F663F9">
      <w:pPr>
        <w:pStyle w:val="Default"/>
        <w:widowControl w:val="0"/>
        <w:numPr>
          <w:ilvl w:val="1"/>
          <w:numId w:val="109"/>
        </w:numPr>
        <w:tabs>
          <w:tab w:val="left" w:pos="142"/>
          <w:tab w:val="left" w:pos="313"/>
          <w:tab w:val="left" w:pos="450"/>
        </w:tabs>
        <w:ind w:left="142" w:right="-2" w:firstLine="0"/>
        <w:jc w:val="both"/>
        <w:rPr>
          <w:rFonts w:ascii="Times New Roman" w:hAnsi="Times New Roman" w:cs="Times New Roman"/>
          <w:color w:val="auto"/>
          <w:rPrChange w:id="2614"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615" w:author="Phùng Nguyễn Minh Tâm" w:date="2018-12-19T17:03:00Z">
            <w:rPr>
              <w:rFonts w:ascii="Times New Roman" w:hAnsi="Times New Roman" w:cs="Times New Roman"/>
              <w:color w:val="FF0000"/>
              <w:sz w:val="20"/>
              <w:szCs w:val="20"/>
            </w:rPr>
          </w:rPrChange>
        </w:rPr>
        <w:t xml:space="preserve">Tự nguyện ủy quyền cho Agribank được tự động trích Nợ/phong tỏa tài khoản của khách hàng mở tại Agribank để </w:t>
      </w:r>
      <w:proofErr w:type="gramStart"/>
      <w:r w:rsidRPr="007C163E">
        <w:rPr>
          <w:rFonts w:ascii="Times New Roman" w:hAnsi="Times New Roman" w:cs="Times New Roman"/>
          <w:color w:val="auto"/>
          <w:rPrChange w:id="2616" w:author="Phùng Nguyễn Minh Tâm" w:date="2018-12-19T17:03:00Z">
            <w:rPr>
              <w:rFonts w:ascii="Times New Roman" w:hAnsi="Times New Roman" w:cs="Times New Roman"/>
              <w:color w:val="FF0000"/>
              <w:sz w:val="20"/>
              <w:szCs w:val="20"/>
            </w:rPr>
          </w:rPrChange>
        </w:rPr>
        <w:t>thu</w:t>
      </w:r>
      <w:proofErr w:type="gramEnd"/>
      <w:r w:rsidRPr="007C163E">
        <w:rPr>
          <w:rFonts w:ascii="Times New Roman" w:hAnsi="Times New Roman" w:cs="Times New Roman"/>
          <w:color w:val="auto"/>
          <w:rPrChange w:id="2617" w:author="Phùng Nguyễn Minh Tâm" w:date="2018-12-19T17:03:00Z">
            <w:rPr>
              <w:rFonts w:ascii="Times New Roman" w:hAnsi="Times New Roman" w:cs="Times New Roman"/>
              <w:color w:val="FF0000"/>
              <w:sz w:val="20"/>
              <w:szCs w:val="20"/>
            </w:rPr>
          </w:rPrChange>
        </w:rPr>
        <w:t xml:space="preserve"> các loại phí liên quan đến việc sử dụng dịch vụ. Trường hợp tài khoản của khách hàng </w:t>
      </w:r>
      <w:r w:rsidRPr="007C163E">
        <w:rPr>
          <w:rFonts w:ascii="Times New Roman" w:hAnsi="Times New Roman" w:cs="Times New Roman"/>
          <w:color w:val="auto"/>
          <w:rPrChange w:id="2618" w:author="Phùng Nguyễn Minh Tâm" w:date="2018-12-19T17:03:00Z">
            <w:rPr>
              <w:rFonts w:ascii="Times New Roman" w:hAnsi="Times New Roman" w:cs="Times New Roman"/>
              <w:color w:val="FF0000"/>
              <w:sz w:val="20"/>
              <w:szCs w:val="20"/>
            </w:rPr>
          </w:rPrChange>
        </w:rPr>
        <w:lastRenderedPageBreak/>
        <w:t>tại Agribank không đủ tiền tại thời điểm Agribank thu phí, Agribank có quyền thu phí từ các tài khoản mở tại chi nhánh  khác hoặc áp dụng các biện pháp khác theo quy định của pháp luật và Agribank.</w:t>
      </w:r>
    </w:p>
    <w:p w:rsidR="00575253" w:rsidRPr="007C163E" w:rsidRDefault="00775269" w:rsidP="00F663F9">
      <w:pPr>
        <w:pStyle w:val="Default"/>
        <w:widowControl w:val="0"/>
        <w:tabs>
          <w:tab w:val="left" w:pos="142"/>
          <w:tab w:val="left" w:pos="313"/>
          <w:tab w:val="left" w:pos="450"/>
        </w:tabs>
        <w:ind w:left="142" w:right="-2"/>
        <w:jc w:val="both"/>
        <w:rPr>
          <w:rFonts w:ascii="Times New Roman" w:hAnsi="Times New Roman" w:cs="Times New Roman"/>
          <w:i/>
          <w:color w:val="auto"/>
          <w:spacing w:val="-2"/>
          <w:rPrChange w:id="2619" w:author="Phùng Nguyễn Minh Tâm" w:date="2018-12-19T17:03:00Z">
            <w:rPr>
              <w:rFonts w:ascii="Times New Roman" w:hAnsi="Times New Roman" w:cs="Times New Roman"/>
              <w:i/>
              <w:color w:val="FF0000"/>
              <w:spacing w:val="-2"/>
            </w:rPr>
          </w:rPrChange>
        </w:rPr>
      </w:pPr>
      <w:r w:rsidRPr="007C163E">
        <w:rPr>
          <w:rFonts w:ascii="Times New Roman" w:hAnsi="Times New Roman" w:cs="Times New Roman"/>
          <w:i/>
          <w:color w:val="auto"/>
          <w:rPrChange w:id="2620" w:author="Phùng Nguyễn Minh Tâm" w:date="2018-12-19T17:03:00Z">
            <w:rPr>
              <w:rFonts w:ascii="Times New Roman" w:hAnsi="Times New Roman" w:cs="Times New Roman"/>
              <w:i/>
              <w:color w:val="FF0000"/>
              <w:sz w:val="20"/>
              <w:szCs w:val="20"/>
            </w:rPr>
          </w:rPrChange>
        </w:rPr>
        <w:t>Authorize</w:t>
      </w:r>
      <w:r w:rsidRPr="007C163E">
        <w:rPr>
          <w:rFonts w:ascii="Times New Roman" w:hAnsi="Times New Roman" w:cs="Times New Roman"/>
          <w:i/>
          <w:color w:val="auto"/>
          <w:spacing w:val="-2"/>
          <w:rPrChange w:id="2621" w:author="Phùng Nguyễn Minh Tâm" w:date="2018-12-19T17:03:00Z">
            <w:rPr>
              <w:rFonts w:ascii="Times New Roman" w:hAnsi="Times New Roman" w:cs="Times New Roman"/>
              <w:i/>
              <w:color w:val="FF0000"/>
              <w:spacing w:val="-2"/>
              <w:sz w:val="20"/>
              <w:szCs w:val="20"/>
            </w:rPr>
          </w:rPrChange>
        </w:rPr>
        <w:t xml:space="preserve"> </w:t>
      </w:r>
      <w:del w:id="2622" w:author="Dao Khanh Hoa - 1050" w:date="2018-12-13T14:12:00Z">
        <w:r w:rsidRPr="007C163E" w:rsidDel="00DD0255">
          <w:rPr>
            <w:rFonts w:ascii="Times New Roman" w:hAnsi="Times New Roman" w:cs="Times New Roman"/>
            <w:i/>
            <w:color w:val="auto"/>
            <w:spacing w:val="-2"/>
            <w:rPrChange w:id="2623" w:author="Phùng Nguyễn Minh Tâm" w:date="2018-12-19T17:03:00Z">
              <w:rPr>
                <w:rFonts w:ascii="Times New Roman" w:hAnsi="Times New Roman" w:cs="Times New Roman"/>
                <w:i/>
                <w:color w:val="FF0000"/>
                <w:spacing w:val="-2"/>
                <w:sz w:val="20"/>
                <w:szCs w:val="20"/>
              </w:rPr>
            </w:rPrChange>
          </w:rPr>
          <w:delText xml:space="preserve">on a voluntary basis </w:delText>
        </w:r>
      </w:del>
      <w:r w:rsidRPr="007C163E">
        <w:rPr>
          <w:rFonts w:ascii="Times New Roman" w:hAnsi="Times New Roman" w:cs="Times New Roman"/>
          <w:i/>
          <w:color w:val="auto"/>
          <w:spacing w:val="-2"/>
          <w:rPrChange w:id="2624" w:author="Phùng Nguyễn Minh Tâm" w:date="2018-12-19T17:03:00Z">
            <w:rPr>
              <w:rFonts w:ascii="Times New Roman" w:hAnsi="Times New Roman" w:cs="Times New Roman"/>
              <w:i/>
              <w:color w:val="FF0000"/>
              <w:spacing w:val="-2"/>
              <w:sz w:val="20"/>
              <w:szCs w:val="20"/>
            </w:rPr>
          </w:rPrChange>
        </w:rPr>
        <w:t xml:space="preserve">Agribank </w:t>
      </w:r>
      <w:ins w:id="2625" w:author="Dao Khanh Hoa - 1050" w:date="2018-12-13T14:12:00Z">
        <w:r w:rsidR="00DD0255" w:rsidRPr="007C163E">
          <w:rPr>
            <w:rFonts w:ascii="Times New Roman" w:hAnsi="Times New Roman" w:cs="Times New Roman"/>
            <w:i/>
            <w:color w:val="auto"/>
            <w:spacing w:val="-2"/>
            <w:rPrChange w:id="2626" w:author="Phùng Nguyễn Minh Tâm" w:date="2018-12-19T17:03:00Z">
              <w:rPr>
                <w:rFonts w:ascii="Times New Roman" w:hAnsi="Times New Roman" w:cs="Times New Roman"/>
                <w:i/>
                <w:color w:val="FF0000"/>
                <w:spacing w:val="-2"/>
                <w:sz w:val="20"/>
                <w:szCs w:val="20"/>
              </w:rPr>
            </w:rPrChange>
          </w:rPr>
          <w:t xml:space="preserve">on a voluntary basis </w:t>
        </w:r>
      </w:ins>
      <w:r w:rsidRPr="007C163E">
        <w:rPr>
          <w:rFonts w:ascii="Times New Roman" w:hAnsi="Times New Roman" w:cs="Times New Roman"/>
          <w:i/>
          <w:color w:val="auto"/>
          <w:spacing w:val="-2"/>
          <w:rPrChange w:id="2627" w:author="Phùng Nguyễn Minh Tâm" w:date="2018-12-19T17:03:00Z">
            <w:rPr>
              <w:rFonts w:ascii="Times New Roman" w:hAnsi="Times New Roman" w:cs="Times New Roman"/>
              <w:i/>
              <w:color w:val="FF0000"/>
              <w:spacing w:val="-2"/>
              <w:sz w:val="20"/>
              <w:szCs w:val="20"/>
            </w:rPr>
          </w:rPrChange>
        </w:rPr>
        <w:t>to debit/block Customer</w:t>
      </w:r>
      <w:del w:id="2628" w:author="Dao Khanh Hoa - 1050" w:date="2018-12-13T16:22:00Z">
        <w:r w:rsidRPr="007C163E" w:rsidDel="00633750">
          <w:rPr>
            <w:rFonts w:ascii="Times New Roman" w:hAnsi="Times New Roman" w:cs="Times New Roman"/>
            <w:i/>
            <w:color w:val="auto"/>
            <w:spacing w:val="-2"/>
            <w:rPrChange w:id="2629" w:author="Phùng Nguyễn Minh Tâm" w:date="2018-12-19T17:03:00Z">
              <w:rPr>
                <w:rFonts w:ascii="Times New Roman" w:hAnsi="Times New Roman" w:cs="Times New Roman"/>
                <w:i/>
                <w:color w:val="FF0000"/>
                <w:spacing w:val="-2"/>
                <w:sz w:val="20"/>
                <w:szCs w:val="20"/>
              </w:rPr>
            </w:rPrChange>
          </w:rPr>
          <w:delText>’</w:delText>
        </w:r>
      </w:del>
      <w:r w:rsidRPr="007C163E">
        <w:rPr>
          <w:rFonts w:ascii="Times New Roman" w:hAnsi="Times New Roman" w:cs="Times New Roman"/>
          <w:i/>
          <w:color w:val="auto"/>
          <w:spacing w:val="-2"/>
          <w:rPrChange w:id="2630" w:author="Phùng Nguyễn Minh Tâm" w:date="2018-12-19T17:03:00Z">
            <w:rPr>
              <w:rFonts w:ascii="Times New Roman" w:hAnsi="Times New Roman" w:cs="Times New Roman"/>
              <w:i/>
              <w:color w:val="FF0000"/>
              <w:spacing w:val="-2"/>
              <w:sz w:val="20"/>
              <w:szCs w:val="20"/>
            </w:rPr>
          </w:rPrChange>
        </w:rPr>
        <w:t>s</w:t>
      </w:r>
      <w:ins w:id="2631" w:author="Dao Khanh Hoa - 1050" w:date="2018-12-13T16:22:00Z">
        <w:r w:rsidR="00633750" w:rsidRPr="007C163E">
          <w:rPr>
            <w:rFonts w:ascii="Times New Roman" w:hAnsi="Times New Roman" w:cs="Times New Roman"/>
            <w:i/>
            <w:color w:val="auto"/>
            <w:spacing w:val="-2"/>
            <w:rPrChange w:id="2632" w:author="Phùng Nguyễn Minh Tâm" w:date="2018-12-19T17:03:00Z">
              <w:rPr>
                <w:rFonts w:ascii="Times New Roman" w:hAnsi="Times New Roman" w:cs="Times New Roman"/>
                <w:i/>
                <w:color w:val="FF0000"/>
                <w:spacing w:val="-2"/>
                <w:sz w:val="20"/>
                <w:szCs w:val="20"/>
              </w:rPr>
            </w:rPrChange>
          </w:rPr>
          <w:t>’</w:t>
        </w:r>
      </w:ins>
      <w:r w:rsidRPr="007C163E">
        <w:rPr>
          <w:rFonts w:ascii="Times New Roman" w:hAnsi="Times New Roman" w:cs="Times New Roman"/>
          <w:i/>
          <w:color w:val="auto"/>
          <w:spacing w:val="-2"/>
          <w:rPrChange w:id="2633" w:author="Phùng Nguyễn Minh Tâm" w:date="2018-12-19T17:03:00Z">
            <w:rPr>
              <w:rFonts w:ascii="Times New Roman" w:hAnsi="Times New Roman" w:cs="Times New Roman"/>
              <w:i/>
              <w:color w:val="FF0000"/>
              <w:spacing w:val="-2"/>
              <w:sz w:val="20"/>
              <w:szCs w:val="20"/>
            </w:rPr>
          </w:rPrChange>
        </w:rPr>
        <w:t xml:space="preserve"> </w:t>
      </w:r>
      <w:del w:id="2634" w:author="Dao Khanh Hoa - 1050" w:date="2018-12-13T16:22:00Z">
        <w:r w:rsidRPr="007C163E" w:rsidDel="00633750">
          <w:rPr>
            <w:rFonts w:ascii="Times New Roman" w:hAnsi="Times New Roman" w:cs="Times New Roman"/>
            <w:i/>
            <w:color w:val="auto"/>
            <w:spacing w:val="-2"/>
            <w:rPrChange w:id="2635" w:author="Phùng Nguyễn Minh Tâm" w:date="2018-12-19T17:03:00Z">
              <w:rPr>
                <w:rFonts w:ascii="Times New Roman" w:hAnsi="Times New Roman" w:cs="Times New Roman"/>
                <w:i/>
                <w:color w:val="FF0000"/>
                <w:spacing w:val="-2"/>
                <w:sz w:val="20"/>
                <w:szCs w:val="20"/>
              </w:rPr>
            </w:rPrChange>
          </w:rPr>
          <w:delText>nominated</w:delText>
        </w:r>
      </w:del>
      <w:r w:rsidRPr="007C163E">
        <w:rPr>
          <w:rFonts w:ascii="Times New Roman" w:hAnsi="Times New Roman" w:cs="Times New Roman"/>
          <w:i/>
          <w:color w:val="auto"/>
          <w:spacing w:val="-2"/>
          <w:rPrChange w:id="2636" w:author="Phùng Nguyễn Minh Tâm" w:date="2018-12-19T17:03:00Z">
            <w:rPr>
              <w:rFonts w:ascii="Times New Roman" w:hAnsi="Times New Roman" w:cs="Times New Roman"/>
              <w:i/>
              <w:color w:val="FF0000"/>
              <w:spacing w:val="-2"/>
              <w:sz w:val="20"/>
              <w:szCs w:val="20"/>
            </w:rPr>
          </w:rPrChange>
        </w:rPr>
        <w:t xml:space="preserve"> account opened at Agribank</w:t>
      </w:r>
      <w:ins w:id="2637" w:author="Dao Khanh Hoa - 1050" w:date="2018-12-13T16:22:00Z">
        <w:r w:rsidR="00633750" w:rsidRPr="007C163E">
          <w:rPr>
            <w:rFonts w:ascii="Times New Roman" w:hAnsi="Times New Roman" w:cs="Times New Roman"/>
            <w:i/>
            <w:color w:val="auto"/>
            <w:spacing w:val="-2"/>
            <w:rPrChange w:id="2638" w:author="Phùng Nguyễn Minh Tâm" w:date="2018-12-19T17:03:00Z">
              <w:rPr>
                <w:rFonts w:ascii="Times New Roman" w:hAnsi="Times New Roman" w:cs="Times New Roman"/>
                <w:i/>
                <w:color w:val="FF0000"/>
                <w:spacing w:val="-2"/>
                <w:sz w:val="20"/>
                <w:szCs w:val="20"/>
              </w:rPr>
            </w:rPrChange>
          </w:rPr>
          <w:t xml:space="preserve"> to </w:t>
        </w:r>
      </w:ins>
      <w:ins w:id="2639" w:author="Dao Khanh Hoa - 1050" w:date="2018-12-13T16:26:00Z">
        <w:r w:rsidR="00633750" w:rsidRPr="007C163E">
          <w:rPr>
            <w:rFonts w:ascii="Times New Roman" w:hAnsi="Times New Roman" w:cs="Times New Roman"/>
            <w:i/>
            <w:color w:val="auto"/>
            <w:spacing w:val="-2"/>
            <w:rPrChange w:id="2640" w:author="Phùng Nguyễn Minh Tâm" w:date="2018-12-19T17:03:00Z">
              <w:rPr>
                <w:rFonts w:ascii="Times New Roman" w:hAnsi="Times New Roman" w:cs="Times New Roman"/>
                <w:i/>
                <w:color w:val="FF0000"/>
                <w:spacing w:val="-2"/>
                <w:sz w:val="20"/>
                <w:szCs w:val="20"/>
              </w:rPr>
            </w:rPrChange>
          </w:rPr>
          <w:t>charge</w:t>
        </w:r>
      </w:ins>
      <w:ins w:id="2641" w:author="Dao Khanh Hoa - 1050" w:date="2018-12-13T14:23:00Z">
        <w:r w:rsidR="00F346EB" w:rsidRPr="007C163E">
          <w:rPr>
            <w:rFonts w:ascii="Times New Roman" w:hAnsi="Times New Roman" w:cs="Times New Roman"/>
            <w:i/>
            <w:color w:val="auto"/>
            <w:spacing w:val="-2"/>
            <w:rPrChange w:id="2642" w:author="Phùng Nguyễn Minh Tâm" w:date="2018-12-19T17:03:00Z">
              <w:rPr>
                <w:rFonts w:ascii="Times New Roman" w:hAnsi="Times New Roman" w:cs="Times New Roman"/>
                <w:i/>
                <w:color w:val="FF0000"/>
                <w:spacing w:val="-2"/>
                <w:sz w:val="20"/>
                <w:szCs w:val="20"/>
              </w:rPr>
            </w:rPrChange>
          </w:rPr>
          <w:t xml:space="preserve"> </w:t>
        </w:r>
      </w:ins>
      <w:ins w:id="2643" w:author="Dao Khanh Hoa - 1050" w:date="2018-12-13T16:23:00Z">
        <w:r w:rsidR="00633750" w:rsidRPr="007C163E">
          <w:rPr>
            <w:rFonts w:ascii="Times New Roman" w:hAnsi="Times New Roman" w:cs="Times New Roman"/>
            <w:i/>
            <w:color w:val="auto"/>
            <w:spacing w:val="-2"/>
            <w:rPrChange w:id="2644" w:author="Phùng Nguyễn Minh Tâm" w:date="2018-12-19T17:03:00Z">
              <w:rPr>
                <w:rFonts w:ascii="Times New Roman" w:hAnsi="Times New Roman" w:cs="Times New Roman"/>
                <w:i/>
                <w:color w:val="FF0000"/>
                <w:spacing w:val="-2"/>
                <w:sz w:val="20"/>
                <w:szCs w:val="20"/>
              </w:rPr>
            </w:rPrChange>
          </w:rPr>
          <w:t>the</w:t>
        </w:r>
      </w:ins>
      <w:ins w:id="2645" w:author="Dao Khanh Hoa - 1050" w:date="2018-12-13T14:25:00Z">
        <w:r w:rsidR="00F346EB" w:rsidRPr="007C163E">
          <w:rPr>
            <w:rFonts w:ascii="Times New Roman" w:hAnsi="Times New Roman" w:cs="Times New Roman"/>
            <w:i/>
            <w:color w:val="auto"/>
            <w:spacing w:val="-2"/>
            <w:rPrChange w:id="2646" w:author="Phùng Nguyễn Minh Tâm" w:date="2018-12-19T17:03:00Z">
              <w:rPr>
                <w:rFonts w:ascii="Times New Roman" w:hAnsi="Times New Roman" w:cs="Times New Roman"/>
                <w:i/>
                <w:color w:val="FF0000"/>
                <w:spacing w:val="-2"/>
                <w:sz w:val="20"/>
                <w:szCs w:val="20"/>
              </w:rPr>
            </w:rPrChange>
          </w:rPr>
          <w:t xml:space="preserve"> </w:t>
        </w:r>
      </w:ins>
      <w:ins w:id="2647" w:author="Dao Khanh Hoa - 1050" w:date="2018-12-13T14:22:00Z">
        <w:r w:rsidR="00F346EB" w:rsidRPr="007C163E">
          <w:rPr>
            <w:rFonts w:ascii="Times New Roman" w:hAnsi="Times New Roman" w:cs="Times New Roman"/>
            <w:i/>
            <w:color w:val="auto"/>
            <w:spacing w:val="-2"/>
            <w:rPrChange w:id="2648" w:author="Phùng Nguyễn Minh Tâm" w:date="2018-12-19T17:03:00Z">
              <w:rPr>
                <w:rFonts w:ascii="Times New Roman" w:hAnsi="Times New Roman" w:cs="Times New Roman"/>
                <w:i/>
                <w:color w:val="FF0000"/>
                <w:spacing w:val="-2"/>
                <w:sz w:val="20"/>
                <w:szCs w:val="20"/>
              </w:rPr>
            </w:rPrChange>
          </w:rPr>
          <w:t>fees</w:t>
        </w:r>
      </w:ins>
      <w:ins w:id="2649" w:author="Dao Khanh Hoa - 1050" w:date="2018-12-13T16:24:00Z">
        <w:r w:rsidR="00633750" w:rsidRPr="007C163E">
          <w:rPr>
            <w:rFonts w:ascii="Times New Roman" w:hAnsi="Times New Roman" w:cs="Times New Roman"/>
            <w:i/>
            <w:color w:val="auto"/>
            <w:spacing w:val="-2"/>
            <w:rPrChange w:id="2650" w:author="Phùng Nguyễn Minh Tâm" w:date="2018-12-19T17:03:00Z">
              <w:rPr>
                <w:rFonts w:ascii="Times New Roman" w:hAnsi="Times New Roman" w:cs="Times New Roman"/>
                <w:i/>
                <w:color w:val="FF0000"/>
                <w:spacing w:val="-2"/>
                <w:sz w:val="20"/>
                <w:szCs w:val="20"/>
              </w:rPr>
            </w:rPrChange>
          </w:rPr>
          <w:t xml:space="preserve"> related to</w:t>
        </w:r>
      </w:ins>
      <w:ins w:id="2651" w:author="Dao Khanh Hoa - 1050" w:date="2018-12-13T14:22:00Z">
        <w:r w:rsidR="00F346EB" w:rsidRPr="007C163E">
          <w:rPr>
            <w:rFonts w:ascii="Times New Roman" w:hAnsi="Times New Roman" w:cs="Times New Roman"/>
            <w:i/>
            <w:color w:val="auto"/>
            <w:spacing w:val="-2"/>
            <w:rPrChange w:id="2652" w:author="Phùng Nguyễn Minh Tâm" w:date="2018-12-19T17:03:00Z">
              <w:rPr>
                <w:rFonts w:ascii="Times New Roman" w:hAnsi="Times New Roman" w:cs="Times New Roman"/>
                <w:i/>
                <w:color w:val="FF0000"/>
                <w:spacing w:val="-2"/>
                <w:sz w:val="20"/>
                <w:szCs w:val="20"/>
              </w:rPr>
            </w:rPrChange>
          </w:rPr>
          <w:t xml:space="preserve"> using the Services</w:t>
        </w:r>
      </w:ins>
      <w:ins w:id="2653" w:author="Dao Khanh Hoa - 1050" w:date="2018-12-13T16:24:00Z">
        <w:r w:rsidR="00633750" w:rsidRPr="007C163E">
          <w:rPr>
            <w:rFonts w:ascii="Times New Roman" w:hAnsi="Times New Roman" w:cs="Times New Roman"/>
            <w:i/>
            <w:color w:val="auto"/>
            <w:spacing w:val="-2"/>
            <w:rPrChange w:id="2654" w:author="Phùng Nguyễn Minh Tâm" w:date="2018-12-19T17:03:00Z">
              <w:rPr>
                <w:rFonts w:ascii="Times New Roman" w:hAnsi="Times New Roman" w:cs="Times New Roman"/>
                <w:i/>
                <w:color w:val="FF0000"/>
                <w:spacing w:val="-2"/>
                <w:sz w:val="20"/>
                <w:szCs w:val="20"/>
              </w:rPr>
            </w:rPrChange>
          </w:rPr>
          <w:t>.</w:t>
        </w:r>
      </w:ins>
      <w:del w:id="2655" w:author="Dao Khanh Hoa - 1050" w:date="2018-12-13T16:24:00Z">
        <w:r w:rsidRPr="007C163E" w:rsidDel="00633750">
          <w:rPr>
            <w:rFonts w:ascii="Times New Roman" w:hAnsi="Times New Roman" w:cs="Times New Roman"/>
            <w:i/>
            <w:color w:val="auto"/>
            <w:spacing w:val="-2"/>
            <w:rPrChange w:id="2656" w:author="Phùng Nguyễn Minh Tâm" w:date="2018-12-19T17:03:00Z">
              <w:rPr>
                <w:rFonts w:ascii="Times New Roman" w:hAnsi="Times New Roman" w:cs="Times New Roman"/>
                <w:i/>
                <w:color w:val="FF0000"/>
                <w:spacing w:val="-2"/>
                <w:sz w:val="20"/>
                <w:szCs w:val="20"/>
              </w:rPr>
            </w:rPrChange>
          </w:rPr>
          <w:delText>, or</w:delText>
        </w:r>
      </w:del>
      <w:ins w:id="2657" w:author="Dao Khanh Hoa - 1050" w:date="2018-12-13T14:16:00Z">
        <w:r w:rsidR="00633750" w:rsidRPr="007C163E">
          <w:rPr>
            <w:rFonts w:ascii="Times New Roman" w:hAnsi="Times New Roman" w:cs="Times New Roman"/>
            <w:i/>
            <w:color w:val="auto"/>
            <w:spacing w:val="-2"/>
            <w:rPrChange w:id="2658" w:author="Phùng Nguyễn Minh Tâm" w:date="2018-12-19T17:03:00Z">
              <w:rPr>
                <w:rFonts w:ascii="Times New Roman" w:hAnsi="Times New Roman" w:cs="Times New Roman"/>
                <w:i/>
                <w:color w:val="FF0000"/>
                <w:spacing w:val="-2"/>
                <w:sz w:val="20"/>
                <w:szCs w:val="20"/>
              </w:rPr>
            </w:rPrChange>
          </w:rPr>
          <w:t xml:space="preserve"> </w:t>
        </w:r>
      </w:ins>
      <w:ins w:id="2659" w:author="Dao Khanh Hoa - 1050" w:date="2018-12-13T16:24:00Z">
        <w:r w:rsidR="00633750" w:rsidRPr="007C163E">
          <w:rPr>
            <w:rFonts w:ascii="Times New Roman" w:hAnsi="Times New Roman" w:cs="Times New Roman"/>
            <w:i/>
            <w:color w:val="auto"/>
            <w:spacing w:val="-2"/>
            <w:rPrChange w:id="2660" w:author="Phùng Nguyễn Minh Tâm" w:date="2018-12-19T17:03:00Z">
              <w:rPr>
                <w:rFonts w:ascii="Times New Roman" w:hAnsi="Times New Roman" w:cs="Times New Roman"/>
                <w:i/>
                <w:color w:val="FF0000"/>
                <w:spacing w:val="-2"/>
                <w:sz w:val="20"/>
                <w:szCs w:val="20"/>
              </w:rPr>
            </w:rPrChange>
          </w:rPr>
          <w:t>I</w:t>
        </w:r>
      </w:ins>
      <w:ins w:id="2661" w:author="Dao Khanh Hoa - 1050" w:date="2018-12-13T14:16:00Z">
        <w:r w:rsidR="00633750" w:rsidRPr="007C163E">
          <w:rPr>
            <w:rFonts w:ascii="Times New Roman" w:hAnsi="Times New Roman" w:cs="Times New Roman"/>
            <w:i/>
            <w:color w:val="auto"/>
            <w:spacing w:val="-2"/>
            <w:rPrChange w:id="2662" w:author="Phùng Nguyễn Minh Tâm" w:date="2018-12-19T17:03:00Z">
              <w:rPr>
                <w:rFonts w:ascii="Times New Roman" w:hAnsi="Times New Roman" w:cs="Times New Roman"/>
                <w:i/>
                <w:color w:val="FF0000"/>
                <w:spacing w:val="-2"/>
                <w:sz w:val="20"/>
                <w:szCs w:val="20"/>
              </w:rPr>
            </w:rPrChange>
          </w:rPr>
          <w:t>n</w:t>
        </w:r>
        <w:r w:rsidR="00DD0255" w:rsidRPr="007C163E">
          <w:rPr>
            <w:rFonts w:ascii="Times New Roman" w:hAnsi="Times New Roman" w:cs="Times New Roman"/>
            <w:i/>
            <w:color w:val="auto"/>
            <w:spacing w:val="-2"/>
            <w:rPrChange w:id="2663" w:author="Phùng Nguyễn Minh Tâm" w:date="2018-12-19T17:03:00Z">
              <w:rPr>
                <w:rFonts w:ascii="Times New Roman" w:hAnsi="Times New Roman" w:cs="Times New Roman"/>
                <w:i/>
                <w:color w:val="FF0000"/>
                <w:spacing w:val="-2"/>
                <w:sz w:val="20"/>
                <w:szCs w:val="20"/>
              </w:rPr>
            </w:rPrChange>
          </w:rPr>
          <w:t xml:space="preserve"> case of</w:t>
        </w:r>
      </w:ins>
      <w:r w:rsidRPr="007C163E">
        <w:rPr>
          <w:rFonts w:ascii="Times New Roman" w:hAnsi="Times New Roman" w:cs="Times New Roman"/>
          <w:i/>
          <w:color w:val="auto"/>
          <w:spacing w:val="-2"/>
          <w:rPrChange w:id="2664" w:author="Phùng Nguyễn Minh Tâm" w:date="2018-12-19T17:03:00Z">
            <w:rPr>
              <w:rFonts w:ascii="Times New Roman" w:hAnsi="Times New Roman" w:cs="Times New Roman"/>
              <w:i/>
              <w:color w:val="FF0000"/>
              <w:spacing w:val="-2"/>
              <w:sz w:val="20"/>
              <w:szCs w:val="20"/>
            </w:rPr>
          </w:rPrChange>
        </w:rPr>
        <w:t xml:space="preserve"> </w:t>
      </w:r>
      <w:ins w:id="2665" w:author="Dao Khanh Hoa - 1050" w:date="2018-12-13T14:22:00Z">
        <w:r w:rsidR="00F346EB" w:rsidRPr="007C163E">
          <w:rPr>
            <w:rFonts w:ascii="Times New Roman" w:hAnsi="Times New Roman" w:cs="Times New Roman"/>
            <w:i/>
            <w:color w:val="auto"/>
            <w:spacing w:val="-2"/>
            <w:rPrChange w:id="2666" w:author="Phùng Nguyễn Minh Tâm" w:date="2018-12-19T17:03:00Z">
              <w:rPr>
                <w:rFonts w:ascii="Times New Roman" w:hAnsi="Times New Roman" w:cs="Times New Roman"/>
                <w:i/>
                <w:color w:val="FF0000"/>
                <w:spacing w:val="-2"/>
                <w:sz w:val="20"/>
                <w:szCs w:val="20"/>
              </w:rPr>
            </w:rPrChange>
          </w:rPr>
          <w:t>insufficient balance in</w:t>
        </w:r>
      </w:ins>
      <w:ins w:id="2667" w:author="Dao Khanh Hoa - 1050" w:date="2018-12-13T16:25:00Z">
        <w:r w:rsidR="00633750" w:rsidRPr="007C163E">
          <w:rPr>
            <w:rFonts w:ascii="Times New Roman" w:hAnsi="Times New Roman" w:cs="Times New Roman"/>
            <w:i/>
            <w:color w:val="auto"/>
            <w:spacing w:val="-2"/>
            <w:rPrChange w:id="2668" w:author="Phùng Nguyễn Minh Tâm" w:date="2018-12-19T17:03:00Z">
              <w:rPr>
                <w:rFonts w:ascii="Times New Roman" w:hAnsi="Times New Roman" w:cs="Times New Roman"/>
                <w:i/>
                <w:color w:val="FF0000"/>
                <w:spacing w:val="-2"/>
                <w:sz w:val="20"/>
                <w:szCs w:val="20"/>
              </w:rPr>
            </w:rPrChange>
          </w:rPr>
          <w:t xml:space="preserve"> Customers</w:t>
        </w:r>
      </w:ins>
      <w:ins w:id="2669" w:author="Dao Khanh Hoa - 1050" w:date="2018-12-13T16:26:00Z">
        <w:r w:rsidR="00633750" w:rsidRPr="007C163E">
          <w:rPr>
            <w:rFonts w:ascii="Times New Roman" w:hAnsi="Times New Roman" w:cs="Times New Roman"/>
            <w:i/>
            <w:color w:val="auto"/>
            <w:spacing w:val="-2"/>
            <w:rPrChange w:id="2670" w:author="Phùng Nguyễn Minh Tâm" w:date="2018-12-19T17:03:00Z">
              <w:rPr>
                <w:rFonts w:ascii="Times New Roman" w:hAnsi="Times New Roman" w:cs="Times New Roman"/>
                <w:i/>
                <w:color w:val="FF0000"/>
                <w:spacing w:val="-2"/>
                <w:sz w:val="20"/>
                <w:szCs w:val="20"/>
              </w:rPr>
            </w:rPrChange>
          </w:rPr>
          <w:t>’</w:t>
        </w:r>
      </w:ins>
      <w:ins w:id="2671" w:author="Dao Khanh Hoa - 1050" w:date="2018-12-13T14:22:00Z">
        <w:r w:rsidR="00F346EB" w:rsidRPr="007C163E">
          <w:rPr>
            <w:rFonts w:ascii="Times New Roman" w:hAnsi="Times New Roman" w:cs="Times New Roman"/>
            <w:i/>
            <w:color w:val="auto"/>
            <w:spacing w:val="-2"/>
            <w:rPrChange w:id="2672" w:author="Phùng Nguyễn Minh Tâm" w:date="2018-12-19T17:03:00Z">
              <w:rPr>
                <w:rFonts w:ascii="Times New Roman" w:hAnsi="Times New Roman" w:cs="Times New Roman"/>
                <w:i/>
                <w:color w:val="FF0000"/>
                <w:spacing w:val="-2"/>
                <w:sz w:val="20"/>
                <w:szCs w:val="20"/>
              </w:rPr>
            </w:rPrChange>
          </w:rPr>
          <w:t xml:space="preserve"> account</w:t>
        </w:r>
      </w:ins>
      <w:ins w:id="2673" w:author="Dao Khanh Hoa - 1050" w:date="2018-12-13T16:26:00Z">
        <w:r w:rsidR="00633750" w:rsidRPr="007C163E">
          <w:rPr>
            <w:rFonts w:ascii="Times New Roman" w:hAnsi="Times New Roman" w:cs="Times New Roman"/>
            <w:i/>
            <w:color w:val="auto"/>
            <w:spacing w:val="-2"/>
            <w:rPrChange w:id="2674" w:author="Phùng Nguyễn Minh Tâm" w:date="2018-12-19T17:03:00Z">
              <w:rPr>
                <w:rFonts w:ascii="Times New Roman" w:hAnsi="Times New Roman" w:cs="Times New Roman"/>
                <w:i/>
                <w:color w:val="FF0000"/>
                <w:spacing w:val="-2"/>
                <w:sz w:val="20"/>
                <w:szCs w:val="20"/>
              </w:rPr>
            </w:rPrChange>
          </w:rPr>
          <w:t xml:space="preserve"> at the time of fees </w:t>
        </w:r>
      </w:ins>
      <w:ins w:id="2675" w:author="Dao Khanh Hoa - 1050" w:date="2018-12-13T16:27:00Z">
        <w:r w:rsidR="00633750" w:rsidRPr="007C163E">
          <w:rPr>
            <w:rFonts w:ascii="Times New Roman" w:hAnsi="Times New Roman" w:cs="Times New Roman"/>
            <w:i/>
            <w:color w:val="auto"/>
            <w:spacing w:val="-2"/>
            <w:rPrChange w:id="2676" w:author="Phùng Nguyễn Minh Tâm" w:date="2018-12-19T17:03:00Z">
              <w:rPr>
                <w:rFonts w:ascii="Times New Roman" w:hAnsi="Times New Roman" w:cs="Times New Roman"/>
                <w:i/>
                <w:color w:val="FF0000"/>
                <w:spacing w:val="-2"/>
                <w:sz w:val="20"/>
                <w:szCs w:val="20"/>
              </w:rPr>
            </w:rPrChange>
          </w:rPr>
          <w:t>charge</w:t>
        </w:r>
      </w:ins>
      <w:ins w:id="2677" w:author="Dao Khanh Hoa - 1050" w:date="2018-12-13T14:22:00Z">
        <w:r w:rsidR="00F346EB" w:rsidRPr="007C163E">
          <w:rPr>
            <w:rFonts w:ascii="Times New Roman" w:hAnsi="Times New Roman" w:cs="Times New Roman"/>
            <w:i/>
            <w:color w:val="auto"/>
            <w:spacing w:val="-2"/>
            <w:rPrChange w:id="2678" w:author="Phùng Nguyễn Minh Tâm" w:date="2018-12-19T17:03:00Z">
              <w:rPr>
                <w:rFonts w:ascii="Times New Roman" w:hAnsi="Times New Roman" w:cs="Times New Roman"/>
                <w:i/>
                <w:color w:val="FF0000"/>
                <w:spacing w:val="-2"/>
                <w:sz w:val="20"/>
                <w:szCs w:val="20"/>
              </w:rPr>
            </w:rPrChange>
          </w:rPr>
          <w:t xml:space="preserve">, </w:t>
        </w:r>
      </w:ins>
      <w:ins w:id="2679" w:author="Dao Khanh Hoa - 1050" w:date="2018-12-13T16:26:00Z">
        <w:r w:rsidR="00633750" w:rsidRPr="007C163E">
          <w:rPr>
            <w:rFonts w:ascii="Times New Roman" w:hAnsi="Times New Roman" w:cs="Times New Roman"/>
            <w:i/>
            <w:color w:val="auto"/>
            <w:spacing w:val="-2"/>
            <w:rPrChange w:id="2680" w:author="Phùng Nguyễn Minh Tâm" w:date="2018-12-19T17:03:00Z">
              <w:rPr>
                <w:rFonts w:ascii="Times New Roman" w:hAnsi="Times New Roman" w:cs="Times New Roman"/>
                <w:i/>
                <w:color w:val="FF0000"/>
                <w:spacing w:val="-2"/>
                <w:sz w:val="20"/>
                <w:szCs w:val="20"/>
              </w:rPr>
            </w:rPrChange>
          </w:rPr>
          <w:t xml:space="preserve">Agribank has the rights to </w:t>
        </w:r>
      </w:ins>
      <w:ins w:id="2681" w:author="Dao Khanh Hoa - 1050" w:date="2018-12-13T14:23:00Z">
        <w:r w:rsidR="00F346EB" w:rsidRPr="007C163E">
          <w:rPr>
            <w:rFonts w:ascii="Times New Roman" w:hAnsi="Times New Roman" w:cs="Times New Roman"/>
            <w:i/>
            <w:color w:val="auto"/>
            <w:spacing w:val="-2"/>
            <w:rPrChange w:id="2682" w:author="Phùng Nguyễn Minh Tâm" w:date="2018-12-19T17:03:00Z">
              <w:rPr>
                <w:rFonts w:ascii="Times New Roman" w:hAnsi="Times New Roman" w:cs="Times New Roman"/>
                <w:i/>
                <w:color w:val="FF0000"/>
                <w:spacing w:val="-2"/>
                <w:sz w:val="20"/>
                <w:szCs w:val="20"/>
              </w:rPr>
            </w:rPrChange>
          </w:rPr>
          <w:t xml:space="preserve">charge </w:t>
        </w:r>
      </w:ins>
      <w:r w:rsidRPr="007C163E">
        <w:rPr>
          <w:rFonts w:ascii="Times New Roman" w:hAnsi="Times New Roman" w:cs="Times New Roman"/>
          <w:i/>
          <w:color w:val="auto"/>
          <w:spacing w:val="-2"/>
          <w:rPrChange w:id="2683" w:author="Phùng Nguyễn Minh Tâm" w:date="2018-12-19T17:03:00Z">
            <w:rPr>
              <w:rFonts w:ascii="Times New Roman" w:hAnsi="Times New Roman" w:cs="Times New Roman"/>
              <w:i/>
              <w:color w:val="FF0000"/>
              <w:spacing w:val="-2"/>
              <w:sz w:val="20"/>
              <w:szCs w:val="20"/>
            </w:rPr>
          </w:rPrChange>
        </w:rPr>
        <w:t xml:space="preserve">any accounts opened at any </w:t>
      </w:r>
      <w:ins w:id="2684" w:author="Dao Khanh Hoa - 1050" w:date="2018-12-13T16:27:00Z">
        <w:r w:rsidR="00ED72F2" w:rsidRPr="007C163E">
          <w:rPr>
            <w:rFonts w:ascii="Times New Roman" w:hAnsi="Times New Roman" w:cs="Times New Roman"/>
            <w:i/>
            <w:color w:val="auto"/>
            <w:spacing w:val="-2"/>
            <w:rPrChange w:id="2685" w:author="Phùng Nguyễn Minh Tâm" w:date="2018-12-19T17:03:00Z">
              <w:rPr>
                <w:rFonts w:ascii="Times New Roman" w:hAnsi="Times New Roman" w:cs="Times New Roman"/>
                <w:i/>
                <w:color w:val="FF0000"/>
                <w:spacing w:val="-2"/>
                <w:sz w:val="20"/>
                <w:szCs w:val="20"/>
              </w:rPr>
            </w:rPrChange>
          </w:rPr>
          <w:t xml:space="preserve">other </w:t>
        </w:r>
      </w:ins>
      <w:r w:rsidRPr="007C163E">
        <w:rPr>
          <w:rFonts w:ascii="Times New Roman" w:hAnsi="Times New Roman" w:cs="Times New Roman"/>
          <w:i/>
          <w:color w:val="auto"/>
          <w:spacing w:val="-2"/>
          <w:rPrChange w:id="2686" w:author="Phùng Nguyễn Minh Tâm" w:date="2018-12-19T17:03:00Z">
            <w:rPr>
              <w:rFonts w:ascii="Times New Roman" w:hAnsi="Times New Roman" w:cs="Times New Roman"/>
              <w:i/>
              <w:color w:val="FF0000"/>
              <w:spacing w:val="-2"/>
              <w:sz w:val="20"/>
              <w:szCs w:val="20"/>
            </w:rPr>
          </w:rPrChange>
        </w:rPr>
        <w:t>branch</w:t>
      </w:r>
      <w:ins w:id="2687" w:author="Dao Khanh Hoa - 1050" w:date="2018-12-13T16:27:00Z">
        <w:r w:rsidR="00ED72F2" w:rsidRPr="007C163E">
          <w:rPr>
            <w:rFonts w:ascii="Times New Roman" w:hAnsi="Times New Roman" w:cs="Times New Roman"/>
            <w:i/>
            <w:color w:val="auto"/>
            <w:spacing w:val="-2"/>
            <w:rPrChange w:id="2688" w:author="Phùng Nguyễn Minh Tâm" w:date="2018-12-19T17:03:00Z">
              <w:rPr>
                <w:rFonts w:ascii="Times New Roman" w:hAnsi="Times New Roman" w:cs="Times New Roman"/>
                <w:i/>
                <w:color w:val="FF0000"/>
                <w:spacing w:val="-2"/>
                <w:sz w:val="20"/>
                <w:szCs w:val="20"/>
              </w:rPr>
            </w:rPrChange>
          </w:rPr>
          <w:t>es</w:t>
        </w:r>
      </w:ins>
      <w:ins w:id="2689" w:author="Dao Khanh Hoa - 1050" w:date="2018-12-13T14:25:00Z">
        <w:r w:rsidR="00F346EB" w:rsidRPr="007C163E">
          <w:rPr>
            <w:rFonts w:ascii="Times New Roman" w:hAnsi="Times New Roman" w:cs="Times New Roman"/>
            <w:i/>
            <w:color w:val="auto"/>
            <w:spacing w:val="-2"/>
            <w:rPrChange w:id="2690" w:author="Phùng Nguyễn Minh Tâm" w:date="2018-12-19T17:03:00Z">
              <w:rPr>
                <w:rFonts w:ascii="Times New Roman" w:hAnsi="Times New Roman" w:cs="Times New Roman"/>
                <w:i/>
                <w:color w:val="FF0000"/>
                <w:spacing w:val="-2"/>
                <w:sz w:val="20"/>
                <w:szCs w:val="20"/>
              </w:rPr>
            </w:rPrChange>
          </w:rPr>
          <w:t xml:space="preserve"> for the fees</w:t>
        </w:r>
      </w:ins>
      <w:del w:id="2691" w:author="Dao Khanh Hoa - 1050" w:date="2018-12-13T14:24:00Z">
        <w:r w:rsidRPr="007C163E" w:rsidDel="00F346EB">
          <w:rPr>
            <w:rFonts w:ascii="Times New Roman" w:hAnsi="Times New Roman" w:cs="Times New Roman"/>
            <w:i/>
            <w:color w:val="auto"/>
            <w:spacing w:val="-2"/>
            <w:rPrChange w:id="2692" w:author="Phùng Nguyễn Minh Tâm" w:date="2018-12-19T17:03:00Z">
              <w:rPr>
                <w:rFonts w:ascii="Times New Roman" w:hAnsi="Times New Roman" w:cs="Times New Roman"/>
                <w:i/>
                <w:color w:val="FF0000"/>
                <w:spacing w:val="-2"/>
                <w:sz w:val="20"/>
                <w:szCs w:val="20"/>
              </w:rPr>
            </w:rPrChange>
          </w:rPr>
          <w:delText xml:space="preserve"> if there is</w:delText>
        </w:r>
      </w:del>
      <w:r w:rsidRPr="007C163E">
        <w:rPr>
          <w:rFonts w:ascii="Times New Roman" w:hAnsi="Times New Roman" w:cs="Times New Roman"/>
          <w:i/>
          <w:color w:val="auto"/>
          <w:spacing w:val="-2"/>
          <w:rPrChange w:id="2693" w:author="Phùng Nguyễn Minh Tâm" w:date="2018-12-19T17:03:00Z">
            <w:rPr>
              <w:rFonts w:ascii="Times New Roman" w:hAnsi="Times New Roman" w:cs="Times New Roman"/>
              <w:i/>
              <w:color w:val="FF0000"/>
              <w:spacing w:val="-2"/>
              <w:sz w:val="20"/>
              <w:szCs w:val="20"/>
            </w:rPr>
          </w:rPrChange>
        </w:rPr>
        <w:t xml:space="preserve"> </w:t>
      </w:r>
      <w:del w:id="2694" w:author="Dao Khanh Hoa - 1050" w:date="2018-12-13T14:22:00Z">
        <w:r w:rsidRPr="007C163E" w:rsidDel="00F346EB">
          <w:rPr>
            <w:rFonts w:ascii="Times New Roman" w:hAnsi="Times New Roman" w:cs="Times New Roman"/>
            <w:i/>
            <w:color w:val="auto"/>
            <w:spacing w:val="-2"/>
            <w:rPrChange w:id="2695" w:author="Phùng Nguyễn Minh Tâm" w:date="2018-12-19T17:03:00Z">
              <w:rPr>
                <w:rFonts w:ascii="Times New Roman" w:hAnsi="Times New Roman" w:cs="Times New Roman"/>
                <w:i/>
                <w:color w:val="FF0000"/>
                <w:spacing w:val="-2"/>
                <w:sz w:val="20"/>
                <w:szCs w:val="20"/>
              </w:rPr>
            </w:rPrChange>
          </w:rPr>
          <w:delText xml:space="preserve">insufficient balance in the nominated account </w:delText>
        </w:r>
      </w:del>
      <w:del w:id="2696" w:author="Dao Khanh Hoa - 1050" w:date="2018-12-13T14:24:00Z">
        <w:r w:rsidRPr="007C163E" w:rsidDel="00F346EB">
          <w:rPr>
            <w:rFonts w:ascii="Times New Roman" w:hAnsi="Times New Roman" w:cs="Times New Roman"/>
            <w:i/>
            <w:color w:val="auto"/>
            <w:spacing w:val="-2"/>
            <w:rPrChange w:id="2697" w:author="Phùng Nguyễn Minh Tâm" w:date="2018-12-19T17:03:00Z">
              <w:rPr>
                <w:rFonts w:ascii="Times New Roman" w:hAnsi="Times New Roman" w:cs="Times New Roman"/>
                <w:i/>
                <w:color w:val="FF0000"/>
                <w:spacing w:val="-2"/>
                <w:sz w:val="20"/>
                <w:szCs w:val="20"/>
              </w:rPr>
            </w:rPrChange>
          </w:rPr>
          <w:delText>to charge</w:delText>
        </w:r>
      </w:del>
      <w:del w:id="2698" w:author="Dao Khanh Hoa - 1050" w:date="2018-12-13T14:22:00Z">
        <w:r w:rsidRPr="007C163E" w:rsidDel="00F346EB">
          <w:rPr>
            <w:rFonts w:ascii="Times New Roman" w:hAnsi="Times New Roman" w:cs="Times New Roman"/>
            <w:i/>
            <w:color w:val="auto"/>
            <w:spacing w:val="-2"/>
            <w:rPrChange w:id="2699" w:author="Phùng Nguyễn Minh Tâm" w:date="2018-12-19T17:03:00Z">
              <w:rPr>
                <w:rFonts w:ascii="Times New Roman" w:hAnsi="Times New Roman" w:cs="Times New Roman"/>
                <w:i/>
                <w:color w:val="FF0000"/>
                <w:spacing w:val="-2"/>
                <w:sz w:val="20"/>
                <w:szCs w:val="20"/>
              </w:rPr>
            </w:rPrChange>
          </w:rPr>
          <w:delText xml:space="preserve"> fees of using the Services</w:delText>
        </w:r>
      </w:del>
      <w:del w:id="2700" w:author="Dao Khanh Hoa - 1050" w:date="2018-12-13T14:26:00Z">
        <w:r w:rsidRPr="007C163E" w:rsidDel="00F346EB">
          <w:rPr>
            <w:rFonts w:ascii="Times New Roman" w:hAnsi="Times New Roman" w:cs="Times New Roman"/>
            <w:i/>
            <w:color w:val="auto"/>
            <w:spacing w:val="-2"/>
            <w:rPrChange w:id="2701" w:author="Phùng Nguyễn Minh Tâm" w:date="2018-12-19T17:03:00Z">
              <w:rPr>
                <w:rFonts w:ascii="Times New Roman" w:hAnsi="Times New Roman" w:cs="Times New Roman"/>
                <w:i/>
                <w:color w:val="FF0000"/>
                <w:spacing w:val="-2"/>
                <w:sz w:val="20"/>
                <w:szCs w:val="20"/>
              </w:rPr>
            </w:rPrChange>
          </w:rPr>
          <w:delText>,</w:delText>
        </w:r>
      </w:del>
      <w:r w:rsidRPr="007C163E">
        <w:rPr>
          <w:rFonts w:ascii="Times New Roman" w:hAnsi="Times New Roman" w:cs="Times New Roman"/>
          <w:i/>
          <w:color w:val="auto"/>
          <w:spacing w:val="-2"/>
          <w:rPrChange w:id="2702" w:author="Phùng Nguyễn Minh Tâm" w:date="2018-12-19T17:03:00Z">
            <w:rPr>
              <w:rFonts w:ascii="Times New Roman" w:hAnsi="Times New Roman" w:cs="Times New Roman"/>
              <w:i/>
              <w:color w:val="FF0000"/>
              <w:spacing w:val="-2"/>
              <w:sz w:val="20"/>
              <w:szCs w:val="20"/>
            </w:rPr>
          </w:rPrChange>
        </w:rPr>
        <w:t xml:space="preserve"> or apply other measures as stipulated by law and Agribank.</w:t>
      </w:r>
    </w:p>
    <w:p w:rsidR="00575253" w:rsidRPr="007C163E" w:rsidRDefault="00575253" w:rsidP="00F663F9">
      <w:pPr>
        <w:pStyle w:val="Default"/>
        <w:widowControl w:val="0"/>
        <w:numPr>
          <w:ilvl w:val="1"/>
          <w:numId w:val="109"/>
        </w:numPr>
        <w:tabs>
          <w:tab w:val="left" w:pos="142"/>
          <w:tab w:val="left" w:pos="313"/>
          <w:tab w:val="left" w:pos="540"/>
        </w:tabs>
        <w:ind w:left="142" w:right="-2" w:firstLine="0"/>
        <w:jc w:val="both"/>
        <w:rPr>
          <w:rFonts w:ascii="Times New Roman" w:hAnsi="Times New Roman" w:cs="Times New Roman"/>
          <w:color w:val="auto"/>
          <w:rPrChange w:id="2703"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704" w:author="Phùng Nguyễn Minh Tâm" w:date="2018-12-19T17:03:00Z">
            <w:rPr>
              <w:rFonts w:ascii="Times New Roman" w:hAnsi="Times New Roman" w:cs="Times New Roman"/>
              <w:color w:val="FF0000"/>
              <w:sz w:val="20"/>
              <w:szCs w:val="20"/>
            </w:rPr>
          </w:rPrChange>
        </w:rPr>
        <w:t>Đồng ý nhận tin nhắn do Agribank gửi tới với mục đích: Thông báo biến động số dư tài khoản trong trường hợp khách hàng đăng ký sử dụng</w:t>
      </w:r>
      <w:ins w:id="2705" w:author="Phùng Nguyễn Minh Tâm" w:date="2018-12-18T10:04:00Z">
        <w:r w:rsidR="001D2123" w:rsidRPr="007C163E">
          <w:rPr>
            <w:rFonts w:ascii="Times New Roman" w:hAnsi="Times New Roman" w:cs="Times New Roman"/>
            <w:color w:val="auto"/>
            <w:rPrChange w:id="2706" w:author="Phùng Nguyễn Minh Tâm" w:date="2018-12-19T17:03:00Z">
              <w:rPr>
                <w:rFonts w:ascii="Times New Roman" w:hAnsi="Times New Roman" w:cs="Times New Roman"/>
                <w:color w:val="FF0000"/>
                <w:sz w:val="20"/>
                <w:szCs w:val="20"/>
              </w:rPr>
            </w:rPrChange>
          </w:rPr>
          <w:t>,</w:t>
        </w:r>
      </w:ins>
      <w:r w:rsidRPr="007C163E">
        <w:rPr>
          <w:rFonts w:ascii="Times New Roman" w:hAnsi="Times New Roman" w:cs="Times New Roman"/>
          <w:color w:val="auto"/>
          <w:rPrChange w:id="2707" w:author="Phùng Nguyễn Minh Tâm" w:date="2018-12-19T17:03:00Z">
            <w:rPr>
              <w:rFonts w:ascii="Times New Roman" w:hAnsi="Times New Roman" w:cs="Times New Roman"/>
              <w:color w:val="FF0000"/>
              <w:sz w:val="20"/>
              <w:szCs w:val="20"/>
            </w:rPr>
          </w:rPrChange>
        </w:rPr>
        <w:t xml:space="preserve"> </w:t>
      </w:r>
      <w:del w:id="2708" w:author="Phùng Nguyễn Minh Tâm" w:date="2018-12-18T10:04:00Z">
        <w:r w:rsidRPr="007C163E" w:rsidDel="001D2123">
          <w:rPr>
            <w:rFonts w:ascii="Times New Roman" w:hAnsi="Times New Roman" w:cs="Times New Roman"/>
            <w:color w:val="auto"/>
            <w:rPrChange w:id="2709" w:author="Phùng Nguyễn Minh Tâm" w:date="2018-12-19T17:03:00Z">
              <w:rPr>
                <w:rFonts w:ascii="Times New Roman" w:hAnsi="Times New Roman" w:cs="Times New Roman"/>
                <w:color w:val="FF0000"/>
                <w:sz w:val="20"/>
                <w:szCs w:val="20"/>
              </w:rPr>
            </w:rPrChange>
          </w:rPr>
          <w:delText>(</w:delText>
        </w:r>
      </w:del>
      <w:r w:rsidRPr="007C163E">
        <w:rPr>
          <w:rFonts w:ascii="Times New Roman" w:hAnsi="Times New Roman" w:cs="Times New Roman"/>
          <w:color w:val="auto"/>
          <w:rPrChange w:id="2710" w:author="Phùng Nguyễn Minh Tâm" w:date="2018-12-19T17:03:00Z">
            <w:rPr>
              <w:rFonts w:ascii="Times New Roman" w:hAnsi="Times New Roman" w:cs="Times New Roman"/>
              <w:color w:val="FF0000"/>
              <w:sz w:val="20"/>
              <w:szCs w:val="20"/>
            </w:rPr>
          </w:rPrChange>
        </w:rPr>
        <w:t>Agribank sẽ không gửi tin nhắn đối với các biến động trị giá dưới 10.000VND</w:t>
      </w:r>
      <w:del w:id="2711" w:author="Phùng Nguyễn Minh Tâm" w:date="2018-12-18T10:04:00Z">
        <w:r w:rsidRPr="007C163E" w:rsidDel="001D2123">
          <w:rPr>
            <w:rFonts w:ascii="Times New Roman" w:hAnsi="Times New Roman" w:cs="Times New Roman"/>
            <w:color w:val="auto"/>
            <w:rPrChange w:id="2712" w:author="Phùng Nguyễn Minh Tâm" w:date="2018-12-19T17:03:00Z">
              <w:rPr>
                <w:rFonts w:ascii="Times New Roman" w:hAnsi="Times New Roman" w:cs="Times New Roman"/>
                <w:color w:val="FF0000"/>
                <w:sz w:val="20"/>
                <w:szCs w:val="20"/>
              </w:rPr>
            </w:rPrChange>
          </w:rPr>
          <w:delText>),</w:delText>
        </w:r>
      </w:del>
      <w:ins w:id="2713" w:author="Phùng Nguyễn Minh Tâm" w:date="2018-12-18T10:04:00Z">
        <w:r w:rsidR="001D2123" w:rsidRPr="007C163E">
          <w:rPr>
            <w:rFonts w:ascii="Times New Roman" w:hAnsi="Times New Roman" w:cs="Times New Roman"/>
            <w:color w:val="auto"/>
            <w:rPrChange w:id="2714" w:author="Phùng Nguyễn Minh Tâm" w:date="2018-12-19T17:03:00Z">
              <w:rPr>
                <w:rFonts w:ascii="Times New Roman" w:hAnsi="Times New Roman" w:cs="Times New Roman"/>
                <w:color w:val="FF0000"/>
                <w:sz w:val="20"/>
                <w:szCs w:val="20"/>
              </w:rPr>
            </w:rPrChange>
          </w:rPr>
          <w:t>;</w:t>
        </w:r>
      </w:ins>
      <w:r w:rsidRPr="007C163E">
        <w:rPr>
          <w:rFonts w:ascii="Times New Roman" w:hAnsi="Times New Roman" w:cs="Times New Roman"/>
          <w:color w:val="auto"/>
          <w:rPrChange w:id="2715" w:author="Phùng Nguyễn Minh Tâm" w:date="2018-12-19T17:03:00Z">
            <w:rPr>
              <w:rFonts w:ascii="Times New Roman" w:hAnsi="Times New Roman" w:cs="Times New Roman"/>
              <w:color w:val="FF0000"/>
              <w:sz w:val="20"/>
              <w:szCs w:val="20"/>
            </w:rPr>
          </w:rPrChange>
        </w:rPr>
        <w:t xml:space="preserve"> thông báo OTP</w:t>
      </w:r>
      <w:ins w:id="2716" w:author="Phùng Nguyễn Minh Tâm" w:date="2018-12-18T10:04:00Z">
        <w:r w:rsidR="001D2123" w:rsidRPr="007C163E">
          <w:rPr>
            <w:rFonts w:ascii="Times New Roman" w:hAnsi="Times New Roman" w:cs="Times New Roman"/>
            <w:color w:val="auto"/>
            <w:rPrChange w:id="2717" w:author="Phùng Nguyễn Minh Tâm" w:date="2018-12-19T17:03:00Z">
              <w:rPr>
                <w:rFonts w:ascii="Times New Roman" w:hAnsi="Times New Roman" w:cs="Times New Roman"/>
                <w:color w:val="FF0000"/>
                <w:sz w:val="20"/>
                <w:szCs w:val="20"/>
              </w:rPr>
            </w:rPrChange>
          </w:rPr>
          <w:t>;</w:t>
        </w:r>
      </w:ins>
      <w:del w:id="2718" w:author="Phùng Nguyễn Minh Tâm" w:date="2018-12-18T10:04:00Z">
        <w:r w:rsidRPr="007C163E" w:rsidDel="001D2123">
          <w:rPr>
            <w:rFonts w:ascii="Times New Roman" w:hAnsi="Times New Roman" w:cs="Times New Roman"/>
            <w:color w:val="auto"/>
            <w:rPrChange w:id="2719" w:author="Phùng Nguyễn Minh Tâm" w:date="2018-12-19T17:03:00Z">
              <w:rPr>
                <w:rFonts w:ascii="Times New Roman" w:hAnsi="Times New Roman" w:cs="Times New Roman"/>
                <w:color w:val="FF0000"/>
                <w:sz w:val="20"/>
                <w:szCs w:val="20"/>
              </w:rPr>
            </w:rPrChange>
          </w:rPr>
          <w:delText>,</w:delText>
        </w:r>
      </w:del>
      <w:r w:rsidRPr="007C163E">
        <w:rPr>
          <w:rFonts w:ascii="Times New Roman" w:hAnsi="Times New Roman" w:cs="Times New Roman"/>
          <w:color w:val="auto"/>
          <w:rPrChange w:id="2720" w:author="Phùng Nguyễn Minh Tâm" w:date="2018-12-19T17:03:00Z">
            <w:rPr>
              <w:rFonts w:ascii="Times New Roman" w:hAnsi="Times New Roman" w:cs="Times New Roman"/>
              <w:color w:val="FF0000"/>
              <w:sz w:val="20"/>
              <w:szCs w:val="20"/>
            </w:rPr>
          </w:rPrChange>
        </w:rPr>
        <w:t xml:space="preserve"> các sản phẩm dịch vụ mới, chương trình khuyến mại và các thông báo khác phục vụ cho việc thực hiện giao dịch điện tử với khách hàng.</w:t>
      </w:r>
    </w:p>
    <w:p w:rsidR="005C5A74" w:rsidRPr="007C163E" w:rsidRDefault="005C5A74" w:rsidP="00F663F9">
      <w:pPr>
        <w:pStyle w:val="Default"/>
        <w:widowControl w:val="0"/>
        <w:tabs>
          <w:tab w:val="left" w:pos="142"/>
          <w:tab w:val="left" w:pos="313"/>
          <w:tab w:val="left" w:pos="540"/>
        </w:tabs>
        <w:ind w:left="142" w:right="-2"/>
        <w:jc w:val="both"/>
        <w:rPr>
          <w:rFonts w:ascii="Times New Roman" w:hAnsi="Times New Roman" w:cs="Times New Roman"/>
          <w:color w:val="auto"/>
          <w:rPrChange w:id="2721"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722" w:author="Phùng Nguyễn Minh Tâm" w:date="2018-12-19T17:03:00Z">
            <w:rPr>
              <w:rFonts w:ascii="Times New Roman" w:hAnsi="Times New Roman" w:cs="Times New Roman"/>
              <w:i/>
              <w:color w:val="FF0000"/>
              <w:sz w:val="20"/>
              <w:szCs w:val="20"/>
            </w:rPr>
          </w:rPrChange>
        </w:rPr>
        <w:t>Agree to receive messages from Agribank for the purposes of</w:t>
      </w:r>
      <w:ins w:id="2723" w:author="Dao Khanh Hoa - 1050" w:date="2018-12-13T16:28:00Z">
        <w:r w:rsidR="00867622" w:rsidRPr="007C163E">
          <w:rPr>
            <w:rFonts w:ascii="Times New Roman" w:hAnsi="Times New Roman" w:cs="Times New Roman"/>
            <w:i/>
            <w:color w:val="auto"/>
            <w:rPrChange w:id="2724" w:author="Phùng Nguyễn Minh Tâm" w:date="2018-12-19T17:03:00Z">
              <w:rPr>
                <w:rFonts w:ascii="Times New Roman" w:hAnsi="Times New Roman" w:cs="Times New Roman"/>
                <w:i/>
                <w:color w:val="FF0000"/>
                <w:sz w:val="20"/>
                <w:szCs w:val="20"/>
              </w:rPr>
            </w:rPrChange>
          </w:rPr>
          <w:t>:</w:t>
        </w:r>
      </w:ins>
      <w:r w:rsidRPr="007C163E">
        <w:rPr>
          <w:rFonts w:ascii="Times New Roman" w:hAnsi="Times New Roman" w:cs="Times New Roman"/>
          <w:i/>
          <w:color w:val="auto"/>
          <w:rPrChange w:id="2725" w:author="Phùng Nguyễn Minh Tâm" w:date="2018-12-19T17:03:00Z">
            <w:rPr>
              <w:rFonts w:ascii="Times New Roman" w:hAnsi="Times New Roman" w:cs="Times New Roman"/>
              <w:i/>
              <w:color w:val="FF0000"/>
              <w:sz w:val="20"/>
              <w:szCs w:val="20"/>
            </w:rPr>
          </w:rPrChange>
        </w:rPr>
        <w:t xml:space="preserve"> </w:t>
      </w:r>
      <w:ins w:id="2726" w:author="Dao Khanh Hoa - 1050" w:date="2018-12-13T16:28:00Z">
        <w:r w:rsidR="00867622" w:rsidRPr="007C163E">
          <w:rPr>
            <w:rFonts w:ascii="Times New Roman" w:hAnsi="Times New Roman" w:cs="Times New Roman"/>
            <w:i/>
            <w:color w:val="auto"/>
            <w:rPrChange w:id="2727" w:author="Phùng Nguyễn Minh Tâm" w:date="2018-12-19T17:03:00Z">
              <w:rPr>
                <w:rFonts w:ascii="Times New Roman" w:hAnsi="Times New Roman" w:cs="Times New Roman"/>
                <w:i/>
                <w:color w:val="FF0000"/>
                <w:sz w:val="20"/>
                <w:szCs w:val="20"/>
              </w:rPr>
            </w:rPrChange>
          </w:rPr>
          <w:t>N</w:t>
        </w:r>
      </w:ins>
      <w:del w:id="2728" w:author="Dao Khanh Hoa - 1050" w:date="2018-12-13T16:28:00Z">
        <w:r w:rsidRPr="007C163E" w:rsidDel="00867622">
          <w:rPr>
            <w:rFonts w:ascii="Times New Roman" w:hAnsi="Times New Roman" w:cs="Times New Roman"/>
            <w:i/>
            <w:color w:val="auto"/>
            <w:rPrChange w:id="2729" w:author="Phùng Nguyễn Minh Tâm" w:date="2018-12-19T17:03:00Z">
              <w:rPr>
                <w:rFonts w:ascii="Times New Roman" w:hAnsi="Times New Roman" w:cs="Times New Roman"/>
                <w:i/>
                <w:color w:val="FF0000"/>
                <w:sz w:val="20"/>
                <w:szCs w:val="20"/>
              </w:rPr>
            </w:rPrChange>
          </w:rPr>
          <w:delText>n</w:delText>
        </w:r>
      </w:del>
      <w:r w:rsidRPr="007C163E">
        <w:rPr>
          <w:rFonts w:ascii="Times New Roman" w:hAnsi="Times New Roman" w:cs="Times New Roman"/>
          <w:i/>
          <w:color w:val="auto"/>
          <w:rPrChange w:id="2730" w:author="Phùng Nguyễn Minh Tâm" w:date="2018-12-19T17:03:00Z">
            <w:rPr>
              <w:rFonts w:ascii="Times New Roman" w:hAnsi="Times New Roman" w:cs="Times New Roman"/>
              <w:i/>
              <w:color w:val="FF0000"/>
              <w:sz w:val="20"/>
              <w:szCs w:val="20"/>
            </w:rPr>
          </w:rPrChange>
        </w:rPr>
        <w:t>otification of changes in account balance if customer has registered for such service</w:t>
      </w:r>
      <w:ins w:id="2731" w:author="Phùng Nguyễn Minh Tâm" w:date="2018-12-18T10:04:00Z">
        <w:r w:rsidR="001D2123" w:rsidRPr="007C163E">
          <w:rPr>
            <w:rFonts w:ascii="Times New Roman" w:hAnsi="Times New Roman" w:cs="Times New Roman"/>
            <w:i/>
            <w:color w:val="auto"/>
            <w:rPrChange w:id="2732" w:author="Phùng Nguyễn Minh Tâm" w:date="2018-12-19T17:03:00Z">
              <w:rPr>
                <w:rFonts w:ascii="Times New Roman" w:hAnsi="Times New Roman" w:cs="Times New Roman"/>
                <w:i/>
                <w:color w:val="FF0000"/>
                <w:sz w:val="20"/>
                <w:szCs w:val="20"/>
              </w:rPr>
            </w:rPrChange>
          </w:rPr>
          <w:t>,</w:t>
        </w:r>
      </w:ins>
      <w:r w:rsidRPr="007C163E">
        <w:rPr>
          <w:rFonts w:ascii="Times New Roman" w:hAnsi="Times New Roman" w:cs="Times New Roman"/>
          <w:i/>
          <w:color w:val="auto"/>
          <w:rPrChange w:id="2733" w:author="Phùng Nguyễn Minh Tâm" w:date="2018-12-19T17:03:00Z">
            <w:rPr>
              <w:rFonts w:ascii="Times New Roman" w:hAnsi="Times New Roman" w:cs="Times New Roman"/>
              <w:i/>
              <w:color w:val="FF0000"/>
              <w:sz w:val="20"/>
              <w:szCs w:val="20"/>
            </w:rPr>
          </w:rPrChange>
        </w:rPr>
        <w:t xml:space="preserve"> </w:t>
      </w:r>
      <w:del w:id="2734" w:author="Phùng Nguyễn Minh Tâm" w:date="2018-12-18T10:04:00Z">
        <w:r w:rsidRPr="007C163E" w:rsidDel="001D2123">
          <w:rPr>
            <w:rFonts w:ascii="Times New Roman" w:hAnsi="Times New Roman" w:cs="Times New Roman"/>
            <w:i/>
            <w:color w:val="auto"/>
            <w:rPrChange w:id="2735" w:author="Phùng Nguyễn Minh Tâm" w:date="2018-12-19T17:03:00Z">
              <w:rPr>
                <w:rFonts w:ascii="Times New Roman" w:hAnsi="Times New Roman" w:cs="Times New Roman"/>
                <w:i/>
                <w:color w:val="FF0000"/>
                <w:sz w:val="20"/>
                <w:szCs w:val="20"/>
              </w:rPr>
            </w:rPrChange>
          </w:rPr>
          <w:delText>(</w:delText>
        </w:r>
      </w:del>
      <w:r w:rsidRPr="007C163E">
        <w:rPr>
          <w:rFonts w:ascii="Times New Roman" w:hAnsi="Times New Roman" w:cs="Times New Roman"/>
          <w:i/>
          <w:color w:val="auto"/>
          <w:rPrChange w:id="2736" w:author="Phùng Nguyễn Minh Tâm" w:date="2018-12-19T17:03:00Z">
            <w:rPr>
              <w:rFonts w:ascii="Times New Roman" w:hAnsi="Times New Roman" w:cs="Times New Roman"/>
              <w:i/>
              <w:color w:val="FF0000"/>
              <w:sz w:val="20"/>
              <w:szCs w:val="20"/>
            </w:rPr>
          </w:rPrChange>
        </w:rPr>
        <w:t>Agribank will not send messages of</w:t>
      </w:r>
      <w:ins w:id="2737" w:author="Dao Khanh Hoa - 1050" w:date="2018-12-13T16:29:00Z">
        <w:r w:rsidR="00867622" w:rsidRPr="007C163E">
          <w:rPr>
            <w:rFonts w:ascii="Times New Roman" w:hAnsi="Times New Roman" w:cs="Times New Roman"/>
            <w:i/>
            <w:color w:val="auto"/>
            <w:rPrChange w:id="2738" w:author="Phùng Nguyễn Minh Tâm" w:date="2018-12-19T17:03:00Z">
              <w:rPr>
                <w:rFonts w:ascii="Times New Roman" w:hAnsi="Times New Roman" w:cs="Times New Roman"/>
                <w:i/>
                <w:color w:val="FF0000"/>
                <w:sz w:val="20"/>
                <w:szCs w:val="20"/>
              </w:rPr>
            </w:rPrChange>
          </w:rPr>
          <w:t xml:space="preserve"> value changes</w:t>
        </w:r>
      </w:ins>
      <w:del w:id="2739" w:author="Dao Khanh Hoa - 1050" w:date="2018-12-13T16:30:00Z">
        <w:r w:rsidRPr="007C163E" w:rsidDel="00867622">
          <w:rPr>
            <w:rFonts w:ascii="Times New Roman" w:hAnsi="Times New Roman" w:cs="Times New Roman"/>
            <w:i/>
            <w:color w:val="auto"/>
            <w:rPrChange w:id="2740" w:author="Phùng Nguyễn Minh Tâm" w:date="2018-12-19T17:03:00Z">
              <w:rPr>
                <w:rFonts w:ascii="Times New Roman" w:hAnsi="Times New Roman" w:cs="Times New Roman"/>
                <w:i/>
                <w:color w:val="FF0000"/>
                <w:sz w:val="20"/>
                <w:szCs w:val="20"/>
              </w:rPr>
            </w:rPrChange>
          </w:rPr>
          <w:delText xml:space="preserve"> updating amount less than</w:delText>
        </w:r>
      </w:del>
      <w:ins w:id="2741" w:author="Dao Khanh Hoa - 1050" w:date="2018-12-13T16:30:00Z">
        <w:r w:rsidR="00867622" w:rsidRPr="007C163E">
          <w:rPr>
            <w:rFonts w:ascii="Times New Roman" w:hAnsi="Times New Roman" w:cs="Times New Roman"/>
            <w:i/>
            <w:color w:val="auto"/>
            <w:rPrChange w:id="2742" w:author="Phùng Nguyễn Minh Tâm" w:date="2018-12-19T17:03:00Z">
              <w:rPr>
                <w:rFonts w:ascii="Times New Roman" w:hAnsi="Times New Roman" w:cs="Times New Roman"/>
                <w:i/>
                <w:color w:val="FF0000"/>
                <w:sz w:val="20"/>
                <w:szCs w:val="20"/>
              </w:rPr>
            </w:rPrChange>
          </w:rPr>
          <w:t>under</w:t>
        </w:r>
      </w:ins>
      <w:r w:rsidRPr="007C163E">
        <w:rPr>
          <w:rFonts w:ascii="Times New Roman" w:hAnsi="Times New Roman" w:cs="Times New Roman"/>
          <w:i/>
          <w:color w:val="auto"/>
          <w:rPrChange w:id="2743" w:author="Phùng Nguyễn Minh Tâm" w:date="2018-12-19T17:03:00Z">
            <w:rPr>
              <w:rFonts w:ascii="Times New Roman" w:hAnsi="Times New Roman" w:cs="Times New Roman"/>
              <w:i/>
              <w:color w:val="FF0000"/>
              <w:sz w:val="20"/>
              <w:szCs w:val="20"/>
            </w:rPr>
          </w:rPrChange>
        </w:rPr>
        <w:t xml:space="preserve"> 10,000VND</w:t>
      </w:r>
      <w:ins w:id="2744" w:author="Phùng Nguyễn Minh Tâm" w:date="2018-12-18T10:04:00Z">
        <w:r w:rsidR="001D2123" w:rsidRPr="007C163E">
          <w:rPr>
            <w:rFonts w:ascii="Times New Roman" w:hAnsi="Times New Roman" w:cs="Times New Roman"/>
            <w:i/>
            <w:color w:val="auto"/>
            <w:rPrChange w:id="2745" w:author="Phùng Nguyễn Minh Tâm" w:date="2018-12-19T17:03:00Z">
              <w:rPr>
                <w:rFonts w:ascii="Times New Roman" w:hAnsi="Times New Roman" w:cs="Times New Roman"/>
                <w:i/>
                <w:color w:val="FF0000"/>
                <w:sz w:val="20"/>
                <w:szCs w:val="20"/>
              </w:rPr>
            </w:rPrChange>
          </w:rPr>
          <w:t>;</w:t>
        </w:r>
      </w:ins>
      <w:del w:id="2746" w:author="Phùng Nguyễn Minh Tâm" w:date="2018-12-18T10:04:00Z">
        <w:r w:rsidRPr="007C163E" w:rsidDel="001D2123">
          <w:rPr>
            <w:rFonts w:ascii="Times New Roman" w:hAnsi="Times New Roman" w:cs="Times New Roman"/>
            <w:i/>
            <w:color w:val="auto"/>
            <w:rPrChange w:id="2747" w:author="Phùng Nguyễn Minh Tâm" w:date="2018-12-19T17:03:00Z">
              <w:rPr>
                <w:rFonts w:ascii="Times New Roman" w:hAnsi="Times New Roman" w:cs="Times New Roman"/>
                <w:i/>
                <w:color w:val="FF0000"/>
                <w:sz w:val="20"/>
                <w:szCs w:val="20"/>
              </w:rPr>
            </w:rPrChange>
          </w:rPr>
          <w:delText>)</w:delText>
        </w:r>
      </w:del>
      <w:ins w:id="2748" w:author="Dao Khanh Hoa - 1050" w:date="2018-12-14T10:08:00Z">
        <w:del w:id="2749" w:author="Phùng Nguyễn Minh Tâm" w:date="2018-12-18T10:04:00Z">
          <w:r w:rsidR="00EA1F08" w:rsidRPr="007C163E" w:rsidDel="001D2123">
            <w:rPr>
              <w:rFonts w:ascii="Times New Roman" w:hAnsi="Times New Roman" w:cs="Times New Roman"/>
              <w:i/>
              <w:color w:val="auto"/>
              <w:rPrChange w:id="2750" w:author="Phùng Nguyễn Minh Tâm" w:date="2018-12-19T17:03:00Z">
                <w:rPr>
                  <w:rFonts w:ascii="Times New Roman" w:hAnsi="Times New Roman" w:cs="Times New Roman"/>
                  <w:i/>
                  <w:color w:val="FF0000"/>
                  <w:sz w:val="20"/>
                  <w:szCs w:val="20"/>
                </w:rPr>
              </w:rPrChange>
            </w:rPr>
            <w:delText>,</w:delText>
          </w:r>
        </w:del>
      </w:ins>
      <w:r w:rsidRPr="007C163E">
        <w:rPr>
          <w:rFonts w:ascii="Times New Roman" w:hAnsi="Times New Roman" w:cs="Times New Roman"/>
          <w:i/>
          <w:color w:val="auto"/>
          <w:rPrChange w:id="2751" w:author="Phùng Nguyễn Minh Tâm" w:date="2018-12-19T17:03:00Z">
            <w:rPr>
              <w:rFonts w:ascii="Times New Roman" w:hAnsi="Times New Roman" w:cs="Times New Roman"/>
              <w:i/>
              <w:color w:val="FF0000"/>
              <w:sz w:val="20"/>
              <w:szCs w:val="20"/>
            </w:rPr>
          </w:rPrChange>
        </w:rPr>
        <w:t xml:space="preserve"> OTP message</w:t>
      </w:r>
      <w:del w:id="2752" w:author="Phùng Nguyễn Minh Tâm" w:date="2018-12-18T10:04:00Z">
        <w:r w:rsidRPr="007C163E" w:rsidDel="001D2123">
          <w:rPr>
            <w:rFonts w:ascii="Times New Roman" w:hAnsi="Times New Roman" w:cs="Times New Roman"/>
            <w:i/>
            <w:color w:val="auto"/>
            <w:rPrChange w:id="2753" w:author="Phùng Nguyễn Minh Tâm" w:date="2018-12-19T17:03:00Z">
              <w:rPr>
                <w:rFonts w:ascii="Times New Roman" w:hAnsi="Times New Roman" w:cs="Times New Roman"/>
                <w:i/>
                <w:color w:val="FF0000"/>
                <w:sz w:val="20"/>
                <w:szCs w:val="20"/>
              </w:rPr>
            </w:rPrChange>
          </w:rPr>
          <w:delText>,</w:delText>
        </w:r>
      </w:del>
      <w:ins w:id="2754" w:author="Phùng Nguyễn Minh Tâm" w:date="2018-12-18T10:04:00Z">
        <w:r w:rsidR="001D2123" w:rsidRPr="007C163E">
          <w:rPr>
            <w:rFonts w:ascii="Times New Roman" w:hAnsi="Times New Roman" w:cs="Times New Roman"/>
            <w:i/>
            <w:color w:val="auto"/>
            <w:rPrChange w:id="2755" w:author="Phùng Nguyễn Minh Tâm" w:date="2018-12-19T17:03:00Z">
              <w:rPr>
                <w:rFonts w:ascii="Times New Roman" w:hAnsi="Times New Roman" w:cs="Times New Roman"/>
                <w:i/>
                <w:color w:val="FF0000"/>
                <w:sz w:val="20"/>
                <w:szCs w:val="20"/>
              </w:rPr>
            </w:rPrChange>
          </w:rPr>
          <w:t>;</w:t>
        </w:r>
      </w:ins>
      <w:r w:rsidRPr="007C163E">
        <w:rPr>
          <w:rFonts w:ascii="Times New Roman" w:hAnsi="Times New Roman" w:cs="Times New Roman"/>
          <w:i/>
          <w:color w:val="auto"/>
          <w:rPrChange w:id="2756" w:author="Phùng Nguyễn Minh Tâm" w:date="2018-12-19T17:03:00Z">
            <w:rPr>
              <w:rFonts w:ascii="Times New Roman" w:hAnsi="Times New Roman" w:cs="Times New Roman"/>
              <w:i/>
              <w:color w:val="FF0000"/>
              <w:sz w:val="20"/>
              <w:szCs w:val="20"/>
            </w:rPr>
          </w:rPrChange>
        </w:rPr>
        <w:t xml:space="preserve"> Agribank’s new products, services and promotions and other announcements facilitating the Services.</w:t>
      </w:r>
    </w:p>
    <w:p w:rsidR="00575253" w:rsidRPr="007C163E" w:rsidRDefault="00575253" w:rsidP="00F663F9">
      <w:pPr>
        <w:pStyle w:val="Default"/>
        <w:widowControl w:val="0"/>
        <w:tabs>
          <w:tab w:val="left" w:pos="142"/>
        </w:tabs>
        <w:ind w:left="142" w:right="-2"/>
        <w:jc w:val="both"/>
        <w:rPr>
          <w:rFonts w:ascii="Times New Roman" w:hAnsi="Times New Roman" w:cs="Times New Roman"/>
          <w:b/>
          <w:color w:val="auto"/>
          <w:rPrChange w:id="2757"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color w:val="auto"/>
          <w:rPrChange w:id="2758" w:author="Phùng Nguyễn Minh Tâm" w:date="2018-12-19T17:03:00Z">
            <w:rPr>
              <w:rFonts w:ascii="Times New Roman" w:hAnsi="Times New Roman" w:cs="Times New Roman"/>
              <w:b/>
              <w:color w:val="FF0000"/>
              <w:sz w:val="20"/>
              <w:szCs w:val="20"/>
            </w:rPr>
          </w:rPrChange>
        </w:rPr>
        <w:t>Điều 4.</w:t>
      </w:r>
      <w:proofErr w:type="gramEnd"/>
      <w:r w:rsidRPr="007C163E">
        <w:rPr>
          <w:rFonts w:ascii="Times New Roman" w:hAnsi="Times New Roman" w:cs="Times New Roman"/>
          <w:b/>
          <w:color w:val="auto"/>
          <w:rPrChange w:id="2759" w:author="Phùng Nguyễn Minh Tâm" w:date="2018-12-19T17:03:00Z">
            <w:rPr>
              <w:rFonts w:ascii="Times New Roman" w:hAnsi="Times New Roman" w:cs="Times New Roman"/>
              <w:b/>
              <w:color w:val="FF0000"/>
              <w:sz w:val="20"/>
              <w:szCs w:val="20"/>
            </w:rPr>
          </w:rPrChange>
        </w:rPr>
        <w:t xml:space="preserve"> Quyền và trách nhiệm của khách hàng</w:t>
      </w:r>
    </w:p>
    <w:p w:rsidR="005C5A74" w:rsidRPr="007C163E" w:rsidRDefault="005C5A74" w:rsidP="00F663F9">
      <w:pPr>
        <w:pStyle w:val="Default"/>
        <w:widowControl w:val="0"/>
        <w:tabs>
          <w:tab w:val="left" w:pos="142"/>
        </w:tabs>
        <w:spacing w:before="30" w:after="30"/>
        <w:ind w:left="142"/>
        <w:jc w:val="both"/>
        <w:rPr>
          <w:rFonts w:ascii="Times New Roman" w:hAnsi="Times New Roman" w:cs="Times New Roman"/>
          <w:b/>
          <w:i/>
          <w:color w:val="auto"/>
          <w:spacing w:val="-2"/>
          <w:rPrChange w:id="2760" w:author="Phùng Nguyễn Minh Tâm" w:date="2018-12-19T17:03:00Z">
            <w:rPr>
              <w:rFonts w:ascii="Times New Roman" w:hAnsi="Times New Roman" w:cs="Times New Roman"/>
              <w:b/>
              <w:i/>
              <w:color w:val="FF0000"/>
              <w:spacing w:val="-2"/>
            </w:rPr>
          </w:rPrChange>
        </w:rPr>
      </w:pPr>
      <w:proofErr w:type="gramStart"/>
      <w:r w:rsidRPr="007C163E">
        <w:rPr>
          <w:rFonts w:ascii="Times New Roman" w:hAnsi="Times New Roman" w:cs="Times New Roman"/>
          <w:b/>
          <w:i/>
          <w:color w:val="auto"/>
          <w:spacing w:val="-2"/>
          <w:rPrChange w:id="2761" w:author="Phùng Nguyễn Minh Tâm" w:date="2018-12-19T17:03:00Z">
            <w:rPr>
              <w:rFonts w:ascii="Times New Roman" w:hAnsi="Times New Roman" w:cs="Times New Roman"/>
              <w:b/>
              <w:i/>
              <w:color w:val="FF0000"/>
              <w:spacing w:val="-2"/>
              <w:sz w:val="20"/>
              <w:szCs w:val="20"/>
            </w:rPr>
          </w:rPrChange>
        </w:rPr>
        <w:t>Article 4.</w:t>
      </w:r>
      <w:proofErr w:type="gramEnd"/>
      <w:r w:rsidRPr="007C163E">
        <w:rPr>
          <w:rFonts w:ascii="Times New Roman" w:hAnsi="Times New Roman" w:cs="Times New Roman"/>
          <w:b/>
          <w:i/>
          <w:color w:val="auto"/>
          <w:spacing w:val="-2"/>
          <w:rPrChange w:id="2762" w:author="Phùng Nguyễn Minh Tâm" w:date="2018-12-19T17:03:00Z">
            <w:rPr>
              <w:rFonts w:ascii="Times New Roman" w:hAnsi="Times New Roman" w:cs="Times New Roman"/>
              <w:b/>
              <w:i/>
              <w:color w:val="FF0000"/>
              <w:spacing w:val="-2"/>
              <w:sz w:val="20"/>
              <w:szCs w:val="20"/>
            </w:rPr>
          </w:rPrChange>
        </w:rPr>
        <w:t xml:space="preserve"> Rights and responsibilities of Customers</w:t>
      </w:r>
    </w:p>
    <w:p w:rsidR="005C5A74" w:rsidRPr="007C163E" w:rsidRDefault="00575253" w:rsidP="00F663F9">
      <w:pPr>
        <w:pStyle w:val="Default"/>
        <w:widowControl w:val="0"/>
        <w:tabs>
          <w:tab w:val="left" w:pos="142"/>
        </w:tabs>
        <w:spacing w:before="30" w:after="30"/>
        <w:ind w:left="142"/>
        <w:jc w:val="both"/>
        <w:rPr>
          <w:rFonts w:ascii="Times New Roman" w:hAnsi="Times New Roman" w:cs="Times New Roman"/>
          <w:b/>
          <w:i/>
          <w:color w:val="auto"/>
          <w:rPrChange w:id="2763" w:author="Phùng Nguyễn Minh Tâm" w:date="2018-12-19T17:03:00Z">
            <w:rPr>
              <w:rFonts w:ascii="Times New Roman" w:hAnsi="Times New Roman" w:cs="Times New Roman"/>
              <w:b/>
              <w:i/>
              <w:color w:val="FF0000"/>
            </w:rPr>
          </w:rPrChange>
        </w:rPr>
      </w:pPr>
      <w:r w:rsidRPr="007C163E">
        <w:rPr>
          <w:rFonts w:ascii="Times New Roman" w:hAnsi="Times New Roman" w:cs="Times New Roman"/>
          <w:b/>
          <w:i/>
          <w:color w:val="auto"/>
          <w:rPrChange w:id="2764" w:author="Phùng Nguyễn Minh Tâm" w:date="2018-12-19T17:03:00Z">
            <w:rPr>
              <w:rFonts w:ascii="Times New Roman" w:hAnsi="Times New Roman" w:cs="Times New Roman"/>
              <w:b/>
              <w:i/>
              <w:color w:val="FF0000"/>
              <w:sz w:val="20"/>
              <w:szCs w:val="20"/>
            </w:rPr>
          </w:rPrChange>
        </w:rPr>
        <w:t>4.1. Quyền của khách hàng</w:t>
      </w:r>
      <w:r w:rsidR="005C5A74" w:rsidRPr="007C163E">
        <w:rPr>
          <w:rFonts w:ascii="Times New Roman" w:hAnsi="Times New Roman" w:cs="Times New Roman"/>
          <w:b/>
          <w:i/>
          <w:color w:val="auto"/>
          <w:rPrChange w:id="2765" w:author="Phùng Nguyễn Minh Tâm" w:date="2018-12-19T17:03:00Z">
            <w:rPr>
              <w:rFonts w:ascii="Times New Roman" w:hAnsi="Times New Roman" w:cs="Times New Roman"/>
              <w:b/>
              <w:i/>
              <w:color w:val="FF0000"/>
              <w:sz w:val="20"/>
              <w:szCs w:val="20"/>
            </w:rPr>
          </w:rPrChange>
        </w:rPr>
        <w:t>/Customers’ Rights</w:t>
      </w:r>
    </w:p>
    <w:p w:rsidR="00575253" w:rsidRPr="007C163E" w:rsidRDefault="00575253" w:rsidP="00F663F9">
      <w:pPr>
        <w:pStyle w:val="Default"/>
        <w:widowControl w:val="0"/>
        <w:tabs>
          <w:tab w:val="left" w:pos="142"/>
        </w:tabs>
        <w:ind w:left="142" w:right="-2"/>
        <w:jc w:val="both"/>
        <w:rPr>
          <w:rFonts w:ascii="Times New Roman" w:hAnsi="Times New Roman" w:cs="Times New Roman"/>
          <w:i/>
          <w:color w:val="auto"/>
          <w:rPrChange w:id="2766"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767" w:author="Phùng Nguyễn Minh Tâm" w:date="2018-12-19T17:03:00Z">
            <w:rPr>
              <w:rFonts w:ascii="Times New Roman" w:hAnsi="Times New Roman" w:cs="Times New Roman"/>
              <w:color w:val="FF0000"/>
              <w:sz w:val="20"/>
              <w:szCs w:val="20"/>
            </w:rPr>
          </w:rPrChange>
        </w:rPr>
        <w:t>a) Được sử dụng các dịch vụ ngân hàng điện tử đã đăng ký với Agribank và (hoặc) sử dụng thêm các tiện ích dịch vụ do Agribank cung cấp trong quá trình nâng cấp, phát triển dịch vụ</w:t>
      </w:r>
      <w:r w:rsidRPr="007C163E">
        <w:rPr>
          <w:rFonts w:ascii="Times New Roman" w:hAnsi="Times New Roman" w:cs="Times New Roman"/>
          <w:i/>
          <w:color w:val="auto"/>
          <w:rPrChange w:id="2768"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142"/>
        </w:tabs>
        <w:ind w:left="142" w:right="-2"/>
        <w:jc w:val="both"/>
        <w:rPr>
          <w:rFonts w:ascii="Times New Roman" w:hAnsi="Times New Roman" w:cs="Times New Roman"/>
          <w:color w:val="auto"/>
          <w:rPrChange w:id="2769"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770" w:author="Phùng Nguyễn Minh Tâm" w:date="2018-12-19T17:03:00Z">
            <w:rPr>
              <w:rFonts w:ascii="Times New Roman" w:hAnsi="Times New Roman" w:cs="Times New Roman"/>
              <w:i/>
              <w:color w:val="FF0000"/>
              <w:sz w:val="20"/>
              <w:szCs w:val="20"/>
            </w:rPr>
          </w:rPrChange>
        </w:rPr>
        <w:t>Use the E-banking Services registered with Agribank and (or) use additional services provided by Agribank in the process of upgrading and developing Services.</w:t>
      </w:r>
    </w:p>
    <w:p w:rsidR="005C5A74" w:rsidRPr="007C163E" w:rsidRDefault="00575253" w:rsidP="00F663F9">
      <w:pPr>
        <w:pStyle w:val="Default"/>
        <w:widowControl w:val="0"/>
        <w:tabs>
          <w:tab w:val="left" w:pos="142"/>
        </w:tabs>
        <w:ind w:left="142" w:right="-2"/>
        <w:jc w:val="both"/>
        <w:rPr>
          <w:rFonts w:ascii="Times New Roman" w:hAnsi="Times New Roman" w:cs="Times New Roman"/>
          <w:i/>
          <w:color w:val="auto"/>
          <w:rPrChange w:id="2771"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772" w:author="Phùng Nguyễn Minh Tâm" w:date="2018-12-19T17:03:00Z">
            <w:rPr>
              <w:rFonts w:ascii="Times New Roman" w:hAnsi="Times New Roman" w:cs="Times New Roman"/>
              <w:color w:val="FF0000"/>
              <w:sz w:val="20"/>
              <w:szCs w:val="20"/>
            </w:rPr>
          </w:rPrChange>
        </w:rPr>
        <w:t>b) Yêu cầu Agribank thay đổi/bổ sung/khóa/hủy dịch vụ, kích hoạt lại dịch vụ khi bị khóa.</w:t>
      </w:r>
      <w:r w:rsidRPr="007C163E">
        <w:rPr>
          <w:rFonts w:ascii="Times New Roman" w:hAnsi="Times New Roman" w:cs="Times New Roman"/>
          <w:i/>
          <w:color w:val="auto"/>
          <w:rPrChange w:id="2773" w:author="Phùng Nguyễn Minh Tâm" w:date="2018-12-19T17:03:00Z">
            <w:rPr>
              <w:rFonts w:ascii="Times New Roman" w:hAnsi="Times New Roman" w:cs="Times New Roman"/>
              <w:i/>
              <w:color w:val="FF0000"/>
              <w:sz w:val="20"/>
              <w:szCs w:val="20"/>
            </w:rPr>
          </w:rPrChange>
        </w:rPr>
        <w:t xml:space="preserve"> </w:t>
      </w:r>
    </w:p>
    <w:p w:rsidR="00575253" w:rsidRPr="007C163E" w:rsidRDefault="005C5A74" w:rsidP="00F663F9">
      <w:pPr>
        <w:pStyle w:val="Default"/>
        <w:widowControl w:val="0"/>
        <w:tabs>
          <w:tab w:val="left" w:pos="142"/>
        </w:tabs>
        <w:ind w:left="142" w:right="-2"/>
        <w:jc w:val="both"/>
        <w:rPr>
          <w:rFonts w:ascii="Times New Roman" w:hAnsi="Times New Roman" w:cs="Times New Roman"/>
          <w:color w:val="auto"/>
          <w:rPrChange w:id="2774"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775" w:author="Phùng Nguyễn Minh Tâm" w:date="2018-12-19T17:03:00Z">
            <w:rPr>
              <w:rFonts w:ascii="Times New Roman" w:hAnsi="Times New Roman" w:cs="Times New Roman"/>
              <w:i/>
              <w:color w:val="FF0000"/>
              <w:sz w:val="20"/>
              <w:szCs w:val="20"/>
            </w:rPr>
          </w:rPrChange>
        </w:rPr>
        <w:t>Request Agribank to change/add/lock/</w:t>
      </w:r>
      <w:del w:id="2776" w:author="Dao Khanh Hoa - 1050" w:date="2018-12-13T09:15:00Z">
        <w:r w:rsidRPr="007C163E" w:rsidDel="00FF6FD8">
          <w:rPr>
            <w:rFonts w:ascii="Times New Roman" w:hAnsi="Times New Roman" w:cs="Times New Roman"/>
            <w:i/>
            <w:color w:val="auto"/>
            <w:rPrChange w:id="2777" w:author="Phùng Nguyễn Minh Tâm" w:date="2018-12-19T17:03:00Z">
              <w:rPr>
                <w:rFonts w:ascii="Times New Roman" w:hAnsi="Times New Roman" w:cs="Times New Roman"/>
                <w:i/>
                <w:color w:val="FF0000"/>
                <w:sz w:val="20"/>
                <w:szCs w:val="20"/>
              </w:rPr>
            </w:rPrChange>
          </w:rPr>
          <w:delText>remove</w:delText>
        </w:r>
      </w:del>
      <w:ins w:id="2778" w:author="Dao Khanh Hoa - 1050" w:date="2018-12-13T09:15:00Z">
        <w:r w:rsidR="00FF6FD8" w:rsidRPr="007C163E">
          <w:rPr>
            <w:rFonts w:ascii="Times New Roman" w:hAnsi="Times New Roman" w:cs="Times New Roman"/>
            <w:i/>
            <w:color w:val="auto"/>
            <w:rPrChange w:id="2779" w:author="Phùng Nguyễn Minh Tâm" w:date="2018-12-19T17:03:00Z">
              <w:rPr>
                <w:rFonts w:ascii="Times New Roman" w:hAnsi="Times New Roman" w:cs="Times New Roman"/>
                <w:i/>
                <w:color w:val="FF0000"/>
                <w:sz w:val="20"/>
                <w:szCs w:val="20"/>
              </w:rPr>
            </w:rPrChange>
          </w:rPr>
          <w:t>terminate</w:t>
        </w:r>
      </w:ins>
      <w:r w:rsidRPr="007C163E">
        <w:rPr>
          <w:rFonts w:ascii="Times New Roman" w:hAnsi="Times New Roman" w:cs="Times New Roman"/>
          <w:i/>
          <w:color w:val="auto"/>
          <w:rPrChange w:id="2780" w:author="Phùng Nguyễn Minh Tâm" w:date="2018-12-19T17:03:00Z">
            <w:rPr>
              <w:rFonts w:ascii="Times New Roman" w:hAnsi="Times New Roman" w:cs="Times New Roman"/>
              <w:i/>
              <w:color w:val="FF0000"/>
              <w:sz w:val="20"/>
              <w:szCs w:val="20"/>
            </w:rPr>
          </w:rPrChange>
        </w:rPr>
        <w:t xml:space="preserve"> or reactivate the Services.</w:t>
      </w:r>
    </w:p>
    <w:p w:rsidR="005C5A74" w:rsidRPr="007C163E" w:rsidRDefault="00575253" w:rsidP="00F663F9">
      <w:pPr>
        <w:pStyle w:val="Default"/>
        <w:widowControl w:val="0"/>
        <w:tabs>
          <w:tab w:val="left" w:pos="142"/>
        </w:tabs>
        <w:ind w:left="142" w:right="-2"/>
        <w:jc w:val="both"/>
        <w:rPr>
          <w:rFonts w:ascii="Times New Roman" w:hAnsi="Times New Roman" w:cs="Times New Roman"/>
          <w:color w:val="auto"/>
          <w:spacing w:val="-2"/>
          <w:rPrChange w:id="2781" w:author="Phùng Nguyễn Minh Tâm" w:date="2018-12-19T17:03:00Z">
            <w:rPr>
              <w:rFonts w:ascii="Times New Roman" w:hAnsi="Times New Roman" w:cs="Times New Roman"/>
              <w:color w:val="FF0000"/>
              <w:spacing w:val="-2"/>
            </w:rPr>
          </w:rPrChange>
        </w:rPr>
      </w:pPr>
      <w:r w:rsidRPr="007C163E">
        <w:rPr>
          <w:rFonts w:ascii="Times New Roman" w:hAnsi="Times New Roman" w:cs="Times New Roman"/>
          <w:color w:val="auto"/>
          <w:spacing w:val="-2"/>
          <w:rPrChange w:id="2782" w:author="Phùng Nguyễn Minh Tâm" w:date="2018-12-19T17:03:00Z">
            <w:rPr>
              <w:rFonts w:ascii="Times New Roman" w:hAnsi="Times New Roman" w:cs="Times New Roman"/>
              <w:color w:val="FF0000"/>
              <w:spacing w:val="-2"/>
              <w:sz w:val="20"/>
              <w:szCs w:val="20"/>
            </w:rPr>
          </w:rPrChange>
        </w:rPr>
        <w:t>c</w:t>
      </w:r>
      <w:r w:rsidR="0018442B" w:rsidRPr="007C163E">
        <w:rPr>
          <w:rFonts w:ascii="Times New Roman" w:hAnsi="Times New Roman" w:cs="Times New Roman"/>
          <w:color w:val="auto"/>
          <w:spacing w:val="-2"/>
          <w:rPrChange w:id="2783" w:author="Phùng Nguyễn Minh Tâm" w:date="2018-12-19T17:03:00Z">
            <w:rPr>
              <w:rFonts w:ascii="Times New Roman" w:hAnsi="Times New Roman" w:cs="Times New Roman"/>
              <w:color w:val="FF0000"/>
              <w:spacing w:val="-2"/>
              <w:sz w:val="20"/>
              <w:szCs w:val="20"/>
            </w:rPr>
          </w:rPrChange>
        </w:rPr>
        <w:t>) Yêu cầu Agribank hướng dẫn,</w:t>
      </w:r>
      <w:ins w:id="2784" w:author="Dao Khanh Hoa - 1050" w:date="2018-12-13T16:31:00Z">
        <w:r w:rsidR="00867622" w:rsidRPr="007C163E">
          <w:rPr>
            <w:rFonts w:ascii="Times New Roman" w:hAnsi="Times New Roman" w:cs="Times New Roman"/>
            <w:color w:val="auto"/>
            <w:spacing w:val="-2"/>
            <w:rPrChange w:id="2785" w:author="Phùng Nguyễn Minh Tâm" w:date="2018-12-19T17:03:00Z">
              <w:rPr>
                <w:rFonts w:ascii="Times New Roman" w:hAnsi="Times New Roman" w:cs="Times New Roman"/>
                <w:color w:val="FF0000"/>
                <w:spacing w:val="-2"/>
                <w:sz w:val="20"/>
                <w:szCs w:val="20"/>
              </w:rPr>
            </w:rPrChange>
          </w:rPr>
          <w:t xml:space="preserve"> </w:t>
        </w:r>
      </w:ins>
      <w:r w:rsidR="0018442B" w:rsidRPr="007C163E">
        <w:rPr>
          <w:rFonts w:ascii="Times New Roman" w:hAnsi="Times New Roman" w:cs="Times New Roman"/>
          <w:color w:val="auto"/>
          <w:spacing w:val="-2"/>
          <w:rPrChange w:id="2786" w:author="Phùng Nguyễn Minh Tâm" w:date="2018-12-19T17:03:00Z">
            <w:rPr>
              <w:rFonts w:ascii="Times New Roman" w:hAnsi="Times New Roman" w:cs="Times New Roman"/>
              <w:color w:val="FF0000"/>
              <w:spacing w:val="-2"/>
              <w:sz w:val="20"/>
              <w:szCs w:val="20"/>
            </w:rPr>
          </w:rPrChange>
        </w:rPr>
        <w:t>cung cấp đầy đủ thông tin dịch vụ,</w:t>
      </w:r>
      <w:r w:rsidRPr="007C163E">
        <w:rPr>
          <w:rFonts w:ascii="Times New Roman" w:hAnsi="Times New Roman" w:cs="Times New Roman"/>
          <w:color w:val="auto"/>
          <w:spacing w:val="-2"/>
          <w:rPrChange w:id="2787" w:author="Phùng Nguyễn Minh Tâm" w:date="2018-12-19T17:03:00Z">
            <w:rPr>
              <w:rFonts w:ascii="Times New Roman" w:hAnsi="Times New Roman" w:cs="Times New Roman"/>
              <w:color w:val="FF0000"/>
              <w:spacing w:val="-2"/>
              <w:sz w:val="20"/>
              <w:szCs w:val="20"/>
            </w:rPr>
          </w:rPrChange>
        </w:rPr>
        <w:t xml:space="preserve"> hỗ trợ trong quá trình sử dụng dịch vụ. </w:t>
      </w:r>
    </w:p>
    <w:p w:rsidR="00575253" w:rsidRPr="007C163E" w:rsidRDefault="005C5A74" w:rsidP="00F663F9">
      <w:pPr>
        <w:pStyle w:val="Default"/>
        <w:widowControl w:val="0"/>
        <w:tabs>
          <w:tab w:val="left" w:pos="142"/>
        </w:tabs>
        <w:ind w:left="142" w:right="-2"/>
        <w:jc w:val="both"/>
        <w:rPr>
          <w:rFonts w:ascii="Times New Roman" w:hAnsi="Times New Roman" w:cs="Times New Roman"/>
          <w:color w:val="auto"/>
          <w:rPrChange w:id="2788" w:author="Phùng Nguyễn Minh Tâm" w:date="2018-12-19T17:03:00Z">
            <w:rPr>
              <w:rFonts w:ascii="Times New Roman" w:hAnsi="Times New Roman" w:cs="Times New Roman"/>
              <w:color w:val="FF0000"/>
            </w:rPr>
          </w:rPrChange>
        </w:rPr>
      </w:pPr>
      <w:proofErr w:type="gramStart"/>
      <w:r w:rsidRPr="007C163E">
        <w:rPr>
          <w:rFonts w:ascii="Times New Roman" w:hAnsi="Times New Roman" w:cs="Times New Roman"/>
          <w:i/>
          <w:color w:val="auto"/>
          <w:rPrChange w:id="2789" w:author="Phùng Nguyễn Minh Tâm" w:date="2018-12-19T17:03:00Z">
            <w:rPr>
              <w:rFonts w:ascii="Times New Roman" w:hAnsi="Times New Roman" w:cs="Times New Roman"/>
              <w:i/>
              <w:color w:val="FF0000"/>
              <w:sz w:val="20"/>
              <w:szCs w:val="20"/>
            </w:rPr>
          </w:rPrChange>
        </w:rPr>
        <w:t>Request Agribank to provide instructions, sufficient information of services and assistance in using the Services.</w:t>
      </w:r>
      <w:proofErr w:type="gramEnd"/>
    </w:p>
    <w:p w:rsidR="005C5A74" w:rsidRPr="007C163E" w:rsidRDefault="00575253" w:rsidP="00F663F9">
      <w:pPr>
        <w:pStyle w:val="Default"/>
        <w:widowControl w:val="0"/>
        <w:tabs>
          <w:tab w:val="left" w:pos="142"/>
        </w:tabs>
        <w:spacing w:before="30" w:after="30"/>
        <w:ind w:left="142"/>
        <w:jc w:val="both"/>
        <w:rPr>
          <w:rFonts w:ascii="Times New Roman" w:hAnsi="Times New Roman" w:cs="Times New Roman"/>
          <w:b/>
          <w:i/>
          <w:color w:val="auto"/>
          <w:rPrChange w:id="2790" w:author="Phùng Nguyễn Minh Tâm" w:date="2018-12-19T17:03:00Z">
            <w:rPr>
              <w:rFonts w:ascii="Times New Roman" w:hAnsi="Times New Roman" w:cs="Times New Roman"/>
              <w:b/>
              <w:i/>
              <w:color w:val="FF0000"/>
            </w:rPr>
          </w:rPrChange>
        </w:rPr>
      </w:pPr>
      <w:r w:rsidRPr="007C163E">
        <w:rPr>
          <w:rFonts w:ascii="Times New Roman" w:hAnsi="Times New Roman" w:cs="Times New Roman"/>
          <w:b/>
          <w:i/>
          <w:color w:val="auto"/>
          <w:rPrChange w:id="2791" w:author="Phùng Nguyễn Minh Tâm" w:date="2018-12-19T17:03:00Z">
            <w:rPr>
              <w:rFonts w:ascii="Times New Roman" w:hAnsi="Times New Roman" w:cs="Times New Roman"/>
              <w:b/>
              <w:i/>
              <w:color w:val="FF0000"/>
              <w:sz w:val="20"/>
              <w:szCs w:val="20"/>
            </w:rPr>
          </w:rPrChange>
        </w:rPr>
        <w:t>4.2. Trách nhiệm của khách hàng</w:t>
      </w:r>
      <w:r w:rsidR="005C5A74" w:rsidRPr="007C163E">
        <w:rPr>
          <w:rFonts w:ascii="Times New Roman" w:hAnsi="Times New Roman" w:cs="Times New Roman"/>
          <w:b/>
          <w:i/>
          <w:color w:val="auto"/>
          <w:rPrChange w:id="2792" w:author="Phùng Nguyễn Minh Tâm" w:date="2018-12-19T17:03:00Z">
            <w:rPr>
              <w:rFonts w:ascii="Times New Roman" w:hAnsi="Times New Roman" w:cs="Times New Roman"/>
              <w:b/>
              <w:i/>
              <w:color w:val="FF0000"/>
              <w:sz w:val="20"/>
              <w:szCs w:val="20"/>
            </w:rPr>
          </w:rPrChange>
        </w:rPr>
        <w:t>/ Customers’ Responsibilities</w:t>
      </w:r>
    </w:p>
    <w:p w:rsidR="00575253" w:rsidRPr="007C163E"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i/>
          <w:color w:val="auto"/>
          <w:rPrChange w:id="2793"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794" w:author="Phùng Nguyễn Minh Tâm" w:date="2018-12-19T17:03:00Z">
            <w:rPr>
              <w:rFonts w:ascii="Times New Roman" w:hAnsi="Times New Roman" w:cs="Times New Roman"/>
              <w:color w:val="FF0000"/>
              <w:sz w:val="20"/>
              <w:szCs w:val="20"/>
            </w:rPr>
          </w:rPrChange>
        </w:rPr>
        <w:t xml:space="preserve">Tuân thủ các quy định tại Điều kiện, điều khoản sử dụng dịch vụ; các thủ tục đăng ký, trình tự giao dịch và hướng dẫn khác của Agribank trong quá trình sử dụng dịch vụ. Chịu trách nhiệm về những chi phí, tổn thất, thiệt hại phát sinh do thực hiện không đúng các </w:t>
      </w:r>
      <w:r w:rsidRPr="007C163E">
        <w:rPr>
          <w:rFonts w:ascii="Times New Roman" w:hAnsi="Times New Roman" w:cs="Times New Roman"/>
          <w:color w:val="auto"/>
          <w:rPrChange w:id="2795" w:author="Phùng Nguyễn Minh Tâm" w:date="2018-12-19T17:03:00Z">
            <w:rPr>
              <w:rFonts w:ascii="Times New Roman" w:hAnsi="Times New Roman" w:cs="Times New Roman"/>
              <w:color w:val="FF0000"/>
              <w:sz w:val="20"/>
              <w:szCs w:val="20"/>
            </w:rPr>
          </w:rPrChange>
        </w:rPr>
        <w:lastRenderedPageBreak/>
        <w:t>Điều kiện, điền khoản này</w:t>
      </w:r>
      <w:r w:rsidRPr="007C163E">
        <w:rPr>
          <w:rFonts w:ascii="Times New Roman" w:hAnsi="Times New Roman" w:cs="Times New Roman"/>
          <w:i/>
          <w:color w:val="auto"/>
          <w:rPrChange w:id="2796"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142"/>
          <w:tab w:val="left" w:pos="249"/>
          <w:tab w:val="left" w:pos="360"/>
        </w:tabs>
        <w:ind w:left="142" w:right="-2"/>
        <w:jc w:val="both"/>
        <w:rPr>
          <w:rFonts w:ascii="Times New Roman" w:hAnsi="Times New Roman" w:cs="Times New Roman"/>
          <w:i/>
          <w:color w:val="auto"/>
          <w:rPrChange w:id="2797"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798" w:author="Phùng Nguyễn Minh Tâm" w:date="2018-12-19T17:03:00Z">
            <w:rPr>
              <w:rFonts w:ascii="Times New Roman" w:hAnsi="Times New Roman" w:cs="Times New Roman"/>
              <w:i/>
              <w:color w:val="FF0000"/>
              <w:sz w:val="20"/>
              <w:szCs w:val="20"/>
            </w:rPr>
          </w:rPrChange>
        </w:rPr>
        <w:t xml:space="preserve">Comply with the Terms and Conditions of using </w:t>
      </w:r>
      <w:r w:rsidR="0018442B" w:rsidRPr="007C163E">
        <w:rPr>
          <w:rFonts w:ascii="Times New Roman" w:hAnsi="Times New Roman" w:cs="Times New Roman"/>
          <w:i/>
          <w:color w:val="auto"/>
          <w:rPrChange w:id="2799" w:author="Phùng Nguyễn Minh Tâm" w:date="2018-12-19T17:03:00Z">
            <w:rPr>
              <w:rFonts w:ascii="Times New Roman" w:hAnsi="Times New Roman" w:cs="Times New Roman"/>
              <w:i/>
              <w:color w:val="FF0000"/>
              <w:sz w:val="20"/>
              <w:szCs w:val="20"/>
            </w:rPr>
          </w:rPrChange>
        </w:rPr>
        <w:t>Services</w:t>
      </w:r>
      <w:r w:rsidRPr="007C163E">
        <w:rPr>
          <w:rFonts w:ascii="Times New Roman" w:hAnsi="Times New Roman" w:cs="Times New Roman"/>
          <w:i/>
          <w:color w:val="auto"/>
          <w:rPrChange w:id="2800" w:author="Phùng Nguyễn Minh Tâm" w:date="2018-12-19T17:03:00Z">
            <w:rPr>
              <w:rFonts w:ascii="Times New Roman" w:hAnsi="Times New Roman" w:cs="Times New Roman"/>
              <w:i/>
              <w:color w:val="FF0000"/>
              <w:sz w:val="20"/>
              <w:szCs w:val="20"/>
            </w:rPr>
          </w:rPrChange>
        </w:rPr>
        <w:t>,</w:t>
      </w:r>
      <w:del w:id="2801" w:author="Dao Khanh Hoa - 1050" w:date="2018-12-13T16:33:00Z">
        <w:r w:rsidRPr="007C163E" w:rsidDel="00867622">
          <w:rPr>
            <w:rFonts w:ascii="Times New Roman" w:hAnsi="Times New Roman" w:cs="Times New Roman"/>
            <w:i/>
            <w:color w:val="auto"/>
            <w:rPrChange w:id="2802" w:author="Phùng Nguyễn Minh Tâm" w:date="2018-12-19T17:03:00Z">
              <w:rPr>
                <w:rFonts w:ascii="Times New Roman" w:hAnsi="Times New Roman" w:cs="Times New Roman"/>
                <w:i/>
                <w:color w:val="FF0000"/>
                <w:sz w:val="20"/>
                <w:szCs w:val="20"/>
              </w:rPr>
            </w:rPrChange>
          </w:rPr>
          <w:delText xml:space="preserve"> the</w:delText>
        </w:r>
      </w:del>
      <w:r w:rsidRPr="007C163E">
        <w:rPr>
          <w:rFonts w:ascii="Times New Roman" w:hAnsi="Times New Roman" w:cs="Times New Roman"/>
          <w:i/>
          <w:color w:val="auto"/>
          <w:rPrChange w:id="2803" w:author="Phùng Nguyễn Minh Tâm" w:date="2018-12-19T17:03:00Z">
            <w:rPr>
              <w:rFonts w:ascii="Times New Roman" w:hAnsi="Times New Roman" w:cs="Times New Roman"/>
              <w:i/>
              <w:color w:val="FF0000"/>
              <w:sz w:val="20"/>
              <w:szCs w:val="20"/>
            </w:rPr>
          </w:rPrChange>
        </w:rPr>
        <w:t xml:space="preserve"> registration procedures, transaction procedures and other instructions of Agribank when using the Services. Customers take full responsibility for any costs, losses, damages arising due to the fact of not complying th</w:t>
      </w:r>
      <w:ins w:id="2804" w:author="Dao Khanh Hoa - 1050" w:date="2018-12-13T16:34:00Z">
        <w:r w:rsidR="00867622" w:rsidRPr="007C163E">
          <w:rPr>
            <w:rFonts w:ascii="Times New Roman" w:hAnsi="Times New Roman" w:cs="Times New Roman"/>
            <w:i/>
            <w:color w:val="auto"/>
            <w:rPrChange w:id="2805" w:author="Phùng Nguyễn Minh Tâm" w:date="2018-12-19T17:03:00Z">
              <w:rPr>
                <w:rFonts w:ascii="Times New Roman" w:hAnsi="Times New Roman" w:cs="Times New Roman"/>
                <w:i/>
                <w:color w:val="FF0000"/>
                <w:sz w:val="20"/>
                <w:szCs w:val="20"/>
              </w:rPr>
            </w:rPrChange>
          </w:rPr>
          <w:t>ese</w:t>
        </w:r>
      </w:ins>
      <w:del w:id="2806" w:author="Dao Khanh Hoa - 1050" w:date="2018-12-13T16:34:00Z">
        <w:r w:rsidRPr="007C163E" w:rsidDel="00867622">
          <w:rPr>
            <w:rFonts w:ascii="Times New Roman" w:hAnsi="Times New Roman" w:cs="Times New Roman"/>
            <w:i/>
            <w:color w:val="auto"/>
            <w:rPrChange w:id="2807" w:author="Phùng Nguyễn Minh Tâm" w:date="2018-12-19T17:03:00Z">
              <w:rPr>
                <w:rFonts w:ascii="Times New Roman" w:hAnsi="Times New Roman" w:cs="Times New Roman"/>
                <w:i/>
                <w:color w:val="FF0000"/>
                <w:sz w:val="20"/>
                <w:szCs w:val="20"/>
              </w:rPr>
            </w:rPrChange>
          </w:rPr>
          <w:delText>is</w:delText>
        </w:r>
      </w:del>
      <w:r w:rsidRPr="007C163E">
        <w:rPr>
          <w:rFonts w:ascii="Times New Roman" w:hAnsi="Times New Roman" w:cs="Times New Roman"/>
          <w:i/>
          <w:color w:val="auto"/>
          <w:rPrChange w:id="2808" w:author="Phùng Nguyễn Minh Tâm" w:date="2018-12-19T17:03:00Z">
            <w:rPr>
              <w:rFonts w:ascii="Times New Roman" w:hAnsi="Times New Roman" w:cs="Times New Roman"/>
              <w:i/>
              <w:color w:val="FF0000"/>
              <w:sz w:val="20"/>
              <w:szCs w:val="20"/>
            </w:rPr>
          </w:rPrChange>
        </w:rPr>
        <w:t xml:space="preserve"> Terms and Conditions</w:t>
      </w:r>
      <w:ins w:id="2809" w:author="Dao Khanh Hoa - 1050" w:date="2018-12-13T16:34:00Z">
        <w:r w:rsidR="00867622" w:rsidRPr="007C163E">
          <w:rPr>
            <w:rFonts w:ascii="Times New Roman" w:hAnsi="Times New Roman" w:cs="Times New Roman"/>
            <w:i/>
            <w:color w:val="auto"/>
            <w:rPrChange w:id="2810" w:author="Phùng Nguyễn Minh Tâm" w:date="2018-12-19T17:03:00Z">
              <w:rPr>
                <w:rFonts w:ascii="Times New Roman" w:hAnsi="Times New Roman" w:cs="Times New Roman"/>
                <w:i/>
                <w:color w:val="FF0000"/>
                <w:sz w:val="20"/>
                <w:szCs w:val="20"/>
              </w:rPr>
            </w:rPrChange>
          </w:rPr>
          <w:t>.</w:t>
        </w:r>
      </w:ins>
      <w:del w:id="2811" w:author="Dao Khanh Hoa - 1050" w:date="2018-12-13T16:34:00Z">
        <w:r w:rsidRPr="007C163E" w:rsidDel="00867622">
          <w:rPr>
            <w:rFonts w:ascii="Times New Roman" w:hAnsi="Times New Roman" w:cs="Times New Roman"/>
            <w:i/>
            <w:color w:val="auto"/>
            <w:rPrChange w:id="2812" w:author="Phùng Nguyễn Minh Tâm" w:date="2018-12-19T17:03:00Z">
              <w:rPr>
                <w:rFonts w:ascii="Times New Roman" w:hAnsi="Times New Roman" w:cs="Times New Roman"/>
                <w:i/>
                <w:color w:val="FF0000"/>
                <w:sz w:val="20"/>
                <w:szCs w:val="20"/>
              </w:rPr>
            </w:rPrChange>
          </w:rPr>
          <w:delText xml:space="preserve"> for the use of E-Banking.</w:delText>
        </w:r>
      </w:del>
    </w:p>
    <w:p w:rsidR="00575253" w:rsidRPr="007C163E"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i/>
          <w:color w:val="auto"/>
          <w:rPrChange w:id="2813"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814" w:author="Phùng Nguyễn Minh Tâm" w:date="2018-12-19T17:03:00Z">
            <w:rPr>
              <w:rFonts w:ascii="Times New Roman" w:hAnsi="Times New Roman" w:cs="Times New Roman"/>
              <w:color w:val="FF0000"/>
              <w:sz w:val="20"/>
              <w:szCs w:val="20"/>
            </w:rPr>
          </w:rPrChange>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C163E">
        <w:rPr>
          <w:rFonts w:ascii="Times New Roman" w:hAnsi="Times New Roman" w:cs="Times New Roman"/>
          <w:i/>
          <w:color w:val="auto"/>
          <w:rPrChange w:id="2815"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142"/>
          <w:tab w:val="left" w:pos="249"/>
          <w:tab w:val="left" w:pos="360"/>
        </w:tabs>
        <w:ind w:left="142" w:right="-2"/>
        <w:jc w:val="both"/>
        <w:rPr>
          <w:rFonts w:ascii="Times New Roman" w:hAnsi="Times New Roman" w:cs="Times New Roman"/>
          <w:i/>
          <w:color w:val="auto"/>
          <w:rPrChange w:id="2816"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817" w:author="Phùng Nguyễn Minh Tâm" w:date="2018-12-19T17:03:00Z">
            <w:rPr>
              <w:rFonts w:ascii="Times New Roman" w:hAnsi="Times New Roman" w:cs="Times New Roman"/>
              <w:i/>
              <w:color w:val="FF0000"/>
              <w:sz w:val="20"/>
              <w:szCs w:val="20"/>
            </w:rPr>
          </w:rPrChange>
        </w:rPr>
        <w:t>Apply all suitable solutions in ensuring safety, confidentiality, compatibility for machines, connecting devices, etc. that are used by customer to connect, access to the Service so as to control, prevent, and avoid any unauthorized access.</w:t>
      </w:r>
    </w:p>
    <w:p w:rsidR="00575253" w:rsidRPr="007C163E"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color w:val="auto"/>
          <w:rPrChange w:id="2818"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819" w:author="Phùng Nguyễn Minh Tâm" w:date="2018-12-19T17:03:00Z">
            <w:rPr>
              <w:rFonts w:ascii="Times New Roman" w:hAnsi="Times New Roman" w:cs="Times New Roman"/>
              <w:color w:val="FF0000"/>
              <w:sz w:val="20"/>
              <w:szCs w:val="20"/>
            </w:rPr>
          </w:rPrChange>
        </w:rPr>
        <w:t>Chịu trách nhiệm bảo quản, bảo mật, không chia sẻ thông tin Tên đăng nhập, Mật khẩu đăng nhập</w:t>
      </w:r>
      <w:proofErr w:type="gramStart"/>
      <w:r w:rsidRPr="007C163E">
        <w:rPr>
          <w:rFonts w:ascii="Times New Roman" w:hAnsi="Times New Roman" w:cs="Times New Roman"/>
          <w:color w:val="auto"/>
          <w:rPrChange w:id="2820" w:author="Phùng Nguyễn Minh Tâm" w:date="2018-12-19T17:03:00Z">
            <w:rPr>
              <w:rFonts w:ascii="Times New Roman" w:hAnsi="Times New Roman" w:cs="Times New Roman"/>
              <w:color w:val="FF0000"/>
              <w:sz w:val="20"/>
              <w:szCs w:val="20"/>
            </w:rPr>
          </w:rPrChange>
        </w:rPr>
        <w:t>,…</w:t>
      </w:r>
      <w:proofErr w:type="gramEnd"/>
      <w:r w:rsidRPr="007C163E">
        <w:rPr>
          <w:rFonts w:ascii="Times New Roman" w:hAnsi="Times New Roman" w:cs="Times New Roman"/>
          <w:color w:val="auto"/>
          <w:rPrChange w:id="2821" w:author="Phùng Nguyễn Minh Tâm" w:date="2018-12-19T17:03:00Z">
            <w:rPr>
              <w:rFonts w:ascii="Times New Roman" w:hAnsi="Times New Roman" w:cs="Times New Roman"/>
              <w:color w:val="FF0000"/>
              <w:sz w:val="20"/>
              <w:szCs w:val="20"/>
            </w:rPr>
          </w:rPrChange>
        </w:rPr>
        <w:t xml:space="preserve"> khi sử dụng các dịch vụ. Thông báo kịp thời cho Agribank bằng các phương tiện thích hợp ngay</w:t>
      </w:r>
      <w:r w:rsidR="0018442B" w:rsidRPr="007C163E">
        <w:rPr>
          <w:rFonts w:ascii="Times New Roman" w:hAnsi="Times New Roman" w:cs="Times New Roman"/>
          <w:color w:val="auto"/>
          <w:rPrChange w:id="2822" w:author="Phùng Nguyễn Minh Tâm" w:date="2018-12-19T17:03:00Z">
            <w:rPr>
              <w:rFonts w:ascii="Times New Roman" w:hAnsi="Times New Roman" w:cs="Times New Roman"/>
              <w:color w:val="FF0000"/>
              <w:sz w:val="20"/>
              <w:szCs w:val="20"/>
            </w:rPr>
          </w:rPrChange>
        </w:rPr>
        <w:t xml:space="preserve"> khi phát hiện mật khẩu bị lộ,</w:t>
      </w:r>
      <w:r w:rsidRPr="007C163E">
        <w:rPr>
          <w:rFonts w:ascii="Times New Roman" w:hAnsi="Times New Roman" w:cs="Times New Roman"/>
          <w:color w:val="auto"/>
          <w:rPrChange w:id="2823" w:author="Phùng Nguyễn Minh Tâm" w:date="2018-12-19T17:03:00Z">
            <w:rPr>
              <w:rFonts w:ascii="Times New Roman" w:hAnsi="Times New Roman" w:cs="Times New Roman"/>
              <w:color w:val="FF0000"/>
              <w:sz w:val="20"/>
              <w:szCs w:val="20"/>
            </w:rPr>
          </w:rPrChange>
        </w:rPr>
        <w:t xml:space="preserve"> mất, sai sót, không đúng </w:t>
      </w:r>
      <w:proofErr w:type="gramStart"/>
      <w:r w:rsidRPr="007C163E">
        <w:rPr>
          <w:rFonts w:ascii="Times New Roman" w:hAnsi="Times New Roman" w:cs="Times New Roman"/>
          <w:color w:val="auto"/>
          <w:rPrChange w:id="2824" w:author="Phùng Nguyễn Minh Tâm" w:date="2018-12-19T17:03:00Z">
            <w:rPr>
              <w:rFonts w:ascii="Times New Roman" w:hAnsi="Times New Roman" w:cs="Times New Roman"/>
              <w:color w:val="FF0000"/>
              <w:sz w:val="20"/>
              <w:szCs w:val="20"/>
            </w:rPr>
          </w:rPrChange>
        </w:rPr>
        <w:t>theo</w:t>
      </w:r>
      <w:proofErr w:type="gramEnd"/>
      <w:r w:rsidRPr="007C163E">
        <w:rPr>
          <w:rFonts w:ascii="Times New Roman" w:hAnsi="Times New Roman" w:cs="Times New Roman"/>
          <w:color w:val="auto"/>
          <w:rPrChange w:id="2825" w:author="Phùng Nguyễn Minh Tâm" w:date="2018-12-19T17:03:00Z">
            <w:rPr>
              <w:rFonts w:ascii="Times New Roman" w:hAnsi="Times New Roman" w:cs="Times New Roman"/>
              <w:color w:val="FF0000"/>
              <w:sz w:val="20"/>
              <w:szCs w:val="20"/>
            </w:rPr>
          </w:rPrChange>
        </w:rPr>
        <w:t xml:space="preserve">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C163E">
        <w:rPr>
          <w:rFonts w:ascii="Times New Roman" w:hAnsi="Times New Roman" w:cs="Times New Roman"/>
          <w:i/>
          <w:color w:val="auto"/>
          <w:rPrChange w:id="2826"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142"/>
          <w:tab w:val="left" w:pos="249"/>
          <w:tab w:val="left" w:pos="360"/>
        </w:tabs>
        <w:ind w:left="142" w:right="-2"/>
        <w:jc w:val="both"/>
        <w:rPr>
          <w:rFonts w:ascii="Times New Roman" w:hAnsi="Times New Roman" w:cs="Times New Roman"/>
          <w:color w:val="auto"/>
          <w:rPrChange w:id="2827"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828" w:author="Phùng Nguyễn Minh Tâm" w:date="2018-12-19T17:03:00Z">
            <w:rPr>
              <w:rFonts w:ascii="Times New Roman" w:hAnsi="Times New Roman" w:cs="Times New Roman"/>
              <w:i/>
              <w:color w:val="FF0000"/>
              <w:sz w:val="20"/>
              <w:szCs w:val="20"/>
            </w:rPr>
          </w:rPrChange>
        </w:rPr>
        <w:t>Be responsible for maintaining and keeping</w:t>
      </w:r>
      <w:r w:rsidRPr="007C163E">
        <w:rPr>
          <w:rFonts w:ascii="Times New Roman" w:hAnsi="Times New Roman" w:cs="Times New Roman"/>
          <w:color w:val="auto"/>
          <w:rPrChange w:id="2829" w:author="Phùng Nguyễn Minh Tâm" w:date="2018-12-19T17:03:00Z">
            <w:rPr>
              <w:rFonts w:ascii="Times New Roman" w:hAnsi="Times New Roman" w:cs="Times New Roman"/>
              <w:color w:val="FF0000"/>
              <w:sz w:val="20"/>
              <w:szCs w:val="20"/>
            </w:rPr>
          </w:rPrChange>
        </w:rPr>
        <w:t xml:space="preserve"> </w:t>
      </w:r>
      <w:r w:rsidRPr="007C163E">
        <w:rPr>
          <w:rFonts w:ascii="Times New Roman" w:hAnsi="Times New Roman" w:cs="Times New Roman"/>
          <w:i/>
          <w:color w:val="auto"/>
          <w:rPrChange w:id="2830" w:author="Phùng Nguyễn Minh Tâm" w:date="2018-12-19T17:03:00Z">
            <w:rPr>
              <w:rFonts w:ascii="Times New Roman" w:hAnsi="Times New Roman" w:cs="Times New Roman"/>
              <w:i/>
              <w:color w:val="FF0000"/>
              <w:sz w:val="20"/>
              <w:szCs w:val="20"/>
            </w:rPr>
          </w:rPrChange>
        </w:rPr>
        <w:t xml:space="preserve">user name, password, etc. confidential when using the Services. Promptly notify Agribank by appropriate means </w:t>
      </w:r>
      <w:del w:id="2831" w:author="Dao Khanh Hoa - 1050" w:date="2018-12-13T16:35:00Z">
        <w:r w:rsidRPr="007C163E" w:rsidDel="00867622">
          <w:rPr>
            <w:rFonts w:ascii="Times New Roman" w:hAnsi="Times New Roman" w:cs="Times New Roman"/>
            <w:i/>
            <w:color w:val="auto"/>
            <w:rPrChange w:id="2832" w:author="Phùng Nguyễn Minh Tâm" w:date="2018-12-19T17:03:00Z">
              <w:rPr>
                <w:rFonts w:ascii="Times New Roman" w:hAnsi="Times New Roman" w:cs="Times New Roman"/>
                <w:i/>
                <w:color w:val="FF0000"/>
                <w:sz w:val="20"/>
                <w:szCs w:val="20"/>
              </w:rPr>
            </w:rPrChange>
          </w:rPr>
          <w:delText xml:space="preserve">when </w:delText>
        </w:r>
      </w:del>
      <w:ins w:id="2833" w:author="Dao Khanh Hoa - 1050" w:date="2018-12-13T16:35:00Z">
        <w:r w:rsidR="00867622" w:rsidRPr="007C163E">
          <w:rPr>
            <w:rFonts w:ascii="Times New Roman" w:hAnsi="Times New Roman" w:cs="Times New Roman"/>
            <w:i/>
            <w:color w:val="auto"/>
            <w:rPrChange w:id="2834" w:author="Phùng Nguyễn Minh Tâm" w:date="2018-12-19T17:03:00Z">
              <w:rPr>
                <w:rFonts w:ascii="Times New Roman" w:hAnsi="Times New Roman" w:cs="Times New Roman"/>
                <w:i/>
                <w:color w:val="FF0000"/>
                <w:sz w:val="20"/>
                <w:szCs w:val="20"/>
              </w:rPr>
            </w:rPrChange>
          </w:rPr>
          <w:t>onc</w:t>
        </w:r>
      </w:ins>
      <w:ins w:id="2835" w:author="Dao Khanh Hoa - 1050" w:date="2018-12-13T16:36:00Z">
        <w:r w:rsidR="00867622" w:rsidRPr="007C163E">
          <w:rPr>
            <w:rFonts w:ascii="Times New Roman" w:hAnsi="Times New Roman" w:cs="Times New Roman"/>
            <w:i/>
            <w:color w:val="auto"/>
            <w:rPrChange w:id="2836" w:author="Phùng Nguyễn Minh Tâm" w:date="2018-12-19T17:03:00Z">
              <w:rPr>
                <w:rFonts w:ascii="Times New Roman" w:hAnsi="Times New Roman" w:cs="Times New Roman"/>
                <w:i/>
                <w:color w:val="FF0000"/>
                <w:sz w:val="20"/>
                <w:szCs w:val="20"/>
              </w:rPr>
            </w:rPrChange>
          </w:rPr>
          <w:t>e</w:t>
        </w:r>
      </w:ins>
      <w:ins w:id="2837" w:author="Dao Khanh Hoa - 1050" w:date="2018-12-13T16:35:00Z">
        <w:r w:rsidR="00867622" w:rsidRPr="007C163E">
          <w:rPr>
            <w:rFonts w:ascii="Times New Roman" w:hAnsi="Times New Roman" w:cs="Times New Roman"/>
            <w:i/>
            <w:color w:val="auto"/>
            <w:rPrChange w:id="2838" w:author="Phùng Nguyễn Minh Tâm" w:date="2018-12-19T17:03:00Z">
              <w:rPr>
                <w:rFonts w:ascii="Times New Roman" w:hAnsi="Times New Roman" w:cs="Times New Roman"/>
                <w:i/>
                <w:color w:val="FF0000"/>
                <w:sz w:val="20"/>
                <w:szCs w:val="20"/>
              </w:rPr>
            </w:rPrChange>
          </w:rPr>
          <w:t xml:space="preserve"> </w:t>
        </w:r>
      </w:ins>
      <w:r w:rsidRPr="007C163E">
        <w:rPr>
          <w:rFonts w:ascii="Times New Roman" w:hAnsi="Times New Roman" w:cs="Times New Roman"/>
          <w:i/>
          <w:color w:val="auto"/>
          <w:rPrChange w:id="2839" w:author="Phùng Nguyễn Minh Tâm" w:date="2018-12-19T17:03:00Z">
            <w:rPr>
              <w:rFonts w:ascii="Times New Roman" w:hAnsi="Times New Roman" w:cs="Times New Roman"/>
              <w:i/>
              <w:color w:val="FF0000"/>
              <w:sz w:val="20"/>
              <w:szCs w:val="20"/>
            </w:rPr>
          </w:rPrChange>
        </w:rPr>
        <w:t xml:space="preserve">discovering that the password/authentication device and/or electronic signature </w:t>
      </w:r>
      <w:proofErr w:type="gramStart"/>
      <w:r w:rsidRPr="007C163E">
        <w:rPr>
          <w:rFonts w:ascii="Times New Roman" w:hAnsi="Times New Roman" w:cs="Times New Roman"/>
          <w:i/>
          <w:color w:val="auto"/>
          <w:rPrChange w:id="2840" w:author="Phùng Nguyễn Minh Tâm" w:date="2018-12-19T17:03:00Z">
            <w:rPr>
              <w:rFonts w:ascii="Times New Roman" w:hAnsi="Times New Roman" w:cs="Times New Roman"/>
              <w:i/>
              <w:color w:val="FF0000"/>
              <w:sz w:val="20"/>
              <w:szCs w:val="20"/>
            </w:rPr>
          </w:rPrChange>
        </w:rPr>
        <w:t>is</w:t>
      </w:r>
      <w:proofErr w:type="gramEnd"/>
      <w:r w:rsidRPr="007C163E">
        <w:rPr>
          <w:rFonts w:ascii="Times New Roman" w:hAnsi="Times New Roman" w:cs="Times New Roman"/>
          <w:i/>
          <w:color w:val="auto"/>
          <w:rPrChange w:id="2841" w:author="Phùng Nguyễn Minh Tâm" w:date="2018-12-19T17:03:00Z">
            <w:rPr>
              <w:rFonts w:ascii="Times New Roman" w:hAnsi="Times New Roman" w:cs="Times New Roman"/>
              <w:i/>
              <w:color w:val="FF0000"/>
              <w:sz w:val="20"/>
              <w:szCs w:val="20"/>
            </w:rPr>
          </w:rPrChange>
        </w:rPr>
        <w:t xml:space="preserve"> </w:t>
      </w:r>
      <w:ins w:id="2842" w:author="Dao Khanh Hoa - 1050" w:date="2018-12-13T16:37:00Z">
        <w:r w:rsidR="00A10D00" w:rsidRPr="007C163E">
          <w:rPr>
            <w:rFonts w:ascii="Times New Roman" w:hAnsi="Times New Roman" w:cs="Times New Roman"/>
            <w:i/>
            <w:color w:val="auto"/>
            <w:rPrChange w:id="2843" w:author="Phùng Nguyễn Minh Tâm" w:date="2018-12-19T17:03:00Z">
              <w:rPr>
                <w:rFonts w:ascii="Times New Roman" w:hAnsi="Times New Roman" w:cs="Times New Roman"/>
                <w:i/>
                <w:color w:val="FF0000"/>
                <w:sz w:val="20"/>
                <w:szCs w:val="20"/>
              </w:rPr>
            </w:rPrChange>
          </w:rPr>
          <w:t>leaked</w:t>
        </w:r>
      </w:ins>
      <w:del w:id="2844" w:author="Dao Khanh Hoa - 1050" w:date="2018-12-13T16:37:00Z">
        <w:r w:rsidRPr="007C163E" w:rsidDel="00A10D00">
          <w:rPr>
            <w:rFonts w:ascii="Times New Roman" w:hAnsi="Times New Roman" w:cs="Times New Roman"/>
            <w:i/>
            <w:color w:val="auto"/>
            <w:rPrChange w:id="2845" w:author="Phùng Nguyễn Minh Tâm" w:date="2018-12-19T17:03:00Z">
              <w:rPr>
                <w:rFonts w:ascii="Times New Roman" w:hAnsi="Times New Roman" w:cs="Times New Roman"/>
                <w:i/>
                <w:color w:val="FF0000"/>
                <w:sz w:val="20"/>
                <w:szCs w:val="20"/>
              </w:rPr>
            </w:rPrChange>
          </w:rPr>
          <w:delText>come out</w:delText>
        </w:r>
      </w:del>
      <w:r w:rsidRPr="007C163E">
        <w:rPr>
          <w:rFonts w:ascii="Times New Roman" w:hAnsi="Times New Roman" w:cs="Times New Roman"/>
          <w:i/>
          <w:color w:val="auto"/>
          <w:rPrChange w:id="2846" w:author="Phùng Nguyễn Minh Tâm" w:date="2018-12-19T17:03:00Z">
            <w:rPr>
              <w:rFonts w:ascii="Times New Roman" w:hAnsi="Times New Roman" w:cs="Times New Roman"/>
              <w:i/>
              <w:color w:val="FF0000"/>
              <w:sz w:val="20"/>
              <w:szCs w:val="20"/>
            </w:rPr>
          </w:rPrChange>
        </w:rPr>
        <w:t xml:space="preserve">, damaged, flawed or is not as requested. In case of using Internet Banking, do not </w:t>
      </w:r>
      <w:ins w:id="2847" w:author="Dao Khanh Hoa - 1050" w:date="2018-12-13T16:38:00Z">
        <w:r w:rsidR="00A10D00" w:rsidRPr="007C163E">
          <w:rPr>
            <w:rFonts w:ascii="Times New Roman" w:hAnsi="Times New Roman" w:cs="Times New Roman"/>
            <w:i/>
            <w:color w:val="auto"/>
            <w:rPrChange w:id="2848" w:author="Phùng Nguyễn Minh Tâm" w:date="2018-12-19T17:03:00Z">
              <w:rPr>
                <w:rFonts w:ascii="Times New Roman" w:hAnsi="Times New Roman" w:cs="Times New Roman"/>
                <w:i/>
                <w:color w:val="FF0000"/>
                <w:sz w:val="20"/>
                <w:szCs w:val="20"/>
              </w:rPr>
            </w:rPrChange>
          </w:rPr>
          <w:t xml:space="preserve">set </w:t>
        </w:r>
      </w:ins>
      <w:ins w:id="2849" w:author="Dao Khanh Hoa - 1050" w:date="2018-12-13T16:39:00Z">
        <w:r w:rsidR="00A10D00" w:rsidRPr="007C163E">
          <w:rPr>
            <w:rFonts w:ascii="Times New Roman" w:hAnsi="Times New Roman" w:cs="Times New Roman"/>
            <w:i/>
            <w:color w:val="auto"/>
            <w:rPrChange w:id="2850" w:author="Phùng Nguyễn Minh Tâm" w:date="2018-12-19T17:03:00Z">
              <w:rPr>
                <w:rFonts w:ascii="Times New Roman" w:hAnsi="Times New Roman" w:cs="Times New Roman"/>
                <w:i/>
                <w:color w:val="FF0000"/>
                <w:sz w:val="20"/>
                <w:szCs w:val="20"/>
              </w:rPr>
            </w:rPrChange>
          </w:rPr>
          <w:t xml:space="preserve">the </w:t>
        </w:r>
      </w:ins>
      <w:ins w:id="2851" w:author="Dao Khanh Hoa - 1050" w:date="2018-12-13T16:38:00Z">
        <w:r w:rsidR="00A10D00" w:rsidRPr="007C163E">
          <w:rPr>
            <w:rFonts w:ascii="Times New Roman" w:hAnsi="Times New Roman" w:cs="Times New Roman"/>
            <w:i/>
            <w:color w:val="auto"/>
            <w:rPrChange w:id="2852" w:author="Phùng Nguyễn Minh Tâm" w:date="2018-12-19T17:03:00Z">
              <w:rPr>
                <w:rFonts w:ascii="Times New Roman" w:hAnsi="Times New Roman" w:cs="Times New Roman"/>
                <w:i/>
                <w:color w:val="FF0000"/>
                <w:sz w:val="20"/>
                <w:szCs w:val="20"/>
              </w:rPr>
            </w:rPrChange>
          </w:rPr>
          <w:t>option to enable</w:t>
        </w:r>
      </w:ins>
      <w:del w:id="2853" w:author="Dao Khanh Hoa - 1050" w:date="2018-12-13T16:38:00Z">
        <w:r w:rsidRPr="007C163E" w:rsidDel="00A10D00">
          <w:rPr>
            <w:rFonts w:ascii="Times New Roman" w:hAnsi="Times New Roman" w:cs="Times New Roman"/>
            <w:i/>
            <w:color w:val="auto"/>
            <w:rPrChange w:id="2854" w:author="Phùng Nguyễn Minh Tâm" w:date="2018-12-19T17:03:00Z">
              <w:rPr>
                <w:rFonts w:ascii="Times New Roman" w:hAnsi="Times New Roman" w:cs="Times New Roman"/>
                <w:i/>
                <w:color w:val="FF0000"/>
                <w:sz w:val="20"/>
                <w:szCs w:val="20"/>
              </w:rPr>
            </w:rPrChange>
          </w:rPr>
          <w:delText>set</w:delText>
        </w:r>
      </w:del>
      <w:r w:rsidRPr="007C163E">
        <w:rPr>
          <w:rFonts w:ascii="Times New Roman" w:hAnsi="Times New Roman" w:cs="Times New Roman"/>
          <w:i/>
          <w:color w:val="auto"/>
          <w:rPrChange w:id="2855" w:author="Phùng Nguyễn Minh Tâm" w:date="2018-12-19T17:03:00Z">
            <w:rPr>
              <w:rFonts w:ascii="Times New Roman" w:hAnsi="Times New Roman" w:cs="Times New Roman"/>
              <w:i/>
              <w:color w:val="FF0000"/>
              <w:sz w:val="20"/>
              <w:szCs w:val="20"/>
            </w:rPr>
          </w:rPrChange>
        </w:rPr>
        <w:t xml:space="preserve"> web browser </w:t>
      </w:r>
      <w:del w:id="2856" w:author="Dao Khanh Hoa - 1050" w:date="2018-12-13T16:38:00Z">
        <w:r w:rsidRPr="007C163E" w:rsidDel="00A10D00">
          <w:rPr>
            <w:rFonts w:ascii="Times New Roman" w:hAnsi="Times New Roman" w:cs="Times New Roman"/>
            <w:i/>
            <w:color w:val="auto"/>
            <w:rPrChange w:id="2857" w:author="Phùng Nguyễn Minh Tâm" w:date="2018-12-19T17:03:00Z">
              <w:rPr>
                <w:rFonts w:ascii="Times New Roman" w:hAnsi="Times New Roman" w:cs="Times New Roman"/>
                <w:i/>
                <w:color w:val="FF0000"/>
                <w:sz w:val="20"/>
                <w:szCs w:val="20"/>
              </w:rPr>
            </w:rPrChange>
          </w:rPr>
          <w:delText>option</w:delText>
        </w:r>
      </w:del>
      <w:r w:rsidRPr="007C163E">
        <w:rPr>
          <w:rFonts w:ascii="Times New Roman" w:hAnsi="Times New Roman" w:cs="Times New Roman"/>
          <w:i/>
          <w:color w:val="auto"/>
          <w:rPrChange w:id="2858" w:author="Phùng Nguyễn Minh Tâm" w:date="2018-12-19T17:03:00Z">
            <w:rPr>
              <w:rFonts w:ascii="Times New Roman" w:hAnsi="Times New Roman" w:cs="Times New Roman"/>
              <w:i/>
              <w:color w:val="FF0000"/>
              <w:sz w:val="20"/>
              <w:szCs w:val="20"/>
            </w:rPr>
          </w:rPrChange>
        </w:rPr>
        <w:t xml:space="preserve"> to save username, password; sign out of the Services when not in use; do not use public computer, public wireless network to access to Internet Banking system.</w:t>
      </w:r>
    </w:p>
    <w:p w:rsidR="00575253" w:rsidRPr="007C163E" w:rsidRDefault="00575253" w:rsidP="00F663F9">
      <w:pPr>
        <w:pStyle w:val="Default"/>
        <w:widowControl w:val="0"/>
        <w:numPr>
          <w:ilvl w:val="0"/>
          <w:numId w:val="110"/>
        </w:numPr>
        <w:tabs>
          <w:tab w:val="left" w:pos="142"/>
          <w:tab w:val="left" w:pos="249"/>
          <w:tab w:val="left" w:pos="360"/>
        </w:tabs>
        <w:ind w:left="142" w:right="-2" w:firstLine="0"/>
        <w:jc w:val="both"/>
        <w:rPr>
          <w:rFonts w:ascii="Times New Roman" w:hAnsi="Times New Roman" w:cs="Times New Roman"/>
          <w:color w:val="auto"/>
          <w:rPrChange w:id="2859"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860" w:author="Phùng Nguyễn Minh Tâm" w:date="2018-12-19T17:03:00Z">
            <w:rPr>
              <w:rFonts w:ascii="Times New Roman" w:hAnsi="Times New Roman" w:cs="Times New Roman"/>
              <w:color w:val="FF0000"/>
              <w:sz w:val="20"/>
              <w:szCs w:val="20"/>
            </w:rPr>
          </w:rPrChange>
        </w:rPr>
        <w:t>Không được phép ủy quyền đăng ký mới/thay đổi/bổ sung/khóa/hủy dịch vụ.</w:t>
      </w:r>
    </w:p>
    <w:p w:rsidR="005C5A74" w:rsidRPr="007C163E" w:rsidRDefault="005C5A74" w:rsidP="00F663F9">
      <w:pPr>
        <w:pStyle w:val="Default"/>
        <w:widowControl w:val="0"/>
        <w:tabs>
          <w:tab w:val="left" w:pos="142"/>
          <w:tab w:val="left" w:pos="249"/>
          <w:tab w:val="left" w:pos="360"/>
        </w:tabs>
        <w:ind w:left="142" w:right="-2"/>
        <w:jc w:val="both"/>
        <w:rPr>
          <w:rFonts w:ascii="Times New Roman" w:hAnsi="Times New Roman" w:cs="Times New Roman"/>
          <w:color w:val="auto"/>
          <w:rPrChange w:id="2861"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862" w:author="Phùng Nguyễn Minh Tâm" w:date="2018-12-19T17:03:00Z">
            <w:rPr>
              <w:rFonts w:ascii="Times New Roman" w:hAnsi="Times New Roman" w:cs="Times New Roman"/>
              <w:i/>
              <w:color w:val="FF0000"/>
              <w:sz w:val="20"/>
              <w:szCs w:val="20"/>
            </w:rPr>
          </w:rPrChange>
        </w:rPr>
        <w:t>Not be allowed to authorize to register/</w:t>
      </w:r>
      <w:r w:rsidR="00755693" w:rsidRPr="007C163E">
        <w:rPr>
          <w:rFonts w:ascii="Times New Roman" w:hAnsi="Times New Roman" w:cs="Times New Roman"/>
          <w:i/>
          <w:color w:val="auto"/>
          <w:rPrChange w:id="2863" w:author="Phùng Nguyễn Minh Tâm" w:date="2018-12-19T17:03:00Z">
            <w:rPr>
              <w:rFonts w:ascii="Times New Roman" w:hAnsi="Times New Roman" w:cs="Times New Roman"/>
              <w:i/>
              <w:color w:val="FF0000"/>
              <w:sz w:val="20"/>
              <w:szCs w:val="20"/>
            </w:rPr>
          </w:rPrChange>
        </w:rPr>
        <w:t xml:space="preserve"> </w:t>
      </w:r>
      <w:r w:rsidRPr="007C163E">
        <w:rPr>
          <w:rFonts w:ascii="Times New Roman" w:hAnsi="Times New Roman" w:cs="Times New Roman"/>
          <w:i/>
          <w:color w:val="auto"/>
          <w:rPrChange w:id="2864" w:author="Phùng Nguyễn Minh Tâm" w:date="2018-12-19T17:03:00Z">
            <w:rPr>
              <w:rFonts w:ascii="Times New Roman" w:hAnsi="Times New Roman" w:cs="Times New Roman"/>
              <w:i/>
              <w:color w:val="FF0000"/>
              <w:sz w:val="20"/>
              <w:szCs w:val="20"/>
            </w:rPr>
          </w:rPrChange>
        </w:rPr>
        <w:t>change/</w:t>
      </w:r>
      <w:r w:rsidR="00755693" w:rsidRPr="007C163E">
        <w:rPr>
          <w:rFonts w:ascii="Times New Roman" w:hAnsi="Times New Roman" w:cs="Times New Roman"/>
          <w:i/>
          <w:color w:val="auto"/>
          <w:rPrChange w:id="2865" w:author="Phùng Nguyễn Minh Tâm" w:date="2018-12-19T17:03:00Z">
            <w:rPr>
              <w:rFonts w:ascii="Times New Roman" w:hAnsi="Times New Roman" w:cs="Times New Roman"/>
              <w:i/>
              <w:color w:val="FF0000"/>
              <w:sz w:val="20"/>
              <w:szCs w:val="20"/>
            </w:rPr>
          </w:rPrChange>
        </w:rPr>
        <w:t xml:space="preserve"> </w:t>
      </w:r>
      <w:r w:rsidRPr="007C163E">
        <w:rPr>
          <w:rFonts w:ascii="Times New Roman" w:hAnsi="Times New Roman" w:cs="Times New Roman"/>
          <w:i/>
          <w:color w:val="auto"/>
          <w:rPrChange w:id="2866" w:author="Phùng Nguyễn Minh Tâm" w:date="2018-12-19T17:03:00Z">
            <w:rPr>
              <w:rFonts w:ascii="Times New Roman" w:hAnsi="Times New Roman" w:cs="Times New Roman"/>
              <w:i/>
              <w:color w:val="FF0000"/>
              <w:sz w:val="20"/>
              <w:szCs w:val="20"/>
            </w:rPr>
          </w:rPrChange>
        </w:rPr>
        <w:t>add/</w:t>
      </w:r>
      <w:r w:rsidR="00755693" w:rsidRPr="007C163E">
        <w:rPr>
          <w:rFonts w:ascii="Times New Roman" w:hAnsi="Times New Roman" w:cs="Times New Roman"/>
          <w:i/>
          <w:color w:val="auto"/>
          <w:rPrChange w:id="2867" w:author="Phùng Nguyễn Minh Tâm" w:date="2018-12-19T17:03:00Z">
            <w:rPr>
              <w:rFonts w:ascii="Times New Roman" w:hAnsi="Times New Roman" w:cs="Times New Roman"/>
              <w:i/>
              <w:color w:val="FF0000"/>
              <w:sz w:val="20"/>
              <w:szCs w:val="20"/>
            </w:rPr>
          </w:rPrChange>
        </w:rPr>
        <w:t xml:space="preserve"> </w:t>
      </w:r>
      <w:r w:rsidRPr="007C163E">
        <w:rPr>
          <w:rFonts w:ascii="Times New Roman" w:hAnsi="Times New Roman" w:cs="Times New Roman"/>
          <w:i/>
          <w:color w:val="auto"/>
          <w:rPrChange w:id="2868" w:author="Phùng Nguyễn Minh Tâm" w:date="2018-12-19T17:03:00Z">
            <w:rPr>
              <w:rFonts w:ascii="Times New Roman" w:hAnsi="Times New Roman" w:cs="Times New Roman"/>
              <w:i/>
              <w:color w:val="FF0000"/>
              <w:sz w:val="20"/>
              <w:szCs w:val="20"/>
            </w:rPr>
          </w:rPrChange>
        </w:rPr>
        <w:t>lock/</w:t>
      </w:r>
      <w:r w:rsidR="00755693" w:rsidRPr="007C163E">
        <w:rPr>
          <w:rFonts w:ascii="Times New Roman" w:hAnsi="Times New Roman" w:cs="Times New Roman"/>
          <w:i/>
          <w:color w:val="auto"/>
          <w:rPrChange w:id="2869" w:author="Phùng Nguyễn Minh Tâm" w:date="2018-12-19T17:03:00Z">
            <w:rPr>
              <w:rFonts w:ascii="Times New Roman" w:hAnsi="Times New Roman" w:cs="Times New Roman"/>
              <w:i/>
              <w:color w:val="FF0000"/>
              <w:sz w:val="20"/>
              <w:szCs w:val="20"/>
            </w:rPr>
          </w:rPrChange>
        </w:rPr>
        <w:t xml:space="preserve"> </w:t>
      </w:r>
      <w:del w:id="2870" w:author="Dao Khanh Hoa - 1050" w:date="2018-12-13T09:15:00Z">
        <w:r w:rsidRPr="007C163E" w:rsidDel="00FF6FD8">
          <w:rPr>
            <w:rFonts w:ascii="Times New Roman" w:hAnsi="Times New Roman" w:cs="Times New Roman"/>
            <w:i/>
            <w:color w:val="auto"/>
            <w:rPrChange w:id="2871" w:author="Phùng Nguyễn Minh Tâm" w:date="2018-12-19T17:03:00Z">
              <w:rPr>
                <w:rFonts w:ascii="Times New Roman" w:hAnsi="Times New Roman" w:cs="Times New Roman"/>
                <w:i/>
                <w:color w:val="FF0000"/>
                <w:sz w:val="20"/>
                <w:szCs w:val="20"/>
              </w:rPr>
            </w:rPrChange>
          </w:rPr>
          <w:delText>remove</w:delText>
        </w:r>
      </w:del>
      <w:ins w:id="2872" w:author="Dao Khanh Hoa - 1050" w:date="2018-12-13T09:15:00Z">
        <w:r w:rsidR="00FF6FD8" w:rsidRPr="007C163E">
          <w:rPr>
            <w:rFonts w:ascii="Times New Roman" w:hAnsi="Times New Roman" w:cs="Times New Roman"/>
            <w:i/>
            <w:color w:val="auto"/>
            <w:rPrChange w:id="2873" w:author="Phùng Nguyễn Minh Tâm" w:date="2018-12-19T17:03:00Z">
              <w:rPr>
                <w:rFonts w:ascii="Times New Roman" w:hAnsi="Times New Roman" w:cs="Times New Roman"/>
                <w:i/>
                <w:color w:val="FF0000"/>
                <w:sz w:val="20"/>
                <w:szCs w:val="20"/>
              </w:rPr>
            </w:rPrChange>
          </w:rPr>
          <w:t>terminate</w:t>
        </w:r>
      </w:ins>
      <w:r w:rsidRPr="007C163E">
        <w:rPr>
          <w:rFonts w:ascii="Times New Roman" w:hAnsi="Times New Roman" w:cs="Times New Roman"/>
          <w:i/>
          <w:color w:val="auto"/>
          <w:rPrChange w:id="2874" w:author="Phùng Nguyễn Minh Tâm" w:date="2018-12-19T17:03:00Z">
            <w:rPr>
              <w:rFonts w:ascii="Times New Roman" w:hAnsi="Times New Roman" w:cs="Times New Roman"/>
              <w:i/>
              <w:color w:val="FF0000"/>
              <w:sz w:val="20"/>
              <w:szCs w:val="20"/>
            </w:rPr>
          </w:rPrChange>
        </w:rPr>
        <w:t xml:space="preserve"> the Services</w:t>
      </w:r>
      <w:r w:rsidRPr="007C163E">
        <w:rPr>
          <w:rFonts w:ascii="Times New Roman" w:hAnsi="Times New Roman" w:cs="Times New Roman"/>
          <w:color w:val="auto"/>
          <w:rPrChange w:id="2875" w:author="Phùng Nguyễn Minh Tâm" w:date="2018-12-19T17:03:00Z">
            <w:rPr>
              <w:rFonts w:ascii="Times New Roman" w:hAnsi="Times New Roman" w:cs="Times New Roman"/>
              <w:color w:val="FF0000"/>
              <w:sz w:val="20"/>
              <w:szCs w:val="20"/>
            </w:rPr>
          </w:rPrChange>
        </w:rPr>
        <w:t>.</w:t>
      </w:r>
    </w:p>
    <w:p w:rsidR="00575253" w:rsidRPr="007C163E" w:rsidRDefault="00575253" w:rsidP="00F663F9">
      <w:pPr>
        <w:pStyle w:val="Default"/>
        <w:widowControl w:val="0"/>
        <w:numPr>
          <w:ilvl w:val="0"/>
          <w:numId w:val="110"/>
        </w:numPr>
        <w:tabs>
          <w:tab w:val="left" w:pos="0"/>
          <w:tab w:val="left" w:pos="360"/>
        </w:tabs>
        <w:ind w:left="142" w:right="-2" w:firstLine="0"/>
        <w:jc w:val="both"/>
        <w:rPr>
          <w:rFonts w:ascii="Times New Roman" w:hAnsi="Times New Roman" w:cs="Times New Roman"/>
          <w:i/>
          <w:color w:val="auto"/>
          <w:rPrChange w:id="2876"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877" w:author="Phùng Nguyễn Minh Tâm" w:date="2018-12-19T17:03:00Z">
            <w:rPr>
              <w:rFonts w:ascii="Times New Roman" w:hAnsi="Times New Roman" w:cs="Times New Roman"/>
              <w:color w:val="FF0000"/>
              <w:sz w:val="20"/>
              <w:szCs w:val="20"/>
            </w:rPr>
          </w:rPrChange>
        </w:rPr>
        <w:t xml:space="preserve">Đảm bảo tài khoản có đủ số dư để Agribank thực hiện trích Nợ các khoản phí liên quan khi đến hạn thanh toán. Khách hàng sẽ bị </w:t>
      </w:r>
      <w:del w:id="2878" w:author="Phùng Nguyễn Minh Tâm" w:date="2018-12-21T18:54:00Z">
        <w:r w:rsidRPr="007C163E" w:rsidDel="000449BC">
          <w:rPr>
            <w:rFonts w:ascii="Times New Roman" w:hAnsi="Times New Roman" w:cs="Times New Roman"/>
            <w:color w:val="auto"/>
            <w:rPrChange w:id="2879" w:author="Phùng Nguyễn Minh Tâm" w:date="2018-12-19T17:03:00Z">
              <w:rPr>
                <w:rFonts w:ascii="Times New Roman" w:hAnsi="Times New Roman" w:cs="Times New Roman"/>
                <w:color w:val="FF0000"/>
                <w:sz w:val="20"/>
                <w:szCs w:val="20"/>
              </w:rPr>
            </w:rPrChange>
          </w:rPr>
          <w:delText xml:space="preserve">hủy </w:delText>
        </w:r>
      </w:del>
      <w:ins w:id="2880" w:author="Phùng Nguyễn Minh Tâm" w:date="2018-12-21T18:54:00Z">
        <w:r w:rsidR="000449BC">
          <w:rPr>
            <w:rFonts w:ascii="Times New Roman" w:hAnsi="Times New Roman" w:cs="Times New Roman"/>
            <w:color w:val="auto"/>
          </w:rPr>
          <w:t>dừng</w:t>
        </w:r>
        <w:r w:rsidR="000449BC" w:rsidRPr="007C163E">
          <w:rPr>
            <w:rFonts w:ascii="Times New Roman" w:hAnsi="Times New Roman" w:cs="Times New Roman"/>
            <w:color w:val="auto"/>
            <w:rPrChange w:id="2881" w:author="Phùng Nguyễn Minh Tâm" w:date="2018-12-19T17:03:00Z">
              <w:rPr>
                <w:rFonts w:ascii="Times New Roman" w:hAnsi="Times New Roman" w:cs="Times New Roman"/>
                <w:color w:val="FF0000"/>
                <w:sz w:val="20"/>
                <w:szCs w:val="20"/>
              </w:rPr>
            </w:rPrChange>
          </w:rPr>
          <w:t xml:space="preserve"> </w:t>
        </w:r>
      </w:ins>
      <w:r w:rsidRPr="007C163E">
        <w:rPr>
          <w:rFonts w:ascii="Times New Roman" w:hAnsi="Times New Roman" w:cs="Times New Roman"/>
          <w:color w:val="auto"/>
          <w:rPrChange w:id="2882" w:author="Phùng Nguyễn Minh Tâm" w:date="2018-12-19T17:03:00Z">
            <w:rPr>
              <w:rFonts w:ascii="Times New Roman" w:hAnsi="Times New Roman" w:cs="Times New Roman"/>
              <w:color w:val="FF0000"/>
              <w:sz w:val="20"/>
              <w:szCs w:val="20"/>
            </w:rPr>
          </w:rPrChange>
        </w:rPr>
        <w:t>dịch vụ nếu không hoàn thành nghĩa vụ trả phí duy trì dịch vụ trong 01 (một) năm</w:t>
      </w:r>
      <w:r w:rsidRPr="007C163E">
        <w:rPr>
          <w:rFonts w:ascii="Times New Roman" w:hAnsi="Times New Roman" w:cs="Times New Roman"/>
          <w:i/>
          <w:color w:val="auto"/>
          <w:rPrChange w:id="2883"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0"/>
          <w:tab w:val="left" w:pos="360"/>
        </w:tabs>
        <w:ind w:left="142" w:right="-2"/>
        <w:jc w:val="both"/>
        <w:rPr>
          <w:rFonts w:ascii="Times New Roman" w:hAnsi="Times New Roman" w:cs="Times New Roman"/>
          <w:i/>
          <w:color w:val="auto"/>
          <w:rPrChange w:id="2884"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885" w:author="Phùng Nguyễn Minh Tâm" w:date="2018-12-19T17:03:00Z">
            <w:rPr>
              <w:rFonts w:ascii="Times New Roman" w:hAnsi="Times New Roman" w:cs="Times New Roman"/>
              <w:i/>
              <w:color w:val="FF0000"/>
              <w:sz w:val="20"/>
              <w:szCs w:val="20"/>
            </w:rPr>
          </w:rPrChange>
        </w:rPr>
        <w:t xml:space="preserve">Ensure </w:t>
      </w:r>
      <w:ins w:id="2886" w:author="Dao Khanh Hoa - 1050" w:date="2018-12-13T16:40:00Z">
        <w:r w:rsidR="005449DA" w:rsidRPr="007C163E">
          <w:rPr>
            <w:rFonts w:ascii="Times New Roman" w:hAnsi="Times New Roman" w:cs="Times New Roman"/>
            <w:i/>
            <w:color w:val="auto"/>
            <w:rPrChange w:id="2887" w:author="Phùng Nguyễn Minh Tâm" w:date="2018-12-19T17:03:00Z">
              <w:rPr>
                <w:rFonts w:ascii="Times New Roman" w:hAnsi="Times New Roman" w:cs="Times New Roman"/>
                <w:i/>
                <w:color w:val="FF0000"/>
                <w:sz w:val="20"/>
                <w:szCs w:val="20"/>
              </w:rPr>
            </w:rPrChange>
          </w:rPr>
          <w:t xml:space="preserve">the </w:t>
        </w:r>
      </w:ins>
      <w:r w:rsidRPr="007C163E">
        <w:rPr>
          <w:rFonts w:ascii="Times New Roman" w:hAnsi="Times New Roman" w:cs="Times New Roman"/>
          <w:i/>
          <w:color w:val="auto"/>
          <w:rPrChange w:id="2888" w:author="Phùng Nguyễn Minh Tâm" w:date="2018-12-19T17:03:00Z">
            <w:rPr>
              <w:rFonts w:ascii="Times New Roman" w:hAnsi="Times New Roman" w:cs="Times New Roman"/>
              <w:i/>
              <w:color w:val="FF0000"/>
              <w:sz w:val="20"/>
              <w:szCs w:val="20"/>
            </w:rPr>
          </w:rPrChange>
        </w:rPr>
        <w:t>account balance sufficient for Agribank</w:t>
      </w:r>
      <w:ins w:id="2889" w:author="Dao Khanh Hoa - 1050" w:date="2018-12-13T16:40:00Z">
        <w:r w:rsidR="005449DA" w:rsidRPr="007C163E">
          <w:rPr>
            <w:rFonts w:ascii="Times New Roman" w:hAnsi="Times New Roman" w:cs="Times New Roman"/>
            <w:i/>
            <w:color w:val="auto"/>
            <w:rPrChange w:id="2890" w:author="Phùng Nguyễn Minh Tâm" w:date="2018-12-19T17:03:00Z">
              <w:rPr>
                <w:rFonts w:ascii="Times New Roman" w:hAnsi="Times New Roman" w:cs="Times New Roman"/>
                <w:i/>
                <w:color w:val="FF0000"/>
                <w:sz w:val="20"/>
                <w:szCs w:val="20"/>
              </w:rPr>
            </w:rPrChange>
          </w:rPr>
          <w:t>’s</w:t>
        </w:r>
      </w:ins>
      <w:del w:id="2891" w:author="Dao Khanh Hoa - 1050" w:date="2018-12-13T16:40:00Z">
        <w:r w:rsidRPr="007C163E" w:rsidDel="005449DA">
          <w:rPr>
            <w:rFonts w:ascii="Times New Roman" w:hAnsi="Times New Roman" w:cs="Times New Roman"/>
            <w:i/>
            <w:color w:val="auto"/>
            <w:rPrChange w:id="2892" w:author="Phùng Nguyễn Minh Tâm" w:date="2018-12-19T17:03:00Z">
              <w:rPr>
                <w:rFonts w:ascii="Times New Roman" w:hAnsi="Times New Roman" w:cs="Times New Roman"/>
                <w:i/>
                <w:color w:val="FF0000"/>
                <w:sz w:val="20"/>
                <w:szCs w:val="20"/>
              </w:rPr>
            </w:rPrChange>
          </w:rPr>
          <w:delText xml:space="preserve"> to</w:delText>
        </w:r>
      </w:del>
      <w:r w:rsidRPr="007C163E">
        <w:rPr>
          <w:rFonts w:ascii="Times New Roman" w:hAnsi="Times New Roman" w:cs="Times New Roman"/>
          <w:i/>
          <w:color w:val="auto"/>
          <w:rPrChange w:id="2893" w:author="Phùng Nguyễn Minh Tâm" w:date="2018-12-19T17:03:00Z">
            <w:rPr>
              <w:rFonts w:ascii="Times New Roman" w:hAnsi="Times New Roman" w:cs="Times New Roman"/>
              <w:i/>
              <w:color w:val="FF0000"/>
              <w:sz w:val="20"/>
              <w:szCs w:val="20"/>
            </w:rPr>
          </w:rPrChange>
        </w:rPr>
        <w:t xml:space="preserve"> debit </w:t>
      </w:r>
      <w:ins w:id="2894" w:author="Dao Khanh Hoa - 1050" w:date="2018-12-13T16:40:00Z">
        <w:r w:rsidR="005449DA" w:rsidRPr="007C163E">
          <w:rPr>
            <w:rFonts w:ascii="Times New Roman" w:hAnsi="Times New Roman" w:cs="Times New Roman"/>
            <w:i/>
            <w:color w:val="auto"/>
            <w:rPrChange w:id="2895" w:author="Phùng Nguyễn Minh Tâm" w:date="2018-12-19T17:03:00Z">
              <w:rPr>
                <w:rFonts w:ascii="Times New Roman" w:hAnsi="Times New Roman" w:cs="Times New Roman"/>
                <w:i/>
                <w:color w:val="FF0000"/>
                <w:sz w:val="20"/>
                <w:szCs w:val="20"/>
              </w:rPr>
            </w:rPrChange>
          </w:rPr>
          <w:t>of related fees</w:t>
        </w:r>
      </w:ins>
      <w:del w:id="2896" w:author="Dao Khanh Hoa - 1050" w:date="2018-12-13T16:41:00Z">
        <w:r w:rsidRPr="007C163E" w:rsidDel="005449DA">
          <w:rPr>
            <w:rFonts w:ascii="Times New Roman" w:hAnsi="Times New Roman" w:cs="Times New Roman"/>
            <w:i/>
            <w:color w:val="auto"/>
            <w:rPrChange w:id="2897" w:author="Phùng Nguyễn Minh Tâm" w:date="2018-12-19T17:03:00Z">
              <w:rPr>
                <w:rFonts w:ascii="Times New Roman" w:hAnsi="Times New Roman" w:cs="Times New Roman"/>
                <w:i/>
                <w:color w:val="FF0000"/>
                <w:sz w:val="20"/>
                <w:szCs w:val="20"/>
              </w:rPr>
            </w:rPrChange>
          </w:rPr>
          <w:delText>for transactions at the request of customers or charge fees</w:delText>
        </w:r>
      </w:del>
      <w:r w:rsidRPr="007C163E">
        <w:rPr>
          <w:rFonts w:ascii="Times New Roman" w:hAnsi="Times New Roman" w:cs="Times New Roman"/>
          <w:i/>
          <w:color w:val="auto"/>
          <w:rPrChange w:id="2898" w:author="Phùng Nguyễn Minh Tâm" w:date="2018-12-19T17:03:00Z">
            <w:rPr>
              <w:rFonts w:ascii="Times New Roman" w:hAnsi="Times New Roman" w:cs="Times New Roman"/>
              <w:i/>
              <w:color w:val="FF0000"/>
              <w:sz w:val="20"/>
              <w:szCs w:val="20"/>
            </w:rPr>
          </w:rPrChange>
        </w:rPr>
        <w:t>. Customers</w:t>
      </w:r>
      <w:ins w:id="2899" w:author="Dao Khanh Hoa - 1050" w:date="2018-12-13T16:42:00Z">
        <w:r w:rsidR="005449DA" w:rsidRPr="007C163E">
          <w:rPr>
            <w:rFonts w:ascii="Times New Roman" w:hAnsi="Times New Roman" w:cs="Times New Roman"/>
            <w:i/>
            <w:color w:val="auto"/>
            <w:rPrChange w:id="2900" w:author="Phùng Nguyễn Minh Tâm" w:date="2018-12-19T17:03:00Z">
              <w:rPr>
                <w:rFonts w:ascii="Times New Roman" w:hAnsi="Times New Roman" w:cs="Times New Roman"/>
                <w:i/>
                <w:color w:val="FF0000"/>
                <w:sz w:val="20"/>
                <w:szCs w:val="20"/>
              </w:rPr>
            </w:rPrChange>
          </w:rPr>
          <w:t>’ services</w:t>
        </w:r>
      </w:ins>
      <w:r w:rsidRPr="007C163E">
        <w:rPr>
          <w:rFonts w:ascii="Times New Roman" w:hAnsi="Times New Roman" w:cs="Times New Roman"/>
          <w:i/>
          <w:color w:val="auto"/>
          <w:rPrChange w:id="2901" w:author="Phùng Nguyễn Minh Tâm" w:date="2018-12-19T17:03:00Z">
            <w:rPr>
              <w:rFonts w:ascii="Times New Roman" w:hAnsi="Times New Roman" w:cs="Times New Roman"/>
              <w:i/>
              <w:color w:val="FF0000"/>
              <w:sz w:val="20"/>
              <w:szCs w:val="20"/>
            </w:rPr>
          </w:rPrChange>
        </w:rPr>
        <w:t xml:space="preserve"> will be </w:t>
      </w:r>
      <w:del w:id="2902" w:author="Phùng Nguyễn Minh Tâm" w:date="2018-12-21T18:54:00Z">
        <w:r w:rsidRPr="007C163E" w:rsidDel="000449BC">
          <w:rPr>
            <w:rFonts w:ascii="Times New Roman" w:hAnsi="Times New Roman" w:cs="Times New Roman"/>
            <w:i/>
            <w:color w:val="auto"/>
            <w:rPrChange w:id="2903" w:author="Phùng Nguyễn Minh Tâm" w:date="2018-12-19T17:03:00Z">
              <w:rPr>
                <w:rFonts w:ascii="Times New Roman" w:hAnsi="Times New Roman" w:cs="Times New Roman"/>
                <w:i/>
                <w:color w:val="FF0000"/>
                <w:sz w:val="20"/>
                <w:szCs w:val="20"/>
              </w:rPr>
            </w:rPrChange>
          </w:rPr>
          <w:delText>terminated the use of Services</w:delText>
        </w:r>
      </w:del>
      <w:ins w:id="2904" w:author="Phùng Nguyễn Minh Tâm" w:date="2018-12-21T18:54:00Z">
        <w:r w:rsidR="000449BC">
          <w:rPr>
            <w:rFonts w:ascii="Times New Roman" w:hAnsi="Times New Roman" w:cs="Times New Roman"/>
            <w:i/>
            <w:color w:val="auto"/>
          </w:rPr>
          <w:t>suspended</w:t>
        </w:r>
      </w:ins>
      <w:r w:rsidRPr="007C163E">
        <w:rPr>
          <w:rFonts w:ascii="Times New Roman" w:hAnsi="Times New Roman" w:cs="Times New Roman"/>
          <w:i/>
          <w:color w:val="auto"/>
          <w:rPrChange w:id="2905" w:author="Phùng Nguyễn Minh Tâm" w:date="2018-12-19T17:03:00Z">
            <w:rPr>
              <w:rFonts w:ascii="Times New Roman" w:hAnsi="Times New Roman" w:cs="Times New Roman"/>
              <w:i/>
              <w:color w:val="FF0000"/>
              <w:sz w:val="20"/>
              <w:szCs w:val="20"/>
            </w:rPr>
          </w:rPrChange>
        </w:rPr>
        <w:t xml:space="preserve"> if the</w:t>
      </w:r>
      <w:ins w:id="2906" w:author="Dao Khanh Hoa - 1050" w:date="2018-12-13T16:42:00Z">
        <w:r w:rsidR="005449DA" w:rsidRPr="007C163E">
          <w:rPr>
            <w:rFonts w:ascii="Times New Roman" w:hAnsi="Times New Roman" w:cs="Times New Roman"/>
            <w:i/>
            <w:color w:val="auto"/>
            <w:rPrChange w:id="2907" w:author="Phùng Nguyễn Minh Tâm" w:date="2018-12-19T17:03:00Z">
              <w:rPr>
                <w:rFonts w:ascii="Times New Roman" w:hAnsi="Times New Roman" w:cs="Times New Roman"/>
                <w:i/>
                <w:color w:val="FF0000"/>
                <w:sz w:val="20"/>
                <w:szCs w:val="20"/>
              </w:rPr>
            </w:rPrChange>
          </w:rPr>
          <w:t xml:space="preserve"> Customers</w:t>
        </w:r>
      </w:ins>
      <w:del w:id="2908" w:author="Dao Khanh Hoa - 1050" w:date="2018-12-13T16:42:00Z">
        <w:r w:rsidRPr="007C163E" w:rsidDel="005449DA">
          <w:rPr>
            <w:rFonts w:ascii="Times New Roman" w:hAnsi="Times New Roman" w:cs="Times New Roman"/>
            <w:i/>
            <w:color w:val="auto"/>
            <w:rPrChange w:id="2909" w:author="Phùng Nguyễn Minh Tâm" w:date="2018-12-19T17:03:00Z">
              <w:rPr>
                <w:rFonts w:ascii="Times New Roman" w:hAnsi="Times New Roman" w:cs="Times New Roman"/>
                <w:i/>
                <w:color w:val="FF0000"/>
                <w:sz w:val="20"/>
                <w:szCs w:val="20"/>
              </w:rPr>
            </w:rPrChange>
          </w:rPr>
          <w:delText>y</w:delText>
        </w:r>
      </w:del>
      <w:r w:rsidRPr="007C163E">
        <w:rPr>
          <w:rFonts w:ascii="Times New Roman" w:hAnsi="Times New Roman" w:cs="Times New Roman"/>
          <w:i/>
          <w:color w:val="auto"/>
          <w:rPrChange w:id="2910" w:author="Phùng Nguyễn Minh Tâm" w:date="2018-12-19T17:03:00Z">
            <w:rPr>
              <w:rFonts w:ascii="Times New Roman" w:hAnsi="Times New Roman" w:cs="Times New Roman"/>
              <w:i/>
              <w:color w:val="FF0000"/>
              <w:sz w:val="20"/>
              <w:szCs w:val="20"/>
            </w:rPr>
          </w:rPrChange>
        </w:rPr>
        <w:t xml:space="preserve"> do not pay the </w:t>
      </w:r>
      <w:del w:id="2911" w:author="Dao Khanh Hoa - 1050" w:date="2018-12-13T16:43:00Z">
        <w:r w:rsidRPr="007C163E" w:rsidDel="005449DA">
          <w:rPr>
            <w:rFonts w:ascii="Times New Roman" w:hAnsi="Times New Roman" w:cs="Times New Roman"/>
            <w:i/>
            <w:color w:val="auto"/>
            <w:rPrChange w:id="2912" w:author="Phùng Nguyễn Minh Tâm" w:date="2018-12-19T17:03:00Z">
              <w:rPr>
                <w:rFonts w:ascii="Times New Roman" w:hAnsi="Times New Roman" w:cs="Times New Roman"/>
                <w:i/>
                <w:color w:val="FF0000"/>
                <w:sz w:val="20"/>
                <w:szCs w:val="20"/>
              </w:rPr>
            </w:rPrChange>
          </w:rPr>
          <w:delText xml:space="preserve">maintenance </w:delText>
        </w:r>
      </w:del>
      <w:ins w:id="2913" w:author="Dao Khanh Hoa - 1050" w:date="2018-12-13T16:43:00Z">
        <w:r w:rsidR="005449DA" w:rsidRPr="007C163E">
          <w:rPr>
            <w:rFonts w:ascii="Times New Roman" w:hAnsi="Times New Roman" w:cs="Times New Roman"/>
            <w:i/>
            <w:color w:val="auto"/>
            <w:rPrChange w:id="2914" w:author="Phùng Nguyễn Minh Tâm" w:date="2018-12-19T17:03:00Z">
              <w:rPr>
                <w:rFonts w:ascii="Times New Roman" w:hAnsi="Times New Roman" w:cs="Times New Roman"/>
                <w:i/>
                <w:color w:val="FF0000"/>
                <w:sz w:val="20"/>
                <w:szCs w:val="20"/>
              </w:rPr>
            </w:rPrChange>
          </w:rPr>
          <w:t xml:space="preserve">annual </w:t>
        </w:r>
      </w:ins>
      <w:r w:rsidRPr="007C163E">
        <w:rPr>
          <w:rFonts w:ascii="Times New Roman" w:hAnsi="Times New Roman" w:cs="Times New Roman"/>
          <w:i/>
          <w:color w:val="auto"/>
          <w:rPrChange w:id="2915" w:author="Phùng Nguyễn Minh Tâm" w:date="2018-12-19T17:03:00Z">
            <w:rPr>
              <w:rFonts w:ascii="Times New Roman" w:hAnsi="Times New Roman" w:cs="Times New Roman"/>
              <w:i/>
              <w:color w:val="FF0000"/>
              <w:sz w:val="20"/>
              <w:szCs w:val="20"/>
            </w:rPr>
          </w:rPrChange>
        </w:rPr>
        <w:t>fees in 01 (one) year.</w:t>
      </w:r>
    </w:p>
    <w:p w:rsidR="00575253" w:rsidRPr="007C163E" w:rsidRDefault="00575253" w:rsidP="00F663F9">
      <w:pPr>
        <w:pStyle w:val="Default"/>
        <w:widowControl w:val="0"/>
        <w:numPr>
          <w:ilvl w:val="0"/>
          <w:numId w:val="110"/>
        </w:numPr>
        <w:tabs>
          <w:tab w:val="left" w:pos="0"/>
          <w:tab w:val="left" w:pos="249"/>
          <w:tab w:val="left" w:pos="450"/>
        </w:tabs>
        <w:ind w:left="142" w:right="-2" w:firstLine="0"/>
        <w:jc w:val="both"/>
        <w:rPr>
          <w:rFonts w:ascii="Times New Roman" w:hAnsi="Times New Roman" w:cs="Times New Roman"/>
          <w:i/>
          <w:color w:val="auto"/>
          <w:rPrChange w:id="2916"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917" w:author="Phùng Nguyễn Minh Tâm" w:date="2018-12-19T17:03:00Z">
            <w:rPr>
              <w:rFonts w:ascii="Times New Roman" w:hAnsi="Times New Roman" w:cs="Times New Roman"/>
              <w:color w:val="FF0000"/>
              <w:sz w:val="20"/>
              <w:szCs w:val="20"/>
            </w:rPr>
          </w:rPrChange>
        </w:rPr>
        <w:t xml:space="preserve">Thông báo và phối hợp kịp thời với Agribank để </w:t>
      </w:r>
      <w:r w:rsidRPr="007C163E">
        <w:rPr>
          <w:rFonts w:ascii="Times New Roman" w:hAnsi="Times New Roman" w:cs="Times New Roman"/>
          <w:color w:val="auto"/>
          <w:rPrChange w:id="2918" w:author="Phùng Nguyễn Minh Tâm" w:date="2018-12-19T17:03:00Z">
            <w:rPr>
              <w:rFonts w:ascii="Times New Roman" w:hAnsi="Times New Roman" w:cs="Times New Roman"/>
              <w:color w:val="FF0000"/>
              <w:sz w:val="20"/>
              <w:szCs w:val="20"/>
            </w:rPr>
          </w:rPrChange>
        </w:rPr>
        <w:lastRenderedPageBreak/>
        <w:t>giải quyết khi có sai sót, sự cố trong quá trình sử dụng các dịch vụ</w:t>
      </w:r>
      <w:r w:rsidRPr="007C163E">
        <w:rPr>
          <w:rFonts w:ascii="Times New Roman" w:hAnsi="Times New Roman" w:cs="Times New Roman"/>
          <w:i/>
          <w:color w:val="auto"/>
          <w:rPrChange w:id="2919"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0"/>
          <w:tab w:val="left" w:pos="249"/>
          <w:tab w:val="left" w:pos="450"/>
        </w:tabs>
        <w:ind w:left="142" w:right="-2"/>
        <w:jc w:val="both"/>
        <w:rPr>
          <w:rFonts w:ascii="Times New Roman" w:hAnsi="Times New Roman" w:cs="Times New Roman"/>
          <w:i/>
          <w:color w:val="auto"/>
          <w:rPrChange w:id="2920"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921" w:author="Phùng Nguyễn Minh Tâm" w:date="2018-12-19T17:03:00Z">
            <w:rPr>
              <w:rFonts w:ascii="Times New Roman" w:hAnsi="Times New Roman" w:cs="Times New Roman"/>
              <w:i/>
              <w:color w:val="FF0000"/>
              <w:sz w:val="20"/>
              <w:szCs w:val="20"/>
            </w:rPr>
          </w:rPrChange>
        </w:rPr>
        <w:t xml:space="preserve">Promptly notify </w:t>
      </w:r>
      <w:ins w:id="2922" w:author="Dao Khanh Hoa - 1050" w:date="2018-12-13T16:45:00Z">
        <w:r w:rsidR="005449DA" w:rsidRPr="007C163E">
          <w:rPr>
            <w:rFonts w:ascii="Times New Roman" w:hAnsi="Times New Roman" w:cs="Times New Roman"/>
            <w:i/>
            <w:color w:val="auto"/>
            <w:rPrChange w:id="2923" w:author="Phùng Nguyễn Minh Tâm" w:date="2018-12-19T17:03:00Z">
              <w:rPr>
                <w:rFonts w:ascii="Times New Roman" w:hAnsi="Times New Roman" w:cs="Times New Roman"/>
                <w:i/>
                <w:color w:val="FF0000"/>
                <w:sz w:val="20"/>
                <w:szCs w:val="20"/>
              </w:rPr>
            </w:rPrChange>
          </w:rPr>
          <w:t>and</w:t>
        </w:r>
      </w:ins>
      <w:del w:id="2924" w:author="Dao Khanh Hoa - 1050" w:date="2018-12-13T16:45:00Z">
        <w:r w:rsidRPr="007C163E" w:rsidDel="005449DA">
          <w:rPr>
            <w:rFonts w:ascii="Times New Roman" w:hAnsi="Times New Roman" w:cs="Times New Roman"/>
            <w:i/>
            <w:color w:val="auto"/>
            <w:rPrChange w:id="2925" w:author="Phùng Nguyễn Minh Tâm" w:date="2018-12-19T17:03:00Z">
              <w:rPr>
                <w:rFonts w:ascii="Times New Roman" w:hAnsi="Times New Roman" w:cs="Times New Roman"/>
                <w:i/>
                <w:color w:val="FF0000"/>
                <w:sz w:val="20"/>
                <w:szCs w:val="20"/>
              </w:rPr>
            </w:rPrChange>
          </w:rPr>
          <w:delText>or</w:delText>
        </w:r>
      </w:del>
      <w:r w:rsidRPr="007C163E">
        <w:rPr>
          <w:rFonts w:ascii="Times New Roman" w:hAnsi="Times New Roman" w:cs="Times New Roman"/>
          <w:i/>
          <w:color w:val="auto"/>
          <w:rPrChange w:id="2926" w:author="Phùng Nguyễn Minh Tâm" w:date="2018-12-19T17:03:00Z">
            <w:rPr>
              <w:rFonts w:ascii="Times New Roman" w:hAnsi="Times New Roman" w:cs="Times New Roman"/>
              <w:i/>
              <w:color w:val="FF0000"/>
              <w:sz w:val="20"/>
              <w:szCs w:val="20"/>
            </w:rPr>
          </w:rPrChange>
        </w:rPr>
        <w:t xml:space="preserve"> coordinate with Agribank to resolve errors, problems in the course of using the Services.</w:t>
      </w:r>
    </w:p>
    <w:p w:rsidR="00575253" w:rsidRPr="007C163E" w:rsidRDefault="00575253" w:rsidP="00F663F9">
      <w:pPr>
        <w:pStyle w:val="Default"/>
        <w:widowControl w:val="0"/>
        <w:numPr>
          <w:ilvl w:val="0"/>
          <w:numId w:val="110"/>
        </w:numPr>
        <w:tabs>
          <w:tab w:val="left" w:pos="0"/>
          <w:tab w:val="left" w:pos="249"/>
          <w:tab w:val="left" w:pos="360"/>
        </w:tabs>
        <w:ind w:left="142" w:right="-2" w:firstLine="0"/>
        <w:jc w:val="both"/>
        <w:rPr>
          <w:rFonts w:ascii="Times New Roman" w:hAnsi="Times New Roman" w:cs="Times New Roman"/>
          <w:i/>
          <w:color w:val="auto"/>
          <w:rPrChange w:id="2927"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928" w:author="Phùng Nguyễn Minh Tâm" w:date="2018-12-19T17:03:00Z">
            <w:rPr>
              <w:rFonts w:ascii="Times New Roman" w:hAnsi="Times New Roman" w:cs="Times New Roman"/>
              <w:color w:val="FF0000"/>
              <w:sz w:val="20"/>
              <w:szCs w:val="20"/>
            </w:rPr>
          </w:rPrChange>
        </w:rPr>
        <w:t xml:space="preserve">Các trách nhiệm khác </w:t>
      </w:r>
      <w:proofErr w:type="gramStart"/>
      <w:r w:rsidRPr="007C163E">
        <w:rPr>
          <w:rFonts w:ascii="Times New Roman" w:hAnsi="Times New Roman" w:cs="Times New Roman"/>
          <w:color w:val="auto"/>
          <w:rPrChange w:id="2929" w:author="Phùng Nguyễn Minh Tâm" w:date="2018-12-19T17:03:00Z">
            <w:rPr>
              <w:rFonts w:ascii="Times New Roman" w:hAnsi="Times New Roman" w:cs="Times New Roman"/>
              <w:color w:val="FF0000"/>
              <w:sz w:val="20"/>
              <w:szCs w:val="20"/>
            </w:rPr>
          </w:rPrChange>
        </w:rPr>
        <w:t>theo</w:t>
      </w:r>
      <w:proofErr w:type="gramEnd"/>
      <w:r w:rsidRPr="007C163E">
        <w:rPr>
          <w:rFonts w:ascii="Times New Roman" w:hAnsi="Times New Roman" w:cs="Times New Roman"/>
          <w:color w:val="auto"/>
          <w:rPrChange w:id="2930" w:author="Phùng Nguyễn Minh Tâm" w:date="2018-12-19T17:03:00Z">
            <w:rPr>
              <w:rFonts w:ascii="Times New Roman" w:hAnsi="Times New Roman" w:cs="Times New Roman"/>
              <w:color w:val="FF0000"/>
              <w:sz w:val="20"/>
              <w:szCs w:val="20"/>
            </w:rPr>
          </w:rPrChange>
        </w:rPr>
        <w:t xml:space="preserve"> quy định của pháp luật và Agribank</w:t>
      </w:r>
      <w:r w:rsidRPr="007C163E">
        <w:rPr>
          <w:rFonts w:ascii="Times New Roman" w:hAnsi="Times New Roman" w:cs="Times New Roman"/>
          <w:i/>
          <w:color w:val="auto"/>
          <w:rPrChange w:id="2931" w:author="Phùng Nguyễn Minh Tâm" w:date="2018-12-19T17:03:00Z">
            <w:rPr>
              <w:rFonts w:ascii="Times New Roman" w:hAnsi="Times New Roman" w:cs="Times New Roman"/>
              <w:i/>
              <w:color w:val="FF0000"/>
              <w:sz w:val="20"/>
              <w:szCs w:val="20"/>
            </w:rPr>
          </w:rPrChange>
        </w:rPr>
        <w:t>.</w:t>
      </w:r>
    </w:p>
    <w:p w:rsidR="005C5A74" w:rsidRPr="007C163E" w:rsidRDefault="005C5A74" w:rsidP="00F663F9">
      <w:pPr>
        <w:pStyle w:val="Default"/>
        <w:widowControl w:val="0"/>
        <w:tabs>
          <w:tab w:val="left" w:pos="0"/>
          <w:tab w:val="left" w:pos="249"/>
          <w:tab w:val="left" w:pos="360"/>
        </w:tabs>
        <w:ind w:left="142" w:right="-2"/>
        <w:jc w:val="both"/>
        <w:rPr>
          <w:rFonts w:ascii="Times New Roman" w:hAnsi="Times New Roman" w:cs="Times New Roman"/>
          <w:i/>
          <w:color w:val="auto"/>
          <w:rPrChange w:id="2932"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933" w:author="Phùng Nguyễn Minh Tâm" w:date="2018-12-19T17:03:00Z">
            <w:rPr>
              <w:rFonts w:ascii="Times New Roman" w:hAnsi="Times New Roman" w:cs="Times New Roman"/>
              <w:i/>
              <w:color w:val="FF0000"/>
              <w:sz w:val="20"/>
              <w:szCs w:val="20"/>
            </w:rPr>
          </w:rPrChange>
        </w:rPr>
        <w:t>Others as regulated by law and Agribank.</w:t>
      </w:r>
    </w:p>
    <w:p w:rsidR="00575253" w:rsidRPr="007C163E" w:rsidRDefault="00575253" w:rsidP="00F663F9">
      <w:pPr>
        <w:pStyle w:val="Default"/>
        <w:widowControl w:val="0"/>
        <w:tabs>
          <w:tab w:val="left" w:pos="0"/>
        </w:tabs>
        <w:ind w:left="142" w:right="-2"/>
        <w:jc w:val="both"/>
        <w:rPr>
          <w:rFonts w:ascii="Times New Roman" w:hAnsi="Times New Roman" w:cs="Times New Roman"/>
          <w:b/>
          <w:color w:val="auto"/>
          <w:rPrChange w:id="2934" w:author="Phùng Nguyễn Minh Tâm" w:date="2018-12-19T17:03:00Z">
            <w:rPr>
              <w:rFonts w:ascii="Times New Roman" w:hAnsi="Times New Roman" w:cs="Times New Roman"/>
              <w:b/>
              <w:color w:val="FF0000"/>
            </w:rPr>
          </w:rPrChange>
        </w:rPr>
      </w:pPr>
      <w:proofErr w:type="gramStart"/>
      <w:r w:rsidRPr="007C163E">
        <w:rPr>
          <w:rFonts w:ascii="Times New Roman" w:hAnsi="Times New Roman" w:cs="Times New Roman"/>
          <w:b/>
          <w:color w:val="auto"/>
          <w:rPrChange w:id="2935" w:author="Phùng Nguyễn Minh Tâm" w:date="2018-12-19T17:03:00Z">
            <w:rPr>
              <w:rFonts w:ascii="Times New Roman" w:hAnsi="Times New Roman" w:cs="Times New Roman"/>
              <w:b/>
              <w:color w:val="FF0000"/>
              <w:sz w:val="20"/>
              <w:szCs w:val="20"/>
            </w:rPr>
          </w:rPrChange>
        </w:rPr>
        <w:t>Điều 5.</w:t>
      </w:r>
      <w:proofErr w:type="gramEnd"/>
      <w:r w:rsidRPr="007C163E">
        <w:rPr>
          <w:rFonts w:ascii="Times New Roman" w:hAnsi="Times New Roman" w:cs="Times New Roman"/>
          <w:b/>
          <w:color w:val="auto"/>
          <w:rPrChange w:id="2936" w:author="Phùng Nguyễn Minh Tâm" w:date="2018-12-19T17:03:00Z">
            <w:rPr>
              <w:rFonts w:ascii="Times New Roman" w:hAnsi="Times New Roman" w:cs="Times New Roman"/>
              <w:b/>
              <w:color w:val="FF0000"/>
              <w:sz w:val="20"/>
              <w:szCs w:val="20"/>
            </w:rPr>
          </w:rPrChange>
        </w:rPr>
        <w:t xml:space="preserve"> Quyền và trách nhiệm của Agribank</w:t>
      </w:r>
    </w:p>
    <w:p w:rsidR="005C5A74" w:rsidRPr="007C163E" w:rsidRDefault="005C5A74" w:rsidP="00F663F9">
      <w:pPr>
        <w:pStyle w:val="Default"/>
        <w:tabs>
          <w:tab w:val="left" w:pos="0"/>
        </w:tabs>
        <w:spacing w:before="30" w:after="30"/>
        <w:ind w:left="142"/>
        <w:jc w:val="both"/>
        <w:rPr>
          <w:rFonts w:ascii="Times New Roman" w:hAnsi="Times New Roman" w:cs="Times New Roman"/>
          <w:b/>
          <w:i/>
          <w:color w:val="auto"/>
          <w:rPrChange w:id="2937" w:author="Phùng Nguyễn Minh Tâm" w:date="2018-12-19T17:03:00Z">
            <w:rPr>
              <w:rFonts w:ascii="Times New Roman" w:hAnsi="Times New Roman" w:cs="Times New Roman"/>
              <w:b/>
              <w:i/>
              <w:color w:val="FF0000"/>
            </w:rPr>
          </w:rPrChange>
        </w:rPr>
      </w:pPr>
      <w:proofErr w:type="gramStart"/>
      <w:r w:rsidRPr="007C163E">
        <w:rPr>
          <w:rFonts w:ascii="Times New Roman" w:hAnsi="Times New Roman" w:cs="Times New Roman"/>
          <w:b/>
          <w:i/>
          <w:color w:val="auto"/>
          <w:rPrChange w:id="2938" w:author="Phùng Nguyễn Minh Tâm" w:date="2018-12-19T17:03:00Z">
            <w:rPr>
              <w:rFonts w:ascii="Times New Roman" w:hAnsi="Times New Roman" w:cs="Times New Roman"/>
              <w:b/>
              <w:i/>
              <w:color w:val="FF0000"/>
              <w:sz w:val="20"/>
              <w:szCs w:val="20"/>
            </w:rPr>
          </w:rPrChange>
        </w:rPr>
        <w:t>Article 5.</w:t>
      </w:r>
      <w:proofErr w:type="gramEnd"/>
      <w:r w:rsidRPr="007C163E">
        <w:rPr>
          <w:rFonts w:ascii="Times New Roman" w:hAnsi="Times New Roman" w:cs="Times New Roman"/>
          <w:b/>
          <w:i/>
          <w:color w:val="auto"/>
          <w:rPrChange w:id="2939" w:author="Phùng Nguyễn Minh Tâm" w:date="2018-12-19T17:03:00Z">
            <w:rPr>
              <w:rFonts w:ascii="Times New Roman" w:hAnsi="Times New Roman" w:cs="Times New Roman"/>
              <w:b/>
              <w:i/>
              <w:color w:val="FF0000"/>
              <w:sz w:val="20"/>
              <w:szCs w:val="20"/>
            </w:rPr>
          </w:rPrChange>
        </w:rPr>
        <w:t xml:space="preserve"> </w:t>
      </w:r>
      <w:r w:rsidRPr="007C163E">
        <w:rPr>
          <w:rFonts w:ascii="Times New Roman" w:hAnsi="Times New Roman" w:cs="Times New Roman"/>
          <w:b/>
          <w:i/>
          <w:color w:val="auto"/>
          <w:spacing w:val="-2"/>
          <w:rPrChange w:id="2940" w:author="Phùng Nguyễn Minh Tâm" w:date="2018-12-19T17:03:00Z">
            <w:rPr>
              <w:rFonts w:ascii="Times New Roman" w:hAnsi="Times New Roman" w:cs="Times New Roman"/>
              <w:b/>
              <w:i/>
              <w:color w:val="FF0000"/>
              <w:spacing w:val="-2"/>
              <w:sz w:val="20"/>
              <w:szCs w:val="20"/>
            </w:rPr>
          </w:rPrChange>
        </w:rPr>
        <w:t>Rights and responsibilities of Agribank</w:t>
      </w:r>
    </w:p>
    <w:p w:rsidR="005C5A74" w:rsidRPr="007C163E" w:rsidRDefault="00575253" w:rsidP="00F663F9">
      <w:pPr>
        <w:pStyle w:val="Default"/>
        <w:widowControl w:val="0"/>
        <w:tabs>
          <w:tab w:val="left" w:pos="0"/>
        </w:tabs>
        <w:ind w:left="142" w:right="-2"/>
        <w:jc w:val="both"/>
        <w:rPr>
          <w:rFonts w:ascii="Times New Roman" w:hAnsi="Times New Roman" w:cs="Times New Roman"/>
          <w:b/>
          <w:i/>
          <w:color w:val="auto"/>
          <w:rPrChange w:id="2941" w:author="Phùng Nguyễn Minh Tâm" w:date="2018-12-19T17:03:00Z">
            <w:rPr>
              <w:rFonts w:ascii="Times New Roman" w:hAnsi="Times New Roman" w:cs="Times New Roman"/>
              <w:b/>
              <w:i/>
              <w:color w:val="FF0000"/>
            </w:rPr>
          </w:rPrChange>
        </w:rPr>
      </w:pPr>
      <w:r w:rsidRPr="007C163E">
        <w:rPr>
          <w:rFonts w:ascii="Times New Roman" w:hAnsi="Times New Roman" w:cs="Times New Roman"/>
          <w:b/>
          <w:i/>
          <w:color w:val="auto"/>
          <w:rPrChange w:id="2942" w:author="Phùng Nguyễn Minh Tâm" w:date="2018-12-19T17:03:00Z">
            <w:rPr>
              <w:rFonts w:ascii="Times New Roman" w:hAnsi="Times New Roman" w:cs="Times New Roman"/>
              <w:b/>
              <w:i/>
              <w:color w:val="FF0000"/>
              <w:sz w:val="20"/>
              <w:szCs w:val="20"/>
            </w:rPr>
          </w:rPrChange>
        </w:rPr>
        <w:t>5.1. Quyền của Agribank</w:t>
      </w:r>
      <w:r w:rsidR="005C5A74" w:rsidRPr="007C163E">
        <w:rPr>
          <w:rFonts w:ascii="Times New Roman" w:hAnsi="Times New Roman" w:cs="Times New Roman"/>
          <w:b/>
          <w:i/>
          <w:color w:val="auto"/>
          <w:rPrChange w:id="2943" w:author="Phùng Nguyễn Minh Tâm" w:date="2018-12-19T17:03:00Z">
            <w:rPr>
              <w:rFonts w:ascii="Times New Roman" w:hAnsi="Times New Roman" w:cs="Times New Roman"/>
              <w:b/>
              <w:i/>
              <w:color w:val="FF0000"/>
              <w:sz w:val="20"/>
              <w:szCs w:val="20"/>
            </w:rPr>
          </w:rPrChange>
        </w:rPr>
        <w:t xml:space="preserve">/ </w:t>
      </w:r>
      <w:del w:id="2944" w:author="Dao Khanh Hoa - 1050" w:date="2018-12-13T16:47:00Z">
        <w:r w:rsidR="005C5A74" w:rsidRPr="007C163E" w:rsidDel="00FC048C">
          <w:rPr>
            <w:rFonts w:ascii="Times New Roman" w:hAnsi="Times New Roman" w:cs="Times New Roman"/>
            <w:b/>
            <w:i/>
            <w:color w:val="auto"/>
            <w:rPrChange w:id="2945" w:author="Phùng Nguyễn Minh Tâm" w:date="2018-12-19T17:03:00Z">
              <w:rPr>
                <w:rFonts w:ascii="Times New Roman" w:hAnsi="Times New Roman" w:cs="Times New Roman"/>
                <w:b/>
                <w:i/>
                <w:color w:val="FF0000"/>
                <w:sz w:val="20"/>
                <w:szCs w:val="20"/>
              </w:rPr>
            </w:rPrChange>
          </w:rPr>
          <w:delText xml:space="preserve">The rights of </w:delText>
        </w:r>
      </w:del>
      <w:r w:rsidR="005C5A74" w:rsidRPr="007C163E">
        <w:rPr>
          <w:rFonts w:ascii="Times New Roman" w:hAnsi="Times New Roman" w:cs="Times New Roman"/>
          <w:b/>
          <w:i/>
          <w:color w:val="auto"/>
          <w:rPrChange w:id="2946" w:author="Phùng Nguyễn Minh Tâm" w:date="2018-12-19T17:03:00Z">
            <w:rPr>
              <w:rFonts w:ascii="Times New Roman" w:hAnsi="Times New Roman" w:cs="Times New Roman"/>
              <w:b/>
              <w:i/>
              <w:color w:val="FF0000"/>
              <w:sz w:val="20"/>
              <w:szCs w:val="20"/>
            </w:rPr>
          </w:rPrChange>
        </w:rPr>
        <w:t>Agribank</w:t>
      </w:r>
      <w:ins w:id="2947" w:author="Dao Khanh Hoa - 1050" w:date="2018-12-13T16:47:00Z">
        <w:r w:rsidR="00FC048C" w:rsidRPr="007C163E">
          <w:rPr>
            <w:rFonts w:ascii="Times New Roman" w:hAnsi="Times New Roman" w:cs="Times New Roman"/>
            <w:b/>
            <w:i/>
            <w:color w:val="auto"/>
            <w:rPrChange w:id="2948" w:author="Phùng Nguyễn Minh Tâm" w:date="2018-12-19T17:03:00Z">
              <w:rPr>
                <w:rFonts w:ascii="Times New Roman" w:hAnsi="Times New Roman" w:cs="Times New Roman"/>
                <w:b/>
                <w:i/>
                <w:color w:val="FF0000"/>
                <w:sz w:val="20"/>
                <w:szCs w:val="20"/>
              </w:rPr>
            </w:rPrChange>
          </w:rPr>
          <w:t>’s Rights</w:t>
        </w:r>
      </w:ins>
    </w:p>
    <w:p w:rsidR="00575253" w:rsidRPr="007C163E" w:rsidRDefault="00575253" w:rsidP="00F663F9">
      <w:pPr>
        <w:pStyle w:val="Default"/>
        <w:widowControl w:val="0"/>
        <w:numPr>
          <w:ilvl w:val="0"/>
          <w:numId w:val="111"/>
        </w:numPr>
        <w:tabs>
          <w:tab w:val="left" w:pos="0"/>
          <w:tab w:val="left" w:pos="231"/>
          <w:tab w:val="left" w:pos="360"/>
        </w:tabs>
        <w:ind w:left="142" w:right="-2" w:firstLine="18"/>
        <w:jc w:val="both"/>
        <w:rPr>
          <w:rFonts w:ascii="Times New Roman" w:hAnsi="Times New Roman" w:cs="Times New Roman"/>
          <w:i/>
          <w:color w:val="auto"/>
          <w:rPrChange w:id="2949"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950" w:author="Phùng Nguyễn Minh Tâm" w:date="2018-12-19T17:03:00Z">
            <w:rPr>
              <w:rFonts w:ascii="Times New Roman" w:hAnsi="Times New Roman" w:cs="Times New Roman"/>
              <w:color w:val="FF0000"/>
              <w:sz w:val="20"/>
              <w:szCs w:val="20"/>
            </w:rPr>
          </w:rPrChange>
        </w:rPr>
        <w:t>Khi nâng cấp, phát triển dịch vụ, Agribank được phép bổ sung, cung cấp thêm các tiện ích dịch vụ cho khách hàng mà không cần thông báo hoặc yêu cầu khách hàng đăng ký bổ sung Dịch vụ.</w:t>
      </w:r>
    </w:p>
    <w:p w:rsidR="005C5A74" w:rsidRPr="007C163E" w:rsidRDefault="005C5A74" w:rsidP="00F663F9">
      <w:pPr>
        <w:pStyle w:val="Default"/>
        <w:widowControl w:val="0"/>
        <w:tabs>
          <w:tab w:val="left" w:pos="0"/>
          <w:tab w:val="left" w:pos="231"/>
          <w:tab w:val="left" w:pos="360"/>
        </w:tabs>
        <w:ind w:left="160" w:right="-2"/>
        <w:jc w:val="both"/>
        <w:rPr>
          <w:rFonts w:ascii="Times New Roman" w:hAnsi="Times New Roman" w:cs="Times New Roman"/>
          <w:i/>
          <w:color w:val="auto"/>
          <w:rPrChange w:id="2951"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2952" w:author="Phùng Nguyễn Minh Tâm" w:date="2018-12-19T17:03:00Z">
            <w:rPr>
              <w:rFonts w:ascii="Times New Roman" w:hAnsi="Times New Roman" w:cs="Times New Roman"/>
              <w:i/>
              <w:color w:val="FF0000"/>
              <w:sz w:val="20"/>
              <w:szCs w:val="20"/>
            </w:rPr>
          </w:rPrChange>
        </w:rPr>
        <w:t xml:space="preserve">When upgrading and developing the Service, Agribank is allowed to supplement and provide additional services to </w:t>
      </w:r>
      <w:ins w:id="2953" w:author="Dao Khanh Hoa - 1050" w:date="2018-12-13T17:03:00Z">
        <w:r w:rsidR="00844A8D" w:rsidRPr="007C163E">
          <w:rPr>
            <w:rFonts w:ascii="Times New Roman" w:hAnsi="Times New Roman" w:cs="Times New Roman"/>
            <w:i/>
            <w:color w:val="auto"/>
            <w:rPrChange w:id="2954" w:author="Phùng Nguyễn Minh Tâm" w:date="2018-12-19T17:03:00Z">
              <w:rPr>
                <w:rFonts w:ascii="Times New Roman" w:hAnsi="Times New Roman" w:cs="Times New Roman"/>
                <w:i/>
                <w:color w:val="FF0000"/>
                <w:sz w:val="20"/>
                <w:szCs w:val="20"/>
              </w:rPr>
            </w:rPrChange>
          </w:rPr>
          <w:t>C</w:t>
        </w:r>
      </w:ins>
      <w:del w:id="2955" w:author="Dao Khanh Hoa - 1050" w:date="2018-12-13T17:03:00Z">
        <w:r w:rsidRPr="007C163E" w:rsidDel="00844A8D">
          <w:rPr>
            <w:rFonts w:ascii="Times New Roman" w:hAnsi="Times New Roman" w:cs="Times New Roman"/>
            <w:i/>
            <w:color w:val="auto"/>
            <w:rPrChange w:id="2956" w:author="Phùng Nguyễn Minh Tâm" w:date="2018-12-19T17:03:00Z">
              <w:rPr>
                <w:rFonts w:ascii="Times New Roman" w:hAnsi="Times New Roman" w:cs="Times New Roman"/>
                <w:i/>
                <w:color w:val="FF0000"/>
                <w:sz w:val="20"/>
                <w:szCs w:val="20"/>
              </w:rPr>
            </w:rPrChange>
          </w:rPr>
          <w:delText>c</w:delText>
        </w:r>
      </w:del>
      <w:r w:rsidRPr="007C163E">
        <w:rPr>
          <w:rFonts w:ascii="Times New Roman" w:hAnsi="Times New Roman" w:cs="Times New Roman"/>
          <w:i/>
          <w:color w:val="auto"/>
          <w:rPrChange w:id="2957" w:author="Phùng Nguyễn Minh Tâm" w:date="2018-12-19T17:03:00Z">
            <w:rPr>
              <w:rFonts w:ascii="Times New Roman" w:hAnsi="Times New Roman" w:cs="Times New Roman"/>
              <w:i/>
              <w:color w:val="FF0000"/>
              <w:sz w:val="20"/>
              <w:szCs w:val="20"/>
            </w:rPr>
          </w:rPrChange>
        </w:rPr>
        <w:t xml:space="preserve">ustomers without notice or require </w:t>
      </w:r>
      <w:ins w:id="2958" w:author="Dao Khanh Hoa - 1050" w:date="2018-12-13T17:03:00Z">
        <w:r w:rsidR="00844A8D" w:rsidRPr="007C163E">
          <w:rPr>
            <w:rFonts w:ascii="Times New Roman" w:hAnsi="Times New Roman" w:cs="Times New Roman"/>
            <w:i/>
            <w:color w:val="auto"/>
            <w:rPrChange w:id="2959" w:author="Phùng Nguyễn Minh Tâm" w:date="2018-12-19T17:03:00Z">
              <w:rPr>
                <w:rFonts w:ascii="Times New Roman" w:hAnsi="Times New Roman" w:cs="Times New Roman"/>
                <w:i/>
                <w:color w:val="FF0000"/>
                <w:sz w:val="20"/>
                <w:szCs w:val="20"/>
              </w:rPr>
            </w:rPrChange>
          </w:rPr>
          <w:t>C</w:t>
        </w:r>
      </w:ins>
      <w:del w:id="2960" w:author="Dao Khanh Hoa - 1050" w:date="2018-12-13T17:03:00Z">
        <w:r w:rsidRPr="007C163E" w:rsidDel="00844A8D">
          <w:rPr>
            <w:rFonts w:ascii="Times New Roman" w:hAnsi="Times New Roman" w:cs="Times New Roman"/>
            <w:i/>
            <w:color w:val="auto"/>
            <w:rPrChange w:id="2961" w:author="Phùng Nguyễn Minh Tâm" w:date="2018-12-19T17:03:00Z">
              <w:rPr>
                <w:rFonts w:ascii="Times New Roman" w:hAnsi="Times New Roman" w:cs="Times New Roman"/>
                <w:i/>
                <w:color w:val="FF0000"/>
                <w:sz w:val="20"/>
                <w:szCs w:val="20"/>
              </w:rPr>
            </w:rPrChange>
          </w:rPr>
          <w:delText>c</w:delText>
        </w:r>
      </w:del>
      <w:r w:rsidRPr="007C163E">
        <w:rPr>
          <w:rFonts w:ascii="Times New Roman" w:hAnsi="Times New Roman" w:cs="Times New Roman"/>
          <w:i/>
          <w:color w:val="auto"/>
          <w:rPrChange w:id="2962" w:author="Phùng Nguyễn Minh Tâm" w:date="2018-12-19T17:03:00Z">
            <w:rPr>
              <w:rFonts w:ascii="Times New Roman" w:hAnsi="Times New Roman" w:cs="Times New Roman"/>
              <w:i/>
              <w:color w:val="FF0000"/>
              <w:sz w:val="20"/>
              <w:szCs w:val="20"/>
            </w:rPr>
          </w:rPrChange>
        </w:rPr>
        <w:t>ustomers to register additional services</w:t>
      </w:r>
      <w:ins w:id="2963" w:author="Dao Khanh Hoa - 1050" w:date="2018-12-13T16:50:00Z">
        <w:r w:rsidR="007D1AC0" w:rsidRPr="007C163E">
          <w:rPr>
            <w:rFonts w:ascii="Times New Roman" w:hAnsi="Times New Roman" w:cs="Times New Roman"/>
            <w:i/>
            <w:color w:val="auto"/>
            <w:rPrChange w:id="2964" w:author="Phùng Nguyễn Minh Tâm" w:date="2018-12-19T17:03:00Z">
              <w:rPr>
                <w:rFonts w:ascii="Times New Roman" w:hAnsi="Times New Roman" w:cs="Times New Roman"/>
                <w:i/>
                <w:color w:val="FF0000"/>
                <w:sz w:val="20"/>
                <w:szCs w:val="20"/>
              </w:rPr>
            </w:rPrChange>
          </w:rPr>
          <w:t>.</w:t>
        </w:r>
      </w:ins>
    </w:p>
    <w:p w:rsidR="00575253" w:rsidRPr="007C163E" w:rsidRDefault="00575253" w:rsidP="00F663F9">
      <w:pPr>
        <w:pStyle w:val="Default"/>
        <w:widowControl w:val="0"/>
        <w:numPr>
          <w:ilvl w:val="0"/>
          <w:numId w:val="111"/>
        </w:numPr>
        <w:tabs>
          <w:tab w:val="left" w:pos="0"/>
          <w:tab w:val="left" w:pos="231"/>
          <w:tab w:val="left" w:pos="360"/>
        </w:tabs>
        <w:ind w:left="142" w:right="-2" w:firstLine="0"/>
        <w:jc w:val="both"/>
        <w:rPr>
          <w:rFonts w:ascii="Times New Roman" w:hAnsi="Times New Roman" w:cs="Times New Roman"/>
          <w:color w:val="auto"/>
          <w:rPrChange w:id="2965"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2966" w:author="Phùng Nguyễn Minh Tâm" w:date="2018-12-19T17:03:00Z">
            <w:rPr>
              <w:rFonts w:ascii="Times New Roman" w:hAnsi="Times New Roman" w:cs="Times New Roman"/>
              <w:color w:val="FF0000"/>
              <w:sz w:val="20"/>
              <w:szCs w:val="20"/>
            </w:rPr>
          </w:rPrChange>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Khi lợi ích của Agribank/khách hàng/bên thứ ba có thể bị vi phạm; (iv) Khách hàng không thanh toán đủ phí duy trì dịch vụ trong thời hạn quy định; (v) Tài khoản sử dụng dịch vụ của khách hàng chuyển sang trạng thái không hoạt động/phong tỏa/cầm cố; (vi) Khi có các sự cố do nguyên nhân bất khả kháng, vượt quá phạm vi kiểm soát của Agribank.</w:t>
      </w:r>
    </w:p>
    <w:p w:rsidR="005C5A74" w:rsidRPr="007C163E" w:rsidRDefault="005C5A74" w:rsidP="00F663F9">
      <w:pPr>
        <w:pStyle w:val="Default"/>
        <w:widowControl w:val="0"/>
        <w:tabs>
          <w:tab w:val="left" w:pos="0"/>
          <w:tab w:val="left" w:pos="231"/>
          <w:tab w:val="left" w:pos="360"/>
        </w:tabs>
        <w:ind w:left="142" w:right="-2"/>
        <w:jc w:val="both"/>
        <w:rPr>
          <w:rFonts w:ascii="Times New Roman" w:hAnsi="Times New Roman" w:cs="Times New Roman"/>
          <w:color w:val="auto"/>
          <w:rPrChange w:id="2967"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2968" w:author="Phùng Nguyễn Minh Tâm" w:date="2018-12-19T17:03:00Z">
            <w:rPr>
              <w:rFonts w:ascii="Times New Roman" w:hAnsi="Times New Roman" w:cs="Times New Roman"/>
              <w:i/>
              <w:color w:val="FF0000"/>
              <w:sz w:val="20"/>
              <w:szCs w:val="20"/>
            </w:rPr>
          </w:rPrChange>
        </w:rPr>
        <w:t>Lock/</w:t>
      </w:r>
      <w:del w:id="2969" w:author="Dao Khanh Hoa - 1050" w:date="2018-12-13T09:15:00Z">
        <w:r w:rsidRPr="007C163E" w:rsidDel="00FF6FD8">
          <w:rPr>
            <w:rFonts w:ascii="Times New Roman" w:hAnsi="Times New Roman" w:cs="Times New Roman"/>
            <w:i/>
            <w:color w:val="auto"/>
            <w:rPrChange w:id="2970" w:author="Phùng Nguyễn Minh Tâm" w:date="2018-12-19T17:03:00Z">
              <w:rPr>
                <w:rFonts w:ascii="Times New Roman" w:hAnsi="Times New Roman" w:cs="Times New Roman"/>
                <w:i/>
                <w:color w:val="FF0000"/>
                <w:sz w:val="20"/>
                <w:szCs w:val="20"/>
              </w:rPr>
            </w:rPrChange>
          </w:rPr>
          <w:delText>remove</w:delText>
        </w:r>
      </w:del>
      <w:ins w:id="2971" w:author="Dao Khanh Hoa - 1050" w:date="2018-12-13T09:15:00Z">
        <w:r w:rsidR="00FF6FD8" w:rsidRPr="007C163E">
          <w:rPr>
            <w:rFonts w:ascii="Times New Roman" w:hAnsi="Times New Roman" w:cs="Times New Roman"/>
            <w:i/>
            <w:color w:val="auto"/>
            <w:rPrChange w:id="2972" w:author="Phùng Nguyễn Minh Tâm" w:date="2018-12-19T17:03:00Z">
              <w:rPr>
                <w:rFonts w:ascii="Times New Roman" w:hAnsi="Times New Roman" w:cs="Times New Roman"/>
                <w:i/>
                <w:color w:val="FF0000"/>
                <w:sz w:val="20"/>
                <w:szCs w:val="20"/>
              </w:rPr>
            </w:rPrChange>
          </w:rPr>
          <w:t>terminate</w:t>
        </w:r>
      </w:ins>
      <w:r w:rsidRPr="007C163E">
        <w:rPr>
          <w:rFonts w:ascii="Times New Roman" w:hAnsi="Times New Roman" w:cs="Times New Roman"/>
          <w:i/>
          <w:color w:val="auto"/>
          <w:rPrChange w:id="2973" w:author="Phùng Nguyễn Minh Tâm" w:date="2018-12-19T17:03:00Z">
            <w:rPr>
              <w:rFonts w:ascii="Times New Roman" w:hAnsi="Times New Roman" w:cs="Times New Roman"/>
              <w:i/>
              <w:color w:val="FF0000"/>
              <w:sz w:val="20"/>
              <w:szCs w:val="20"/>
            </w:rPr>
          </w:rPrChange>
        </w:rPr>
        <w:t xml:space="preserve"> the Services without prior notice to Agribank, including but not limited to: (i) According to the decision, the request of the law or the competent state agency; (ii) Customer</w:t>
      </w:r>
      <w:ins w:id="2974" w:author="Dao Khanh Hoa - 1050" w:date="2018-12-13T16:50:00Z">
        <w:r w:rsidR="007D1AC0" w:rsidRPr="007C163E">
          <w:rPr>
            <w:rFonts w:ascii="Times New Roman" w:hAnsi="Times New Roman" w:cs="Times New Roman"/>
            <w:i/>
            <w:color w:val="auto"/>
            <w:rPrChange w:id="2975" w:author="Phùng Nguyễn Minh Tâm" w:date="2018-12-19T17:03:00Z">
              <w:rPr>
                <w:rFonts w:ascii="Times New Roman" w:hAnsi="Times New Roman" w:cs="Times New Roman"/>
                <w:i/>
                <w:color w:val="FF0000"/>
                <w:sz w:val="20"/>
                <w:szCs w:val="20"/>
              </w:rPr>
            </w:rPrChange>
          </w:rPr>
          <w:t>s</w:t>
        </w:r>
      </w:ins>
      <w:r w:rsidRPr="007C163E">
        <w:rPr>
          <w:rFonts w:ascii="Times New Roman" w:hAnsi="Times New Roman" w:cs="Times New Roman"/>
          <w:i/>
          <w:color w:val="auto"/>
          <w:rPrChange w:id="2976" w:author="Phùng Nguyễn Minh Tâm" w:date="2018-12-19T17:03:00Z">
            <w:rPr>
              <w:rFonts w:ascii="Times New Roman" w:hAnsi="Times New Roman" w:cs="Times New Roman"/>
              <w:i/>
              <w:color w:val="FF0000"/>
              <w:sz w:val="20"/>
              <w:szCs w:val="20"/>
            </w:rPr>
          </w:rPrChange>
        </w:rPr>
        <w:t xml:space="preserve"> fail</w:t>
      </w:r>
      <w:del w:id="2977" w:author="Dao Khanh Hoa - 1050" w:date="2018-12-13T16:50:00Z">
        <w:r w:rsidRPr="007C163E" w:rsidDel="007D1AC0">
          <w:rPr>
            <w:rFonts w:ascii="Times New Roman" w:hAnsi="Times New Roman" w:cs="Times New Roman"/>
            <w:i/>
            <w:color w:val="auto"/>
            <w:rPrChange w:id="2978" w:author="Phùng Nguyễn Minh Tâm" w:date="2018-12-19T17:03:00Z">
              <w:rPr>
                <w:rFonts w:ascii="Times New Roman" w:hAnsi="Times New Roman" w:cs="Times New Roman"/>
                <w:i/>
                <w:color w:val="FF0000"/>
                <w:sz w:val="20"/>
                <w:szCs w:val="20"/>
              </w:rPr>
            </w:rPrChange>
          </w:rPr>
          <w:delText>s</w:delText>
        </w:r>
      </w:del>
      <w:r w:rsidRPr="007C163E">
        <w:rPr>
          <w:rFonts w:ascii="Times New Roman" w:hAnsi="Times New Roman" w:cs="Times New Roman"/>
          <w:i/>
          <w:color w:val="auto"/>
          <w:rPrChange w:id="2979" w:author="Phùng Nguyễn Minh Tâm" w:date="2018-12-19T17:03:00Z">
            <w:rPr>
              <w:rFonts w:ascii="Times New Roman" w:hAnsi="Times New Roman" w:cs="Times New Roman"/>
              <w:i/>
              <w:color w:val="FF0000"/>
              <w:sz w:val="20"/>
              <w:szCs w:val="20"/>
            </w:rPr>
          </w:rPrChange>
        </w:rPr>
        <w:t xml:space="preserve"> to comply with </w:t>
      </w:r>
      <w:ins w:id="2980" w:author="Dao Khanh Hoa - 1050" w:date="2018-12-13T16:51:00Z">
        <w:r w:rsidR="007D1AC0" w:rsidRPr="007C163E">
          <w:rPr>
            <w:rFonts w:ascii="Times New Roman" w:hAnsi="Times New Roman" w:cs="Times New Roman"/>
            <w:i/>
            <w:color w:val="auto"/>
            <w:rPrChange w:id="2981" w:author="Phùng Nguyễn Minh Tâm" w:date="2018-12-19T17:03:00Z">
              <w:rPr>
                <w:rFonts w:ascii="Times New Roman" w:hAnsi="Times New Roman" w:cs="Times New Roman"/>
                <w:i/>
                <w:color w:val="FF0000"/>
                <w:sz w:val="20"/>
                <w:szCs w:val="20"/>
              </w:rPr>
            </w:rPrChange>
          </w:rPr>
          <w:t xml:space="preserve">the </w:t>
        </w:r>
      </w:ins>
      <w:r w:rsidRPr="007C163E">
        <w:rPr>
          <w:rFonts w:ascii="Times New Roman" w:hAnsi="Times New Roman" w:cs="Times New Roman"/>
          <w:i/>
          <w:color w:val="auto"/>
          <w:rPrChange w:id="2982" w:author="Phùng Nguyễn Minh Tâm" w:date="2018-12-19T17:03:00Z">
            <w:rPr>
              <w:rFonts w:ascii="Times New Roman" w:hAnsi="Times New Roman" w:cs="Times New Roman"/>
              <w:i/>
              <w:color w:val="FF0000"/>
              <w:sz w:val="20"/>
              <w:szCs w:val="20"/>
            </w:rPr>
          </w:rPrChange>
        </w:rPr>
        <w:t>conditions,</w:t>
      </w:r>
      <w:del w:id="2983" w:author="Dao Khanh Hoa - 1050" w:date="2018-12-13T16:52:00Z">
        <w:r w:rsidRPr="007C163E" w:rsidDel="007D1AC0">
          <w:rPr>
            <w:rFonts w:ascii="Times New Roman" w:hAnsi="Times New Roman" w:cs="Times New Roman"/>
            <w:i/>
            <w:color w:val="auto"/>
            <w:rPrChange w:id="2984" w:author="Phùng Nguyễn Minh Tâm" w:date="2018-12-19T17:03:00Z">
              <w:rPr>
                <w:rFonts w:ascii="Times New Roman" w:hAnsi="Times New Roman" w:cs="Times New Roman"/>
                <w:i/>
                <w:color w:val="FF0000"/>
                <w:sz w:val="20"/>
                <w:szCs w:val="20"/>
              </w:rPr>
            </w:rPrChange>
          </w:rPr>
          <w:delText xml:space="preserve"> the</w:delText>
        </w:r>
      </w:del>
      <w:r w:rsidRPr="007C163E">
        <w:rPr>
          <w:rFonts w:ascii="Times New Roman" w:hAnsi="Times New Roman" w:cs="Times New Roman"/>
          <w:i/>
          <w:color w:val="auto"/>
          <w:rPrChange w:id="2985" w:author="Phùng Nguyễn Minh Tâm" w:date="2018-12-19T17:03:00Z">
            <w:rPr>
              <w:rFonts w:ascii="Times New Roman" w:hAnsi="Times New Roman" w:cs="Times New Roman"/>
              <w:i/>
              <w:color w:val="FF0000"/>
              <w:sz w:val="20"/>
              <w:szCs w:val="20"/>
            </w:rPr>
          </w:rPrChange>
        </w:rPr>
        <w:t xml:space="preserve"> terms and </w:t>
      </w:r>
      <w:ins w:id="2986" w:author="Dao Khanh Hoa - 1050" w:date="2018-12-13T16:52:00Z">
        <w:r w:rsidR="007D1AC0" w:rsidRPr="007C163E">
          <w:rPr>
            <w:rFonts w:ascii="Times New Roman" w:hAnsi="Times New Roman" w:cs="Times New Roman"/>
            <w:i/>
            <w:color w:val="auto"/>
            <w:rPrChange w:id="2987" w:author="Phùng Nguyễn Minh Tâm" w:date="2018-12-19T17:03:00Z">
              <w:rPr>
                <w:rFonts w:ascii="Times New Roman" w:hAnsi="Times New Roman" w:cs="Times New Roman"/>
                <w:i/>
                <w:color w:val="FF0000"/>
                <w:sz w:val="20"/>
                <w:szCs w:val="20"/>
              </w:rPr>
            </w:rPrChange>
          </w:rPr>
          <w:t>regulations</w:t>
        </w:r>
      </w:ins>
      <w:del w:id="2988" w:author="Dao Khanh Hoa - 1050" w:date="2018-12-13T16:52:00Z">
        <w:r w:rsidRPr="007C163E" w:rsidDel="007D1AC0">
          <w:rPr>
            <w:rFonts w:ascii="Times New Roman" w:hAnsi="Times New Roman" w:cs="Times New Roman"/>
            <w:i/>
            <w:color w:val="auto"/>
            <w:rPrChange w:id="2989" w:author="Phùng Nguyễn Minh Tâm" w:date="2018-12-19T17:03:00Z">
              <w:rPr>
                <w:rFonts w:ascii="Times New Roman" w:hAnsi="Times New Roman" w:cs="Times New Roman"/>
                <w:i/>
                <w:color w:val="FF0000"/>
                <w:sz w:val="20"/>
                <w:szCs w:val="20"/>
              </w:rPr>
            </w:rPrChange>
          </w:rPr>
          <w:delText>conditions</w:delText>
        </w:r>
      </w:del>
      <w:r w:rsidRPr="007C163E">
        <w:rPr>
          <w:rFonts w:ascii="Times New Roman" w:hAnsi="Times New Roman" w:cs="Times New Roman"/>
          <w:i/>
          <w:color w:val="auto"/>
          <w:rPrChange w:id="2990" w:author="Phùng Nguyễn Minh Tâm" w:date="2018-12-19T17:03:00Z">
            <w:rPr>
              <w:rFonts w:ascii="Times New Roman" w:hAnsi="Times New Roman" w:cs="Times New Roman"/>
              <w:i/>
              <w:color w:val="FF0000"/>
              <w:sz w:val="20"/>
              <w:szCs w:val="20"/>
            </w:rPr>
          </w:rPrChange>
        </w:rPr>
        <w:t xml:space="preserve"> of Agribank and/or the law governing use of the service; (iii) where the interests of Agribank/clients/third parties may be violated; </w:t>
      </w:r>
      <w:r w:rsidR="00360F36" w:rsidRPr="007C163E">
        <w:rPr>
          <w:rFonts w:ascii="Times New Roman" w:hAnsi="Times New Roman" w:cs="Times New Roman"/>
          <w:i/>
          <w:color w:val="auto"/>
          <w:rPrChange w:id="2991" w:author="Phùng Nguyễn Minh Tâm" w:date="2018-12-19T17:03:00Z">
            <w:rPr>
              <w:rFonts w:ascii="Times New Roman" w:hAnsi="Times New Roman" w:cs="Times New Roman"/>
              <w:i/>
              <w:color w:val="FF0000"/>
              <w:sz w:val="20"/>
              <w:szCs w:val="20"/>
            </w:rPr>
          </w:rPrChange>
        </w:rPr>
        <w:t xml:space="preserve">(iv); </w:t>
      </w:r>
      <w:r w:rsidRPr="007C163E">
        <w:rPr>
          <w:rFonts w:ascii="Times New Roman" w:hAnsi="Times New Roman" w:cs="Times New Roman"/>
          <w:i/>
          <w:color w:val="auto"/>
          <w:rPrChange w:id="2992" w:author="Phùng Nguyễn Minh Tâm" w:date="2018-12-19T17:03:00Z">
            <w:rPr>
              <w:rFonts w:ascii="Times New Roman" w:hAnsi="Times New Roman" w:cs="Times New Roman"/>
              <w:i/>
              <w:color w:val="FF0000"/>
              <w:sz w:val="20"/>
              <w:szCs w:val="20"/>
            </w:rPr>
          </w:rPrChange>
        </w:rPr>
        <w:t>(v)</w:t>
      </w:r>
      <w:r w:rsidR="00360F36" w:rsidRPr="007C163E">
        <w:rPr>
          <w:rFonts w:ascii="Times New Roman" w:hAnsi="Times New Roman" w:cs="Times New Roman"/>
          <w:i/>
          <w:color w:val="auto"/>
          <w:rPrChange w:id="2993" w:author="Phùng Nguyễn Minh Tâm" w:date="2018-12-19T17:03:00Z">
            <w:rPr>
              <w:rFonts w:ascii="Times New Roman" w:hAnsi="Times New Roman" w:cs="Times New Roman"/>
              <w:i/>
              <w:color w:val="FF0000"/>
              <w:sz w:val="20"/>
              <w:szCs w:val="20"/>
            </w:rPr>
          </w:rPrChange>
        </w:rPr>
        <w:t>; (vi)</w:t>
      </w:r>
      <w:r w:rsidRPr="007C163E">
        <w:rPr>
          <w:rFonts w:ascii="Times New Roman" w:hAnsi="Times New Roman" w:cs="Times New Roman"/>
          <w:i/>
          <w:color w:val="auto"/>
          <w:rPrChange w:id="2994" w:author="Phùng Nguyễn Minh Tâm" w:date="2018-12-19T17:03:00Z">
            <w:rPr>
              <w:rFonts w:ascii="Times New Roman" w:hAnsi="Times New Roman" w:cs="Times New Roman"/>
              <w:i/>
              <w:color w:val="FF0000"/>
              <w:sz w:val="20"/>
              <w:szCs w:val="20"/>
            </w:rPr>
          </w:rPrChange>
        </w:rPr>
        <w:t xml:space="preserve"> In the case of occurrences caused by force majeure circumstances, beyond Agribank's control.</w:t>
      </w:r>
    </w:p>
    <w:p w:rsidR="00575253" w:rsidRPr="007C163E" w:rsidRDefault="00575253" w:rsidP="00F663F9">
      <w:pPr>
        <w:pStyle w:val="Default"/>
        <w:widowControl w:val="0"/>
        <w:numPr>
          <w:ilvl w:val="0"/>
          <w:numId w:val="111"/>
        </w:numPr>
        <w:tabs>
          <w:tab w:val="left" w:pos="0"/>
          <w:tab w:val="left" w:pos="231"/>
          <w:tab w:val="left" w:pos="360"/>
        </w:tabs>
        <w:ind w:left="142" w:right="-2" w:firstLine="0"/>
        <w:jc w:val="both"/>
        <w:rPr>
          <w:rFonts w:ascii="Times New Roman" w:hAnsi="Times New Roman" w:cs="Times New Roman"/>
          <w:i/>
          <w:color w:val="auto"/>
          <w:rPrChange w:id="2995"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2996" w:author="Phùng Nguyễn Minh Tâm" w:date="2018-12-19T17:03:00Z">
            <w:rPr>
              <w:rFonts w:ascii="Times New Roman" w:hAnsi="Times New Roman" w:cs="Times New Roman"/>
              <w:color w:val="FF0000"/>
              <w:sz w:val="20"/>
              <w:szCs w:val="20"/>
            </w:rPr>
          </w:rPrChange>
        </w:rPr>
        <w:t>Được phép sử dụng thông tin khách hàng để: (i) Phục vụ việc quản lý, giám sát, tư vấn, hỗ trợ,… giữa Agribank với khách hàng và (hoặc) sử dụng vào mục đích quảng bá, giới thiệu sản phẩm</w:t>
      </w:r>
      <w:del w:id="2997" w:author="Dao Khanh Hoa - 1050" w:date="2018-12-13T17:05:00Z">
        <w:r w:rsidRPr="007C163E" w:rsidDel="00844A8D">
          <w:rPr>
            <w:rFonts w:ascii="Times New Roman" w:hAnsi="Times New Roman" w:cs="Times New Roman"/>
            <w:color w:val="auto"/>
            <w:rPrChange w:id="2998" w:author="Phùng Nguyễn Minh Tâm" w:date="2018-12-19T17:03:00Z">
              <w:rPr>
                <w:rFonts w:ascii="Times New Roman" w:hAnsi="Times New Roman" w:cs="Times New Roman"/>
                <w:color w:val="FF0000"/>
                <w:sz w:val="20"/>
                <w:szCs w:val="20"/>
              </w:rPr>
            </w:rPrChange>
          </w:rPr>
          <w:delText xml:space="preserve"> dịch</w:delText>
        </w:r>
      </w:del>
      <w:r w:rsidRPr="007C163E">
        <w:rPr>
          <w:rFonts w:ascii="Times New Roman" w:hAnsi="Times New Roman" w:cs="Times New Roman"/>
          <w:color w:val="auto"/>
          <w:rPrChange w:id="2999" w:author="Phùng Nguyễn Minh Tâm" w:date="2018-12-19T17:03:00Z">
            <w:rPr>
              <w:rFonts w:ascii="Times New Roman" w:hAnsi="Times New Roman" w:cs="Times New Roman"/>
              <w:color w:val="FF0000"/>
              <w:sz w:val="20"/>
              <w:szCs w:val="20"/>
            </w:rPr>
          </w:rPrChange>
        </w:rPr>
        <w:t xml:space="preserve">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60F36" w:rsidRPr="007C163E" w:rsidRDefault="00360F36" w:rsidP="00F663F9">
      <w:pPr>
        <w:pStyle w:val="Default"/>
        <w:widowControl w:val="0"/>
        <w:tabs>
          <w:tab w:val="left" w:pos="0"/>
          <w:tab w:val="left" w:pos="231"/>
          <w:tab w:val="left" w:pos="360"/>
        </w:tabs>
        <w:ind w:left="142" w:right="-2"/>
        <w:jc w:val="both"/>
        <w:rPr>
          <w:rFonts w:ascii="Times New Roman" w:hAnsi="Times New Roman" w:cs="Times New Roman"/>
          <w:i/>
          <w:color w:val="auto"/>
          <w:rPrChange w:id="3000" w:author="Phùng Nguyễn Minh Tâm" w:date="2018-12-19T17:03:00Z">
            <w:rPr>
              <w:rFonts w:ascii="Times New Roman" w:hAnsi="Times New Roman" w:cs="Times New Roman"/>
              <w:i/>
              <w:color w:val="FF0000"/>
            </w:rPr>
          </w:rPrChange>
        </w:rPr>
      </w:pPr>
      <w:del w:id="3001" w:author="Dao Khanh Hoa - 1050" w:date="2018-12-13T17:04:00Z">
        <w:r w:rsidRPr="007C163E" w:rsidDel="00844A8D">
          <w:rPr>
            <w:rFonts w:ascii="Times New Roman" w:hAnsi="Times New Roman" w:cs="Times New Roman"/>
            <w:i/>
            <w:color w:val="auto"/>
            <w:spacing w:val="-6"/>
            <w:rPrChange w:id="3002" w:author="Phùng Nguyễn Minh Tâm" w:date="2018-12-19T17:03:00Z">
              <w:rPr>
                <w:rFonts w:ascii="Times New Roman" w:hAnsi="Times New Roman" w:cs="Times New Roman"/>
                <w:i/>
                <w:color w:val="FF0000"/>
                <w:spacing w:val="-6"/>
                <w:sz w:val="20"/>
                <w:szCs w:val="20"/>
              </w:rPr>
            </w:rPrChange>
          </w:rPr>
          <w:lastRenderedPageBreak/>
          <w:delText xml:space="preserve">Permission is granted </w:delText>
        </w:r>
      </w:del>
      <w:ins w:id="3003" w:author="Dao Khanh Hoa - 1050" w:date="2018-12-13T17:04:00Z">
        <w:r w:rsidR="00844A8D" w:rsidRPr="007C163E">
          <w:rPr>
            <w:rFonts w:ascii="Times New Roman" w:hAnsi="Times New Roman" w:cs="Times New Roman"/>
            <w:i/>
            <w:color w:val="auto"/>
            <w:spacing w:val="-6"/>
            <w:rPrChange w:id="3004" w:author="Phùng Nguyễn Minh Tâm" w:date="2018-12-19T17:03:00Z">
              <w:rPr>
                <w:rFonts w:ascii="Times New Roman" w:hAnsi="Times New Roman" w:cs="Times New Roman"/>
                <w:i/>
                <w:color w:val="FF0000"/>
                <w:spacing w:val="-6"/>
                <w:sz w:val="20"/>
                <w:szCs w:val="20"/>
              </w:rPr>
            </w:rPrChange>
          </w:rPr>
          <w:t xml:space="preserve">Be allowed </w:t>
        </w:r>
      </w:ins>
      <w:r w:rsidRPr="007C163E">
        <w:rPr>
          <w:rFonts w:ascii="Times New Roman" w:hAnsi="Times New Roman" w:cs="Times New Roman"/>
          <w:i/>
          <w:color w:val="auto"/>
          <w:spacing w:val="-6"/>
          <w:rPrChange w:id="3005" w:author="Phùng Nguyễn Minh Tâm" w:date="2018-12-19T17:03:00Z">
            <w:rPr>
              <w:rFonts w:ascii="Times New Roman" w:hAnsi="Times New Roman" w:cs="Times New Roman"/>
              <w:i/>
              <w:color w:val="FF0000"/>
              <w:spacing w:val="-6"/>
              <w:sz w:val="20"/>
              <w:szCs w:val="20"/>
            </w:rPr>
          </w:rPrChange>
        </w:rPr>
        <w:t xml:space="preserve">to use </w:t>
      </w:r>
      <w:ins w:id="3006" w:author="Dao Khanh Hoa - 1050" w:date="2018-12-13T17:04:00Z">
        <w:r w:rsidR="00844A8D" w:rsidRPr="007C163E">
          <w:rPr>
            <w:rFonts w:ascii="Times New Roman" w:hAnsi="Times New Roman" w:cs="Times New Roman"/>
            <w:i/>
            <w:color w:val="auto"/>
            <w:spacing w:val="-6"/>
            <w:rPrChange w:id="3007" w:author="Phùng Nguyễn Minh Tâm" w:date="2018-12-19T17:03:00Z">
              <w:rPr>
                <w:rFonts w:ascii="Times New Roman" w:hAnsi="Times New Roman" w:cs="Times New Roman"/>
                <w:i/>
                <w:color w:val="FF0000"/>
                <w:spacing w:val="-6"/>
                <w:sz w:val="20"/>
                <w:szCs w:val="20"/>
              </w:rPr>
            </w:rPrChange>
          </w:rPr>
          <w:t>C</w:t>
        </w:r>
      </w:ins>
      <w:del w:id="3008" w:author="Dao Khanh Hoa - 1050" w:date="2018-12-13T17:04:00Z">
        <w:r w:rsidRPr="007C163E" w:rsidDel="00844A8D">
          <w:rPr>
            <w:rFonts w:ascii="Times New Roman" w:hAnsi="Times New Roman" w:cs="Times New Roman"/>
            <w:i/>
            <w:color w:val="auto"/>
            <w:spacing w:val="-6"/>
            <w:rPrChange w:id="3009" w:author="Phùng Nguyễn Minh Tâm" w:date="2018-12-19T17:03:00Z">
              <w:rPr>
                <w:rFonts w:ascii="Times New Roman" w:hAnsi="Times New Roman" w:cs="Times New Roman"/>
                <w:i/>
                <w:color w:val="FF0000"/>
                <w:spacing w:val="-6"/>
                <w:sz w:val="20"/>
                <w:szCs w:val="20"/>
              </w:rPr>
            </w:rPrChange>
          </w:rPr>
          <w:delText>c</w:delText>
        </w:r>
      </w:del>
      <w:r w:rsidRPr="007C163E">
        <w:rPr>
          <w:rFonts w:ascii="Times New Roman" w:hAnsi="Times New Roman" w:cs="Times New Roman"/>
          <w:i/>
          <w:color w:val="auto"/>
          <w:spacing w:val="-6"/>
          <w:rPrChange w:id="3010" w:author="Phùng Nguyễn Minh Tâm" w:date="2018-12-19T17:03:00Z">
            <w:rPr>
              <w:rFonts w:ascii="Times New Roman" w:hAnsi="Times New Roman" w:cs="Times New Roman"/>
              <w:i/>
              <w:color w:val="FF0000"/>
              <w:spacing w:val="-6"/>
              <w:sz w:val="20"/>
              <w:szCs w:val="20"/>
            </w:rPr>
          </w:rPrChange>
        </w:rPr>
        <w:t>ustomer</w:t>
      </w:r>
      <w:ins w:id="3011" w:author="Dao Khanh Hoa - 1050" w:date="2018-12-13T17:04:00Z">
        <w:r w:rsidR="00844A8D" w:rsidRPr="007C163E">
          <w:rPr>
            <w:rFonts w:ascii="Times New Roman" w:hAnsi="Times New Roman" w:cs="Times New Roman"/>
            <w:i/>
            <w:color w:val="auto"/>
            <w:spacing w:val="-6"/>
            <w:rPrChange w:id="3012" w:author="Phùng Nguyễn Minh Tâm" w:date="2018-12-19T17:03:00Z">
              <w:rPr>
                <w:rFonts w:ascii="Times New Roman" w:hAnsi="Times New Roman" w:cs="Times New Roman"/>
                <w:i/>
                <w:color w:val="FF0000"/>
                <w:spacing w:val="-6"/>
                <w:sz w:val="20"/>
                <w:szCs w:val="20"/>
              </w:rPr>
            </w:rPrChange>
          </w:rPr>
          <w:t>s’</w:t>
        </w:r>
      </w:ins>
      <w:r w:rsidRPr="007C163E">
        <w:rPr>
          <w:rFonts w:ascii="Times New Roman" w:hAnsi="Times New Roman" w:cs="Times New Roman"/>
          <w:i/>
          <w:color w:val="auto"/>
          <w:spacing w:val="-6"/>
          <w:rPrChange w:id="3013" w:author="Phùng Nguyễn Minh Tâm" w:date="2018-12-19T17:03:00Z">
            <w:rPr>
              <w:rFonts w:ascii="Times New Roman" w:hAnsi="Times New Roman" w:cs="Times New Roman"/>
              <w:i/>
              <w:color w:val="FF0000"/>
              <w:spacing w:val="-6"/>
              <w:sz w:val="20"/>
              <w:szCs w:val="20"/>
            </w:rPr>
          </w:rPrChange>
        </w:rPr>
        <w:t xml:space="preserve"> information to: (i) </w:t>
      </w:r>
      <w:del w:id="3014" w:author="Dao Khanh Hoa - 1050" w:date="2018-12-13T17:04:00Z">
        <w:r w:rsidRPr="007C163E" w:rsidDel="00844A8D">
          <w:rPr>
            <w:rFonts w:ascii="Times New Roman" w:hAnsi="Times New Roman" w:cs="Times New Roman"/>
            <w:i/>
            <w:color w:val="auto"/>
            <w:spacing w:val="-6"/>
            <w:rPrChange w:id="3015" w:author="Phùng Nguyễn Minh Tâm" w:date="2018-12-19T17:03:00Z">
              <w:rPr>
                <w:rFonts w:ascii="Times New Roman" w:hAnsi="Times New Roman" w:cs="Times New Roman"/>
                <w:i/>
                <w:color w:val="FF0000"/>
                <w:spacing w:val="-6"/>
                <w:sz w:val="20"/>
                <w:szCs w:val="20"/>
              </w:rPr>
            </w:rPrChange>
          </w:rPr>
          <w:delText xml:space="preserve">serve </w:delText>
        </w:r>
      </w:del>
      <w:ins w:id="3016" w:author="Dao Khanh Hoa - 1050" w:date="2018-12-13T17:04:00Z">
        <w:r w:rsidR="00844A8D" w:rsidRPr="007C163E">
          <w:rPr>
            <w:rFonts w:ascii="Times New Roman" w:hAnsi="Times New Roman" w:cs="Times New Roman"/>
            <w:i/>
            <w:color w:val="auto"/>
            <w:spacing w:val="-6"/>
            <w:rPrChange w:id="3017" w:author="Phùng Nguyễn Minh Tâm" w:date="2018-12-19T17:03:00Z">
              <w:rPr>
                <w:rFonts w:ascii="Times New Roman" w:hAnsi="Times New Roman" w:cs="Times New Roman"/>
                <w:i/>
                <w:color w:val="FF0000"/>
                <w:spacing w:val="-6"/>
                <w:sz w:val="20"/>
                <w:szCs w:val="20"/>
              </w:rPr>
            </w:rPrChange>
          </w:rPr>
          <w:t xml:space="preserve">facilitate </w:t>
        </w:r>
      </w:ins>
      <w:del w:id="3018" w:author="Dao Khanh Hoa - 1050" w:date="2018-12-13T17:04:00Z">
        <w:r w:rsidRPr="007C163E" w:rsidDel="00844A8D">
          <w:rPr>
            <w:rFonts w:ascii="Times New Roman" w:hAnsi="Times New Roman" w:cs="Times New Roman"/>
            <w:i/>
            <w:color w:val="auto"/>
            <w:spacing w:val="-6"/>
            <w:rPrChange w:id="3019" w:author="Phùng Nguyễn Minh Tâm" w:date="2018-12-19T17:03:00Z">
              <w:rPr>
                <w:rFonts w:ascii="Times New Roman" w:hAnsi="Times New Roman" w:cs="Times New Roman"/>
                <w:i/>
                <w:color w:val="FF0000"/>
                <w:spacing w:val="-6"/>
                <w:sz w:val="20"/>
                <w:szCs w:val="20"/>
              </w:rPr>
            </w:rPrChange>
          </w:rPr>
          <w:delText xml:space="preserve">the </w:delText>
        </w:r>
      </w:del>
      <w:r w:rsidRPr="007C163E">
        <w:rPr>
          <w:rFonts w:ascii="Times New Roman" w:hAnsi="Times New Roman" w:cs="Times New Roman"/>
          <w:i/>
          <w:color w:val="auto"/>
          <w:spacing w:val="-6"/>
          <w:rPrChange w:id="3020" w:author="Phùng Nguyễn Minh Tâm" w:date="2018-12-19T17:03:00Z">
            <w:rPr>
              <w:rFonts w:ascii="Times New Roman" w:hAnsi="Times New Roman" w:cs="Times New Roman"/>
              <w:i/>
              <w:color w:val="FF0000"/>
              <w:spacing w:val="-6"/>
              <w:sz w:val="20"/>
              <w:szCs w:val="20"/>
            </w:rPr>
          </w:rPrChange>
        </w:rPr>
        <w:t xml:space="preserve">management, supervision, </w:t>
      </w:r>
      <w:del w:id="3021" w:author="Dao Khanh Hoa - 1050" w:date="2018-12-13T17:04:00Z">
        <w:r w:rsidRPr="007C163E" w:rsidDel="00844A8D">
          <w:rPr>
            <w:rFonts w:ascii="Times New Roman" w:hAnsi="Times New Roman" w:cs="Times New Roman"/>
            <w:i/>
            <w:color w:val="auto"/>
            <w:spacing w:val="-6"/>
            <w:rPrChange w:id="3022" w:author="Phùng Nguyễn Minh Tâm" w:date="2018-12-19T17:03:00Z">
              <w:rPr>
                <w:rFonts w:ascii="Times New Roman" w:hAnsi="Times New Roman" w:cs="Times New Roman"/>
                <w:i/>
                <w:color w:val="FF0000"/>
                <w:spacing w:val="-6"/>
                <w:sz w:val="20"/>
                <w:szCs w:val="20"/>
              </w:rPr>
            </w:rPrChange>
          </w:rPr>
          <w:delText>advice</w:delText>
        </w:r>
      </w:del>
      <w:ins w:id="3023" w:author="Dao Khanh Hoa - 1050" w:date="2018-12-13T17:04:00Z">
        <w:r w:rsidR="00844A8D" w:rsidRPr="007C163E">
          <w:rPr>
            <w:rFonts w:ascii="Times New Roman" w:hAnsi="Times New Roman" w:cs="Times New Roman"/>
            <w:i/>
            <w:color w:val="auto"/>
            <w:spacing w:val="-6"/>
            <w:rPrChange w:id="3024" w:author="Phùng Nguyễn Minh Tâm" w:date="2018-12-19T17:03:00Z">
              <w:rPr>
                <w:rFonts w:ascii="Times New Roman" w:hAnsi="Times New Roman" w:cs="Times New Roman"/>
                <w:i/>
                <w:color w:val="FF0000"/>
                <w:spacing w:val="-6"/>
                <w:sz w:val="20"/>
                <w:szCs w:val="20"/>
              </w:rPr>
            </w:rPrChange>
          </w:rPr>
          <w:t>consultation</w:t>
        </w:r>
      </w:ins>
      <w:r w:rsidRPr="007C163E">
        <w:rPr>
          <w:rFonts w:ascii="Times New Roman" w:hAnsi="Times New Roman" w:cs="Times New Roman"/>
          <w:i/>
          <w:color w:val="auto"/>
          <w:spacing w:val="-6"/>
          <w:rPrChange w:id="3025" w:author="Phùng Nguyễn Minh Tâm" w:date="2018-12-19T17:03:00Z">
            <w:rPr>
              <w:rFonts w:ascii="Times New Roman" w:hAnsi="Times New Roman" w:cs="Times New Roman"/>
              <w:i/>
              <w:color w:val="FF0000"/>
              <w:spacing w:val="-6"/>
              <w:sz w:val="20"/>
              <w:szCs w:val="20"/>
            </w:rPr>
          </w:rPrChange>
        </w:rPr>
        <w:t>, support</w:t>
      </w:r>
      <w:ins w:id="3026" w:author="Dao Khanh Hoa - 1050" w:date="2018-12-13T17:05:00Z">
        <w:r w:rsidR="00844A8D" w:rsidRPr="007C163E">
          <w:rPr>
            <w:rFonts w:ascii="Times New Roman" w:hAnsi="Times New Roman" w:cs="Times New Roman"/>
            <w:i/>
            <w:color w:val="auto"/>
            <w:spacing w:val="-6"/>
            <w:rPrChange w:id="3027" w:author="Phùng Nguyễn Minh Tâm" w:date="2018-12-19T17:03:00Z">
              <w:rPr>
                <w:rFonts w:ascii="Times New Roman" w:hAnsi="Times New Roman" w:cs="Times New Roman"/>
                <w:i/>
                <w:color w:val="FF0000"/>
                <w:spacing w:val="-6"/>
                <w:sz w:val="20"/>
                <w:szCs w:val="20"/>
              </w:rPr>
            </w:rPrChange>
          </w:rPr>
          <w:t>, etc.</w:t>
        </w:r>
      </w:ins>
      <w:del w:id="3028" w:author="Dao Khanh Hoa - 1050" w:date="2018-12-13T17:05:00Z">
        <w:r w:rsidRPr="007C163E" w:rsidDel="00844A8D">
          <w:rPr>
            <w:rFonts w:ascii="Times New Roman" w:hAnsi="Times New Roman" w:cs="Times New Roman"/>
            <w:i/>
            <w:color w:val="auto"/>
            <w:spacing w:val="-6"/>
            <w:rPrChange w:id="3029" w:author="Phùng Nguyễn Minh Tâm" w:date="2018-12-19T17:03:00Z">
              <w:rPr>
                <w:rFonts w:ascii="Times New Roman" w:hAnsi="Times New Roman" w:cs="Times New Roman"/>
                <w:i/>
                <w:color w:val="FF0000"/>
                <w:spacing w:val="-6"/>
                <w:sz w:val="20"/>
                <w:szCs w:val="20"/>
              </w:rPr>
            </w:rPrChange>
          </w:rPr>
          <w:delText>...</w:delText>
        </w:r>
      </w:del>
      <w:r w:rsidRPr="007C163E">
        <w:rPr>
          <w:rFonts w:ascii="Times New Roman" w:hAnsi="Times New Roman" w:cs="Times New Roman"/>
          <w:i/>
          <w:color w:val="auto"/>
          <w:spacing w:val="-6"/>
          <w:rPrChange w:id="3030" w:author="Phùng Nguyễn Minh Tâm" w:date="2018-12-19T17:03:00Z">
            <w:rPr>
              <w:rFonts w:ascii="Times New Roman" w:hAnsi="Times New Roman" w:cs="Times New Roman"/>
              <w:i/>
              <w:color w:val="FF0000"/>
              <w:spacing w:val="-6"/>
              <w:sz w:val="20"/>
              <w:szCs w:val="20"/>
            </w:rPr>
          </w:rPrChange>
        </w:rPr>
        <w:t xml:space="preserve"> between Agribank and its </w:t>
      </w:r>
      <w:ins w:id="3031" w:author="Dao Khanh Hoa - 1050" w:date="2018-12-13T17:05:00Z">
        <w:r w:rsidR="00844A8D" w:rsidRPr="007C163E">
          <w:rPr>
            <w:rFonts w:ascii="Times New Roman" w:hAnsi="Times New Roman" w:cs="Times New Roman"/>
            <w:i/>
            <w:color w:val="auto"/>
            <w:spacing w:val="-6"/>
            <w:rPrChange w:id="3032" w:author="Phùng Nguyễn Minh Tâm" w:date="2018-12-19T17:03:00Z">
              <w:rPr>
                <w:rFonts w:ascii="Times New Roman" w:hAnsi="Times New Roman" w:cs="Times New Roman"/>
                <w:i/>
                <w:color w:val="FF0000"/>
                <w:spacing w:val="-6"/>
                <w:sz w:val="20"/>
                <w:szCs w:val="20"/>
              </w:rPr>
            </w:rPrChange>
          </w:rPr>
          <w:t>C</w:t>
        </w:r>
      </w:ins>
      <w:del w:id="3033" w:author="Dao Khanh Hoa - 1050" w:date="2018-12-13T17:05:00Z">
        <w:r w:rsidRPr="007C163E" w:rsidDel="00844A8D">
          <w:rPr>
            <w:rFonts w:ascii="Times New Roman" w:hAnsi="Times New Roman" w:cs="Times New Roman"/>
            <w:i/>
            <w:color w:val="auto"/>
            <w:spacing w:val="-6"/>
            <w:rPrChange w:id="3034" w:author="Phùng Nguyễn Minh Tâm" w:date="2018-12-19T17:03:00Z">
              <w:rPr>
                <w:rFonts w:ascii="Times New Roman" w:hAnsi="Times New Roman" w:cs="Times New Roman"/>
                <w:i/>
                <w:color w:val="FF0000"/>
                <w:spacing w:val="-6"/>
                <w:sz w:val="20"/>
                <w:szCs w:val="20"/>
              </w:rPr>
            </w:rPrChange>
          </w:rPr>
          <w:delText>c</w:delText>
        </w:r>
      </w:del>
      <w:r w:rsidRPr="007C163E">
        <w:rPr>
          <w:rFonts w:ascii="Times New Roman" w:hAnsi="Times New Roman" w:cs="Times New Roman"/>
          <w:i/>
          <w:color w:val="auto"/>
          <w:spacing w:val="-6"/>
          <w:rPrChange w:id="3035" w:author="Phùng Nguyễn Minh Tâm" w:date="2018-12-19T17:03:00Z">
            <w:rPr>
              <w:rFonts w:ascii="Times New Roman" w:hAnsi="Times New Roman" w:cs="Times New Roman"/>
              <w:i/>
              <w:color w:val="FF0000"/>
              <w:spacing w:val="-6"/>
              <w:sz w:val="20"/>
              <w:szCs w:val="20"/>
            </w:rPr>
          </w:rPrChange>
        </w:rPr>
        <w:t>ustomers and / or for the purpose</w:t>
      </w:r>
      <w:ins w:id="3036" w:author="Dao Khanh Hoa - 1050" w:date="2018-12-13T17:06:00Z">
        <w:r w:rsidR="00844A8D" w:rsidRPr="007C163E">
          <w:rPr>
            <w:rFonts w:ascii="Times New Roman" w:hAnsi="Times New Roman" w:cs="Times New Roman"/>
            <w:i/>
            <w:color w:val="auto"/>
            <w:spacing w:val="-6"/>
            <w:rPrChange w:id="3037" w:author="Phùng Nguyễn Minh Tâm" w:date="2018-12-19T17:03:00Z">
              <w:rPr>
                <w:rFonts w:ascii="Times New Roman" w:hAnsi="Times New Roman" w:cs="Times New Roman"/>
                <w:i/>
                <w:color w:val="FF0000"/>
                <w:spacing w:val="-6"/>
                <w:sz w:val="20"/>
                <w:szCs w:val="20"/>
              </w:rPr>
            </w:rPrChange>
          </w:rPr>
          <w:t>s</w:t>
        </w:r>
      </w:ins>
      <w:r w:rsidRPr="007C163E">
        <w:rPr>
          <w:rFonts w:ascii="Times New Roman" w:hAnsi="Times New Roman" w:cs="Times New Roman"/>
          <w:i/>
          <w:color w:val="auto"/>
          <w:spacing w:val="-6"/>
          <w:rPrChange w:id="3038" w:author="Phùng Nguyễn Minh Tâm" w:date="2018-12-19T17:03:00Z">
            <w:rPr>
              <w:rFonts w:ascii="Times New Roman" w:hAnsi="Times New Roman" w:cs="Times New Roman"/>
              <w:i/>
              <w:color w:val="FF0000"/>
              <w:spacing w:val="-6"/>
              <w:sz w:val="20"/>
              <w:szCs w:val="20"/>
            </w:rPr>
          </w:rPrChange>
        </w:rPr>
        <w:t xml:space="preserve"> of promoting and introducing products</w:t>
      </w:r>
      <w:del w:id="3039" w:author="Dao Khanh Hoa - 1050" w:date="2018-12-13T17:06:00Z">
        <w:r w:rsidRPr="007C163E" w:rsidDel="00844A8D">
          <w:rPr>
            <w:rFonts w:ascii="Times New Roman" w:hAnsi="Times New Roman" w:cs="Times New Roman"/>
            <w:i/>
            <w:color w:val="auto"/>
            <w:spacing w:val="-6"/>
            <w:rPrChange w:id="3040" w:author="Phùng Nguyễn Minh Tâm" w:date="2018-12-19T17:03:00Z">
              <w:rPr>
                <w:rFonts w:ascii="Times New Roman" w:hAnsi="Times New Roman" w:cs="Times New Roman"/>
                <w:i/>
                <w:color w:val="FF0000"/>
                <w:spacing w:val="-6"/>
                <w:sz w:val="20"/>
                <w:szCs w:val="20"/>
              </w:rPr>
            </w:rPrChange>
          </w:rPr>
          <w:delText xml:space="preserve">. </w:delText>
        </w:r>
        <w:r w:rsidR="00844A8D" w:rsidRPr="007C163E" w:rsidDel="00844A8D">
          <w:rPr>
            <w:rFonts w:ascii="Times New Roman" w:hAnsi="Times New Roman" w:cs="Times New Roman"/>
            <w:i/>
            <w:color w:val="auto"/>
            <w:spacing w:val="-6"/>
            <w:rPrChange w:id="3041" w:author="Phùng Nguyễn Minh Tâm" w:date="2018-12-19T17:03:00Z">
              <w:rPr>
                <w:rFonts w:ascii="Times New Roman" w:hAnsi="Times New Roman" w:cs="Times New Roman"/>
                <w:i/>
                <w:color w:val="FF0000"/>
                <w:spacing w:val="-6"/>
                <w:sz w:val="20"/>
                <w:szCs w:val="20"/>
              </w:rPr>
            </w:rPrChange>
          </w:rPr>
          <w:delText>S</w:delText>
        </w:r>
      </w:del>
      <w:ins w:id="3042" w:author="Dao Khanh Hoa - 1050" w:date="2018-12-13T17:06:00Z">
        <w:r w:rsidR="00844A8D" w:rsidRPr="007C163E">
          <w:rPr>
            <w:rFonts w:ascii="Times New Roman" w:hAnsi="Times New Roman" w:cs="Times New Roman"/>
            <w:i/>
            <w:color w:val="auto"/>
            <w:spacing w:val="-6"/>
            <w:rPrChange w:id="3043" w:author="Phùng Nguyễn Minh Tâm" w:date="2018-12-19T17:03:00Z">
              <w:rPr>
                <w:rFonts w:ascii="Times New Roman" w:hAnsi="Times New Roman" w:cs="Times New Roman"/>
                <w:i/>
                <w:color w:val="FF0000"/>
                <w:spacing w:val="-6"/>
                <w:sz w:val="20"/>
                <w:szCs w:val="20"/>
              </w:rPr>
            </w:rPrChange>
          </w:rPr>
          <w:t>s</w:t>
        </w:r>
      </w:ins>
      <w:r w:rsidRPr="007C163E">
        <w:rPr>
          <w:rFonts w:ascii="Times New Roman" w:hAnsi="Times New Roman" w:cs="Times New Roman"/>
          <w:i/>
          <w:color w:val="auto"/>
          <w:spacing w:val="-6"/>
          <w:rPrChange w:id="3044" w:author="Phùng Nguyễn Minh Tâm" w:date="2018-12-19T17:03:00Z">
            <w:rPr>
              <w:rFonts w:ascii="Times New Roman" w:hAnsi="Times New Roman" w:cs="Times New Roman"/>
              <w:i/>
              <w:color w:val="FF0000"/>
              <w:spacing w:val="-6"/>
              <w:sz w:val="20"/>
              <w:szCs w:val="20"/>
            </w:rPr>
          </w:rPrChange>
        </w:rPr>
        <w:t>ervices</w:t>
      </w:r>
      <w:ins w:id="3045" w:author="Dao Khanh Hoa - 1050" w:date="2018-12-13T17:06:00Z">
        <w:r w:rsidR="00844A8D" w:rsidRPr="007C163E">
          <w:rPr>
            <w:rFonts w:ascii="Times New Roman" w:hAnsi="Times New Roman" w:cs="Times New Roman"/>
            <w:i/>
            <w:color w:val="auto"/>
            <w:spacing w:val="-6"/>
            <w:rPrChange w:id="3046" w:author="Phùng Nguyễn Minh Tâm" w:date="2018-12-19T17:03:00Z">
              <w:rPr>
                <w:rFonts w:ascii="Times New Roman" w:hAnsi="Times New Roman" w:cs="Times New Roman"/>
                <w:i/>
                <w:color w:val="FF0000"/>
                <w:spacing w:val="-6"/>
                <w:sz w:val="20"/>
                <w:szCs w:val="20"/>
              </w:rPr>
            </w:rPrChange>
          </w:rPr>
          <w:t xml:space="preserve"> </w:t>
        </w:r>
      </w:ins>
      <w:ins w:id="3047" w:author="Dao Khanh Hoa - 1050" w:date="2018-12-14T10:52:00Z">
        <w:r w:rsidR="00A565F3" w:rsidRPr="007C163E">
          <w:rPr>
            <w:rFonts w:ascii="Times New Roman" w:hAnsi="Times New Roman" w:cs="Times New Roman"/>
            <w:i/>
            <w:color w:val="auto"/>
            <w:spacing w:val="-6"/>
            <w:rPrChange w:id="3048" w:author="Phùng Nguyễn Minh Tâm" w:date="2018-12-19T17:03:00Z">
              <w:rPr>
                <w:rFonts w:ascii="Times New Roman" w:hAnsi="Times New Roman" w:cs="Times New Roman"/>
                <w:i/>
                <w:color w:val="FF0000"/>
                <w:spacing w:val="-6"/>
                <w:sz w:val="20"/>
                <w:szCs w:val="20"/>
              </w:rPr>
            </w:rPrChange>
          </w:rPr>
          <w:t>to</w:t>
        </w:r>
      </w:ins>
      <w:ins w:id="3049" w:author="Dao Khanh Hoa - 1050" w:date="2018-12-13T17:07:00Z">
        <w:r w:rsidR="00844A8D" w:rsidRPr="007C163E">
          <w:rPr>
            <w:rFonts w:ascii="Times New Roman" w:hAnsi="Times New Roman" w:cs="Times New Roman"/>
            <w:i/>
            <w:color w:val="auto"/>
            <w:spacing w:val="-6"/>
            <w:rPrChange w:id="3050" w:author="Phùng Nguyễn Minh Tâm" w:date="2018-12-19T17:03:00Z">
              <w:rPr>
                <w:rFonts w:ascii="Times New Roman" w:hAnsi="Times New Roman" w:cs="Times New Roman"/>
                <w:i/>
                <w:color w:val="FF0000"/>
                <w:spacing w:val="-6"/>
                <w:sz w:val="20"/>
                <w:szCs w:val="20"/>
              </w:rPr>
            </w:rPrChange>
          </w:rPr>
          <w:t xml:space="preserve"> enhanc</w:t>
        </w:r>
      </w:ins>
      <w:ins w:id="3051" w:author="Dao Khanh Hoa - 1050" w:date="2018-12-14T10:52:00Z">
        <w:r w:rsidR="00A565F3" w:rsidRPr="007C163E">
          <w:rPr>
            <w:rFonts w:ascii="Times New Roman" w:hAnsi="Times New Roman" w:cs="Times New Roman"/>
            <w:i/>
            <w:color w:val="auto"/>
            <w:spacing w:val="-6"/>
            <w:rPrChange w:id="3052" w:author="Phùng Nguyễn Minh Tâm" w:date="2018-12-19T17:03:00Z">
              <w:rPr>
                <w:rFonts w:ascii="Times New Roman" w:hAnsi="Times New Roman" w:cs="Times New Roman"/>
                <w:i/>
                <w:color w:val="FF0000"/>
                <w:spacing w:val="-6"/>
                <w:sz w:val="20"/>
                <w:szCs w:val="20"/>
              </w:rPr>
            </w:rPrChange>
          </w:rPr>
          <w:t>e</w:t>
        </w:r>
      </w:ins>
      <w:ins w:id="3053" w:author="Dao Khanh Hoa - 1050" w:date="2018-12-13T17:07:00Z">
        <w:r w:rsidR="00844A8D" w:rsidRPr="007C163E">
          <w:rPr>
            <w:rFonts w:ascii="Times New Roman" w:hAnsi="Times New Roman" w:cs="Times New Roman"/>
            <w:i/>
            <w:color w:val="auto"/>
            <w:spacing w:val="-6"/>
            <w:rPrChange w:id="3054" w:author="Phùng Nguyễn Minh Tâm" w:date="2018-12-19T17:03:00Z">
              <w:rPr>
                <w:rFonts w:ascii="Times New Roman" w:hAnsi="Times New Roman" w:cs="Times New Roman"/>
                <w:i/>
                <w:color w:val="FF0000"/>
                <w:spacing w:val="-6"/>
                <w:sz w:val="20"/>
                <w:szCs w:val="20"/>
              </w:rPr>
            </w:rPrChange>
          </w:rPr>
          <w:t xml:space="preserve"> its service quality </w:t>
        </w:r>
        <w:r w:rsidR="00081BFF" w:rsidRPr="007C163E">
          <w:rPr>
            <w:rFonts w:ascii="Times New Roman" w:hAnsi="Times New Roman" w:cs="Times New Roman"/>
            <w:i/>
            <w:color w:val="auto"/>
            <w:spacing w:val="-6"/>
            <w:rPrChange w:id="3055" w:author="Phùng Nguyễn Minh Tâm" w:date="2018-12-19T17:03:00Z">
              <w:rPr>
                <w:rFonts w:ascii="Times New Roman" w:hAnsi="Times New Roman" w:cs="Times New Roman"/>
                <w:i/>
                <w:color w:val="FF0000"/>
                <w:spacing w:val="-6"/>
                <w:sz w:val="20"/>
                <w:szCs w:val="20"/>
              </w:rPr>
            </w:rPrChange>
          </w:rPr>
          <w:t>and Customers’ benefits</w:t>
        </w:r>
      </w:ins>
      <w:del w:id="3056" w:author="Dao Khanh Hoa - 1050" w:date="2018-12-13T17:07:00Z">
        <w:r w:rsidRPr="007C163E" w:rsidDel="00081BFF">
          <w:rPr>
            <w:rFonts w:ascii="Times New Roman" w:hAnsi="Times New Roman" w:cs="Times New Roman"/>
            <w:i/>
            <w:color w:val="auto"/>
            <w:spacing w:val="-6"/>
            <w:rPrChange w:id="3057" w:author="Phùng Nguyễn Minh Tâm" w:date="2018-12-19T17:03:00Z">
              <w:rPr>
                <w:rFonts w:ascii="Times New Roman" w:hAnsi="Times New Roman" w:cs="Times New Roman"/>
                <w:i/>
                <w:color w:val="FF0000"/>
                <w:spacing w:val="-6"/>
                <w:sz w:val="20"/>
                <w:szCs w:val="20"/>
              </w:rPr>
            </w:rPrChange>
          </w:rPr>
          <w:delText xml:space="preserve"> of Agribank to customers</w:delText>
        </w:r>
      </w:del>
      <w:r w:rsidRPr="007C163E">
        <w:rPr>
          <w:rFonts w:ascii="Times New Roman" w:hAnsi="Times New Roman" w:cs="Times New Roman"/>
          <w:i/>
          <w:color w:val="auto"/>
          <w:spacing w:val="-6"/>
          <w:rPrChange w:id="3058" w:author="Phùng Nguyễn Minh Tâm" w:date="2018-12-19T17:03:00Z">
            <w:rPr>
              <w:rFonts w:ascii="Times New Roman" w:hAnsi="Times New Roman" w:cs="Times New Roman"/>
              <w:i/>
              <w:color w:val="FF0000"/>
              <w:spacing w:val="-6"/>
              <w:sz w:val="20"/>
              <w:szCs w:val="20"/>
            </w:rPr>
          </w:rPrChange>
        </w:rPr>
        <w:t xml:space="preserve">; (ii) </w:t>
      </w:r>
      <w:ins w:id="3059" w:author="Dao Khanh Hoa - 1050" w:date="2018-12-13T17:08:00Z">
        <w:r w:rsidR="00081BFF" w:rsidRPr="007C163E">
          <w:rPr>
            <w:rFonts w:ascii="Times New Roman" w:hAnsi="Times New Roman" w:cs="Times New Roman"/>
            <w:i/>
            <w:color w:val="auto"/>
            <w:spacing w:val="-6"/>
            <w:rPrChange w:id="3060" w:author="Phùng Nguyễn Minh Tâm" w:date="2018-12-19T17:03:00Z">
              <w:rPr>
                <w:rFonts w:ascii="Times New Roman" w:hAnsi="Times New Roman" w:cs="Times New Roman"/>
                <w:i/>
                <w:color w:val="FF0000"/>
                <w:spacing w:val="-6"/>
                <w:sz w:val="20"/>
                <w:szCs w:val="20"/>
              </w:rPr>
            </w:rPrChange>
          </w:rPr>
          <w:t>s</w:t>
        </w:r>
      </w:ins>
      <w:del w:id="3061" w:author="Dao Khanh Hoa - 1050" w:date="2018-12-13T17:08:00Z">
        <w:r w:rsidRPr="007C163E" w:rsidDel="00081BFF">
          <w:rPr>
            <w:rFonts w:ascii="Times New Roman" w:hAnsi="Times New Roman" w:cs="Times New Roman"/>
            <w:i/>
            <w:color w:val="auto"/>
            <w:spacing w:val="-6"/>
            <w:rPrChange w:id="3062" w:author="Phùng Nguyễn Minh Tâm" w:date="2018-12-19T17:03:00Z">
              <w:rPr>
                <w:rFonts w:ascii="Times New Roman" w:hAnsi="Times New Roman" w:cs="Times New Roman"/>
                <w:i/>
                <w:color w:val="FF0000"/>
                <w:spacing w:val="-6"/>
                <w:sz w:val="20"/>
                <w:szCs w:val="20"/>
              </w:rPr>
            </w:rPrChange>
          </w:rPr>
          <w:delText>S</w:delText>
        </w:r>
      </w:del>
      <w:r w:rsidRPr="007C163E">
        <w:rPr>
          <w:rFonts w:ascii="Times New Roman" w:hAnsi="Times New Roman" w:cs="Times New Roman"/>
          <w:i/>
          <w:color w:val="auto"/>
          <w:spacing w:val="-6"/>
          <w:rPrChange w:id="3063" w:author="Phùng Nguyễn Minh Tâm" w:date="2018-12-19T17:03:00Z">
            <w:rPr>
              <w:rFonts w:ascii="Times New Roman" w:hAnsi="Times New Roman" w:cs="Times New Roman"/>
              <w:i/>
              <w:color w:val="FF0000"/>
              <w:spacing w:val="-6"/>
              <w:sz w:val="20"/>
              <w:szCs w:val="20"/>
            </w:rPr>
          </w:rPrChange>
        </w:rPr>
        <w:t xml:space="preserve">hare with </w:t>
      </w:r>
      <w:ins w:id="3064" w:author="Dao Khanh Hoa - 1050" w:date="2018-12-13T17:08:00Z">
        <w:r w:rsidR="00081BFF" w:rsidRPr="007C163E">
          <w:rPr>
            <w:rFonts w:ascii="Times New Roman" w:hAnsi="Times New Roman" w:cs="Times New Roman"/>
            <w:i/>
            <w:color w:val="auto"/>
            <w:spacing w:val="-6"/>
            <w:rPrChange w:id="3065" w:author="Phùng Nguyễn Minh Tâm" w:date="2018-12-19T17:03:00Z">
              <w:rPr>
                <w:rFonts w:ascii="Times New Roman" w:hAnsi="Times New Roman" w:cs="Times New Roman"/>
                <w:i/>
                <w:color w:val="FF0000"/>
                <w:spacing w:val="-6"/>
                <w:sz w:val="20"/>
                <w:szCs w:val="20"/>
              </w:rPr>
            </w:rPrChange>
          </w:rPr>
          <w:t xml:space="preserve">the </w:t>
        </w:r>
      </w:ins>
      <w:r w:rsidRPr="007C163E">
        <w:rPr>
          <w:rFonts w:ascii="Times New Roman" w:hAnsi="Times New Roman" w:cs="Times New Roman"/>
          <w:i/>
          <w:color w:val="auto"/>
          <w:spacing w:val="-6"/>
          <w:rPrChange w:id="3066" w:author="Phùng Nguyễn Minh Tâm" w:date="2018-12-19T17:03:00Z">
            <w:rPr>
              <w:rFonts w:ascii="Times New Roman" w:hAnsi="Times New Roman" w:cs="Times New Roman"/>
              <w:i/>
              <w:color w:val="FF0000"/>
              <w:spacing w:val="-6"/>
              <w:sz w:val="20"/>
              <w:szCs w:val="20"/>
            </w:rPr>
          </w:rPrChange>
        </w:rPr>
        <w:t>third parties in cooperation with Agribank to provide Services</w:t>
      </w:r>
      <w:ins w:id="3067" w:author="Dao Khanh Hoa - 1050" w:date="2018-12-13T17:08:00Z">
        <w:r w:rsidR="00081BFF" w:rsidRPr="007C163E">
          <w:rPr>
            <w:rFonts w:ascii="Times New Roman" w:hAnsi="Times New Roman" w:cs="Times New Roman"/>
            <w:i/>
            <w:color w:val="auto"/>
            <w:spacing w:val="-6"/>
            <w:rPrChange w:id="3068" w:author="Phùng Nguyễn Minh Tâm" w:date="2018-12-19T17:03:00Z">
              <w:rPr>
                <w:rFonts w:ascii="Times New Roman" w:hAnsi="Times New Roman" w:cs="Times New Roman"/>
                <w:i/>
                <w:color w:val="FF0000"/>
                <w:spacing w:val="-6"/>
                <w:sz w:val="20"/>
                <w:szCs w:val="20"/>
              </w:rPr>
            </w:rPrChange>
          </w:rPr>
          <w:t xml:space="preserve"> </w:t>
        </w:r>
      </w:ins>
      <w:ins w:id="3069" w:author="Dao Khanh Hoa - 1050" w:date="2018-12-14T10:53:00Z">
        <w:r w:rsidR="00A565F3" w:rsidRPr="007C163E">
          <w:rPr>
            <w:rFonts w:ascii="Times New Roman" w:hAnsi="Times New Roman" w:cs="Times New Roman"/>
            <w:i/>
            <w:color w:val="auto"/>
            <w:spacing w:val="-6"/>
            <w:rPrChange w:id="3070" w:author="Phùng Nguyễn Minh Tâm" w:date="2018-12-19T17:03:00Z">
              <w:rPr>
                <w:rFonts w:ascii="Times New Roman" w:hAnsi="Times New Roman" w:cs="Times New Roman"/>
                <w:i/>
                <w:color w:val="FF0000"/>
                <w:spacing w:val="-6"/>
                <w:sz w:val="20"/>
                <w:szCs w:val="20"/>
              </w:rPr>
            </w:rPrChange>
          </w:rPr>
          <w:t>to</w:t>
        </w:r>
      </w:ins>
      <w:ins w:id="3071" w:author="Dao Khanh Hoa - 1050" w:date="2018-12-13T17:08:00Z">
        <w:r w:rsidR="00A565F3" w:rsidRPr="007C163E">
          <w:rPr>
            <w:rFonts w:ascii="Times New Roman" w:hAnsi="Times New Roman" w:cs="Times New Roman"/>
            <w:i/>
            <w:color w:val="auto"/>
            <w:spacing w:val="-6"/>
            <w:rPrChange w:id="3072" w:author="Phùng Nguyễn Minh Tâm" w:date="2018-12-19T17:03:00Z">
              <w:rPr>
                <w:rFonts w:ascii="Times New Roman" w:hAnsi="Times New Roman" w:cs="Times New Roman"/>
                <w:i/>
                <w:color w:val="FF0000"/>
                <w:spacing w:val="-6"/>
                <w:sz w:val="20"/>
                <w:szCs w:val="20"/>
              </w:rPr>
            </w:rPrChange>
          </w:rPr>
          <w:t xml:space="preserve"> enhanc</w:t>
        </w:r>
      </w:ins>
      <w:ins w:id="3073" w:author="Dao Khanh Hoa - 1050" w:date="2018-12-14T10:53:00Z">
        <w:r w:rsidR="00A565F3" w:rsidRPr="007C163E">
          <w:rPr>
            <w:rFonts w:ascii="Times New Roman" w:hAnsi="Times New Roman" w:cs="Times New Roman"/>
            <w:i/>
            <w:color w:val="auto"/>
            <w:spacing w:val="-6"/>
            <w:rPrChange w:id="3074" w:author="Phùng Nguyễn Minh Tâm" w:date="2018-12-19T17:03:00Z">
              <w:rPr>
                <w:rFonts w:ascii="Times New Roman" w:hAnsi="Times New Roman" w:cs="Times New Roman"/>
                <w:i/>
                <w:color w:val="FF0000"/>
                <w:spacing w:val="-6"/>
                <w:sz w:val="20"/>
                <w:szCs w:val="20"/>
              </w:rPr>
            </w:rPrChange>
          </w:rPr>
          <w:t>e</w:t>
        </w:r>
      </w:ins>
      <w:ins w:id="3075" w:author="Dao Khanh Hoa - 1050" w:date="2018-12-13T17:08:00Z">
        <w:r w:rsidR="00081BFF" w:rsidRPr="007C163E">
          <w:rPr>
            <w:rFonts w:ascii="Times New Roman" w:hAnsi="Times New Roman" w:cs="Times New Roman"/>
            <w:i/>
            <w:color w:val="auto"/>
            <w:spacing w:val="-6"/>
            <w:rPrChange w:id="3076" w:author="Phùng Nguyễn Minh Tâm" w:date="2018-12-19T17:03:00Z">
              <w:rPr>
                <w:rFonts w:ascii="Times New Roman" w:hAnsi="Times New Roman" w:cs="Times New Roman"/>
                <w:i/>
                <w:color w:val="FF0000"/>
                <w:spacing w:val="-6"/>
                <w:sz w:val="20"/>
                <w:szCs w:val="20"/>
              </w:rPr>
            </w:rPrChange>
          </w:rPr>
          <w:t xml:space="preserve"> its service quality and Customers</w:t>
        </w:r>
      </w:ins>
      <w:ins w:id="3077" w:author="Dao Khanh Hoa - 1050" w:date="2018-12-13T17:09:00Z">
        <w:r w:rsidR="00081BFF" w:rsidRPr="007C163E">
          <w:rPr>
            <w:rFonts w:ascii="Times New Roman" w:hAnsi="Times New Roman" w:cs="Times New Roman"/>
            <w:i/>
            <w:color w:val="auto"/>
            <w:spacing w:val="-6"/>
            <w:rPrChange w:id="3078" w:author="Phùng Nguyễn Minh Tâm" w:date="2018-12-19T17:03:00Z">
              <w:rPr>
                <w:rFonts w:ascii="Times New Roman" w:hAnsi="Times New Roman" w:cs="Times New Roman"/>
                <w:i/>
                <w:color w:val="FF0000"/>
                <w:spacing w:val="-6"/>
                <w:sz w:val="20"/>
                <w:szCs w:val="20"/>
              </w:rPr>
            </w:rPrChange>
          </w:rPr>
          <w:t>’</w:t>
        </w:r>
      </w:ins>
      <w:del w:id="3079" w:author="Dao Khanh Hoa - 1050" w:date="2018-12-13T17:08:00Z">
        <w:r w:rsidRPr="007C163E" w:rsidDel="00081BFF">
          <w:rPr>
            <w:rFonts w:ascii="Times New Roman" w:hAnsi="Times New Roman" w:cs="Times New Roman"/>
            <w:i/>
            <w:color w:val="auto"/>
            <w:spacing w:val="-6"/>
            <w:rPrChange w:id="3080" w:author="Phùng Nguyễn Minh Tâm" w:date="2018-12-19T17:03:00Z">
              <w:rPr>
                <w:rFonts w:ascii="Times New Roman" w:hAnsi="Times New Roman" w:cs="Times New Roman"/>
                <w:i/>
                <w:color w:val="FF0000"/>
                <w:spacing w:val="-6"/>
                <w:sz w:val="20"/>
                <w:szCs w:val="20"/>
              </w:rPr>
            </w:rPrChange>
          </w:rPr>
          <w:delText xml:space="preserve"> to </w:delText>
        </w:r>
      </w:del>
      <w:del w:id="3081" w:author="Dao Khanh Hoa - 1050" w:date="2018-12-13T17:09:00Z">
        <w:r w:rsidRPr="007C163E" w:rsidDel="00081BFF">
          <w:rPr>
            <w:rFonts w:ascii="Times New Roman" w:hAnsi="Times New Roman" w:cs="Times New Roman"/>
            <w:i/>
            <w:color w:val="auto"/>
            <w:spacing w:val="-6"/>
            <w:rPrChange w:id="3082" w:author="Phùng Nguyễn Minh Tâm" w:date="2018-12-19T17:03:00Z">
              <w:rPr>
                <w:rFonts w:ascii="Times New Roman" w:hAnsi="Times New Roman" w:cs="Times New Roman"/>
                <w:i/>
                <w:color w:val="FF0000"/>
                <w:spacing w:val="-6"/>
                <w:sz w:val="20"/>
                <w:szCs w:val="20"/>
              </w:rPr>
            </w:rPrChange>
          </w:rPr>
          <w:delText>improve the quality of customer service and</w:delText>
        </w:r>
      </w:del>
      <w:r w:rsidRPr="007C163E">
        <w:rPr>
          <w:rFonts w:ascii="Times New Roman" w:hAnsi="Times New Roman" w:cs="Times New Roman"/>
          <w:i/>
          <w:color w:val="auto"/>
          <w:spacing w:val="-6"/>
          <w:rPrChange w:id="3083" w:author="Phùng Nguyễn Minh Tâm" w:date="2018-12-19T17:03:00Z">
            <w:rPr>
              <w:rFonts w:ascii="Times New Roman" w:hAnsi="Times New Roman" w:cs="Times New Roman"/>
              <w:i/>
              <w:color w:val="FF0000"/>
              <w:spacing w:val="-6"/>
              <w:sz w:val="20"/>
              <w:szCs w:val="20"/>
            </w:rPr>
          </w:rPrChange>
        </w:rPr>
        <w:t xml:space="preserve"> benefits; (iii) </w:t>
      </w:r>
      <w:del w:id="3084" w:author="Dao Khanh Hoa - 1050" w:date="2018-12-13T17:09:00Z">
        <w:r w:rsidRPr="007C163E" w:rsidDel="004E6059">
          <w:rPr>
            <w:rFonts w:ascii="Times New Roman" w:hAnsi="Times New Roman" w:cs="Times New Roman"/>
            <w:i/>
            <w:color w:val="auto"/>
            <w:spacing w:val="-6"/>
            <w:rPrChange w:id="3085" w:author="Phùng Nguyễn Minh Tâm" w:date="2018-12-19T17:03:00Z">
              <w:rPr>
                <w:rFonts w:ascii="Times New Roman" w:hAnsi="Times New Roman" w:cs="Times New Roman"/>
                <w:i/>
                <w:color w:val="FF0000"/>
                <w:spacing w:val="-6"/>
                <w:sz w:val="20"/>
                <w:szCs w:val="20"/>
              </w:rPr>
            </w:rPrChange>
          </w:rPr>
          <w:delText>To</w:delText>
        </w:r>
      </w:del>
      <w:ins w:id="3086" w:author="Dao Khanh Hoa - 1050" w:date="2018-12-13T17:09:00Z">
        <w:r w:rsidR="004E6059" w:rsidRPr="007C163E">
          <w:rPr>
            <w:rFonts w:ascii="Times New Roman" w:hAnsi="Times New Roman" w:cs="Times New Roman"/>
            <w:i/>
            <w:color w:val="auto"/>
            <w:spacing w:val="-6"/>
            <w:rPrChange w:id="3087" w:author="Phùng Nguyễn Minh Tâm" w:date="2018-12-19T17:03:00Z">
              <w:rPr>
                <w:rFonts w:ascii="Times New Roman" w:hAnsi="Times New Roman" w:cs="Times New Roman"/>
                <w:i/>
                <w:color w:val="FF0000"/>
                <w:spacing w:val="-6"/>
                <w:sz w:val="20"/>
                <w:szCs w:val="20"/>
              </w:rPr>
            </w:rPrChange>
          </w:rPr>
          <w:t>Facilitate</w:t>
        </w:r>
      </w:ins>
      <w:del w:id="3088" w:author="Dao Khanh Hoa - 1050" w:date="2018-12-13T17:09:00Z">
        <w:r w:rsidRPr="007C163E" w:rsidDel="004E6059">
          <w:rPr>
            <w:rFonts w:ascii="Times New Roman" w:hAnsi="Times New Roman" w:cs="Times New Roman"/>
            <w:i/>
            <w:color w:val="auto"/>
            <w:spacing w:val="-6"/>
            <w:rPrChange w:id="3089" w:author="Phùng Nguyễn Minh Tâm" w:date="2018-12-19T17:03:00Z">
              <w:rPr>
                <w:rFonts w:ascii="Times New Roman" w:hAnsi="Times New Roman" w:cs="Times New Roman"/>
                <w:i/>
                <w:color w:val="FF0000"/>
                <w:spacing w:val="-6"/>
                <w:sz w:val="20"/>
                <w:szCs w:val="20"/>
              </w:rPr>
            </w:rPrChange>
          </w:rPr>
          <w:delText xml:space="preserve"> serve</w:delText>
        </w:r>
      </w:del>
      <w:r w:rsidRPr="007C163E">
        <w:rPr>
          <w:rFonts w:ascii="Times New Roman" w:hAnsi="Times New Roman" w:cs="Times New Roman"/>
          <w:i/>
          <w:color w:val="auto"/>
          <w:spacing w:val="-6"/>
          <w:rPrChange w:id="3090" w:author="Phùng Nguyễn Minh Tâm" w:date="2018-12-19T17:03:00Z">
            <w:rPr>
              <w:rFonts w:ascii="Times New Roman" w:hAnsi="Times New Roman" w:cs="Times New Roman"/>
              <w:i/>
              <w:color w:val="FF0000"/>
              <w:spacing w:val="-6"/>
              <w:sz w:val="20"/>
              <w:szCs w:val="20"/>
            </w:rPr>
          </w:rPrChange>
        </w:rPr>
        <w:t xml:space="preserve"> the investigation of money laundering </w:t>
      </w:r>
      <w:del w:id="3091" w:author="Dao Khanh Hoa - 1050" w:date="2018-12-14T10:54:00Z">
        <w:r w:rsidRPr="007C163E" w:rsidDel="00A565F3">
          <w:rPr>
            <w:rFonts w:ascii="Times New Roman" w:hAnsi="Times New Roman" w:cs="Times New Roman"/>
            <w:i/>
            <w:color w:val="auto"/>
            <w:spacing w:val="-6"/>
            <w:rPrChange w:id="3092" w:author="Phùng Nguyễn Minh Tâm" w:date="2018-12-19T17:03:00Z">
              <w:rPr>
                <w:rFonts w:ascii="Times New Roman" w:hAnsi="Times New Roman" w:cs="Times New Roman"/>
                <w:i/>
                <w:color w:val="FF0000"/>
                <w:spacing w:val="-6"/>
                <w:sz w:val="20"/>
                <w:szCs w:val="20"/>
              </w:rPr>
            </w:rPrChange>
          </w:rPr>
          <w:delText>operati</w:delText>
        </w:r>
      </w:del>
      <w:del w:id="3093" w:author="Dao Khanh Hoa - 1050" w:date="2018-12-13T17:09:00Z">
        <w:r w:rsidRPr="007C163E" w:rsidDel="004E6059">
          <w:rPr>
            <w:rFonts w:ascii="Times New Roman" w:hAnsi="Times New Roman" w:cs="Times New Roman"/>
            <w:i/>
            <w:color w:val="auto"/>
            <w:spacing w:val="-6"/>
            <w:rPrChange w:id="3094" w:author="Phùng Nguyễn Minh Tâm" w:date="2018-12-19T17:03:00Z">
              <w:rPr>
                <w:rFonts w:ascii="Times New Roman" w:hAnsi="Times New Roman" w:cs="Times New Roman"/>
                <w:i/>
                <w:color w:val="FF0000"/>
                <w:spacing w:val="-6"/>
                <w:sz w:val="20"/>
                <w:szCs w:val="20"/>
              </w:rPr>
            </w:rPrChange>
          </w:rPr>
          <w:delText>ons</w:delText>
        </w:r>
      </w:del>
      <w:r w:rsidRPr="007C163E">
        <w:rPr>
          <w:rFonts w:ascii="Times New Roman" w:hAnsi="Times New Roman" w:cs="Times New Roman"/>
          <w:i/>
          <w:color w:val="auto"/>
          <w:spacing w:val="-6"/>
          <w:rPrChange w:id="3095" w:author="Phùng Nguyễn Minh Tâm" w:date="2018-12-19T17:03:00Z">
            <w:rPr>
              <w:rFonts w:ascii="Times New Roman" w:hAnsi="Times New Roman" w:cs="Times New Roman"/>
              <w:i/>
              <w:color w:val="FF0000"/>
              <w:spacing w:val="-6"/>
              <w:sz w:val="20"/>
              <w:szCs w:val="20"/>
            </w:rPr>
          </w:rPrChange>
        </w:rPr>
        <w:t xml:space="preserve"> or to send to competent authorities when grounded or suspected.</w:t>
      </w:r>
    </w:p>
    <w:p w:rsidR="00575253" w:rsidRPr="007C163E" w:rsidRDefault="00575253" w:rsidP="00F663F9">
      <w:pPr>
        <w:pStyle w:val="Default"/>
        <w:widowControl w:val="0"/>
        <w:numPr>
          <w:ilvl w:val="0"/>
          <w:numId w:val="111"/>
        </w:numPr>
        <w:tabs>
          <w:tab w:val="left" w:pos="0"/>
          <w:tab w:val="left" w:pos="231"/>
          <w:tab w:val="left" w:pos="360"/>
        </w:tabs>
        <w:ind w:left="142" w:right="-2" w:firstLine="0"/>
        <w:jc w:val="both"/>
        <w:rPr>
          <w:ins w:id="3096" w:author="Dao Khanh Hoa - 1050" w:date="2018-12-13T17:10:00Z"/>
          <w:rFonts w:ascii="Times New Roman" w:hAnsi="Times New Roman" w:cs="Times New Roman"/>
          <w:i/>
          <w:color w:val="auto"/>
          <w:rPrChange w:id="3097" w:author="Phùng Nguyễn Minh Tâm" w:date="2018-12-19T17:03:00Z">
            <w:rPr>
              <w:ins w:id="3098" w:author="Dao Khanh Hoa - 1050" w:date="2018-12-13T17:10:00Z"/>
              <w:rFonts w:ascii="Times New Roman" w:hAnsi="Times New Roman" w:cs="Times New Roman"/>
              <w:i/>
              <w:color w:val="FF0000"/>
            </w:rPr>
          </w:rPrChange>
        </w:rPr>
      </w:pPr>
      <w:r w:rsidRPr="007C163E">
        <w:rPr>
          <w:rFonts w:ascii="Times New Roman" w:hAnsi="Times New Roman" w:cs="Times New Roman"/>
          <w:color w:val="auto"/>
          <w:rPrChange w:id="3099" w:author="Phùng Nguyễn Minh Tâm" w:date="2018-12-19T17:03:00Z">
            <w:rPr>
              <w:rFonts w:ascii="Times New Roman" w:hAnsi="Times New Roman" w:cs="Times New Roman"/>
              <w:color w:val="FF0000"/>
              <w:sz w:val="20"/>
              <w:szCs w:val="20"/>
            </w:rPr>
          </w:rPrChange>
        </w:rPr>
        <w:t xml:space="preserve">Các quyền khác </w:t>
      </w:r>
      <w:proofErr w:type="gramStart"/>
      <w:r w:rsidRPr="007C163E">
        <w:rPr>
          <w:rFonts w:ascii="Times New Roman" w:hAnsi="Times New Roman" w:cs="Times New Roman"/>
          <w:color w:val="auto"/>
          <w:rPrChange w:id="3100" w:author="Phùng Nguyễn Minh Tâm" w:date="2018-12-19T17:03:00Z">
            <w:rPr>
              <w:rFonts w:ascii="Times New Roman" w:hAnsi="Times New Roman" w:cs="Times New Roman"/>
              <w:color w:val="FF0000"/>
              <w:sz w:val="20"/>
              <w:szCs w:val="20"/>
            </w:rPr>
          </w:rPrChange>
        </w:rPr>
        <w:t>theo</w:t>
      </w:r>
      <w:proofErr w:type="gramEnd"/>
      <w:r w:rsidRPr="007C163E">
        <w:rPr>
          <w:rFonts w:ascii="Times New Roman" w:hAnsi="Times New Roman" w:cs="Times New Roman"/>
          <w:color w:val="auto"/>
          <w:rPrChange w:id="3101" w:author="Phùng Nguyễn Minh Tâm" w:date="2018-12-19T17:03:00Z">
            <w:rPr>
              <w:rFonts w:ascii="Times New Roman" w:hAnsi="Times New Roman" w:cs="Times New Roman"/>
              <w:color w:val="FF0000"/>
              <w:sz w:val="20"/>
              <w:szCs w:val="20"/>
            </w:rPr>
          </w:rPrChange>
        </w:rPr>
        <w:t xml:space="preserve"> quy định của Agribank và pháp luật</w:t>
      </w:r>
      <w:r w:rsidRPr="007C163E">
        <w:rPr>
          <w:rFonts w:ascii="Times New Roman" w:hAnsi="Times New Roman" w:cs="Times New Roman"/>
          <w:i/>
          <w:color w:val="auto"/>
          <w:rPrChange w:id="3102" w:author="Phùng Nguyễn Minh Tâm" w:date="2018-12-19T17:03:00Z">
            <w:rPr>
              <w:rFonts w:ascii="Times New Roman" w:hAnsi="Times New Roman" w:cs="Times New Roman"/>
              <w:i/>
              <w:color w:val="FF0000"/>
              <w:sz w:val="20"/>
              <w:szCs w:val="20"/>
            </w:rPr>
          </w:rPrChange>
        </w:rPr>
        <w:t>.</w:t>
      </w:r>
    </w:p>
    <w:p w:rsidR="004E6059" w:rsidRPr="007C163E" w:rsidRDefault="00A565F3">
      <w:pPr>
        <w:pStyle w:val="Default"/>
        <w:widowControl w:val="0"/>
        <w:tabs>
          <w:tab w:val="left" w:pos="0"/>
          <w:tab w:val="left" w:pos="231"/>
          <w:tab w:val="left" w:pos="360"/>
        </w:tabs>
        <w:ind w:left="142" w:right="-2"/>
        <w:jc w:val="both"/>
        <w:rPr>
          <w:rFonts w:ascii="Times New Roman" w:hAnsi="Times New Roman" w:cs="Times New Roman"/>
          <w:i/>
          <w:color w:val="auto"/>
          <w:rPrChange w:id="3103" w:author="Phùng Nguyễn Minh Tâm" w:date="2018-12-19T17:03:00Z">
            <w:rPr>
              <w:rFonts w:ascii="Times New Roman" w:hAnsi="Times New Roman" w:cs="Times New Roman"/>
              <w:i/>
              <w:color w:val="FF0000"/>
            </w:rPr>
          </w:rPrChange>
        </w:rPr>
        <w:pPrChange w:id="3104" w:author="Dao Khanh Hoa - 1050" w:date="2018-12-14T10:55:00Z">
          <w:pPr>
            <w:pStyle w:val="Default"/>
            <w:widowControl w:val="0"/>
            <w:numPr>
              <w:numId w:val="111"/>
            </w:numPr>
            <w:tabs>
              <w:tab w:val="left" w:pos="0"/>
              <w:tab w:val="left" w:pos="231"/>
              <w:tab w:val="left" w:pos="360"/>
            </w:tabs>
            <w:ind w:left="142" w:right="-2" w:hanging="360"/>
            <w:jc w:val="both"/>
          </w:pPr>
        </w:pPrChange>
      </w:pPr>
      <w:ins w:id="3105" w:author="Dao Khanh Hoa - 1050" w:date="2018-12-14T10:55:00Z">
        <w:r w:rsidRPr="007C163E">
          <w:rPr>
            <w:rFonts w:ascii="Times New Roman" w:hAnsi="Times New Roman" w:cs="Times New Roman"/>
            <w:i/>
            <w:color w:val="auto"/>
            <w:rPrChange w:id="3106" w:author="Phùng Nguyễn Minh Tâm" w:date="2018-12-19T17:03:00Z">
              <w:rPr>
                <w:rFonts w:ascii="Times New Roman" w:hAnsi="Times New Roman" w:cs="Times New Roman"/>
                <w:i/>
                <w:color w:val="FF0000"/>
              </w:rPr>
            </w:rPrChange>
          </w:rPr>
          <w:t xml:space="preserve"> </w:t>
        </w:r>
      </w:ins>
      <w:ins w:id="3107" w:author="Dao Khanh Hoa - 1050" w:date="2018-12-13T17:10:00Z">
        <w:r w:rsidR="004E6059" w:rsidRPr="007C163E">
          <w:rPr>
            <w:rFonts w:ascii="Times New Roman" w:hAnsi="Times New Roman" w:cs="Times New Roman"/>
            <w:i/>
            <w:color w:val="auto"/>
            <w:rPrChange w:id="3108" w:author="Phùng Nguyễn Minh Tâm" w:date="2018-12-19T17:03:00Z">
              <w:rPr>
                <w:rFonts w:ascii="Times New Roman" w:hAnsi="Times New Roman" w:cs="Times New Roman"/>
                <w:i/>
                <w:color w:val="FF0000"/>
              </w:rPr>
            </w:rPrChange>
          </w:rPr>
          <w:t>Other Rights as stipulated by Agribank and laws.</w:t>
        </w:r>
      </w:ins>
    </w:p>
    <w:p w:rsidR="00575253" w:rsidRPr="007C163E" w:rsidRDefault="00575253" w:rsidP="00F663F9">
      <w:pPr>
        <w:pStyle w:val="Default"/>
        <w:tabs>
          <w:tab w:val="left" w:pos="0"/>
        </w:tabs>
        <w:spacing w:before="30" w:after="30"/>
        <w:ind w:left="142"/>
        <w:jc w:val="both"/>
        <w:rPr>
          <w:rFonts w:ascii="Times New Roman" w:hAnsi="Times New Roman" w:cs="Times New Roman"/>
          <w:b/>
          <w:i/>
          <w:color w:val="auto"/>
          <w:rPrChange w:id="3109" w:author="Phùng Nguyễn Minh Tâm" w:date="2018-12-19T17:03:00Z">
            <w:rPr>
              <w:rFonts w:ascii="Times New Roman" w:hAnsi="Times New Roman" w:cs="Times New Roman"/>
              <w:b/>
              <w:i/>
              <w:color w:val="FF0000"/>
            </w:rPr>
          </w:rPrChange>
        </w:rPr>
      </w:pPr>
      <w:r w:rsidRPr="007C163E">
        <w:rPr>
          <w:rFonts w:ascii="Times New Roman" w:hAnsi="Times New Roman" w:cs="Times New Roman"/>
          <w:b/>
          <w:i/>
          <w:color w:val="auto"/>
          <w:rPrChange w:id="3110" w:author="Phùng Nguyễn Minh Tâm" w:date="2018-12-19T17:03:00Z">
            <w:rPr>
              <w:rFonts w:ascii="Times New Roman" w:hAnsi="Times New Roman" w:cs="Times New Roman"/>
              <w:b/>
              <w:i/>
              <w:color w:val="FF0000"/>
            </w:rPr>
          </w:rPrChange>
        </w:rPr>
        <w:t>5.2. Trách nhiệm của Agribank</w:t>
      </w:r>
      <w:r w:rsidR="00360F36" w:rsidRPr="007C163E">
        <w:rPr>
          <w:rFonts w:ascii="Times New Roman" w:hAnsi="Times New Roman" w:cs="Times New Roman"/>
          <w:b/>
          <w:i/>
          <w:color w:val="auto"/>
          <w:rPrChange w:id="3111" w:author="Phùng Nguyễn Minh Tâm" w:date="2018-12-19T17:03:00Z">
            <w:rPr>
              <w:rFonts w:ascii="Times New Roman" w:hAnsi="Times New Roman" w:cs="Times New Roman"/>
              <w:b/>
              <w:i/>
              <w:color w:val="FF0000"/>
            </w:rPr>
          </w:rPrChange>
        </w:rPr>
        <w:t xml:space="preserve">/ </w:t>
      </w:r>
      <w:del w:id="3112" w:author="Dao Khanh Hoa - 1050" w:date="2018-12-13T17:10:00Z">
        <w:r w:rsidR="00360F36" w:rsidRPr="007C163E" w:rsidDel="00B94F1B">
          <w:rPr>
            <w:rFonts w:ascii="Times New Roman" w:hAnsi="Times New Roman" w:cs="Times New Roman"/>
            <w:b/>
            <w:i/>
            <w:color w:val="auto"/>
            <w:rPrChange w:id="3113" w:author="Phùng Nguyễn Minh Tâm" w:date="2018-12-19T17:03:00Z">
              <w:rPr>
                <w:rFonts w:ascii="Times New Roman" w:hAnsi="Times New Roman" w:cs="Times New Roman"/>
                <w:b/>
                <w:i/>
                <w:color w:val="FF0000"/>
              </w:rPr>
            </w:rPrChange>
          </w:rPr>
          <w:delText xml:space="preserve">The responsibilities of </w:delText>
        </w:r>
      </w:del>
      <w:r w:rsidR="00360F36" w:rsidRPr="007C163E">
        <w:rPr>
          <w:rFonts w:ascii="Times New Roman" w:hAnsi="Times New Roman" w:cs="Times New Roman"/>
          <w:b/>
          <w:i/>
          <w:color w:val="auto"/>
          <w:rPrChange w:id="3114" w:author="Phùng Nguyễn Minh Tâm" w:date="2018-12-19T17:03:00Z">
            <w:rPr>
              <w:rFonts w:ascii="Times New Roman" w:hAnsi="Times New Roman" w:cs="Times New Roman"/>
              <w:b/>
              <w:i/>
              <w:color w:val="FF0000"/>
            </w:rPr>
          </w:rPrChange>
        </w:rPr>
        <w:t>Agribank</w:t>
      </w:r>
      <w:ins w:id="3115" w:author="Dao Khanh Hoa - 1050" w:date="2018-12-13T17:10:00Z">
        <w:r w:rsidR="00B94F1B" w:rsidRPr="007C163E">
          <w:rPr>
            <w:rFonts w:ascii="Times New Roman" w:hAnsi="Times New Roman" w:cs="Times New Roman"/>
            <w:b/>
            <w:i/>
            <w:color w:val="auto"/>
            <w:rPrChange w:id="3116" w:author="Phùng Nguyễn Minh Tâm" w:date="2018-12-19T17:03:00Z">
              <w:rPr>
                <w:rFonts w:ascii="Times New Roman" w:hAnsi="Times New Roman" w:cs="Times New Roman"/>
                <w:b/>
                <w:i/>
                <w:color w:val="FF0000"/>
              </w:rPr>
            </w:rPrChange>
          </w:rPr>
          <w:t>’s Responsibilities</w:t>
        </w:r>
      </w:ins>
    </w:p>
    <w:p w:rsidR="00575253" w:rsidRPr="007C163E" w:rsidRDefault="00575253" w:rsidP="00F663F9">
      <w:pPr>
        <w:pStyle w:val="Default"/>
        <w:widowControl w:val="0"/>
        <w:numPr>
          <w:ilvl w:val="0"/>
          <w:numId w:val="112"/>
        </w:numPr>
        <w:tabs>
          <w:tab w:val="left" w:pos="0"/>
          <w:tab w:val="left" w:pos="252"/>
          <w:tab w:val="left" w:pos="360"/>
        </w:tabs>
        <w:ind w:left="142" w:right="-2" w:firstLine="0"/>
        <w:jc w:val="both"/>
        <w:rPr>
          <w:rFonts w:ascii="Times New Roman" w:hAnsi="Times New Roman" w:cs="Times New Roman"/>
          <w:i/>
          <w:color w:val="auto"/>
          <w:spacing w:val="-4"/>
          <w:rPrChange w:id="3117" w:author="Phùng Nguyễn Minh Tâm" w:date="2018-12-19T17:03:00Z">
            <w:rPr>
              <w:rFonts w:ascii="Times New Roman" w:hAnsi="Times New Roman" w:cs="Times New Roman"/>
              <w:i/>
              <w:color w:val="FF0000"/>
              <w:spacing w:val="-4"/>
            </w:rPr>
          </w:rPrChange>
        </w:rPr>
      </w:pPr>
      <w:r w:rsidRPr="007C163E">
        <w:rPr>
          <w:rFonts w:ascii="Times New Roman" w:hAnsi="Times New Roman" w:cs="Times New Roman"/>
          <w:color w:val="auto"/>
          <w:spacing w:val="-4"/>
          <w:rPrChange w:id="3118" w:author="Phùng Nguyễn Minh Tâm" w:date="2018-12-19T17:03:00Z">
            <w:rPr>
              <w:rFonts w:ascii="Times New Roman" w:hAnsi="Times New Roman" w:cs="Times New Roman"/>
              <w:color w:val="FF0000"/>
              <w:spacing w:val="-4"/>
            </w:rPr>
          </w:rPrChange>
        </w:rPr>
        <w:t>Tuân thủ các quy định pháp luật có liên quan về cung cấp các dịch vụ ngân hàng điện tử; bảo mật các thông tin liên quan đến tài khoản, giao dịch của khách hàng.</w:t>
      </w:r>
    </w:p>
    <w:p w:rsidR="00360F36" w:rsidRPr="007C163E" w:rsidRDefault="00360F36" w:rsidP="00F663F9">
      <w:pPr>
        <w:pStyle w:val="Default"/>
        <w:widowControl w:val="0"/>
        <w:tabs>
          <w:tab w:val="left" w:pos="0"/>
          <w:tab w:val="left" w:pos="252"/>
          <w:tab w:val="left" w:pos="360"/>
        </w:tabs>
        <w:ind w:left="142" w:right="-2"/>
        <w:jc w:val="both"/>
        <w:rPr>
          <w:rFonts w:ascii="Times New Roman" w:hAnsi="Times New Roman" w:cs="Times New Roman"/>
          <w:i/>
          <w:color w:val="auto"/>
          <w:rPrChange w:id="3119"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3120" w:author="Phùng Nguyễn Minh Tâm" w:date="2018-12-19T17:03:00Z">
            <w:rPr>
              <w:rFonts w:ascii="Times New Roman" w:hAnsi="Times New Roman" w:cs="Times New Roman"/>
              <w:i/>
              <w:color w:val="FF0000"/>
            </w:rPr>
          </w:rPrChange>
        </w:rPr>
        <w:t>Comply with regulations on E-banking transaction; keep confidential information related to accounts, transactions of customers.</w:t>
      </w:r>
    </w:p>
    <w:p w:rsidR="00575253" w:rsidRPr="007C163E" w:rsidRDefault="00575253" w:rsidP="00F663F9">
      <w:pPr>
        <w:pStyle w:val="Default"/>
        <w:widowControl w:val="0"/>
        <w:numPr>
          <w:ilvl w:val="0"/>
          <w:numId w:val="112"/>
        </w:numPr>
        <w:tabs>
          <w:tab w:val="left" w:pos="0"/>
          <w:tab w:val="left" w:pos="252"/>
          <w:tab w:val="left" w:pos="360"/>
        </w:tabs>
        <w:ind w:left="142" w:right="-2" w:firstLine="0"/>
        <w:jc w:val="both"/>
        <w:rPr>
          <w:rFonts w:ascii="Times New Roman" w:hAnsi="Times New Roman" w:cs="Times New Roman"/>
          <w:i/>
          <w:color w:val="auto"/>
          <w:rPrChange w:id="3121" w:author="Phùng Nguyễn Minh Tâm" w:date="2018-12-19T17:03:00Z">
            <w:rPr>
              <w:rFonts w:ascii="Times New Roman" w:hAnsi="Times New Roman" w:cs="Times New Roman"/>
              <w:i/>
              <w:color w:val="FF0000"/>
            </w:rPr>
          </w:rPrChange>
        </w:rPr>
      </w:pPr>
      <w:r w:rsidRPr="007C163E">
        <w:rPr>
          <w:rFonts w:ascii="Times New Roman" w:hAnsi="Times New Roman" w:cs="Times New Roman"/>
          <w:color w:val="auto"/>
          <w:rPrChange w:id="3122" w:author="Phùng Nguyễn Minh Tâm" w:date="2018-12-19T17:03:00Z">
            <w:rPr>
              <w:rFonts w:ascii="Times New Roman" w:hAnsi="Times New Roman" w:cs="Times New Roman"/>
              <w:color w:val="FF0000"/>
            </w:rPr>
          </w:rPrChange>
        </w:rPr>
        <w:t xml:space="preserve">Thực hiện thay đổi/bổ sung/khóa/hủy dịch vụ </w:t>
      </w:r>
      <w:proofErr w:type="gramStart"/>
      <w:r w:rsidRPr="007C163E">
        <w:rPr>
          <w:rFonts w:ascii="Times New Roman" w:hAnsi="Times New Roman" w:cs="Times New Roman"/>
          <w:color w:val="auto"/>
          <w:rPrChange w:id="3123" w:author="Phùng Nguyễn Minh Tâm" w:date="2018-12-19T17:03:00Z">
            <w:rPr>
              <w:rFonts w:ascii="Times New Roman" w:hAnsi="Times New Roman" w:cs="Times New Roman"/>
              <w:color w:val="FF0000"/>
            </w:rPr>
          </w:rPrChange>
        </w:rPr>
        <w:t>theo</w:t>
      </w:r>
      <w:proofErr w:type="gramEnd"/>
      <w:r w:rsidRPr="007C163E">
        <w:rPr>
          <w:rFonts w:ascii="Times New Roman" w:hAnsi="Times New Roman" w:cs="Times New Roman"/>
          <w:color w:val="auto"/>
          <w:rPrChange w:id="3124" w:author="Phùng Nguyễn Minh Tâm" w:date="2018-12-19T17:03:00Z">
            <w:rPr>
              <w:rFonts w:ascii="Times New Roman" w:hAnsi="Times New Roman" w:cs="Times New Roman"/>
              <w:color w:val="FF0000"/>
            </w:rPr>
          </w:rPrChange>
        </w:rPr>
        <w:t xml:space="preserve"> yêu cầu của khách hàng; tiếp nhận, giải quyết yêu cầu tra soát, khiếu nại của khách hàng liên quan đến dịch vụ của Agribank.</w:t>
      </w:r>
    </w:p>
    <w:p w:rsidR="00360F36" w:rsidRPr="007C163E" w:rsidRDefault="00360F36" w:rsidP="00F663F9">
      <w:pPr>
        <w:pStyle w:val="Default"/>
        <w:widowControl w:val="0"/>
        <w:tabs>
          <w:tab w:val="left" w:pos="0"/>
          <w:tab w:val="left" w:pos="252"/>
          <w:tab w:val="left" w:pos="360"/>
        </w:tabs>
        <w:ind w:left="142" w:right="-2"/>
        <w:jc w:val="both"/>
        <w:rPr>
          <w:rFonts w:ascii="Times New Roman" w:hAnsi="Times New Roman" w:cs="Times New Roman"/>
          <w:i/>
          <w:color w:val="auto"/>
          <w:rPrChange w:id="3125"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rPrChange w:id="3126" w:author="Phùng Nguyễn Minh Tâm" w:date="2018-12-19T17:03:00Z">
            <w:rPr>
              <w:rFonts w:ascii="Times New Roman" w:hAnsi="Times New Roman" w:cs="Times New Roman"/>
              <w:i/>
              <w:color w:val="FF0000"/>
            </w:rPr>
          </w:rPrChange>
        </w:rPr>
        <w:t>Change/add/lock/</w:t>
      </w:r>
      <w:del w:id="3127" w:author="Dao Khanh Hoa - 1050" w:date="2018-12-13T09:15:00Z">
        <w:r w:rsidRPr="007C163E" w:rsidDel="00FF6FD8">
          <w:rPr>
            <w:rFonts w:ascii="Times New Roman" w:hAnsi="Times New Roman" w:cs="Times New Roman"/>
            <w:i/>
            <w:color w:val="auto"/>
            <w:rPrChange w:id="3128" w:author="Phùng Nguyễn Minh Tâm" w:date="2018-12-19T17:03:00Z">
              <w:rPr>
                <w:rFonts w:ascii="Times New Roman" w:hAnsi="Times New Roman" w:cs="Times New Roman"/>
                <w:i/>
                <w:color w:val="FF0000"/>
              </w:rPr>
            </w:rPrChange>
          </w:rPr>
          <w:delText>remove</w:delText>
        </w:r>
      </w:del>
      <w:ins w:id="3129" w:author="Dao Khanh Hoa - 1050" w:date="2018-12-13T09:15:00Z">
        <w:r w:rsidR="00FF6FD8" w:rsidRPr="007C163E">
          <w:rPr>
            <w:rFonts w:ascii="Times New Roman" w:hAnsi="Times New Roman" w:cs="Times New Roman"/>
            <w:i/>
            <w:color w:val="auto"/>
            <w:rPrChange w:id="3130" w:author="Phùng Nguyễn Minh Tâm" w:date="2018-12-19T17:03:00Z">
              <w:rPr>
                <w:rFonts w:ascii="Times New Roman" w:hAnsi="Times New Roman" w:cs="Times New Roman"/>
                <w:i/>
                <w:color w:val="FF0000"/>
              </w:rPr>
            </w:rPrChange>
          </w:rPr>
          <w:t>terminate</w:t>
        </w:r>
      </w:ins>
      <w:r w:rsidRPr="007C163E">
        <w:rPr>
          <w:rFonts w:ascii="Times New Roman" w:hAnsi="Times New Roman" w:cs="Times New Roman"/>
          <w:i/>
          <w:color w:val="auto"/>
          <w:rPrChange w:id="3131" w:author="Phùng Nguyễn Minh Tâm" w:date="2018-12-19T17:03:00Z">
            <w:rPr>
              <w:rFonts w:ascii="Times New Roman" w:hAnsi="Times New Roman" w:cs="Times New Roman"/>
              <w:i/>
              <w:color w:val="FF0000"/>
            </w:rPr>
          </w:rPrChange>
        </w:rPr>
        <w:t xml:space="preserve"> the Services at Customer’s request; receive and resolve Customer’s complaints, </w:t>
      </w:r>
      <w:del w:id="3132" w:author="Dao Khanh Hoa - 1050" w:date="2018-12-14T10:57:00Z">
        <w:r w:rsidRPr="007C163E" w:rsidDel="00A565F3">
          <w:rPr>
            <w:rFonts w:ascii="Times New Roman" w:hAnsi="Times New Roman" w:cs="Times New Roman"/>
            <w:i/>
            <w:color w:val="auto"/>
            <w:rPrChange w:id="3133" w:author="Phùng Nguyễn Minh Tâm" w:date="2018-12-19T17:03:00Z">
              <w:rPr>
                <w:rFonts w:ascii="Times New Roman" w:hAnsi="Times New Roman" w:cs="Times New Roman"/>
                <w:i/>
                <w:color w:val="FF0000"/>
              </w:rPr>
            </w:rPrChange>
          </w:rPr>
          <w:delText>trace</w:delText>
        </w:r>
      </w:del>
      <w:ins w:id="3134" w:author="Dao Khanh Hoa - 1050" w:date="2018-12-14T10:57:00Z">
        <w:r w:rsidR="00A565F3" w:rsidRPr="007C163E">
          <w:rPr>
            <w:rFonts w:ascii="Times New Roman" w:hAnsi="Times New Roman" w:cs="Times New Roman"/>
            <w:i/>
            <w:color w:val="auto"/>
            <w:rPrChange w:id="3135" w:author="Phùng Nguyễn Minh Tâm" w:date="2018-12-19T17:03:00Z">
              <w:rPr>
                <w:rFonts w:ascii="Times New Roman" w:hAnsi="Times New Roman" w:cs="Times New Roman"/>
                <w:i/>
                <w:color w:val="FF0000"/>
              </w:rPr>
            </w:rPrChange>
          </w:rPr>
          <w:t>investigation</w:t>
        </w:r>
      </w:ins>
      <w:r w:rsidRPr="007C163E">
        <w:rPr>
          <w:rFonts w:ascii="Times New Roman" w:hAnsi="Times New Roman" w:cs="Times New Roman"/>
          <w:i/>
          <w:color w:val="auto"/>
          <w:rPrChange w:id="3136" w:author="Phùng Nguyễn Minh Tâm" w:date="2018-12-19T17:03:00Z">
            <w:rPr>
              <w:rFonts w:ascii="Times New Roman" w:hAnsi="Times New Roman" w:cs="Times New Roman"/>
              <w:i/>
              <w:color w:val="FF0000"/>
            </w:rPr>
          </w:rPrChange>
        </w:rPr>
        <w:t xml:space="preserve"> requests related to the Services.</w:t>
      </w:r>
    </w:p>
    <w:p w:rsidR="00575253" w:rsidRPr="007C163E" w:rsidRDefault="0018442B" w:rsidP="00F663F9">
      <w:pPr>
        <w:pStyle w:val="Default"/>
        <w:widowControl w:val="0"/>
        <w:numPr>
          <w:ilvl w:val="0"/>
          <w:numId w:val="112"/>
        </w:numPr>
        <w:tabs>
          <w:tab w:val="left" w:pos="0"/>
          <w:tab w:val="left" w:pos="249"/>
          <w:tab w:val="left" w:pos="360"/>
        </w:tabs>
        <w:ind w:left="142" w:right="-2" w:firstLine="0"/>
        <w:jc w:val="both"/>
        <w:rPr>
          <w:rFonts w:ascii="Times New Roman" w:hAnsi="Times New Roman" w:cs="Times New Roman"/>
          <w:b/>
          <w:color w:val="auto"/>
          <w:rPrChange w:id="3137" w:author="Phùng Nguyễn Minh Tâm" w:date="2018-12-19T17:03:00Z">
            <w:rPr>
              <w:rFonts w:ascii="Times New Roman" w:hAnsi="Times New Roman" w:cs="Times New Roman"/>
              <w:b/>
              <w:color w:val="FF0000"/>
            </w:rPr>
          </w:rPrChange>
        </w:rPr>
      </w:pPr>
      <w:r w:rsidRPr="007C163E">
        <w:rPr>
          <w:rFonts w:ascii="Times New Roman" w:hAnsi="Times New Roman" w:cs="Times New Roman"/>
          <w:color w:val="auto"/>
          <w:rPrChange w:id="3138" w:author="Phùng Nguyễn Minh Tâm" w:date="2018-12-19T17:03:00Z">
            <w:rPr>
              <w:rFonts w:ascii="Times New Roman" w:hAnsi="Times New Roman" w:cs="Times New Roman"/>
              <w:color w:val="FF0000"/>
            </w:rPr>
          </w:rPrChange>
        </w:rPr>
        <w:t>H</w:t>
      </w:r>
      <w:r w:rsidR="00575253" w:rsidRPr="007C163E">
        <w:rPr>
          <w:rFonts w:ascii="Times New Roman" w:hAnsi="Times New Roman" w:cs="Times New Roman"/>
          <w:color w:val="auto"/>
          <w:rPrChange w:id="3139" w:author="Phùng Nguyễn Minh Tâm" w:date="2018-12-19T17:03:00Z">
            <w:rPr>
              <w:rFonts w:ascii="Times New Roman" w:hAnsi="Times New Roman" w:cs="Times New Roman"/>
              <w:color w:val="FF0000"/>
            </w:rPr>
          </w:rPrChange>
        </w:rPr>
        <w:t xml:space="preserve">ướng dẫn, hỗ trợ khách hàng sử dụng dịch vụ </w:t>
      </w:r>
      <w:proofErr w:type="gramStart"/>
      <w:r w:rsidR="00575253" w:rsidRPr="007C163E">
        <w:rPr>
          <w:rFonts w:ascii="Times New Roman" w:hAnsi="Times New Roman" w:cs="Times New Roman"/>
          <w:color w:val="auto"/>
          <w:rPrChange w:id="3140" w:author="Phùng Nguyễn Minh Tâm" w:date="2018-12-19T17:03:00Z">
            <w:rPr>
              <w:rFonts w:ascii="Times New Roman" w:hAnsi="Times New Roman" w:cs="Times New Roman"/>
              <w:color w:val="FF0000"/>
            </w:rPr>
          </w:rPrChange>
        </w:rPr>
        <w:t>theo</w:t>
      </w:r>
      <w:proofErr w:type="gramEnd"/>
      <w:r w:rsidR="00575253" w:rsidRPr="007C163E">
        <w:rPr>
          <w:rFonts w:ascii="Times New Roman" w:hAnsi="Times New Roman" w:cs="Times New Roman"/>
          <w:color w:val="auto"/>
          <w:rPrChange w:id="3141" w:author="Phùng Nguyễn Minh Tâm" w:date="2018-12-19T17:03:00Z">
            <w:rPr>
              <w:rFonts w:ascii="Times New Roman" w:hAnsi="Times New Roman" w:cs="Times New Roman"/>
              <w:color w:val="FF0000"/>
            </w:rPr>
          </w:rPrChange>
        </w:rPr>
        <w:t xml:space="preserve"> quy định của pháp luật, Agribank.</w:t>
      </w:r>
    </w:p>
    <w:p w:rsidR="00360F36" w:rsidRPr="007C163E" w:rsidRDefault="0018442B" w:rsidP="00F663F9">
      <w:pPr>
        <w:pStyle w:val="Default"/>
        <w:widowControl w:val="0"/>
        <w:tabs>
          <w:tab w:val="left" w:pos="0"/>
          <w:tab w:val="left" w:pos="249"/>
          <w:tab w:val="left" w:pos="360"/>
        </w:tabs>
        <w:ind w:left="142" w:right="-2"/>
        <w:jc w:val="both"/>
        <w:rPr>
          <w:rFonts w:ascii="Times New Roman" w:hAnsi="Times New Roman" w:cs="Times New Roman"/>
          <w:b/>
          <w:color w:val="auto"/>
          <w:rPrChange w:id="3142" w:author="Phùng Nguyễn Minh Tâm" w:date="2018-12-19T17:03:00Z">
            <w:rPr>
              <w:rFonts w:ascii="Times New Roman" w:hAnsi="Times New Roman" w:cs="Times New Roman"/>
              <w:b/>
              <w:color w:val="FF0000"/>
            </w:rPr>
          </w:rPrChange>
        </w:rPr>
      </w:pPr>
      <w:r w:rsidRPr="007C163E">
        <w:rPr>
          <w:rFonts w:ascii="Times New Roman" w:hAnsi="Times New Roman" w:cs="Times New Roman"/>
          <w:i/>
          <w:color w:val="auto"/>
          <w:spacing w:val="-4"/>
          <w:rPrChange w:id="3143" w:author="Phùng Nguyễn Minh Tâm" w:date="2018-12-19T17:03:00Z">
            <w:rPr>
              <w:rFonts w:ascii="Times New Roman" w:hAnsi="Times New Roman" w:cs="Times New Roman"/>
              <w:i/>
              <w:color w:val="FF0000"/>
              <w:spacing w:val="-4"/>
            </w:rPr>
          </w:rPrChange>
        </w:rPr>
        <w:t xml:space="preserve">Guide and </w:t>
      </w:r>
      <w:ins w:id="3144" w:author="Dao Khanh Hoa - 1050" w:date="2018-12-13T17:15:00Z">
        <w:r w:rsidR="00B94F1B" w:rsidRPr="007C163E">
          <w:rPr>
            <w:rFonts w:ascii="Times New Roman" w:hAnsi="Times New Roman" w:cs="Times New Roman"/>
            <w:i/>
            <w:color w:val="auto"/>
            <w:spacing w:val="-4"/>
            <w:rPrChange w:id="3145" w:author="Phùng Nguyễn Minh Tâm" w:date="2018-12-19T17:03:00Z">
              <w:rPr>
                <w:rFonts w:ascii="Times New Roman" w:hAnsi="Times New Roman" w:cs="Times New Roman"/>
                <w:i/>
                <w:color w:val="FF0000"/>
                <w:spacing w:val="-4"/>
              </w:rPr>
            </w:rPrChange>
          </w:rPr>
          <w:t>support</w:t>
        </w:r>
      </w:ins>
      <w:del w:id="3146" w:author="Dao Khanh Hoa - 1050" w:date="2018-12-13T17:15:00Z">
        <w:r w:rsidRPr="007C163E" w:rsidDel="00B94F1B">
          <w:rPr>
            <w:rFonts w:ascii="Times New Roman" w:hAnsi="Times New Roman" w:cs="Times New Roman"/>
            <w:i/>
            <w:color w:val="auto"/>
            <w:spacing w:val="-4"/>
            <w:rPrChange w:id="3147" w:author="Phùng Nguyễn Minh Tâm" w:date="2018-12-19T17:03:00Z">
              <w:rPr>
                <w:rFonts w:ascii="Times New Roman" w:hAnsi="Times New Roman" w:cs="Times New Roman"/>
                <w:i/>
                <w:color w:val="FF0000"/>
                <w:spacing w:val="-4"/>
              </w:rPr>
            </w:rPrChange>
          </w:rPr>
          <w:delText xml:space="preserve">assis </w:delText>
        </w:r>
        <w:r w:rsidR="00360F36" w:rsidRPr="007C163E" w:rsidDel="00B94F1B">
          <w:rPr>
            <w:rFonts w:ascii="Times New Roman" w:hAnsi="Times New Roman" w:cs="Times New Roman"/>
            <w:i/>
            <w:color w:val="auto"/>
            <w:spacing w:val="-4"/>
            <w:rPrChange w:id="3148" w:author="Phùng Nguyễn Minh Tâm" w:date="2018-12-19T17:03:00Z">
              <w:rPr>
                <w:rFonts w:ascii="Times New Roman" w:hAnsi="Times New Roman" w:cs="Times New Roman"/>
                <w:i/>
                <w:color w:val="FF0000"/>
                <w:spacing w:val="-4"/>
              </w:rPr>
            </w:rPrChange>
          </w:rPr>
          <w:delText>to</w:delText>
        </w:r>
      </w:del>
      <w:r w:rsidR="00360F36" w:rsidRPr="007C163E">
        <w:rPr>
          <w:rFonts w:ascii="Times New Roman" w:hAnsi="Times New Roman" w:cs="Times New Roman"/>
          <w:i/>
          <w:color w:val="auto"/>
          <w:spacing w:val="-4"/>
          <w:rPrChange w:id="3149" w:author="Phùng Nguyễn Minh Tâm" w:date="2018-12-19T17:03:00Z">
            <w:rPr>
              <w:rFonts w:ascii="Times New Roman" w:hAnsi="Times New Roman" w:cs="Times New Roman"/>
              <w:i/>
              <w:color w:val="FF0000"/>
              <w:spacing w:val="-4"/>
            </w:rPr>
          </w:rPrChange>
        </w:rPr>
        <w:t xml:space="preserve"> Customer</w:t>
      </w:r>
      <w:ins w:id="3150" w:author="Dao Khanh Hoa - 1050" w:date="2018-12-13T17:15:00Z">
        <w:r w:rsidR="00B94F1B" w:rsidRPr="007C163E">
          <w:rPr>
            <w:rFonts w:ascii="Times New Roman" w:hAnsi="Times New Roman" w:cs="Times New Roman"/>
            <w:i/>
            <w:color w:val="auto"/>
            <w:spacing w:val="-4"/>
            <w:rPrChange w:id="3151" w:author="Phùng Nguyễn Minh Tâm" w:date="2018-12-19T17:03:00Z">
              <w:rPr>
                <w:rFonts w:ascii="Times New Roman" w:hAnsi="Times New Roman" w:cs="Times New Roman"/>
                <w:i/>
                <w:color w:val="FF0000"/>
                <w:spacing w:val="-4"/>
              </w:rPr>
            </w:rPrChange>
          </w:rPr>
          <w:t>s</w:t>
        </w:r>
      </w:ins>
      <w:r w:rsidR="00360F36" w:rsidRPr="007C163E">
        <w:rPr>
          <w:rFonts w:ascii="Times New Roman" w:hAnsi="Times New Roman" w:cs="Times New Roman"/>
          <w:i/>
          <w:color w:val="auto"/>
          <w:spacing w:val="-4"/>
          <w:rPrChange w:id="3152" w:author="Phùng Nguyễn Minh Tâm" w:date="2018-12-19T17:03:00Z">
            <w:rPr>
              <w:rFonts w:ascii="Times New Roman" w:hAnsi="Times New Roman" w:cs="Times New Roman"/>
              <w:i/>
              <w:color w:val="FF0000"/>
              <w:spacing w:val="-4"/>
            </w:rPr>
          </w:rPrChange>
        </w:rPr>
        <w:t xml:space="preserve"> in the course of using the Services according to law and Agribank</w:t>
      </w:r>
      <w:ins w:id="3153" w:author="Dao Khanh Hoa - 1050" w:date="2018-12-13T17:15:00Z">
        <w:r w:rsidR="00B94F1B" w:rsidRPr="007C163E">
          <w:rPr>
            <w:rFonts w:ascii="Times New Roman" w:hAnsi="Times New Roman" w:cs="Times New Roman"/>
            <w:i/>
            <w:color w:val="auto"/>
            <w:spacing w:val="-4"/>
            <w:rPrChange w:id="3154" w:author="Phùng Nguyễn Minh Tâm" w:date="2018-12-19T17:03:00Z">
              <w:rPr>
                <w:rFonts w:ascii="Times New Roman" w:hAnsi="Times New Roman" w:cs="Times New Roman"/>
                <w:i/>
                <w:color w:val="FF0000"/>
                <w:spacing w:val="-4"/>
              </w:rPr>
            </w:rPrChange>
          </w:rPr>
          <w:t>.</w:t>
        </w:r>
      </w:ins>
    </w:p>
    <w:p w:rsidR="00575253" w:rsidRPr="007C163E" w:rsidRDefault="00575253" w:rsidP="00F663F9">
      <w:pPr>
        <w:widowControl w:val="0"/>
        <w:tabs>
          <w:tab w:val="left" w:pos="0"/>
        </w:tabs>
        <w:ind w:left="142" w:right="-2"/>
        <w:jc w:val="both"/>
        <w:outlineLvl w:val="0"/>
        <w:rPr>
          <w:b/>
          <w:sz w:val="24"/>
          <w:szCs w:val="24"/>
          <w:rPrChange w:id="3155" w:author="Phùng Nguyễn Minh Tâm" w:date="2018-12-19T17:03:00Z">
            <w:rPr>
              <w:b/>
              <w:color w:val="FF0000"/>
              <w:sz w:val="24"/>
              <w:szCs w:val="24"/>
            </w:rPr>
          </w:rPrChange>
        </w:rPr>
      </w:pPr>
      <w:proofErr w:type="gramStart"/>
      <w:r w:rsidRPr="007C163E">
        <w:rPr>
          <w:b/>
          <w:sz w:val="24"/>
          <w:szCs w:val="24"/>
          <w:rPrChange w:id="3156" w:author="Phùng Nguyễn Minh Tâm" w:date="2018-12-19T17:03:00Z">
            <w:rPr>
              <w:rFonts w:ascii="Courier New" w:hAnsi="Courier New" w:cs="Courier New"/>
              <w:b/>
              <w:color w:val="FF0000"/>
              <w:sz w:val="24"/>
              <w:szCs w:val="24"/>
            </w:rPr>
          </w:rPrChange>
        </w:rPr>
        <w:t>Điều 6.</w:t>
      </w:r>
      <w:proofErr w:type="gramEnd"/>
      <w:r w:rsidRPr="007C163E">
        <w:rPr>
          <w:b/>
          <w:sz w:val="24"/>
          <w:szCs w:val="24"/>
          <w:rPrChange w:id="3157" w:author="Phùng Nguyễn Minh Tâm" w:date="2018-12-19T17:03:00Z">
            <w:rPr>
              <w:rFonts w:ascii="Courier New" w:hAnsi="Courier New" w:cs="Courier New"/>
              <w:b/>
              <w:color w:val="FF0000"/>
              <w:sz w:val="24"/>
              <w:szCs w:val="24"/>
            </w:rPr>
          </w:rPrChange>
        </w:rPr>
        <w:t xml:space="preserve"> Thời gian giao dịch</w:t>
      </w:r>
    </w:p>
    <w:p w:rsidR="00360F36" w:rsidRPr="007C163E" w:rsidRDefault="00360F36" w:rsidP="00F663F9">
      <w:pPr>
        <w:widowControl w:val="0"/>
        <w:tabs>
          <w:tab w:val="left" w:pos="0"/>
        </w:tabs>
        <w:ind w:left="142" w:right="-2"/>
        <w:jc w:val="both"/>
        <w:outlineLvl w:val="0"/>
        <w:rPr>
          <w:b/>
          <w:i/>
          <w:sz w:val="24"/>
          <w:szCs w:val="24"/>
          <w:rPrChange w:id="3158" w:author="Phùng Nguyễn Minh Tâm" w:date="2018-12-19T17:03:00Z">
            <w:rPr>
              <w:b/>
              <w:i/>
              <w:color w:val="FF0000"/>
              <w:sz w:val="24"/>
              <w:szCs w:val="24"/>
            </w:rPr>
          </w:rPrChange>
        </w:rPr>
      </w:pPr>
      <w:proofErr w:type="gramStart"/>
      <w:r w:rsidRPr="007C163E">
        <w:rPr>
          <w:b/>
          <w:i/>
          <w:sz w:val="24"/>
          <w:szCs w:val="24"/>
          <w:rPrChange w:id="3159" w:author="Phùng Nguyễn Minh Tâm" w:date="2018-12-19T17:03:00Z">
            <w:rPr>
              <w:rFonts w:ascii="Courier New" w:hAnsi="Courier New" w:cs="Courier New"/>
              <w:b/>
              <w:i/>
              <w:color w:val="FF0000"/>
              <w:sz w:val="24"/>
              <w:szCs w:val="24"/>
            </w:rPr>
          </w:rPrChange>
        </w:rPr>
        <w:t>Article 6.</w:t>
      </w:r>
      <w:proofErr w:type="gramEnd"/>
      <w:r w:rsidRPr="007C163E">
        <w:rPr>
          <w:b/>
          <w:i/>
          <w:sz w:val="24"/>
          <w:szCs w:val="24"/>
          <w:rPrChange w:id="3160" w:author="Phùng Nguyễn Minh Tâm" w:date="2018-12-19T17:03:00Z">
            <w:rPr>
              <w:rFonts w:ascii="Courier New" w:hAnsi="Courier New" w:cs="Courier New"/>
              <w:b/>
              <w:i/>
              <w:color w:val="FF0000"/>
              <w:sz w:val="24"/>
              <w:szCs w:val="24"/>
            </w:rPr>
          </w:rPrChange>
        </w:rPr>
        <w:t xml:space="preserve"> Transaction time</w:t>
      </w:r>
    </w:p>
    <w:p w:rsidR="00575253" w:rsidRPr="007C163E" w:rsidRDefault="00575253" w:rsidP="00F663F9">
      <w:pPr>
        <w:pStyle w:val="Default"/>
        <w:widowControl w:val="0"/>
        <w:tabs>
          <w:tab w:val="left" w:pos="0"/>
        </w:tabs>
        <w:ind w:left="142" w:right="-2"/>
        <w:jc w:val="both"/>
        <w:rPr>
          <w:rFonts w:ascii="Times New Roman" w:hAnsi="Times New Roman" w:cs="Times New Roman"/>
          <w:color w:val="auto"/>
          <w:spacing w:val="-4"/>
          <w:rPrChange w:id="3161" w:author="Phùng Nguyễn Minh Tâm" w:date="2018-12-19T17:03:00Z">
            <w:rPr>
              <w:rFonts w:ascii="Times New Roman" w:hAnsi="Times New Roman" w:cs="Times New Roman"/>
              <w:color w:val="FF0000"/>
              <w:spacing w:val="-4"/>
            </w:rPr>
          </w:rPrChange>
        </w:rPr>
      </w:pPr>
      <w:r w:rsidRPr="007C163E">
        <w:rPr>
          <w:rFonts w:ascii="Times New Roman" w:hAnsi="Times New Roman" w:cs="Times New Roman"/>
          <w:color w:val="auto"/>
          <w:spacing w:val="-4"/>
          <w:rPrChange w:id="3162" w:author="Phùng Nguyễn Minh Tâm" w:date="2018-12-19T17:03:00Z">
            <w:rPr>
              <w:rFonts w:ascii="Times New Roman" w:hAnsi="Times New Roman" w:cs="Times New Roman"/>
              <w:color w:val="FF0000"/>
              <w:spacing w:val="-4"/>
            </w:rPr>
          </w:rPrChange>
        </w:rPr>
        <w:t>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360F36" w:rsidRPr="007C163E" w:rsidRDefault="00360F36" w:rsidP="00F663F9">
      <w:pPr>
        <w:pStyle w:val="Default"/>
        <w:widowControl w:val="0"/>
        <w:tabs>
          <w:tab w:val="left" w:pos="0"/>
        </w:tabs>
        <w:ind w:left="142" w:right="-2"/>
        <w:jc w:val="both"/>
        <w:rPr>
          <w:rFonts w:ascii="Times New Roman" w:hAnsi="Times New Roman" w:cs="Times New Roman"/>
          <w:color w:val="auto"/>
          <w:rPrChange w:id="3163"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3164" w:author="Phùng Nguyễn Minh Tâm" w:date="2018-12-19T17:03:00Z">
            <w:rPr>
              <w:rFonts w:ascii="Times New Roman" w:hAnsi="Times New Roman" w:cs="Times New Roman"/>
              <w:i/>
              <w:color w:val="FF0000"/>
            </w:rPr>
          </w:rPrChange>
        </w:rPr>
        <w:t>Customer</w:t>
      </w:r>
      <w:ins w:id="3165" w:author="Dao Khanh Hoa - 1050" w:date="2018-12-13T17:16:00Z">
        <w:r w:rsidR="00B94F1B" w:rsidRPr="007C163E">
          <w:rPr>
            <w:rFonts w:ascii="Times New Roman" w:hAnsi="Times New Roman" w:cs="Times New Roman"/>
            <w:i/>
            <w:color w:val="auto"/>
            <w:rPrChange w:id="3166" w:author="Phùng Nguyễn Minh Tâm" w:date="2018-12-19T17:03:00Z">
              <w:rPr>
                <w:rFonts w:ascii="Times New Roman" w:hAnsi="Times New Roman" w:cs="Times New Roman"/>
                <w:i/>
                <w:color w:val="FF0000"/>
              </w:rPr>
            </w:rPrChange>
          </w:rPr>
          <w:t>s</w:t>
        </w:r>
      </w:ins>
      <w:r w:rsidRPr="007C163E">
        <w:rPr>
          <w:rFonts w:ascii="Times New Roman" w:hAnsi="Times New Roman" w:cs="Times New Roman"/>
          <w:i/>
          <w:color w:val="auto"/>
          <w:rPrChange w:id="3167" w:author="Phùng Nguyễn Minh Tâm" w:date="2018-12-19T17:03:00Z">
            <w:rPr>
              <w:rFonts w:ascii="Times New Roman" w:hAnsi="Times New Roman" w:cs="Times New Roman"/>
              <w:i/>
              <w:color w:val="FF0000"/>
            </w:rPr>
          </w:rPrChange>
        </w:rPr>
        <w:t xml:space="preserve"> can use the Services 24 hours per day and 07 days per week (except time for system maintenance or other forced majeure reasons </w:t>
      </w:r>
      <w:del w:id="3168" w:author="Dao Khanh Hoa - 1050" w:date="2018-12-13T17:17:00Z">
        <w:r w:rsidRPr="007C163E" w:rsidDel="00B94F1B">
          <w:rPr>
            <w:rFonts w:ascii="Times New Roman" w:hAnsi="Times New Roman" w:cs="Times New Roman"/>
            <w:i/>
            <w:color w:val="auto"/>
            <w:rPrChange w:id="3169" w:author="Phùng Nguyễn Minh Tâm" w:date="2018-12-19T17:03:00Z">
              <w:rPr>
                <w:rFonts w:ascii="Times New Roman" w:hAnsi="Times New Roman" w:cs="Times New Roman"/>
                <w:i/>
                <w:color w:val="FF0000"/>
              </w:rPr>
            </w:rPrChange>
          </w:rPr>
          <w:delText>out of</w:delText>
        </w:r>
      </w:del>
      <w:ins w:id="3170" w:author="Dao Khanh Hoa - 1050" w:date="2018-12-13T17:17:00Z">
        <w:r w:rsidR="00B94F1B" w:rsidRPr="007C163E">
          <w:rPr>
            <w:rFonts w:ascii="Times New Roman" w:hAnsi="Times New Roman" w:cs="Times New Roman"/>
            <w:i/>
            <w:color w:val="auto"/>
            <w:rPrChange w:id="3171" w:author="Phùng Nguyễn Minh Tâm" w:date="2018-12-19T17:03:00Z">
              <w:rPr>
                <w:rFonts w:ascii="Times New Roman" w:hAnsi="Times New Roman" w:cs="Times New Roman"/>
                <w:i/>
                <w:color w:val="FF0000"/>
              </w:rPr>
            </w:rPrChange>
          </w:rPr>
          <w:t>beyond</w:t>
        </w:r>
      </w:ins>
      <w:r w:rsidRPr="007C163E">
        <w:rPr>
          <w:rFonts w:ascii="Times New Roman" w:hAnsi="Times New Roman" w:cs="Times New Roman"/>
          <w:i/>
          <w:color w:val="auto"/>
          <w:rPrChange w:id="3172" w:author="Phùng Nguyễn Minh Tâm" w:date="2018-12-19T17:03:00Z">
            <w:rPr>
              <w:rFonts w:ascii="Times New Roman" w:hAnsi="Times New Roman" w:cs="Times New Roman"/>
              <w:i/>
              <w:color w:val="FF0000"/>
            </w:rPr>
          </w:rPrChange>
        </w:rPr>
        <w:t xml:space="preserve"> Agribank’s control such as fires, floods, earthquakes, tsumanis, riots, embargoes or other government</w:t>
      </w:r>
      <w:ins w:id="3173" w:author="Dao Khanh Hoa - 1050" w:date="2018-12-13T17:17:00Z">
        <w:r w:rsidR="00B94F1B" w:rsidRPr="007C163E">
          <w:rPr>
            <w:rFonts w:ascii="Times New Roman" w:hAnsi="Times New Roman" w:cs="Times New Roman"/>
            <w:i/>
            <w:color w:val="auto"/>
            <w:rPrChange w:id="3174" w:author="Phùng Nguyễn Minh Tâm" w:date="2018-12-19T17:03:00Z">
              <w:rPr>
                <w:rFonts w:ascii="Times New Roman" w:hAnsi="Times New Roman" w:cs="Times New Roman"/>
                <w:i/>
                <w:color w:val="FF0000"/>
              </w:rPr>
            </w:rPrChange>
          </w:rPr>
          <w:t>al</w:t>
        </w:r>
      </w:ins>
      <w:r w:rsidRPr="007C163E">
        <w:rPr>
          <w:rFonts w:ascii="Times New Roman" w:hAnsi="Times New Roman" w:cs="Times New Roman"/>
          <w:i/>
          <w:color w:val="auto"/>
          <w:rPrChange w:id="3175" w:author="Phùng Nguyễn Minh Tâm" w:date="2018-12-19T17:03:00Z">
            <w:rPr>
              <w:rFonts w:ascii="Times New Roman" w:hAnsi="Times New Roman" w:cs="Times New Roman"/>
              <w:i/>
              <w:color w:val="FF0000"/>
            </w:rPr>
          </w:rPrChange>
        </w:rPr>
        <w:t xml:space="preserve"> restrictions.</w:t>
      </w:r>
    </w:p>
    <w:p w:rsidR="00575253" w:rsidRPr="007C163E" w:rsidRDefault="00575253" w:rsidP="00F663F9">
      <w:pPr>
        <w:widowControl w:val="0"/>
        <w:ind w:left="142" w:right="-2"/>
        <w:jc w:val="both"/>
        <w:outlineLvl w:val="0"/>
        <w:rPr>
          <w:b/>
          <w:sz w:val="24"/>
          <w:szCs w:val="24"/>
          <w:rPrChange w:id="3176" w:author="Phùng Nguyễn Minh Tâm" w:date="2018-12-19T17:03:00Z">
            <w:rPr>
              <w:b/>
              <w:color w:val="FF0000"/>
              <w:sz w:val="24"/>
              <w:szCs w:val="24"/>
            </w:rPr>
          </w:rPrChange>
        </w:rPr>
      </w:pPr>
      <w:proofErr w:type="gramStart"/>
      <w:r w:rsidRPr="007C163E">
        <w:rPr>
          <w:b/>
          <w:sz w:val="24"/>
          <w:szCs w:val="24"/>
          <w:rPrChange w:id="3177" w:author="Phùng Nguyễn Minh Tâm" w:date="2018-12-19T17:03:00Z">
            <w:rPr>
              <w:rFonts w:ascii="Courier New" w:hAnsi="Courier New" w:cs="Courier New"/>
              <w:b/>
              <w:color w:val="FF0000"/>
              <w:sz w:val="24"/>
              <w:szCs w:val="24"/>
            </w:rPr>
          </w:rPrChange>
        </w:rPr>
        <w:t>Điều 7.</w:t>
      </w:r>
      <w:proofErr w:type="gramEnd"/>
      <w:r w:rsidRPr="007C163E">
        <w:rPr>
          <w:b/>
          <w:sz w:val="24"/>
          <w:szCs w:val="24"/>
          <w:rPrChange w:id="3178" w:author="Phùng Nguyễn Minh Tâm" w:date="2018-12-19T17:03:00Z">
            <w:rPr>
              <w:rFonts w:ascii="Courier New" w:hAnsi="Courier New" w:cs="Courier New"/>
              <w:b/>
              <w:color w:val="FF0000"/>
              <w:sz w:val="24"/>
              <w:szCs w:val="24"/>
            </w:rPr>
          </w:rPrChange>
        </w:rPr>
        <w:t xml:space="preserve"> Phí dịch vụ</w:t>
      </w:r>
    </w:p>
    <w:p w:rsidR="00360F36" w:rsidRPr="007C163E" w:rsidRDefault="00360F36" w:rsidP="00F663F9">
      <w:pPr>
        <w:widowControl w:val="0"/>
        <w:ind w:left="142" w:right="-2"/>
        <w:jc w:val="both"/>
        <w:outlineLvl w:val="0"/>
        <w:rPr>
          <w:b/>
          <w:i/>
          <w:sz w:val="24"/>
          <w:szCs w:val="24"/>
          <w:rPrChange w:id="3179" w:author="Phùng Nguyễn Minh Tâm" w:date="2018-12-19T17:03:00Z">
            <w:rPr>
              <w:b/>
              <w:i/>
              <w:color w:val="FF0000"/>
              <w:sz w:val="24"/>
              <w:szCs w:val="24"/>
            </w:rPr>
          </w:rPrChange>
        </w:rPr>
      </w:pPr>
      <w:proofErr w:type="gramStart"/>
      <w:r w:rsidRPr="007C163E">
        <w:rPr>
          <w:b/>
          <w:i/>
          <w:sz w:val="24"/>
          <w:szCs w:val="24"/>
          <w:rPrChange w:id="3180" w:author="Phùng Nguyễn Minh Tâm" w:date="2018-12-19T17:03:00Z">
            <w:rPr>
              <w:rFonts w:ascii="Courier New" w:hAnsi="Courier New" w:cs="Courier New"/>
              <w:b/>
              <w:i/>
              <w:color w:val="FF0000"/>
              <w:sz w:val="24"/>
              <w:szCs w:val="24"/>
            </w:rPr>
          </w:rPrChange>
        </w:rPr>
        <w:t>Article 7.</w:t>
      </w:r>
      <w:proofErr w:type="gramEnd"/>
      <w:r w:rsidRPr="007C163E">
        <w:rPr>
          <w:b/>
          <w:i/>
          <w:sz w:val="24"/>
          <w:szCs w:val="24"/>
          <w:rPrChange w:id="3181" w:author="Phùng Nguyễn Minh Tâm" w:date="2018-12-19T17:03:00Z">
            <w:rPr>
              <w:rFonts w:ascii="Courier New" w:hAnsi="Courier New" w:cs="Courier New"/>
              <w:b/>
              <w:i/>
              <w:color w:val="FF0000"/>
              <w:sz w:val="24"/>
              <w:szCs w:val="24"/>
            </w:rPr>
          </w:rPrChange>
        </w:rPr>
        <w:t xml:space="preserve"> Service charges</w:t>
      </w:r>
    </w:p>
    <w:p w:rsidR="00575253" w:rsidRPr="007C163E" w:rsidRDefault="00575253" w:rsidP="00F663F9">
      <w:pPr>
        <w:pStyle w:val="Default"/>
        <w:widowControl w:val="0"/>
        <w:numPr>
          <w:ilvl w:val="1"/>
          <w:numId w:val="113"/>
        </w:numPr>
        <w:tabs>
          <w:tab w:val="left" w:pos="342"/>
          <w:tab w:val="left" w:pos="450"/>
        </w:tabs>
        <w:ind w:left="142" w:right="-2" w:firstLine="0"/>
        <w:jc w:val="both"/>
        <w:rPr>
          <w:rFonts w:ascii="Times New Roman" w:hAnsi="Times New Roman" w:cs="Times New Roman"/>
          <w:color w:val="auto"/>
          <w:rPrChange w:id="3182"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3183" w:author="Phùng Nguyễn Minh Tâm" w:date="2018-12-19T17:03:00Z">
            <w:rPr>
              <w:rFonts w:ascii="Times New Roman" w:hAnsi="Times New Roman" w:cs="Times New Roman"/>
              <w:color w:val="FF0000"/>
            </w:rPr>
          </w:rPrChange>
        </w:rPr>
        <w:t xml:space="preserve">Việc áp dụng và </w:t>
      </w:r>
      <w:proofErr w:type="gramStart"/>
      <w:r w:rsidRPr="007C163E">
        <w:rPr>
          <w:rFonts w:ascii="Times New Roman" w:hAnsi="Times New Roman" w:cs="Times New Roman"/>
          <w:color w:val="auto"/>
          <w:rPrChange w:id="3184" w:author="Phùng Nguyễn Minh Tâm" w:date="2018-12-19T17:03:00Z">
            <w:rPr>
              <w:rFonts w:ascii="Times New Roman" w:hAnsi="Times New Roman" w:cs="Times New Roman"/>
              <w:color w:val="FF0000"/>
            </w:rPr>
          </w:rPrChange>
        </w:rPr>
        <w:t>thu</w:t>
      </w:r>
      <w:proofErr w:type="gramEnd"/>
      <w:r w:rsidRPr="007C163E">
        <w:rPr>
          <w:rFonts w:ascii="Times New Roman" w:hAnsi="Times New Roman" w:cs="Times New Roman"/>
          <w:color w:val="auto"/>
          <w:rPrChange w:id="3185" w:author="Phùng Nguyễn Minh Tâm" w:date="2018-12-19T17:03:00Z">
            <w:rPr>
              <w:rFonts w:ascii="Times New Roman" w:hAnsi="Times New Roman" w:cs="Times New Roman"/>
              <w:color w:val="FF0000"/>
            </w:rPr>
          </w:rPrChange>
        </w:rPr>
        <w:t xml:space="preserve"> các loại phí đối với khách hàng sử dụng dịch vụ tuân thủ các quy định về phí của Agribank trong từng thời kỳ. </w:t>
      </w:r>
    </w:p>
    <w:p w:rsidR="00360F36" w:rsidRPr="007C163E" w:rsidRDefault="00360F36" w:rsidP="00F663F9">
      <w:pPr>
        <w:pStyle w:val="Default"/>
        <w:widowControl w:val="0"/>
        <w:tabs>
          <w:tab w:val="left" w:pos="342"/>
          <w:tab w:val="left" w:pos="450"/>
        </w:tabs>
        <w:ind w:left="142" w:right="-2"/>
        <w:jc w:val="both"/>
        <w:rPr>
          <w:rFonts w:ascii="Times New Roman" w:hAnsi="Times New Roman" w:cs="Times New Roman"/>
          <w:color w:val="auto"/>
          <w:rPrChange w:id="3186"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3187" w:author="Phùng Nguyễn Minh Tâm" w:date="2018-12-19T17:03:00Z">
            <w:rPr>
              <w:rFonts w:ascii="Times New Roman" w:hAnsi="Times New Roman" w:cs="Times New Roman"/>
              <w:i/>
              <w:color w:val="FF0000"/>
            </w:rPr>
          </w:rPrChange>
        </w:rPr>
        <w:t xml:space="preserve">The application and collection of fees for customers using the service </w:t>
      </w:r>
      <w:ins w:id="3188" w:author="Dao Khanh Hoa - 1050" w:date="2018-12-13T17:19:00Z">
        <w:r w:rsidR="00C00309" w:rsidRPr="007C163E">
          <w:rPr>
            <w:rFonts w:ascii="Times New Roman" w:hAnsi="Times New Roman" w:cs="Times New Roman"/>
            <w:i/>
            <w:color w:val="auto"/>
            <w:rPrChange w:id="3189" w:author="Phùng Nguyễn Minh Tâm" w:date="2018-12-19T17:03:00Z">
              <w:rPr>
                <w:rFonts w:ascii="Times New Roman" w:hAnsi="Times New Roman" w:cs="Times New Roman"/>
                <w:i/>
                <w:color w:val="FF0000"/>
              </w:rPr>
            </w:rPrChange>
          </w:rPr>
          <w:t>are</w:t>
        </w:r>
      </w:ins>
      <w:del w:id="3190" w:author="Dao Khanh Hoa - 1050" w:date="2018-12-13T17:19:00Z">
        <w:r w:rsidRPr="007C163E" w:rsidDel="00C00309">
          <w:rPr>
            <w:rFonts w:ascii="Times New Roman" w:hAnsi="Times New Roman" w:cs="Times New Roman"/>
            <w:i/>
            <w:color w:val="auto"/>
            <w:rPrChange w:id="3191" w:author="Phùng Nguyễn Minh Tâm" w:date="2018-12-19T17:03:00Z">
              <w:rPr>
                <w:rFonts w:ascii="Times New Roman" w:hAnsi="Times New Roman" w:cs="Times New Roman"/>
                <w:i/>
                <w:color w:val="FF0000"/>
              </w:rPr>
            </w:rPrChange>
          </w:rPr>
          <w:delText>is</w:delText>
        </w:r>
      </w:del>
      <w:r w:rsidRPr="007C163E">
        <w:rPr>
          <w:rFonts w:ascii="Times New Roman" w:hAnsi="Times New Roman" w:cs="Times New Roman"/>
          <w:i/>
          <w:color w:val="auto"/>
          <w:rPrChange w:id="3192" w:author="Phùng Nguyễn Minh Tâm" w:date="2018-12-19T17:03:00Z">
            <w:rPr>
              <w:rFonts w:ascii="Times New Roman" w:hAnsi="Times New Roman" w:cs="Times New Roman"/>
              <w:i/>
              <w:color w:val="FF0000"/>
            </w:rPr>
          </w:rPrChange>
        </w:rPr>
        <w:t xml:space="preserve"> subject to Agribank</w:t>
      </w:r>
      <w:ins w:id="3193" w:author="Dao Khanh Hoa - 1050" w:date="2018-12-13T17:19:00Z">
        <w:r w:rsidR="00C00309" w:rsidRPr="007C163E">
          <w:rPr>
            <w:rFonts w:ascii="Times New Roman" w:hAnsi="Times New Roman" w:cs="Times New Roman"/>
            <w:i/>
            <w:color w:val="auto"/>
            <w:rPrChange w:id="3194" w:author="Phùng Nguyễn Minh Tâm" w:date="2018-12-19T17:03:00Z">
              <w:rPr>
                <w:rFonts w:ascii="Times New Roman" w:hAnsi="Times New Roman" w:cs="Times New Roman"/>
                <w:i/>
                <w:color w:val="FF0000"/>
              </w:rPr>
            </w:rPrChange>
          </w:rPr>
          <w:t>’s regulations on</w:t>
        </w:r>
      </w:ins>
      <w:r w:rsidRPr="007C163E">
        <w:rPr>
          <w:rFonts w:ascii="Times New Roman" w:hAnsi="Times New Roman" w:cs="Times New Roman"/>
          <w:i/>
          <w:color w:val="auto"/>
          <w:rPrChange w:id="3195" w:author="Phùng Nguyễn Minh Tâm" w:date="2018-12-19T17:03:00Z">
            <w:rPr>
              <w:rFonts w:ascii="Times New Roman" w:hAnsi="Times New Roman" w:cs="Times New Roman"/>
              <w:i/>
              <w:color w:val="FF0000"/>
            </w:rPr>
          </w:rPrChange>
        </w:rPr>
        <w:t xml:space="preserve"> charges in each period.</w:t>
      </w:r>
    </w:p>
    <w:p w:rsidR="00575253" w:rsidRPr="007C163E" w:rsidRDefault="00575253" w:rsidP="00F663F9">
      <w:pPr>
        <w:pStyle w:val="Default"/>
        <w:widowControl w:val="0"/>
        <w:numPr>
          <w:ilvl w:val="1"/>
          <w:numId w:val="113"/>
        </w:numPr>
        <w:tabs>
          <w:tab w:val="left" w:pos="342"/>
          <w:tab w:val="left" w:pos="450"/>
        </w:tabs>
        <w:ind w:left="142" w:right="-2" w:firstLine="0"/>
        <w:jc w:val="both"/>
        <w:rPr>
          <w:rFonts w:ascii="Times New Roman" w:hAnsi="Times New Roman" w:cs="Times New Roman"/>
          <w:color w:val="auto"/>
          <w:rPrChange w:id="3196"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3197" w:author="Phùng Nguyễn Minh Tâm" w:date="2018-12-19T17:03:00Z">
            <w:rPr>
              <w:rFonts w:ascii="Times New Roman" w:hAnsi="Times New Roman" w:cs="Times New Roman"/>
              <w:color w:val="FF0000"/>
            </w:rPr>
          </w:rPrChange>
        </w:rPr>
        <w:lastRenderedPageBreak/>
        <w:t xml:space="preserve">Thông tin về các loại phí và biểu phí dịch vụ được Agribank niêm yết công khai tại các điểm giao dịch, trang web chính thức của Agribank, các kênh cung cấp dịch vụ hoặc thông báo cho khách hàng qua hộp </w:t>
      </w:r>
      <w:proofErr w:type="gramStart"/>
      <w:r w:rsidRPr="007C163E">
        <w:rPr>
          <w:rFonts w:ascii="Times New Roman" w:hAnsi="Times New Roman" w:cs="Times New Roman"/>
          <w:color w:val="auto"/>
          <w:rPrChange w:id="3198" w:author="Phùng Nguyễn Minh Tâm" w:date="2018-12-19T17:03:00Z">
            <w:rPr>
              <w:rFonts w:ascii="Times New Roman" w:hAnsi="Times New Roman" w:cs="Times New Roman"/>
              <w:color w:val="FF0000"/>
            </w:rPr>
          </w:rPrChange>
        </w:rPr>
        <w:t>thư</w:t>
      </w:r>
      <w:proofErr w:type="gramEnd"/>
      <w:r w:rsidRPr="007C163E">
        <w:rPr>
          <w:rFonts w:ascii="Times New Roman" w:hAnsi="Times New Roman" w:cs="Times New Roman"/>
          <w:color w:val="auto"/>
          <w:rPrChange w:id="3199" w:author="Phùng Nguyễn Minh Tâm" w:date="2018-12-19T17:03:00Z">
            <w:rPr>
              <w:rFonts w:ascii="Times New Roman" w:hAnsi="Times New Roman" w:cs="Times New Roman"/>
              <w:color w:val="FF0000"/>
            </w:rPr>
          </w:rPrChange>
        </w:rPr>
        <w:t xml:space="preserve"> điện tử của khách hàng.</w:t>
      </w:r>
    </w:p>
    <w:p w:rsidR="00D76867" w:rsidRPr="007C163E" w:rsidRDefault="00D76867" w:rsidP="00F663F9">
      <w:pPr>
        <w:pStyle w:val="Default"/>
        <w:widowControl w:val="0"/>
        <w:tabs>
          <w:tab w:val="left" w:pos="342"/>
          <w:tab w:val="left" w:pos="450"/>
        </w:tabs>
        <w:ind w:left="142" w:right="-2"/>
        <w:jc w:val="both"/>
        <w:rPr>
          <w:rFonts w:ascii="Times New Roman" w:hAnsi="Times New Roman" w:cs="Times New Roman"/>
          <w:color w:val="auto"/>
          <w:rPrChange w:id="3200"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3201" w:author="Phùng Nguyễn Minh Tâm" w:date="2018-12-19T17:03:00Z">
            <w:rPr>
              <w:rFonts w:ascii="Times New Roman" w:hAnsi="Times New Roman" w:cs="Times New Roman"/>
              <w:i/>
              <w:color w:val="FF0000"/>
            </w:rPr>
          </w:rPrChange>
        </w:rPr>
        <w:t xml:space="preserve">Information on Fees and Charges </w:t>
      </w:r>
      <w:ins w:id="3202" w:author="Dao Khanh Hoa - 1050" w:date="2018-12-13T17:20:00Z">
        <w:r w:rsidR="00646C55" w:rsidRPr="007C163E">
          <w:rPr>
            <w:rFonts w:ascii="Times New Roman" w:hAnsi="Times New Roman" w:cs="Times New Roman"/>
            <w:i/>
            <w:color w:val="auto"/>
            <w:rPrChange w:id="3203" w:author="Phùng Nguyễn Minh Tâm" w:date="2018-12-19T17:03:00Z">
              <w:rPr>
                <w:rFonts w:ascii="Times New Roman" w:hAnsi="Times New Roman" w:cs="Times New Roman"/>
                <w:i/>
                <w:color w:val="FF0000"/>
              </w:rPr>
            </w:rPrChange>
          </w:rPr>
          <w:t xml:space="preserve">of </w:t>
        </w:r>
      </w:ins>
      <w:r w:rsidRPr="007C163E">
        <w:rPr>
          <w:rFonts w:ascii="Times New Roman" w:hAnsi="Times New Roman" w:cs="Times New Roman"/>
          <w:i/>
          <w:color w:val="auto"/>
          <w:rPrChange w:id="3204" w:author="Phùng Nguyễn Minh Tâm" w:date="2018-12-19T17:03:00Z">
            <w:rPr>
              <w:rFonts w:ascii="Times New Roman" w:hAnsi="Times New Roman" w:cs="Times New Roman"/>
              <w:i/>
              <w:color w:val="FF0000"/>
            </w:rPr>
          </w:rPrChange>
        </w:rPr>
        <w:t>Agribank's services are publicly listed on Agribank branches, the official website of Agribank,</w:t>
      </w:r>
      <w:ins w:id="3205" w:author="Dao Khanh Hoa - 1050" w:date="2018-12-13T17:21:00Z">
        <w:r w:rsidR="00646C55" w:rsidRPr="007C163E">
          <w:rPr>
            <w:rFonts w:ascii="Times New Roman" w:hAnsi="Times New Roman" w:cs="Times New Roman"/>
            <w:i/>
            <w:color w:val="auto"/>
            <w:rPrChange w:id="3206" w:author="Phùng Nguyễn Minh Tâm" w:date="2018-12-19T17:03:00Z">
              <w:rPr>
                <w:rFonts w:ascii="Times New Roman" w:hAnsi="Times New Roman" w:cs="Times New Roman"/>
                <w:i/>
                <w:color w:val="FF0000"/>
              </w:rPr>
            </w:rPrChange>
          </w:rPr>
          <w:t xml:space="preserve"> service provision channels</w:t>
        </w:r>
      </w:ins>
      <w:del w:id="3207" w:author="Dao Khanh Hoa - 1050" w:date="2018-12-13T17:21:00Z">
        <w:r w:rsidRPr="007C163E" w:rsidDel="00646C55">
          <w:rPr>
            <w:rFonts w:ascii="Times New Roman" w:hAnsi="Times New Roman" w:cs="Times New Roman"/>
            <w:i/>
            <w:color w:val="auto"/>
            <w:rPrChange w:id="3208" w:author="Phùng Nguyễn Minh Tâm" w:date="2018-12-19T17:03:00Z">
              <w:rPr>
                <w:rFonts w:ascii="Times New Roman" w:hAnsi="Times New Roman" w:cs="Times New Roman"/>
                <w:i/>
                <w:color w:val="FF0000"/>
              </w:rPr>
            </w:rPrChange>
          </w:rPr>
          <w:delText xml:space="preserve"> the channels of providing the Services</w:delText>
        </w:r>
      </w:del>
      <w:r w:rsidRPr="007C163E">
        <w:rPr>
          <w:rFonts w:ascii="Times New Roman" w:hAnsi="Times New Roman" w:cs="Times New Roman"/>
          <w:i/>
          <w:color w:val="auto"/>
          <w:rPrChange w:id="3209" w:author="Phùng Nguyễn Minh Tâm" w:date="2018-12-19T17:03:00Z">
            <w:rPr>
              <w:rFonts w:ascii="Times New Roman" w:hAnsi="Times New Roman" w:cs="Times New Roman"/>
              <w:i/>
              <w:color w:val="FF0000"/>
            </w:rPr>
          </w:rPrChange>
        </w:rPr>
        <w:t xml:space="preserve"> or informing customers through the customer</w:t>
      </w:r>
      <w:del w:id="3210" w:author="Dao Khanh Hoa - 1050" w:date="2018-12-13T17:21:00Z">
        <w:r w:rsidRPr="007C163E" w:rsidDel="00646C55">
          <w:rPr>
            <w:rFonts w:ascii="Times New Roman" w:hAnsi="Times New Roman" w:cs="Times New Roman"/>
            <w:i/>
            <w:color w:val="auto"/>
            <w:rPrChange w:id="3211" w:author="Phùng Nguyễn Minh Tâm" w:date="2018-12-19T17:03:00Z">
              <w:rPr>
                <w:rFonts w:ascii="Times New Roman" w:hAnsi="Times New Roman" w:cs="Times New Roman"/>
                <w:i/>
                <w:color w:val="FF0000"/>
              </w:rPr>
            </w:rPrChange>
          </w:rPr>
          <w:delText>'</w:delText>
        </w:r>
      </w:del>
      <w:r w:rsidRPr="007C163E">
        <w:rPr>
          <w:rFonts w:ascii="Times New Roman" w:hAnsi="Times New Roman" w:cs="Times New Roman"/>
          <w:i/>
          <w:color w:val="auto"/>
          <w:rPrChange w:id="3212" w:author="Phùng Nguyễn Minh Tâm" w:date="2018-12-19T17:03:00Z">
            <w:rPr>
              <w:rFonts w:ascii="Times New Roman" w:hAnsi="Times New Roman" w:cs="Times New Roman"/>
              <w:i/>
              <w:color w:val="FF0000"/>
            </w:rPr>
          </w:rPrChange>
        </w:rPr>
        <w:t>s</w:t>
      </w:r>
      <w:ins w:id="3213" w:author="Dao Khanh Hoa - 1050" w:date="2018-12-13T17:22:00Z">
        <w:r w:rsidR="00646C55" w:rsidRPr="007C163E">
          <w:rPr>
            <w:rFonts w:ascii="Times New Roman" w:hAnsi="Times New Roman" w:cs="Times New Roman"/>
            <w:i/>
            <w:color w:val="auto"/>
            <w:rPrChange w:id="3214" w:author="Phùng Nguyễn Minh Tâm" w:date="2018-12-19T17:03:00Z">
              <w:rPr>
                <w:rFonts w:ascii="Times New Roman" w:hAnsi="Times New Roman" w:cs="Times New Roman"/>
                <w:i/>
                <w:color w:val="FF0000"/>
              </w:rPr>
            </w:rPrChange>
          </w:rPr>
          <w:t>’</w:t>
        </w:r>
      </w:ins>
      <w:r w:rsidRPr="007C163E">
        <w:rPr>
          <w:rFonts w:ascii="Times New Roman" w:hAnsi="Times New Roman" w:cs="Times New Roman"/>
          <w:i/>
          <w:color w:val="auto"/>
          <w:rPrChange w:id="3215" w:author="Phùng Nguyễn Minh Tâm" w:date="2018-12-19T17:03:00Z">
            <w:rPr>
              <w:rFonts w:ascii="Times New Roman" w:hAnsi="Times New Roman" w:cs="Times New Roman"/>
              <w:i/>
              <w:color w:val="FF0000"/>
            </w:rPr>
          </w:rPrChange>
        </w:rPr>
        <w:t xml:space="preserve"> e-mail.</w:t>
      </w:r>
    </w:p>
    <w:p w:rsidR="00575253" w:rsidRPr="007C163E" w:rsidRDefault="00575253" w:rsidP="00F663F9">
      <w:pPr>
        <w:pStyle w:val="Default"/>
        <w:widowControl w:val="0"/>
        <w:numPr>
          <w:ilvl w:val="1"/>
          <w:numId w:val="113"/>
        </w:numPr>
        <w:tabs>
          <w:tab w:val="left" w:pos="342"/>
          <w:tab w:val="left" w:pos="450"/>
        </w:tabs>
        <w:ind w:left="142" w:right="-2" w:firstLine="0"/>
        <w:jc w:val="both"/>
        <w:rPr>
          <w:rFonts w:ascii="Times New Roman" w:hAnsi="Times New Roman" w:cs="Times New Roman"/>
          <w:color w:val="auto"/>
          <w:rPrChange w:id="3216"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3217" w:author="Phùng Nguyễn Minh Tâm" w:date="2018-12-19T17:03:00Z">
            <w:rPr>
              <w:rFonts w:ascii="Times New Roman" w:hAnsi="Times New Roman" w:cs="Times New Roman"/>
              <w:color w:val="FF0000"/>
            </w:rPr>
          </w:rPrChange>
        </w:rPr>
        <w:t xml:space="preserve">Tùy </w:t>
      </w:r>
      <w:proofErr w:type="gramStart"/>
      <w:r w:rsidRPr="007C163E">
        <w:rPr>
          <w:rFonts w:ascii="Times New Roman" w:hAnsi="Times New Roman" w:cs="Times New Roman"/>
          <w:color w:val="auto"/>
          <w:rPrChange w:id="3218" w:author="Phùng Nguyễn Minh Tâm" w:date="2018-12-19T17:03:00Z">
            <w:rPr>
              <w:rFonts w:ascii="Times New Roman" w:hAnsi="Times New Roman" w:cs="Times New Roman"/>
              <w:color w:val="FF0000"/>
            </w:rPr>
          </w:rPrChange>
        </w:rPr>
        <w:t>theo</w:t>
      </w:r>
      <w:proofErr w:type="gramEnd"/>
      <w:r w:rsidRPr="007C163E">
        <w:rPr>
          <w:rFonts w:ascii="Times New Roman" w:hAnsi="Times New Roman" w:cs="Times New Roman"/>
          <w:color w:val="auto"/>
          <w:rPrChange w:id="3219" w:author="Phùng Nguyễn Minh Tâm" w:date="2018-12-19T17:03:00Z">
            <w:rPr>
              <w:rFonts w:ascii="Times New Roman" w:hAnsi="Times New Roman" w:cs="Times New Roman"/>
              <w:color w:val="FF0000"/>
            </w:rPr>
          </w:rPrChange>
        </w:rPr>
        <w:t xml:space="preserve"> từng loại dịch vụ cụ thể, Agribank sẽ thực hiện thu phí của khách hàng theo loại giao dịch, giá trị giao dịch, số lượng giao dịch, đối tượng khách hàng…</w:t>
      </w:r>
    </w:p>
    <w:p w:rsidR="00D76867" w:rsidRPr="007C163E" w:rsidRDefault="00D76867" w:rsidP="00F663F9">
      <w:pPr>
        <w:pStyle w:val="Default"/>
        <w:widowControl w:val="0"/>
        <w:tabs>
          <w:tab w:val="left" w:pos="342"/>
          <w:tab w:val="left" w:pos="450"/>
        </w:tabs>
        <w:ind w:left="142" w:right="-2"/>
        <w:jc w:val="both"/>
        <w:rPr>
          <w:rFonts w:ascii="Times New Roman" w:hAnsi="Times New Roman" w:cs="Times New Roman"/>
          <w:color w:val="auto"/>
          <w:spacing w:val="-2"/>
          <w:rPrChange w:id="3220" w:author="Phùng Nguyễn Minh Tâm" w:date="2018-12-19T17:03:00Z">
            <w:rPr>
              <w:rFonts w:ascii="Times New Roman" w:hAnsi="Times New Roman" w:cs="Times New Roman"/>
              <w:color w:val="FF0000"/>
              <w:spacing w:val="-2"/>
            </w:rPr>
          </w:rPrChange>
        </w:rPr>
      </w:pPr>
      <w:r w:rsidRPr="007C163E">
        <w:rPr>
          <w:rFonts w:ascii="Times New Roman" w:hAnsi="Times New Roman" w:cs="Times New Roman"/>
          <w:i/>
          <w:color w:val="auto"/>
          <w:spacing w:val="-2"/>
          <w:rPrChange w:id="3221" w:author="Phùng Nguyễn Minh Tâm" w:date="2018-12-19T17:03:00Z">
            <w:rPr>
              <w:rFonts w:ascii="Times New Roman" w:hAnsi="Times New Roman" w:cs="Times New Roman"/>
              <w:i/>
              <w:color w:val="FF0000"/>
              <w:spacing w:val="-2"/>
            </w:rPr>
          </w:rPrChange>
        </w:rPr>
        <w:t xml:space="preserve">Depending on the type of </w:t>
      </w:r>
      <w:ins w:id="3222" w:author="Dao Khanh Hoa - 1050" w:date="2018-12-13T17:22:00Z">
        <w:r w:rsidR="00335A88" w:rsidRPr="007C163E">
          <w:rPr>
            <w:rFonts w:ascii="Times New Roman" w:hAnsi="Times New Roman" w:cs="Times New Roman"/>
            <w:i/>
            <w:color w:val="auto"/>
            <w:spacing w:val="-2"/>
            <w:rPrChange w:id="3223" w:author="Phùng Nguyễn Minh Tâm" w:date="2018-12-19T17:03:00Z">
              <w:rPr>
                <w:rFonts w:ascii="Times New Roman" w:hAnsi="Times New Roman" w:cs="Times New Roman"/>
                <w:i/>
                <w:color w:val="FF0000"/>
                <w:spacing w:val="-2"/>
              </w:rPr>
            </w:rPrChange>
          </w:rPr>
          <w:t xml:space="preserve">particular </w:t>
        </w:r>
      </w:ins>
      <w:r w:rsidRPr="007C163E">
        <w:rPr>
          <w:rFonts w:ascii="Times New Roman" w:hAnsi="Times New Roman" w:cs="Times New Roman"/>
          <w:i/>
          <w:color w:val="auto"/>
          <w:spacing w:val="-2"/>
          <w:rPrChange w:id="3224" w:author="Phùng Nguyễn Minh Tâm" w:date="2018-12-19T17:03:00Z">
            <w:rPr>
              <w:rFonts w:ascii="Times New Roman" w:hAnsi="Times New Roman" w:cs="Times New Roman"/>
              <w:i/>
              <w:color w:val="FF0000"/>
              <w:spacing w:val="-2"/>
            </w:rPr>
          </w:rPrChange>
        </w:rPr>
        <w:t>service</w:t>
      </w:r>
      <w:ins w:id="3225" w:author="Dao Khanh Hoa - 1050" w:date="2018-12-13T17:22:00Z">
        <w:r w:rsidR="00335A88" w:rsidRPr="007C163E">
          <w:rPr>
            <w:rFonts w:ascii="Times New Roman" w:hAnsi="Times New Roman" w:cs="Times New Roman"/>
            <w:i/>
            <w:color w:val="auto"/>
            <w:spacing w:val="-2"/>
            <w:rPrChange w:id="3226" w:author="Phùng Nguyễn Minh Tâm" w:date="2018-12-19T17:03:00Z">
              <w:rPr>
                <w:rFonts w:ascii="Times New Roman" w:hAnsi="Times New Roman" w:cs="Times New Roman"/>
                <w:i/>
                <w:color w:val="FF0000"/>
                <w:spacing w:val="-2"/>
              </w:rPr>
            </w:rPrChange>
          </w:rPr>
          <w:t>s</w:t>
        </w:r>
      </w:ins>
      <w:r w:rsidRPr="007C163E">
        <w:rPr>
          <w:rFonts w:ascii="Times New Roman" w:hAnsi="Times New Roman" w:cs="Times New Roman"/>
          <w:i/>
          <w:color w:val="auto"/>
          <w:spacing w:val="-2"/>
          <w:rPrChange w:id="3227" w:author="Phùng Nguyễn Minh Tâm" w:date="2018-12-19T17:03:00Z">
            <w:rPr>
              <w:rFonts w:ascii="Times New Roman" w:hAnsi="Times New Roman" w:cs="Times New Roman"/>
              <w:i/>
              <w:color w:val="FF0000"/>
              <w:spacing w:val="-2"/>
            </w:rPr>
          </w:rPrChange>
        </w:rPr>
        <w:t xml:space="preserve">, Agribank will charge customers </w:t>
      </w:r>
      <w:ins w:id="3228" w:author="Dao Khanh Hoa - 1050" w:date="2018-12-13T17:23:00Z">
        <w:r w:rsidR="00335A88" w:rsidRPr="007C163E">
          <w:rPr>
            <w:rFonts w:ascii="Times New Roman" w:hAnsi="Times New Roman" w:cs="Times New Roman"/>
            <w:i/>
            <w:color w:val="auto"/>
            <w:spacing w:val="-2"/>
            <w:rPrChange w:id="3229" w:author="Phùng Nguyễn Minh Tâm" w:date="2018-12-19T17:03:00Z">
              <w:rPr>
                <w:rFonts w:ascii="Times New Roman" w:hAnsi="Times New Roman" w:cs="Times New Roman"/>
                <w:i/>
                <w:color w:val="FF0000"/>
                <w:spacing w:val="-2"/>
              </w:rPr>
            </w:rPrChange>
          </w:rPr>
          <w:t>upon</w:t>
        </w:r>
      </w:ins>
      <w:del w:id="3230" w:author="Dao Khanh Hoa - 1050" w:date="2018-12-13T17:23:00Z">
        <w:r w:rsidRPr="007C163E" w:rsidDel="00335A88">
          <w:rPr>
            <w:rFonts w:ascii="Times New Roman" w:hAnsi="Times New Roman" w:cs="Times New Roman"/>
            <w:i/>
            <w:color w:val="auto"/>
            <w:spacing w:val="-2"/>
            <w:rPrChange w:id="3231" w:author="Phùng Nguyễn Minh Tâm" w:date="2018-12-19T17:03:00Z">
              <w:rPr>
                <w:rFonts w:ascii="Times New Roman" w:hAnsi="Times New Roman" w:cs="Times New Roman"/>
                <w:i/>
                <w:color w:val="FF0000"/>
                <w:spacing w:val="-2"/>
              </w:rPr>
            </w:rPrChange>
          </w:rPr>
          <w:delText>acc</w:delText>
        </w:r>
      </w:del>
      <w:del w:id="3232" w:author="Dao Khanh Hoa - 1050" w:date="2018-12-13T17:22:00Z">
        <w:r w:rsidRPr="007C163E" w:rsidDel="00335A88">
          <w:rPr>
            <w:rFonts w:ascii="Times New Roman" w:hAnsi="Times New Roman" w:cs="Times New Roman"/>
            <w:i/>
            <w:color w:val="auto"/>
            <w:spacing w:val="-2"/>
            <w:rPrChange w:id="3233" w:author="Phùng Nguyễn Minh Tâm" w:date="2018-12-19T17:03:00Z">
              <w:rPr>
                <w:rFonts w:ascii="Times New Roman" w:hAnsi="Times New Roman" w:cs="Times New Roman"/>
                <w:i/>
                <w:color w:val="FF0000"/>
                <w:spacing w:val="-2"/>
              </w:rPr>
            </w:rPrChange>
          </w:rPr>
          <w:delText>ording to</w:delText>
        </w:r>
      </w:del>
      <w:r w:rsidRPr="007C163E">
        <w:rPr>
          <w:rFonts w:ascii="Times New Roman" w:hAnsi="Times New Roman" w:cs="Times New Roman"/>
          <w:i/>
          <w:color w:val="auto"/>
          <w:spacing w:val="-2"/>
          <w:rPrChange w:id="3234" w:author="Phùng Nguyễn Minh Tâm" w:date="2018-12-19T17:03:00Z">
            <w:rPr>
              <w:rFonts w:ascii="Times New Roman" w:hAnsi="Times New Roman" w:cs="Times New Roman"/>
              <w:i/>
              <w:color w:val="FF0000"/>
              <w:spacing w:val="-2"/>
            </w:rPr>
          </w:rPrChange>
        </w:rPr>
        <w:t xml:space="preserve"> transaction type, transaction value, transaction amount, customer type,</w:t>
      </w:r>
      <w:r w:rsidR="00972F29" w:rsidRPr="007C163E">
        <w:rPr>
          <w:rFonts w:ascii="Times New Roman" w:hAnsi="Times New Roman" w:cs="Times New Roman"/>
          <w:i/>
          <w:color w:val="auto"/>
          <w:spacing w:val="-2"/>
          <w:rPrChange w:id="3235" w:author="Phùng Nguyễn Minh Tâm" w:date="2018-12-19T17:03:00Z">
            <w:rPr>
              <w:rFonts w:ascii="Times New Roman" w:hAnsi="Times New Roman" w:cs="Times New Roman"/>
              <w:i/>
              <w:color w:val="FF0000"/>
              <w:spacing w:val="-2"/>
            </w:rPr>
          </w:rPrChange>
        </w:rPr>
        <w:t xml:space="preserve"> </w:t>
      </w:r>
      <w:r w:rsidRPr="007C163E">
        <w:rPr>
          <w:rFonts w:ascii="Times New Roman" w:hAnsi="Times New Roman" w:cs="Times New Roman"/>
          <w:i/>
          <w:color w:val="auto"/>
          <w:spacing w:val="-2"/>
          <w:rPrChange w:id="3236" w:author="Phùng Nguyễn Minh Tâm" w:date="2018-12-19T17:03:00Z">
            <w:rPr>
              <w:rFonts w:ascii="Times New Roman" w:hAnsi="Times New Roman" w:cs="Times New Roman"/>
              <w:i/>
              <w:color w:val="FF0000"/>
              <w:spacing w:val="-2"/>
            </w:rPr>
          </w:rPrChange>
        </w:rPr>
        <w:t>etc.</w:t>
      </w:r>
    </w:p>
    <w:p w:rsidR="00575253" w:rsidRPr="007C163E" w:rsidRDefault="00575253" w:rsidP="00F663F9">
      <w:pPr>
        <w:widowControl w:val="0"/>
        <w:ind w:left="142" w:right="-2"/>
        <w:jc w:val="both"/>
        <w:outlineLvl w:val="0"/>
        <w:rPr>
          <w:b/>
          <w:sz w:val="24"/>
          <w:szCs w:val="24"/>
          <w:rPrChange w:id="3237" w:author="Phùng Nguyễn Minh Tâm" w:date="2018-12-19T17:03:00Z">
            <w:rPr>
              <w:b/>
              <w:color w:val="FF0000"/>
              <w:sz w:val="24"/>
              <w:szCs w:val="24"/>
            </w:rPr>
          </w:rPrChange>
        </w:rPr>
      </w:pPr>
      <w:proofErr w:type="gramStart"/>
      <w:r w:rsidRPr="007C163E">
        <w:rPr>
          <w:b/>
          <w:sz w:val="24"/>
          <w:szCs w:val="24"/>
          <w:rPrChange w:id="3238" w:author="Phùng Nguyễn Minh Tâm" w:date="2018-12-19T17:03:00Z">
            <w:rPr>
              <w:rFonts w:ascii="Courier New" w:hAnsi="Courier New" w:cs="Courier New"/>
              <w:b/>
              <w:color w:val="FF0000"/>
              <w:sz w:val="24"/>
              <w:szCs w:val="24"/>
            </w:rPr>
          </w:rPrChange>
        </w:rPr>
        <w:t>Điều 8.</w:t>
      </w:r>
      <w:proofErr w:type="gramEnd"/>
      <w:r w:rsidRPr="007C163E">
        <w:rPr>
          <w:b/>
          <w:sz w:val="24"/>
          <w:szCs w:val="24"/>
          <w:rPrChange w:id="3239" w:author="Phùng Nguyễn Minh Tâm" w:date="2018-12-19T17:03:00Z">
            <w:rPr>
              <w:rFonts w:ascii="Courier New" w:hAnsi="Courier New" w:cs="Courier New"/>
              <w:b/>
              <w:color w:val="FF0000"/>
              <w:sz w:val="24"/>
              <w:szCs w:val="24"/>
            </w:rPr>
          </w:rPrChange>
        </w:rPr>
        <w:t xml:space="preserve"> Sửa đổi nội dung điều khoản</w:t>
      </w:r>
    </w:p>
    <w:p w:rsidR="00D76867" w:rsidRPr="007C163E" w:rsidRDefault="00D76867" w:rsidP="00F663F9">
      <w:pPr>
        <w:spacing w:before="30" w:after="30"/>
        <w:ind w:left="142"/>
        <w:jc w:val="both"/>
        <w:outlineLvl w:val="0"/>
        <w:rPr>
          <w:b/>
          <w:i/>
          <w:sz w:val="24"/>
          <w:szCs w:val="24"/>
          <w:rPrChange w:id="3240" w:author="Phùng Nguyễn Minh Tâm" w:date="2018-12-19T17:03:00Z">
            <w:rPr>
              <w:b/>
              <w:i/>
              <w:color w:val="FF0000"/>
              <w:sz w:val="24"/>
              <w:szCs w:val="24"/>
            </w:rPr>
          </w:rPrChange>
        </w:rPr>
      </w:pPr>
      <w:proofErr w:type="gramStart"/>
      <w:r w:rsidRPr="007C163E">
        <w:rPr>
          <w:b/>
          <w:i/>
          <w:sz w:val="24"/>
          <w:szCs w:val="24"/>
          <w:rPrChange w:id="3241" w:author="Phùng Nguyễn Minh Tâm" w:date="2018-12-19T17:03:00Z">
            <w:rPr>
              <w:rFonts w:ascii="Courier New" w:hAnsi="Courier New" w:cs="Courier New"/>
              <w:b/>
              <w:i/>
              <w:color w:val="FF0000"/>
              <w:sz w:val="24"/>
              <w:szCs w:val="24"/>
            </w:rPr>
          </w:rPrChange>
        </w:rPr>
        <w:t>Article 8.</w:t>
      </w:r>
      <w:proofErr w:type="gramEnd"/>
      <w:r w:rsidRPr="007C163E">
        <w:rPr>
          <w:b/>
          <w:i/>
          <w:sz w:val="24"/>
          <w:szCs w:val="24"/>
          <w:rPrChange w:id="3242" w:author="Phùng Nguyễn Minh Tâm" w:date="2018-12-19T17:03:00Z">
            <w:rPr>
              <w:rFonts w:ascii="Courier New" w:hAnsi="Courier New" w:cs="Courier New"/>
              <w:b/>
              <w:i/>
              <w:color w:val="FF0000"/>
              <w:sz w:val="24"/>
              <w:szCs w:val="24"/>
            </w:rPr>
          </w:rPrChange>
        </w:rPr>
        <w:t xml:space="preserve"> Ame</w:t>
      </w:r>
      <w:ins w:id="3243" w:author="Dao Khanh Hoa - 1050" w:date="2018-12-13T17:23:00Z">
        <w:r w:rsidR="00335A88" w:rsidRPr="007C163E">
          <w:rPr>
            <w:b/>
            <w:i/>
            <w:sz w:val="24"/>
            <w:szCs w:val="24"/>
            <w:rPrChange w:id="3244" w:author="Phùng Nguyễn Minh Tâm" w:date="2018-12-19T17:03:00Z">
              <w:rPr>
                <w:rFonts w:ascii="Courier New" w:hAnsi="Courier New" w:cs="Courier New"/>
                <w:b/>
                <w:i/>
                <w:color w:val="FF0000"/>
                <w:sz w:val="24"/>
                <w:szCs w:val="24"/>
              </w:rPr>
            </w:rPrChange>
          </w:rPr>
          <w:t>n</w:t>
        </w:r>
      </w:ins>
      <w:del w:id="3245" w:author="Dao Khanh Hoa - 1050" w:date="2018-12-13T17:23:00Z">
        <w:r w:rsidRPr="007C163E" w:rsidDel="00335A88">
          <w:rPr>
            <w:b/>
            <w:i/>
            <w:sz w:val="24"/>
            <w:szCs w:val="24"/>
            <w:rPrChange w:id="3246" w:author="Phùng Nguyễn Minh Tâm" w:date="2018-12-19T17:03:00Z">
              <w:rPr>
                <w:rFonts w:ascii="Courier New" w:hAnsi="Courier New" w:cs="Courier New"/>
                <w:b/>
                <w:i/>
                <w:color w:val="FF0000"/>
                <w:sz w:val="24"/>
                <w:szCs w:val="24"/>
              </w:rPr>
            </w:rPrChange>
          </w:rPr>
          <w:delText>m</w:delText>
        </w:r>
      </w:del>
      <w:r w:rsidRPr="007C163E">
        <w:rPr>
          <w:b/>
          <w:i/>
          <w:sz w:val="24"/>
          <w:szCs w:val="24"/>
          <w:rPrChange w:id="3247" w:author="Phùng Nguyễn Minh Tâm" w:date="2018-12-19T17:03:00Z">
            <w:rPr>
              <w:rFonts w:ascii="Courier New" w:hAnsi="Courier New" w:cs="Courier New"/>
              <w:b/>
              <w:i/>
              <w:color w:val="FF0000"/>
              <w:sz w:val="24"/>
              <w:szCs w:val="24"/>
            </w:rPr>
          </w:rPrChange>
        </w:rPr>
        <w:t>dment of terms and conditions</w:t>
      </w:r>
    </w:p>
    <w:p w:rsidR="00575253" w:rsidRPr="007C163E" w:rsidRDefault="00575253" w:rsidP="00F663F9">
      <w:pPr>
        <w:pStyle w:val="Default"/>
        <w:widowControl w:val="0"/>
        <w:numPr>
          <w:ilvl w:val="1"/>
          <w:numId w:val="114"/>
        </w:numPr>
        <w:tabs>
          <w:tab w:val="left" w:pos="342"/>
          <w:tab w:val="left" w:pos="540"/>
        </w:tabs>
        <w:ind w:left="142" w:right="-2" w:firstLine="0"/>
        <w:jc w:val="both"/>
        <w:rPr>
          <w:rFonts w:ascii="Times New Roman" w:hAnsi="Times New Roman" w:cs="Times New Roman"/>
          <w:i/>
          <w:color w:val="auto"/>
          <w:spacing w:val="-4"/>
          <w:rPrChange w:id="3248" w:author="Phùng Nguyễn Minh Tâm" w:date="2018-12-19T17:03:00Z">
            <w:rPr>
              <w:rFonts w:ascii="Times New Roman" w:hAnsi="Times New Roman" w:cs="Times New Roman"/>
              <w:i/>
              <w:color w:val="FF0000"/>
              <w:spacing w:val="-4"/>
            </w:rPr>
          </w:rPrChange>
        </w:rPr>
      </w:pPr>
      <w:r w:rsidRPr="007C163E">
        <w:rPr>
          <w:rFonts w:ascii="Times New Roman" w:hAnsi="Times New Roman" w:cs="Times New Roman"/>
          <w:color w:val="auto"/>
          <w:spacing w:val="-4"/>
          <w:rPrChange w:id="3249" w:author="Phùng Nguyễn Minh Tâm" w:date="2018-12-19T17:03:00Z">
            <w:rPr>
              <w:rFonts w:ascii="Times New Roman" w:hAnsi="Times New Roman" w:cs="Times New Roman"/>
              <w:color w:val="FF0000"/>
              <w:spacing w:val="-4"/>
            </w:rPr>
          </w:rPrChange>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C163E">
        <w:rPr>
          <w:rFonts w:ascii="Times New Roman" w:hAnsi="Times New Roman" w:cs="Times New Roman"/>
          <w:i/>
          <w:color w:val="auto"/>
          <w:spacing w:val="-4"/>
          <w:rPrChange w:id="3250" w:author="Phùng Nguyễn Minh Tâm" w:date="2018-12-19T17:03:00Z">
            <w:rPr>
              <w:rFonts w:ascii="Times New Roman" w:hAnsi="Times New Roman" w:cs="Times New Roman"/>
              <w:i/>
              <w:color w:val="FF0000"/>
              <w:spacing w:val="-4"/>
            </w:rPr>
          </w:rPrChange>
        </w:rPr>
        <w:t>.</w:t>
      </w:r>
    </w:p>
    <w:p w:rsidR="00D76867" w:rsidRPr="007C163E" w:rsidRDefault="00D76867" w:rsidP="00F663F9">
      <w:pPr>
        <w:pStyle w:val="Default"/>
        <w:widowControl w:val="0"/>
        <w:tabs>
          <w:tab w:val="left" w:pos="342"/>
          <w:tab w:val="left" w:pos="540"/>
        </w:tabs>
        <w:ind w:left="142" w:right="-2"/>
        <w:jc w:val="both"/>
        <w:rPr>
          <w:rFonts w:ascii="Times New Roman" w:hAnsi="Times New Roman" w:cs="Times New Roman"/>
          <w:i/>
          <w:color w:val="auto"/>
          <w:rPrChange w:id="3251" w:author="Phùng Nguyễn Minh Tâm" w:date="2018-12-19T17:03:00Z">
            <w:rPr>
              <w:rFonts w:ascii="Times New Roman" w:hAnsi="Times New Roman" w:cs="Times New Roman"/>
              <w:i/>
              <w:color w:val="FF0000"/>
            </w:rPr>
          </w:rPrChange>
        </w:rPr>
      </w:pPr>
      <w:r w:rsidRPr="007C163E">
        <w:rPr>
          <w:rFonts w:ascii="Times New Roman" w:hAnsi="Times New Roman" w:cs="Times New Roman"/>
          <w:i/>
          <w:color w:val="auto"/>
          <w:spacing w:val="-2"/>
          <w:rPrChange w:id="3252" w:author="Phùng Nguyễn Minh Tâm" w:date="2018-12-19T17:03:00Z">
            <w:rPr>
              <w:rFonts w:ascii="Times New Roman" w:hAnsi="Times New Roman" w:cs="Times New Roman"/>
              <w:i/>
              <w:color w:val="FF0000"/>
              <w:spacing w:val="-2"/>
            </w:rPr>
          </w:rPrChange>
        </w:rPr>
        <w:t>Agribank shall be allowed to modify the content</w:t>
      </w:r>
      <w:del w:id="3253" w:author="Dao Khanh Hoa - 1050" w:date="2018-12-13T17:23:00Z">
        <w:r w:rsidRPr="007C163E" w:rsidDel="006740D2">
          <w:rPr>
            <w:rFonts w:ascii="Times New Roman" w:hAnsi="Times New Roman" w:cs="Times New Roman"/>
            <w:i/>
            <w:color w:val="auto"/>
            <w:spacing w:val="-2"/>
            <w:rPrChange w:id="3254" w:author="Phùng Nguyễn Minh Tâm" w:date="2018-12-19T17:03:00Z">
              <w:rPr>
                <w:rFonts w:ascii="Times New Roman" w:hAnsi="Times New Roman" w:cs="Times New Roman"/>
                <w:i/>
                <w:color w:val="FF0000"/>
                <w:spacing w:val="-2"/>
              </w:rPr>
            </w:rPrChange>
          </w:rPr>
          <w:delText>s</w:delText>
        </w:r>
      </w:del>
      <w:r w:rsidRPr="007C163E">
        <w:rPr>
          <w:rFonts w:ascii="Times New Roman" w:hAnsi="Times New Roman" w:cs="Times New Roman"/>
          <w:i/>
          <w:color w:val="auto"/>
          <w:spacing w:val="-2"/>
          <w:rPrChange w:id="3255" w:author="Phùng Nguyễn Minh Tâm" w:date="2018-12-19T17:03:00Z">
            <w:rPr>
              <w:rFonts w:ascii="Times New Roman" w:hAnsi="Times New Roman" w:cs="Times New Roman"/>
              <w:i/>
              <w:color w:val="FF0000"/>
              <w:spacing w:val="-2"/>
            </w:rPr>
          </w:rPrChange>
        </w:rPr>
        <w:t xml:space="preserve"> of these terms and conditions, by giving notice via branches, service distribution channels, Agribank official website or other suitable methods.</w:t>
      </w:r>
    </w:p>
    <w:p w:rsidR="00575253" w:rsidRPr="007C163E" w:rsidRDefault="00575253" w:rsidP="00F663F9">
      <w:pPr>
        <w:pStyle w:val="Default"/>
        <w:widowControl w:val="0"/>
        <w:numPr>
          <w:ilvl w:val="1"/>
          <w:numId w:val="114"/>
        </w:numPr>
        <w:tabs>
          <w:tab w:val="left" w:pos="342"/>
          <w:tab w:val="left" w:pos="540"/>
        </w:tabs>
        <w:ind w:left="142" w:right="-2" w:firstLine="0"/>
        <w:jc w:val="both"/>
        <w:rPr>
          <w:rFonts w:ascii="Times New Roman" w:hAnsi="Times New Roman" w:cs="Times New Roman"/>
          <w:i/>
          <w:color w:val="auto"/>
          <w:spacing w:val="-6"/>
          <w:rPrChange w:id="3256" w:author="Phùng Nguyễn Minh Tâm" w:date="2018-12-19T17:03:00Z">
            <w:rPr>
              <w:rFonts w:ascii="Times New Roman" w:hAnsi="Times New Roman" w:cs="Times New Roman"/>
              <w:i/>
              <w:color w:val="FF0000"/>
              <w:spacing w:val="-6"/>
            </w:rPr>
          </w:rPrChange>
        </w:rPr>
      </w:pPr>
      <w:r w:rsidRPr="007C163E">
        <w:rPr>
          <w:rFonts w:ascii="Times New Roman" w:hAnsi="Times New Roman" w:cs="Times New Roman"/>
          <w:color w:val="auto"/>
          <w:spacing w:val="-6"/>
          <w:rPrChange w:id="3257" w:author="Phùng Nguyễn Minh Tâm" w:date="2018-12-19T17:03:00Z">
            <w:rPr>
              <w:rFonts w:ascii="Times New Roman" w:hAnsi="Times New Roman" w:cs="Times New Roman"/>
              <w:color w:val="FF0000"/>
              <w:spacing w:val="-6"/>
            </w:rPr>
          </w:rPrChange>
        </w:rPr>
        <w:t>Việc khách hàng tiếp tục sử dụng dịch vụ sau khi Agribank sửa đổi bản điều kiện, điều khoản này có nghĩa là khách hàng chấp thuận hoàn toàn các sửa đổi đó</w:t>
      </w:r>
      <w:r w:rsidRPr="007C163E">
        <w:rPr>
          <w:rFonts w:ascii="Times New Roman" w:hAnsi="Times New Roman" w:cs="Times New Roman"/>
          <w:i/>
          <w:color w:val="auto"/>
          <w:spacing w:val="-6"/>
          <w:rPrChange w:id="3258" w:author="Phùng Nguyễn Minh Tâm" w:date="2018-12-19T17:03:00Z">
            <w:rPr>
              <w:rFonts w:ascii="Times New Roman" w:hAnsi="Times New Roman" w:cs="Times New Roman"/>
              <w:i/>
              <w:color w:val="FF0000"/>
              <w:spacing w:val="-6"/>
            </w:rPr>
          </w:rPrChange>
        </w:rPr>
        <w:t>.</w:t>
      </w:r>
    </w:p>
    <w:p w:rsidR="00D76867" w:rsidRPr="007C163E" w:rsidRDefault="00D76867" w:rsidP="00F663F9">
      <w:pPr>
        <w:pStyle w:val="Default"/>
        <w:widowControl w:val="0"/>
        <w:tabs>
          <w:tab w:val="left" w:pos="342"/>
          <w:tab w:val="left" w:pos="540"/>
        </w:tabs>
        <w:ind w:left="142" w:right="-2"/>
        <w:jc w:val="both"/>
        <w:rPr>
          <w:rFonts w:ascii="Times New Roman" w:hAnsi="Times New Roman" w:cs="Times New Roman"/>
          <w:i/>
          <w:color w:val="auto"/>
          <w:rPrChange w:id="3259" w:author="Phùng Nguyễn Minh Tâm" w:date="2018-12-19T17:03:00Z">
            <w:rPr>
              <w:rFonts w:ascii="Times New Roman" w:hAnsi="Times New Roman" w:cs="Times New Roman"/>
              <w:i/>
              <w:color w:val="FF0000"/>
            </w:rPr>
          </w:rPrChange>
        </w:rPr>
      </w:pPr>
      <w:proofErr w:type="gramStart"/>
      <w:r w:rsidRPr="007C163E">
        <w:rPr>
          <w:rFonts w:ascii="Times New Roman" w:hAnsi="Times New Roman" w:cs="Times New Roman"/>
          <w:i/>
          <w:color w:val="auto"/>
          <w:rPrChange w:id="3260" w:author="Phùng Nguyễn Minh Tâm" w:date="2018-12-19T17:03:00Z">
            <w:rPr>
              <w:rFonts w:ascii="Times New Roman" w:hAnsi="Times New Roman" w:cs="Times New Roman"/>
              <w:i/>
              <w:color w:val="FF0000"/>
            </w:rPr>
          </w:rPrChange>
        </w:rPr>
        <w:t>That</w:t>
      </w:r>
      <w:del w:id="3261" w:author="Dao Khanh Hoa - 1050" w:date="2018-12-13T17:24:00Z">
        <w:r w:rsidRPr="007C163E" w:rsidDel="006740D2">
          <w:rPr>
            <w:rFonts w:ascii="Times New Roman" w:hAnsi="Times New Roman" w:cs="Times New Roman"/>
            <w:i/>
            <w:color w:val="auto"/>
            <w:rPrChange w:id="3262" w:author="Phùng Nguyễn Minh Tâm" w:date="2018-12-19T17:03:00Z">
              <w:rPr>
                <w:rFonts w:ascii="Times New Roman" w:hAnsi="Times New Roman" w:cs="Times New Roman"/>
                <w:i/>
                <w:color w:val="FF0000"/>
              </w:rPr>
            </w:rPrChange>
          </w:rPr>
          <w:delText xml:space="preserve"> </w:delText>
        </w:r>
      </w:del>
      <w:r w:rsidRPr="007C163E">
        <w:rPr>
          <w:rFonts w:ascii="Times New Roman" w:hAnsi="Times New Roman" w:cs="Times New Roman"/>
          <w:i/>
          <w:color w:val="auto"/>
          <w:rPrChange w:id="3263" w:author="Phùng Nguyễn Minh Tâm" w:date="2018-12-19T17:03:00Z">
            <w:rPr>
              <w:rFonts w:ascii="Times New Roman" w:hAnsi="Times New Roman" w:cs="Times New Roman"/>
              <w:i/>
              <w:color w:val="FF0000"/>
            </w:rPr>
          </w:rPrChange>
        </w:rPr>
        <w:t>Customers</w:t>
      </w:r>
      <w:proofErr w:type="gramEnd"/>
      <w:r w:rsidRPr="007C163E">
        <w:rPr>
          <w:rFonts w:ascii="Times New Roman" w:hAnsi="Times New Roman" w:cs="Times New Roman"/>
          <w:i/>
          <w:color w:val="auto"/>
          <w:rPrChange w:id="3264" w:author="Phùng Nguyễn Minh Tâm" w:date="2018-12-19T17:03:00Z">
            <w:rPr>
              <w:rFonts w:ascii="Times New Roman" w:hAnsi="Times New Roman" w:cs="Times New Roman"/>
              <w:i/>
              <w:color w:val="FF0000"/>
            </w:rPr>
          </w:rPrChange>
        </w:rPr>
        <w:t xml:space="preserve"> continue to use the Ser</w:t>
      </w:r>
      <w:del w:id="3265" w:author="Dao Khanh Hoa - 1050" w:date="2018-12-13T17:24:00Z">
        <w:r w:rsidRPr="007C163E" w:rsidDel="006740D2">
          <w:rPr>
            <w:rFonts w:ascii="Times New Roman" w:hAnsi="Times New Roman" w:cs="Times New Roman"/>
            <w:i/>
            <w:color w:val="auto"/>
            <w:rPrChange w:id="3266" w:author="Phùng Nguyễn Minh Tâm" w:date="2018-12-19T17:03:00Z">
              <w:rPr>
                <w:rFonts w:ascii="Times New Roman" w:hAnsi="Times New Roman" w:cs="Times New Roman"/>
                <w:i/>
                <w:color w:val="FF0000"/>
              </w:rPr>
            </w:rPrChange>
          </w:rPr>
          <w:delText>i</w:delText>
        </w:r>
      </w:del>
      <w:r w:rsidRPr="007C163E">
        <w:rPr>
          <w:rFonts w:ascii="Times New Roman" w:hAnsi="Times New Roman" w:cs="Times New Roman"/>
          <w:i/>
          <w:color w:val="auto"/>
          <w:rPrChange w:id="3267" w:author="Phùng Nguyễn Minh Tâm" w:date="2018-12-19T17:03:00Z">
            <w:rPr>
              <w:rFonts w:ascii="Times New Roman" w:hAnsi="Times New Roman" w:cs="Times New Roman"/>
              <w:i/>
              <w:color w:val="FF0000"/>
            </w:rPr>
          </w:rPrChange>
        </w:rPr>
        <w:t>v</w:t>
      </w:r>
      <w:ins w:id="3268" w:author="Dao Khanh Hoa - 1050" w:date="2018-12-13T17:24:00Z">
        <w:r w:rsidR="006740D2" w:rsidRPr="007C163E">
          <w:rPr>
            <w:rFonts w:ascii="Times New Roman" w:hAnsi="Times New Roman" w:cs="Times New Roman"/>
            <w:i/>
            <w:color w:val="auto"/>
            <w:rPrChange w:id="3269" w:author="Phùng Nguyễn Minh Tâm" w:date="2018-12-19T17:03:00Z">
              <w:rPr>
                <w:rFonts w:ascii="Times New Roman" w:hAnsi="Times New Roman" w:cs="Times New Roman"/>
                <w:i/>
                <w:color w:val="FF0000"/>
              </w:rPr>
            </w:rPrChange>
          </w:rPr>
          <w:t>i</w:t>
        </w:r>
      </w:ins>
      <w:r w:rsidRPr="007C163E">
        <w:rPr>
          <w:rFonts w:ascii="Times New Roman" w:hAnsi="Times New Roman" w:cs="Times New Roman"/>
          <w:i/>
          <w:color w:val="auto"/>
          <w:rPrChange w:id="3270" w:author="Phùng Nguyễn Minh Tâm" w:date="2018-12-19T17:03:00Z">
            <w:rPr>
              <w:rFonts w:ascii="Times New Roman" w:hAnsi="Times New Roman" w:cs="Times New Roman"/>
              <w:i/>
              <w:color w:val="FF0000"/>
            </w:rPr>
          </w:rPrChange>
        </w:rPr>
        <w:t>ces after Agribank</w:t>
      </w:r>
      <w:ins w:id="3271" w:author="Dao Khanh Hoa - 1050" w:date="2018-12-13T17:24:00Z">
        <w:r w:rsidR="006740D2" w:rsidRPr="007C163E">
          <w:rPr>
            <w:rFonts w:ascii="Times New Roman" w:hAnsi="Times New Roman" w:cs="Times New Roman"/>
            <w:i/>
            <w:color w:val="auto"/>
            <w:rPrChange w:id="3272" w:author="Phùng Nguyễn Minh Tâm" w:date="2018-12-19T17:03:00Z">
              <w:rPr>
                <w:rFonts w:ascii="Times New Roman" w:hAnsi="Times New Roman" w:cs="Times New Roman"/>
                <w:i/>
                <w:color w:val="FF0000"/>
              </w:rPr>
            </w:rPrChange>
          </w:rPr>
          <w:t>’s modification of</w:t>
        </w:r>
      </w:ins>
      <w:del w:id="3273" w:author="Dao Khanh Hoa - 1050" w:date="2018-12-13T17:24:00Z">
        <w:r w:rsidRPr="007C163E" w:rsidDel="006740D2">
          <w:rPr>
            <w:rFonts w:ascii="Times New Roman" w:hAnsi="Times New Roman" w:cs="Times New Roman"/>
            <w:i/>
            <w:color w:val="auto"/>
            <w:rPrChange w:id="3274" w:author="Phùng Nguyễn Minh Tâm" w:date="2018-12-19T17:03:00Z">
              <w:rPr>
                <w:rFonts w:ascii="Times New Roman" w:hAnsi="Times New Roman" w:cs="Times New Roman"/>
                <w:i/>
                <w:color w:val="FF0000"/>
              </w:rPr>
            </w:rPrChange>
          </w:rPr>
          <w:delText xml:space="preserve"> has modified </w:delText>
        </w:r>
      </w:del>
      <w:r w:rsidRPr="007C163E">
        <w:rPr>
          <w:rFonts w:ascii="Times New Roman" w:hAnsi="Times New Roman" w:cs="Times New Roman"/>
          <w:i/>
          <w:color w:val="auto"/>
          <w:rPrChange w:id="3275" w:author="Phùng Nguyễn Minh Tâm" w:date="2018-12-19T17:03:00Z">
            <w:rPr>
              <w:rFonts w:ascii="Times New Roman" w:hAnsi="Times New Roman" w:cs="Times New Roman"/>
              <w:i/>
              <w:color w:val="FF0000"/>
            </w:rPr>
          </w:rPrChange>
        </w:rPr>
        <w:t>the</w:t>
      </w:r>
      <w:ins w:id="3276" w:author="Dao Khanh Hoa - 1050" w:date="2018-12-13T17:24:00Z">
        <w:r w:rsidR="006740D2" w:rsidRPr="007C163E">
          <w:rPr>
            <w:rFonts w:ascii="Times New Roman" w:hAnsi="Times New Roman" w:cs="Times New Roman"/>
            <w:i/>
            <w:color w:val="auto"/>
            <w:rPrChange w:id="3277" w:author="Phùng Nguyễn Minh Tâm" w:date="2018-12-19T17:03:00Z">
              <w:rPr>
                <w:rFonts w:ascii="Times New Roman" w:hAnsi="Times New Roman" w:cs="Times New Roman"/>
                <w:i/>
                <w:color w:val="FF0000"/>
              </w:rPr>
            </w:rPrChange>
          </w:rPr>
          <w:t>se</w:t>
        </w:r>
      </w:ins>
      <w:r w:rsidRPr="007C163E">
        <w:rPr>
          <w:rFonts w:ascii="Times New Roman" w:hAnsi="Times New Roman" w:cs="Times New Roman"/>
          <w:i/>
          <w:color w:val="auto"/>
          <w:rPrChange w:id="3278" w:author="Phùng Nguyễn Minh Tâm" w:date="2018-12-19T17:03:00Z">
            <w:rPr>
              <w:rFonts w:ascii="Times New Roman" w:hAnsi="Times New Roman" w:cs="Times New Roman"/>
              <w:i/>
              <w:color w:val="FF0000"/>
            </w:rPr>
          </w:rPrChange>
        </w:rPr>
        <w:t xml:space="preserve"> terms and conditions</w:t>
      </w:r>
      <w:del w:id="3279" w:author="Dao Khanh Hoa - 1050" w:date="2018-12-14T11:11:00Z">
        <w:r w:rsidRPr="007C163E" w:rsidDel="0039595E">
          <w:rPr>
            <w:rFonts w:ascii="Times New Roman" w:hAnsi="Times New Roman" w:cs="Times New Roman"/>
            <w:i/>
            <w:color w:val="auto"/>
            <w:rPrChange w:id="3280" w:author="Phùng Nguyễn Minh Tâm" w:date="2018-12-19T17:03:00Z">
              <w:rPr>
                <w:rFonts w:ascii="Times New Roman" w:hAnsi="Times New Roman" w:cs="Times New Roman"/>
                <w:i/>
                <w:color w:val="FF0000"/>
              </w:rPr>
            </w:rPrChange>
          </w:rPr>
          <w:delText>,</w:delText>
        </w:r>
      </w:del>
      <w:r w:rsidRPr="007C163E">
        <w:rPr>
          <w:rFonts w:ascii="Times New Roman" w:hAnsi="Times New Roman" w:cs="Times New Roman"/>
          <w:i/>
          <w:color w:val="auto"/>
          <w:rPrChange w:id="3281" w:author="Phùng Nguyễn Minh Tâm" w:date="2018-12-19T17:03:00Z">
            <w:rPr>
              <w:rFonts w:ascii="Times New Roman" w:hAnsi="Times New Roman" w:cs="Times New Roman"/>
              <w:i/>
              <w:color w:val="FF0000"/>
            </w:rPr>
          </w:rPrChange>
        </w:rPr>
        <w:t xml:space="preserve"> </w:t>
      </w:r>
      <w:del w:id="3282" w:author="Dao Khanh Hoa - 1050" w:date="2018-12-13T17:25:00Z">
        <w:r w:rsidRPr="007C163E" w:rsidDel="006740D2">
          <w:rPr>
            <w:rFonts w:ascii="Times New Roman" w:hAnsi="Times New Roman" w:cs="Times New Roman"/>
            <w:i/>
            <w:color w:val="auto"/>
            <w:rPrChange w:id="3283" w:author="Phùng Nguyễn Minh Tâm" w:date="2018-12-19T17:03:00Z">
              <w:rPr>
                <w:rFonts w:ascii="Times New Roman" w:hAnsi="Times New Roman" w:cs="Times New Roman"/>
                <w:i/>
                <w:color w:val="FF0000"/>
              </w:rPr>
            </w:rPrChange>
          </w:rPr>
          <w:delText xml:space="preserve">which </w:delText>
        </w:r>
      </w:del>
      <w:r w:rsidRPr="007C163E">
        <w:rPr>
          <w:rFonts w:ascii="Times New Roman" w:hAnsi="Times New Roman" w:cs="Times New Roman"/>
          <w:i/>
          <w:color w:val="auto"/>
          <w:rPrChange w:id="3284" w:author="Phùng Nguyễn Minh Tâm" w:date="2018-12-19T17:03:00Z">
            <w:rPr>
              <w:rFonts w:ascii="Times New Roman" w:hAnsi="Times New Roman" w:cs="Times New Roman"/>
              <w:i/>
              <w:color w:val="FF0000"/>
            </w:rPr>
          </w:rPrChange>
        </w:rPr>
        <w:t xml:space="preserve">means that </w:t>
      </w:r>
      <w:ins w:id="3285" w:author="Dao Khanh Hoa - 1050" w:date="2018-12-13T17:25:00Z">
        <w:r w:rsidR="006740D2" w:rsidRPr="007C163E">
          <w:rPr>
            <w:rFonts w:ascii="Times New Roman" w:hAnsi="Times New Roman" w:cs="Times New Roman"/>
            <w:i/>
            <w:color w:val="auto"/>
            <w:rPrChange w:id="3286" w:author="Phùng Nguyễn Minh Tâm" w:date="2018-12-19T17:03:00Z">
              <w:rPr>
                <w:rFonts w:ascii="Times New Roman" w:hAnsi="Times New Roman" w:cs="Times New Roman"/>
                <w:i/>
                <w:color w:val="FF0000"/>
              </w:rPr>
            </w:rPrChange>
          </w:rPr>
          <w:t>the C</w:t>
        </w:r>
      </w:ins>
      <w:del w:id="3287" w:author="Dao Khanh Hoa - 1050" w:date="2018-12-13T17:25:00Z">
        <w:r w:rsidRPr="007C163E" w:rsidDel="006740D2">
          <w:rPr>
            <w:rFonts w:ascii="Times New Roman" w:hAnsi="Times New Roman" w:cs="Times New Roman"/>
            <w:i/>
            <w:color w:val="auto"/>
            <w:rPrChange w:id="3288" w:author="Phùng Nguyễn Minh Tâm" w:date="2018-12-19T17:03:00Z">
              <w:rPr>
                <w:rFonts w:ascii="Times New Roman" w:hAnsi="Times New Roman" w:cs="Times New Roman"/>
                <w:i/>
                <w:color w:val="FF0000"/>
              </w:rPr>
            </w:rPrChange>
          </w:rPr>
          <w:delText>c</w:delText>
        </w:r>
      </w:del>
      <w:r w:rsidRPr="007C163E">
        <w:rPr>
          <w:rFonts w:ascii="Times New Roman" w:hAnsi="Times New Roman" w:cs="Times New Roman"/>
          <w:i/>
          <w:color w:val="auto"/>
          <w:rPrChange w:id="3289" w:author="Phùng Nguyễn Minh Tâm" w:date="2018-12-19T17:03:00Z">
            <w:rPr>
              <w:rFonts w:ascii="Times New Roman" w:hAnsi="Times New Roman" w:cs="Times New Roman"/>
              <w:i/>
              <w:color w:val="FF0000"/>
            </w:rPr>
          </w:rPrChange>
        </w:rPr>
        <w:t>ustomer</w:t>
      </w:r>
      <w:ins w:id="3290" w:author="Dao Khanh Hoa - 1050" w:date="2018-12-13T17:25:00Z">
        <w:r w:rsidR="006740D2" w:rsidRPr="007C163E">
          <w:rPr>
            <w:rFonts w:ascii="Times New Roman" w:hAnsi="Times New Roman" w:cs="Times New Roman"/>
            <w:i/>
            <w:color w:val="auto"/>
            <w:rPrChange w:id="3291" w:author="Phùng Nguyễn Minh Tâm" w:date="2018-12-19T17:03:00Z">
              <w:rPr>
                <w:rFonts w:ascii="Times New Roman" w:hAnsi="Times New Roman" w:cs="Times New Roman"/>
                <w:i/>
                <w:color w:val="FF0000"/>
              </w:rPr>
            </w:rPrChange>
          </w:rPr>
          <w:t>s</w:t>
        </w:r>
      </w:ins>
      <w:r w:rsidRPr="007C163E">
        <w:rPr>
          <w:rFonts w:ascii="Times New Roman" w:hAnsi="Times New Roman" w:cs="Times New Roman"/>
          <w:i/>
          <w:color w:val="auto"/>
          <w:rPrChange w:id="3292" w:author="Phùng Nguyễn Minh Tâm" w:date="2018-12-19T17:03:00Z">
            <w:rPr>
              <w:rFonts w:ascii="Times New Roman" w:hAnsi="Times New Roman" w:cs="Times New Roman"/>
              <w:i/>
              <w:color w:val="FF0000"/>
            </w:rPr>
          </w:rPrChange>
        </w:rPr>
        <w:t xml:space="preserve"> fully accept such amendments.</w:t>
      </w:r>
    </w:p>
    <w:p w:rsidR="00575253" w:rsidRPr="007C163E" w:rsidRDefault="00575253" w:rsidP="00F663F9">
      <w:pPr>
        <w:widowControl w:val="0"/>
        <w:ind w:left="142" w:right="-2"/>
        <w:jc w:val="both"/>
        <w:outlineLvl w:val="0"/>
        <w:rPr>
          <w:b/>
          <w:sz w:val="24"/>
          <w:szCs w:val="24"/>
          <w:rPrChange w:id="3293" w:author="Phùng Nguyễn Minh Tâm" w:date="2018-12-19T17:03:00Z">
            <w:rPr>
              <w:b/>
              <w:color w:val="FF0000"/>
              <w:sz w:val="24"/>
              <w:szCs w:val="24"/>
            </w:rPr>
          </w:rPrChange>
        </w:rPr>
      </w:pPr>
      <w:proofErr w:type="gramStart"/>
      <w:r w:rsidRPr="007C163E">
        <w:rPr>
          <w:b/>
          <w:sz w:val="24"/>
          <w:szCs w:val="24"/>
          <w:rPrChange w:id="3294" w:author="Phùng Nguyễn Minh Tâm" w:date="2018-12-19T17:03:00Z">
            <w:rPr>
              <w:rFonts w:ascii="Courier New" w:hAnsi="Courier New" w:cs="Courier New"/>
              <w:b/>
              <w:color w:val="FF0000"/>
              <w:sz w:val="24"/>
              <w:szCs w:val="24"/>
            </w:rPr>
          </w:rPrChange>
        </w:rPr>
        <w:t>Điều 9.</w:t>
      </w:r>
      <w:proofErr w:type="gramEnd"/>
      <w:r w:rsidRPr="007C163E">
        <w:rPr>
          <w:b/>
          <w:sz w:val="24"/>
          <w:szCs w:val="24"/>
          <w:rPrChange w:id="3295" w:author="Phùng Nguyễn Minh Tâm" w:date="2018-12-19T17:03:00Z">
            <w:rPr>
              <w:rFonts w:ascii="Courier New" w:hAnsi="Courier New" w:cs="Courier New"/>
              <w:b/>
              <w:color w:val="FF0000"/>
              <w:sz w:val="24"/>
              <w:szCs w:val="24"/>
            </w:rPr>
          </w:rPrChange>
        </w:rPr>
        <w:t xml:space="preserve"> Luật điều chỉnh, giải quyết tranh chấp</w:t>
      </w:r>
    </w:p>
    <w:p w:rsidR="00D76867" w:rsidRPr="007C163E" w:rsidRDefault="00D76867" w:rsidP="00F663F9">
      <w:pPr>
        <w:widowControl w:val="0"/>
        <w:ind w:left="142" w:right="-2"/>
        <w:jc w:val="both"/>
        <w:outlineLvl w:val="0"/>
        <w:rPr>
          <w:b/>
          <w:sz w:val="24"/>
          <w:szCs w:val="24"/>
          <w:rPrChange w:id="3296" w:author="Phùng Nguyễn Minh Tâm" w:date="2018-12-19T17:03:00Z">
            <w:rPr>
              <w:b/>
              <w:color w:val="FF0000"/>
              <w:sz w:val="24"/>
              <w:szCs w:val="24"/>
            </w:rPr>
          </w:rPrChange>
        </w:rPr>
      </w:pPr>
      <w:proofErr w:type="gramStart"/>
      <w:r w:rsidRPr="007C163E">
        <w:rPr>
          <w:b/>
          <w:i/>
          <w:sz w:val="24"/>
          <w:szCs w:val="24"/>
          <w:rPrChange w:id="3297" w:author="Phùng Nguyễn Minh Tâm" w:date="2018-12-19T17:03:00Z">
            <w:rPr>
              <w:rFonts w:ascii="Courier New" w:hAnsi="Courier New" w:cs="Courier New"/>
              <w:b/>
              <w:i/>
              <w:color w:val="FF0000"/>
              <w:sz w:val="24"/>
              <w:szCs w:val="24"/>
            </w:rPr>
          </w:rPrChange>
        </w:rPr>
        <w:t>Article 9.</w:t>
      </w:r>
      <w:proofErr w:type="gramEnd"/>
      <w:r w:rsidRPr="007C163E">
        <w:rPr>
          <w:b/>
          <w:i/>
          <w:sz w:val="24"/>
          <w:szCs w:val="24"/>
          <w:rPrChange w:id="3298" w:author="Phùng Nguyễn Minh Tâm" w:date="2018-12-19T17:03:00Z">
            <w:rPr>
              <w:rFonts w:ascii="Courier New" w:hAnsi="Courier New" w:cs="Courier New"/>
              <w:b/>
              <w:i/>
              <w:color w:val="FF0000"/>
              <w:sz w:val="24"/>
              <w:szCs w:val="24"/>
            </w:rPr>
          </w:rPrChange>
        </w:rPr>
        <w:t xml:space="preserve"> Governing law and dispute resolution</w:t>
      </w:r>
    </w:p>
    <w:p w:rsidR="00575253" w:rsidRPr="007C163E" w:rsidRDefault="00575253" w:rsidP="00F663F9">
      <w:pPr>
        <w:pStyle w:val="Default"/>
        <w:widowControl w:val="0"/>
        <w:numPr>
          <w:ilvl w:val="1"/>
          <w:numId w:val="115"/>
        </w:numPr>
        <w:tabs>
          <w:tab w:val="left" w:pos="90"/>
          <w:tab w:val="left" w:pos="342"/>
          <w:tab w:val="left" w:pos="540"/>
        </w:tabs>
        <w:ind w:left="142" w:right="-2" w:firstLine="0"/>
        <w:jc w:val="both"/>
        <w:rPr>
          <w:rFonts w:ascii="Times New Roman" w:hAnsi="Times New Roman" w:cs="Times New Roman"/>
          <w:color w:val="auto"/>
          <w:rPrChange w:id="3299"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3300" w:author="Phùng Nguyễn Minh Tâm" w:date="2018-12-19T17:03:00Z">
            <w:rPr>
              <w:rFonts w:ascii="Times New Roman" w:hAnsi="Times New Roman" w:cs="Times New Roman"/>
              <w:color w:val="FF0000"/>
            </w:rPr>
          </w:rPrChange>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
    <w:p w:rsidR="00D76867" w:rsidRPr="007C163E" w:rsidRDefault="00D76867" w:rsidP="00F663F9">
      <w:pPr>
        <w:pStyle w:val="Default"/>
        <w:widowControl w:val="0"/>
        <w:tabs>
          <w:tab w:val="left" w:pos="90"/>
          <w:tab w:val="left" w:pos="342"/>
          <w:tab w:val="left" w:pos="540"/>
        </w:tabs>
        <w:ind w:left="142" w:right="-2"/>
        <w:jc w:val="both"/>
        <w:rPr>
          <w:rFonts w:ascii="Times New Roman" w:hAnsi="Times New Roman" w:cs="Times New Roman"/>
          <w:color w:val="auto"/>
          <w:rPrChange w:id="3301"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3302" w:author="Phùng Nguyễn Minh Tâm" w:date="2018-12-19T17:03:00Z">
            <w:rPr>
              <w:rFonts w:ascii="Times New Roman" w:hAnsi="Times New Roman" w:cs="Times New Roman"/>
              <w:i/>
              <w:color w:val="FF0000"/>
            </w:rPr>
          </w:rPrChange>
        </w:rPr>
        <w:t>These terms and conditions are amended by Vietnamese laws. If there is any dispute aris</w:t>
      </w:r>
      <w:ins w:id="3303" w:author="Dao Khanh Hoa - 1050" w:date="2018-12-14T12:17:00Z">
        <w:r w:rsidR="00270057" w:rsidRPr="007C163E">
          <w:rPr>
            <w:rFonts w:ascii="Times New Roman" w:hAnsi="Times New Roman" w:cs="Times New Roman"/>
            <w:i/>
            <w:color w:val="auto"/>
            <w:rPrChange w:id="3304" w:author="Phùng Nguyễn Minh Tâm" w:date="2018-12-19T17:03:00Z">
              <w:rPr>
                <w:rFonts w:ascii="Times New Roman" w:hAnsi="Times New Roman" w:cs="Times New Roman"/>
                <w:i/>
                <w:color w:val="FF0000"/>
              </w:rPr>
            </w:rPrChange>
          </w:rPr>
          <w:t>i</w:t>
        </w:r>
      </w:ins>
      <w:r w:rsidRPr="007C163E">
        <w:rPr>
          <w:rFonts w:ascii="Times New Roman" w:hAnsi="Times New Roman" w:cs="Times New Roman"/>
          <w:i/>
          <w:color w:val="auto"/>
          <w:rPrChange w:id="3305" w:author="Phùng Nguyễn Minh Tâm" w:date="2018-12-19T17:03:00Z">
            <w:rPr>
              <w:rFonts w:ascii="Times New Roman" w:hAnsi="Times New Roman" w:cs="Times New Roman"/>
              <w:i/>
              <w:color w:val="FF0000"/>
            </w:rPr>
          </w:rPrChange>
        </w:rPr>
        <w:t xml:space="preserve">ng between </w:t>
      </w:r>
      <w:ins w:id="3306" w:author="Dao Khanh Hoa - 1050" w:date="2018-12-13T17:25:00Z">
        <w:r w:rsidR="006740D2" w:rsidRPr="007C163E">
          <w:rPr>
            <w:rFonts w:ascii="Times New Roman" w:hAnsi="Times New Roman" w:cs="Times New Roman"/>
            <w:i/>
            <w:color w:val="auto"/>
            <w:rPrChange w:id="3307" w:author="Phùng Nguyễn Minh Tâm" w:date="2018-12-19T17:03:00Z">
              <w:rPr>
                <w:rFonts w:ascii="Times New Roman" w:hAnsi="Times New Roman" w:cs="Times New Roman"/>
                <w:i/>
                <w:color w:val="FF0000"/>
              </w:rPr>
            </w:rPrChange>
          </w:rPr>
          <w:t>C</w:t>
        </w:r>
      </w:ins>
      <w:del w:id="3308" w:author="Dao Khanh Hoa - 1050" w:date="2018-12-13T17:25:00Z">
        <w:r w:rsidRPr="007C163E" w:rsidDel="006740D2">
          <w:rPr>
            <w:rFonts w:ascii="Times New Roman" w:hAnsi="Times New Roman" w:cs="Times New Roman"/>
            <w:i/>
            <w:color w:val="auto"/>
            <w:rPrChange w:id="3309" w:author="Phùng Nguyễn Minh Tâm" w:date="2018-12-19T17:03:00Z">
              <w:rPr>
                <w:rFonts w:ascii="Times New Roman" w:hAnsi="Times New Roman" w:cs="Times New Roman"/>
                <w:i/>
                <w:color w:val="FF0000"/>
              </w:rPr>
            </w:rPrChange>
          </w:rPr>
          <w:delText>c</w:delText>
        </w:r>
      </w:del>
      <w:r w:rsidRPr="007C163E">
        <w:rPr>
          <w:rFonts w:ascii="Times New Roman" w:hAnsi="Times New Roman" w:cs="Times New Roman"/>
          <w:i/>
          <w:color w:val="auto"/>
          <w:rPrChange w:id="3310" w:author="Phùng Nguyễn Minh Tâm" w:date="2018-12-19T17:03:00Z">
            <w:rPr>
              <w:rFonts w:ascii="Times New Roman" w:hAnsi="Times New Roman" w:cs="Times New Roman"/>
              <w:i/>
              <w:color w:val="FF0000"/>
            </w:rPr>
          </w:rPrChange>
        </w:rPr>
        <w:t>ustomers and Agribank, such</w:t>
      </w:r>
      <w:del w:id="3311" w:author="Dao Khanh Hoa - 1050" w:date="2018-12-13T17:26:00Z">
        <w:r w:rsidRPr="007C163E" w:rsidDel="006740D2">
          <w:rPr>
            <w:rFonts w:ascii="Times New Roman" w:hAnsi="Times New Roman" w:cs="Times New Roman"/>
            <w:i/>
            <w:color w:val="auto"/>
            <w:rPrChange w:id="3312" w:author="Phùng Nguyễn Minh Tâm" w:date="2018-12-19T17:03:00Z">
              <w:rPr>
                <w:rFonts w:ascii="Times New Roman" w:hAnsi="Times New Roman" w:cs="Times New Roman"/>
                <w:i/>
                <w:color w:val="FF0000"/>
              </w:rPr>
            </w:rPrChange>
          </w:rPr>
          <w:delText xml:space="preserve"> a</w:delText>
        </w:r>
      </w:del>
      <w:r w:rsidRPr="007C163E">
        <w:rPr>
          <w:rFonts w:ascii="Times New Roman" w:hAnsi="Times New Roman" w:cs="Times New Roman"/>
          <w:i/>
          <w:color w:val="auto"/>
          <w:rPrChange w:id="3313" w:author="Phùng Nguyễn Minh Tâm" w:date="2018-12-19T17:03:00Z">
            <w:rPr>
              <w:rFonts w:ascii="Times New Roman" w:hAnsi="Times New Roman" w:cs="Times New Roman"/>
              <w:i/>
              <w:color w:val="FF0000"/>
            </w:rPr>
          </w:rPrChange>
        </w:rPr>
        <w:t xml:space="preserve"> dispute shall first be amicably settled through negotiation and concil</w:t>
      </w:r>
      <w:ins w:id="3314" w:author="Dao Khanh Hoa - 1050" w:date="2018-12-14T11:40:00Z">
        <w:r w:rsidR="00AE0AE7" w:rsidRPr="007C163E">
          <w:rPr>
            <w:rFonts w:ascii="Times New Roman" w:hAnsi="Times New Roman" w:cs="Times New Roman"/>
            <w:i/>
            <w:color w:val="auto"/>
            <w:rPrChange w:id="3315" w:author="Phùng Nguyễn Minh Tâm" w:date="2018-12-19T17:03:00Z">
              <w:rPr>
                <w:rFonts w:ascii="Times New Roman" w:hAnsi="Times New Roman" w:cs="Times New Roman"/>
                <w:i/>
                <w:color w:val="FF0000"/>
              </w:rPr>
            </w:rPrChange>
          </w:rPr>
          <w:t>i</w:t>
        </w:r>
      </w:ins>
      <w:r w:rsidRPr="007C163E">
        <w:rPr>
          <w:rFonts w:ascii="Times New Roman" w:hAnsi="Times New Roman" w:cs="Times New Roman"/>
          <w:i/>
          <w:color w:val="auto"/>
          <w:rPrChange w:id="3316" w:author="Phùng Nguyễn Minh Tâm" w:date="2018-12-19T17:03:00Z">
            <w:rPr>
              <w:rFonts w:ascii="Times New Roman" w:hAnsi="Times New Roman" w:cs="Times New Roman"/>
              <w:i/>
              <w:color w:val="FF0000"/>
            </w:rPr>
          </w:rPrChange>
        </w:rPr>
        <w:t xml:space="preserve">ation </w:t>
      </w:r>
      <w:ins w:id="3317" w:author="Dao Khanh Hoa - 1050" w:date="2018-12-13T17:26:00Z">
        <w:r w:rsidR="006740D2" w:rsidRPr="007C163E">
          <w:rPr>
            <w:rFonts w:ascii="Times New Roman" w:hAnsi="Times New Roman" w:cs="Times New Roman"/>
            <w:i/>
            <w:color w:val="auto"/>
            <w:rPrChange w:id="3318" w:author="Phùng Nguyễn Minh Tâm" w:date="2018-12-19T17:03:00Z">
              <w:rPr>
                <w:rFonts w:ascii="Times New Roman" w:hAnsi="Times New Roman" w:cs="Times New Roman"/>
                <w:i/>
                <w:color w:val="FF0000"/>
              </w:rPr>
            </w:rPrChange>
          </w:rPr>
          <w:t xml:space="preserve">on a basis of cooperation and respect </w:t>
        </w:r>
      </w:ins>
      <w:del w:id="3319" w:author="Dao Khanh Hoa - 1050" w:date="2018-12-13T17:26:00Z">
        <w:r w:rsidRPr="007C163E" w:rsidDel="006740D2">
          <w:rPr>
            <w:rFonts w:ascii="Times New Roman" w:hAnsi="Times New Roman" w:cs="Times New Roman"/>
            <w:i/>
            <w:color w:val="auto"/>
            <w:rPrChange w:id="3320" w:author="Phùng Nguyễn Minh Tâm" w:date="2018-12-19T17:03:00Z">
              <w:rPr>
                <w:rFonts w:ascii="Times New Roman" w:hAnsi="Times New Roman" w:cs="Times New Roman"/>
                <w:i/>
                <w:color w:val="FF0000"/>
              </w:rPr>
            </w:rPrChange>
          </w:rPr>
          <w:delText xml:space="preserve">in a spirit of cooperation and respect </w:delText>
        </w:r>
      </w:del>
      <w:r w:rsidRPr="007C163E">
        <w:rPr>
          <w:rFonts w:ascii="Times New Roman" w:hAnsi="Times New Roman" w:cs="Times New Roman"/>
          <w:i/>
          <w:color w:val="auto"/>
          <w:rPrChange w:id="3321" w:author="Phùng Nguyễn Minh Tâm" w:date="2018-12-19T17:03:00Z">
            <w:rPr>
              <w:rFonts w:ascii="Times New Roman" w:hAnsi="Times New Roman" w:cs="Times New Roman"/>
              <w:i/>
              <w:color w:val="FF0000"/>
            </w:rPr>
          </w:rPrChange>
        </w:rPr>
        <w:t xml:space="preserve">for the rights and legitimate interests of </w:t>
      </w:r>
      <w:ins w:id="3322" w:author="Dao Khanh Hoa - 1050" w:date="2018-12-13T17:27:00Z">
        <w:r w:rsidR="006740D2" w:rsidRPr="007C163E">
          <w:rPr>
            <w:rFonts w:ascii="Times New Roman" w:hAnsi="Times New Roman" w:cs="Times New Roman"/>
            <w:i/>
            <w:color w:val="auto"/>
            <w:rPrChange w:id="3323" w:author="Phùng Nguyễn Minh Tâm" w:date="2018-12-19T17:03:00Z">
              <w:rPr>
                <w:rFonts w:ascii="Times New Roman" w:hAnsi="Times New Roman" w:cs="Times New Roman"/>
                <w:i/>
                <w:color w:val="FF0000"/>
              </w:rPr>
            </w:rPrChange>
          </w:rPr>
          <w:t>each</w:t>
        </w:r>
      </w:ins>
      <w:del w:id="3324" w:author="Dao Khanh Hoa - 1050" w:date="2018-12-13T17:27:00Z">
        <w:r w:rsidRPr="007C163E" w:rsidDel="006740D2">
          <w:rPr>
            <w:rFonts w:ascii="Times New Roman" w:hAnsi="Times New Roman" w:cs="Times New Roman"/>
            <w:i/>
            <w:color w:val="auto"/>
            <w:rPrChange w:id="3325" w:author="Phùng Nguyễn Minh Tâm" w:date="2018-12-19T17:03:00Z">
              <w:rPr>
                <w:rFonts w:ascii="Times New Roman" w:hAnsi="Times New Roman" w:cs="Times New Roman"/>
                <w:i/>
                <w:color w:val="FF0000"/>
              </w:rPr>
            </w:rPrChange>
          </w:rPr>
          <w:delText>the</w:delText>
        </w:r>
      </w:del>
      <w:r w:rsidRPr="007C163E">
        <w:rPr>
          <w:rFonts w:ascii="Times New Roman" w:hAnsi="Times New Roman" w:cs="Times New Roman"/>
          <w:i/>
          <w:color w:val="auto"/>
          <w:rPrChange w:id="3326" w:author="Phùng Nguyễn Minh Tâm" w:date="2018-12-19T17:03:00Z">
            <w:rPr>
              <w:rFonts w:ascii="Times New Roman" w:hAnsi="Times New Roman" w:cs="Times New Roman"/>
              <w:i/>
              <w:color w:val="FF0000"/>
            </w:rPr>
          </w:rPrChange>
        </w:rPr>
        <w:t xml:space="preserve"> part</w:t>
      </w:r>
      <w:ins w:id="3327" w:author="Dao Khanh Hoa - 1050" w:date="2018-12-14T11:41:00Z">
        <w:r w:rsidR="00AE0AE7" w:rsidRPr="007C163E">
          <w:rPr>
            <w:rFonts w:ascii="Times New Roman" w:hAnsi="Times New Roman" w:cs="Times New Roman"/>
            <w:i/>
            <w:color w:val="auto"/>
            <w:rPrChange w:id="3328" w:author="Phùng Nguyễn Minh Tâm" w:date="2018-12-19T17:03:00Z">
              <w:rPr>
                <w:rFonts w:ascii="Times New Roman" w:hAnsi="Times New Roman" w:cs="Times New Roman"/>
                <w:i/>
                <w:color w:val="FF0000"/>
              </w:rPr>
            </w:rPrChange>
          </w:rPr>
          <w:t>y</w:t>
        </w:r>
      </w:ins>
      <w:del w:id="3329" w:author="Dao Khanh Hoa - 1050" w:date="2018-12-14T11:40:00Z">
        <w:r w:rsidRPr="007C163E" w:rsidDel="00AE0AE7">
          <w:rPr>
            <w:rFonts w:ascii="Times New Roman" w:hAnsi="Times New Roman" w:cs="Times New Roman"/>
            <w:i/>
            <w:color w:val="auto"/>
            <w:rPrChange w:id="3330" w:author="Phùng Nguyễn Minh Tâm" w:date="2018-12-19T17:03:00Z">
              <w:rPr>
                <w:rFonts w:ascii="Times New Roman" w:hAnsi="Times New Roman" w:cs="Times New Roman"/>
                <w:i/>
                <w:color w:val="FF0000"/>
              </w:rPr>
            </w:rPrChange>
          </w:rPr>
          <w:delText>ie</w:delText>
        </w:r>
      </w:del>
      <w:del w:id="3331" w:author="Dao Khanh Hoa - 1050" w:date="2018-12-14T11:41:00Z">
        <w:r w:rsidRPr="007C163E" w:rsidDel="00AE0AE7">
          <w:rPr>
            <w:rFonts w:ascii="Times New Roman" w:hAnsi="Times New Roman" w:cs="Times New Roman"/>
            <w:i/>
            <w:color w:val="auto"/>
            <w:rPrChange w:id="3332" w:author="Phùng Nguyễn Minh Tâm" w:date="2018-12-19T17:03:00Z">
              <w:rPr>
                <w:rFonts w:ascii="Times New Roman" w:hAnsi="Times New Roman" w:cs="Times New Roman"/>
                <w:i/>
                <w:color w:val="FF0000"/>
              </w:rPr>
            </w:rPrChange>
          </w:rPr>
          <w:delText>s</w:delText>
        </w:r>
      </w:del>
      <w:r w:rsidRPr="007C163E">
        <w:rPr>
          <w:rFonts w:ascii="Times New Roman" w:hAnsi="Times New Roman" w:cs="Times New Roman"/>
          <w:i/>
          <w:color w:val="auto"/>
          <w:rPrChange w:id="3333" w:author="Phùng Nguyễn Minh Tâm" w:date="2018-12-19T17:03:00Z">
            <w:rPr>
              <w:rFonts w:ascii="Times New Roman" w:hAnsi="Times New Roman" w:cs="Times New Roman"/>
              <w:i/>
              <w:color w:val="FF0000"/>
            </w:rPr>
          </w:rPrChange>
        </w:rPr>
        <w:t>.</w:t>
      </w:r>
    </w:p>
    <w:p w:rsidR="00575253" w:rsidRPr="007C163E" w:rsidRDefault="00575253" w:rsidP="00F663F9">
      <w:pPr>
        <w:pStyle w:val="Default"/>
        <w:widowControl w:val="0"/>
        <w:numPr>
          <w:ilvl w:val="1"/>
          <w:numId w:val="115"/>
        </w:numPr>
        <w:tabs>
          <w:tab w:val="left" w:pos="90"/>
          <w:tab w:val="left" w:pos="342"/>
          <w:tab w:val="left" w:pos="540"/>
        </w:tabs>
        <w:ind w:left="142" w:right="-2" w:firstLine="0"/>
        <w:jc w:val="both"/>
        <w:rPr>
          <w:rFonts w:ascii="Times New Roman" w:hAnsi="Times New Roman" w:cs="Times New Roman"/>
          <w:color w:val="auto"/>
          <w:rPrChange w:id="3334" w:author="Phùng Nguyễn Minh Tâm" w:date="2018-12-19T17:03:00Z">
            <w:rPr>
              <w:rFonts w:ascii="Times New Roman" w:hAnsi="Times New Roman" w:cs="Times New Roman"/>
              <w:color w:val="FF0000"/>
            </w:rPr>
          </w:rPrChange>
        </w:rPr>
      </w:pPr>
      <w:r w:rsidRPr="007C163E">
        <w:rPr>
          <w:rFonts w:ascii="Times New Roman" w:hAnsi="Times New Roman" w:cs="Times New Roman"/>
          <w:color w:val="auto"/>
          <w:rPrChange w:id="3335" w:author="Phùng Nguyễn Minh Tâm" w:date="2018-12-19T17:03:00Z">
            <w:rPr>
              <w:rFonts w:ascii="Times New Roman" w:hAnsi="Times New Roman" w:cs="Times New Roman"/>
              <w:color w:val="FF0000"/>
            </w:rPr>
          </w:rPrChange>
        </w:rPr>
        <w:t xml:space="preserve">Trường hợp các bên không hòa giải được, việc giải quyết tranh chấp sẽ được đưa ra Tòa </w:t>
      </w:r>
      <w:proofErr w:type="gramStart"/>
      <w:r w:rsidRPr="007C163E">
        <w:rPr>
          <w:rFonts w:ascii="Times New Roman" w:hAnsi="Times New Roman" w:cs="Times New Roman"/>
          <w:color w:val="auto"/>
          <w:rPrChange w:id="3336" w:author="Phùng Nguyễn Minh Tâm" w:date="2018-12-19T17:03:00Z">
            <w:rPr>
              <w:rFonts w:ascii="Times New Roman" w:hAnsi="Times New Roman" w:cs="Times New Roman"/>
              <w:color w:val="FF0000"/>
            </w:rPr>
          </w:rPrChange>
        </w:rPr>
        <w:t>án</w:t>
      </w:r>
      <w:proofErr w:type="gramEnd"/>
      <w:r w:rsidRPr="007C163E">
        <w:rPr>
          <w:rFonts w:ascii="Times New Roman" w:hAnsi="Times New Roman" w:cs="Times New Roman"/>
          <w:color w:val="auto"/>
          <w:rPrChange w:id="3337" w:author="Phùng Nguyễn Minh Tâm" w:date="2018-12-19T17:03:00Z">
            <w:rPr>
              <w:rFonts w:ascii="Times New Roman" w:hAnsi="Times New Roman" w:cs="Times New Roman"/>
              <w:color w:val="FF0000"/>
            </w:rPr>
          </w:rPrChange>
        </w:rPr>
        <w:t xml:space="preserve"> nơi có Trụ sở của Agribank để giải quyết.</w:t>
      </w:r>
    </w:p>
    <w:p w:rsidR="00D76867" w:rsidRPr="007C163E" w:rsidRDefault="00D76867" w:rsidP="00F663F9">
      <w:pPr>
        <w:pStyle w:val="Default"/>
        <w:widowControl w:val="0"/>
        <w:tabs>
          <w:tab w:val="left" w:pos="90"/>
          <w:tab w:val="left" w:pos="342"/>
          <w:tab w:val="left" w:pos="540"/>
        </w:tabs>
        <w:ind w:left="142" w:right="-2"/>
        <w:jc w:val="both"/>
        <w:rPr>
          <w:rFonts w:ascii="Times New Roman" w:hAnsi="Times New Roman" w:cs="Times New Roman"/>
          <w:color w:val="auto"/>
          <w:rPrChange w:id="3338" w:author="Phùng Nguyễn Minh Tâm" w:date="2018-12-19T17:03:00Z">
            <w:rPr>
              <w:rFonts w:ascii="Times New Roman" w:hAnsi="Times New Roman" w:cs="Times New Roman"/>
              <w:color w:val="FF0000"/>
            </w:rPr>
          </w:rPrChange>
        </w:rPr>
      </w:pPr>
      <w:r w:rsidRPr="007C163E">
        <w:rPr>
          <w:rFonts w:ascii="Times New Roman" w:hAnsi="Times New Roman" w:cs="Times New Roman"/>
          <w:i/>
          <w:color w:val="auto"/>
          <w:rPrChange w:id="3339" w:author="Phùng Nguyễn Minh Tâm" w:date="2018-12-19T17:03:00Z">
            <w:rPr>
              <w:rFonts w:ascii="Times New Roman" w:hAnsi="Times New Roman" w:cs="Times New Roman"/>
              <w:i/>
              <w:color w:val="FF0000"/>
            </w:rPr>
          </w:rPrChange>
        </w:rPr>
        <w:t xml:space="preserve">In case of unsuccessful conciliation, the dispute </w:t>
      </w:r>
      <w:r w:rsidRPr="007C163E">
        <w:rPr>
          <w:rFonts w:ascii="Times New Roman" w:hAnsi="Times New Roman" w:cs="Times New Roman"/>
          <w:i/>
          <w:color w:val="auto"/>
          <w:rPrChange w:id="3340" w:author="Phùng Nguyễn Minh Tâm" w:date="2018-12-19T17:03:00Z">
            <w:rPr>
              <w:rFonts w:ascii="Times New Roman" w:hAnsi="Times New Roman" w:cs="Times New Roman"/>
              <w:i/>
              <w:color w:val="FF0000"/>
            </w:rPr>
          </w:rPrChange>
        </w:rPr>
        <w:lastRenderedPageBreak/>
        <w:t>settlement shall be subject to jurisdiction of the Court where Agribank’s headquarter is located</w:t>
      </w:r>
      <w:ins w:id="3341" w:author="Dao Khanh Hoa - 1050" w:date="2018-12-13T17:27:00Z">
        <w:r w:rsidR="00484CAB" w:rsidRPr="007C163E">
          <w:rPr>
            <w:rFonts w:ascii="Times New Roman" w:hAnsi="Times New Roman" w:cs="Times New Roman"/>
            <w:i/>
            <w:color w:val="auto"/>
            <w:rPrChange w:id="3342" w:author="Phùng Nguyễn Minh Tâm" w:date="2018-12-19T17:03:00Z">
              <w:rPr>
                <w:rFonts w:ascii="Times New Roman" w:hAnsi="Times New Roman" w:cs="Times New Roman"/>
                <w:i/>
                <w:color w:val="FF0000"/>
              </w:rPr>
            </w:rPrChange>
          </w:rPr>
          <w:t>.</w:t>
        </w:r>
      </w:ins>
      <w:del w:id="3343" w:author="Dao Khanh Hoa - 1050" w:date="2018-12-13T17:27:00Z">
        <w:r w:rsidRPr="007C163E" w:rsidDel="00484CAB">
          <w:rPr>
            <w:rFonts w:ascii="Times New Roman" w:hAnsi="Times New Roman" w:cs="Times New Roman"/>
            <w:i/>
            <w:color w:val="auto"/>
            <w:rPrChange w:id="3344" w:author="Phùng Nguyễn Minh Tâm" w:date="2018-12-19T17:03:00Z">
              <w:rPr>
                <w:rFonts w:ascii="Times New Roman" w:hAnsi="Times New Roman" w:cs="Times New Roman"/>
                <w:i/>
                <w:color w:val="FF0000"/>
              </w:rPr>
            </w:rPrChange>
          </w:rPr>
          <w:delText>, etc.</w:delText>
        </w:r>
      </w:del>
    </w:p>
    <w:p w:rsidR="00575253" w:rsidRPr="007C163E" w:rsidRDefault="00575253" w:rsidP="00F663F9">
      <w:pPr>
        <w:widowControl w:val="0"/>
        <w:ind w:left="142" w:right="-2"/>
        <w:jc w:val="both"/>
        <w:outlineLvl w:val="0"/>
        <w:rPr>
          <w:b/>
          <w:sz w:val="24"/>
          <w:szCs w:val="24"/>
          <w:rPrChange w:id="3345" w:author="Phùng Nguyễn Minh Tâm" w:date="2018-12-19T17:03:00Z">
            <w:rPr>
              <w:b/>
              <w:color w:val="FF0000"/>
              <w:sz w:val="24"/>
              <w:szCs w:val="24"/>
            </w:rPr>
          </w:rPrChange>
        </w:rPr>
      </w:pPr>
      <w:proofErr w:type="gramStart"/>
      <w:r w:rsidRPr="007C163E">
        <w:rPr>
          <w:b/>
          <w:sz w:val="24"/>
          <w:szCs w:val="24"/>
          <w:rPrChange w:id="3346" w:author="Phùng Nguyễn Minh Tâm" w:date="2018-12-19T17:03:00Z">
            <w:rPr>
              <w:rFonts w:ascii="Courier New" w:hAnsi="Courier New" w:cs="Courier New"/>
              <w:b/>
              <w:color w:val="FF0000"/>
              <w:sz w:val="24"/>
              <w:szCs w:val="24"/>
            </w:rPr>
          </w:rPrChange>
        </w:rPr>
        <w:t>Điều 10.</w:t>
      </w:r>
      <w:proofErr w:type="gramEnd"/>
      <w:r w:rsidRPr="007C163E">
        <w:rPr>
          <w:b/>
          <w:sz w:val="24"/>
          <w:szCs w:val="24"/>
          <w:rPrChange w:id="3347" w:author="Phùng Nguyễn Minh Tâm" w:date="2018-12-19T17:03:00Z">
            <w:rPr>
              <w:rFonts w:ascii="Courier New" w:hAnsi="Courier New" w:cs="Courier New"/>
              <w:b/>
              <w:color w:val="FF0000"/>
              <w:sz w:val="24"/>
              <w:szCs w:val="24"/>
            </w:rPr>
          </w:rPrChange>
        </w:rPr>
        <w:t xml:space="preserve"> Thời hạn hiệu lực và điều khoản thi hành</w:t>
      </w:r>
    </w:p>
    <w:p w:rsidR="00D76867" w:rsidRPr="007C163E" w:rsidDel="00484CAB" w:rsidRDefault="00D76867" w:rsidP="00F663F9">
      <w:pPr>
        <w:widowControl w:val="0"/>
        <w:ind w:left="142" w:right="-2"/>
        <w:jc w:val="both"/>
        <w:outlineLvl w:val="0"/>
        <w:rPr>
          <w:del w:id="3348" w:author="Dao Khanh Hoa - 1050" w:date="2018-12-13T17:28:00Z"/>
          <w:b/>
          <w:sz w:val="24"/>
          <w:szCs w:val="24"/>
          <w:rPrChange w:id="3349" w:author="Phùng Nguyễn Minh Tâm" w:date="2018-12-19T17:03:00Z">
            <w:rPr>
              <w:del w:id="3350" w:author="Dao Khanh Hoa - 1050" w:date="2018-12-13T17:28:00Z"/>
              <w:b/>
              <w:color w:val="FF0000"/>
              <w:sz w:val="24"/>
              <w:szCs w:val="24"/>
            </w:rPr>
          </w:rPrChange>
        </w:rPr>
      </w:pPr>
      <w:proofErr w:type="gramStart"/>
      <w:r w:rsidRPr="007C163E">
        <w:rPr>
          <w:b/>
          <w:i/>
          <w:sz w:val="24"/>
          <w:szCs w:val="24"/>
          <w:rPrChange w:id="3351" w:author="Phùng Nguyễn Minh Tâm" w:date="2018-12-19T17:03:00Z">
            <w:rPr>
              <w:rFonts w:ascii="Courier New" w:hAnsi="Courier New" w:cs="Courier New"/>
              <w:b/>
              <w:i/>
              <w:color w:val="FF0000"/>
              <w:sz w:val="24"/>
              <w:szCs w:val="24"/>
            </w:rPr>
          </w:rPrChange>
        </w:rPr>
        <w:t>Article 10.</w:t>
      </w:r>
      <w:proofErr w:type="gramEnd"/>
      <w:r w:rsidRPr="007C163E">
        <w:rPr>
          <w:b/>
          <w:i/>
          <w:sz w:val="24"/>
          <w:szCs w:val="24"/>
          <w:rPrChange w:id="3352" w:author="Phùng Nguyễn Minh Tâm" w:date="2018-12-19T17:03:00Z">
            <w:rPr>
              <w:rFonts w:ascii="Courier New" w:hAnsi="Courier New" w:cs="Courier New"/>
              <w:b/>
              <w:i/>
              <w:color w:val="FF0000"/>
              <w:sz w:val="24"/>
              <w:szCs w:val="24"/>
            </w:rPr>
          </w:rPrChange>
        </w:rPr>
        <w:t xml:space="preserve"> The</w:t>
      </w:r>
      <w:ins w:id="3353" w:author="Dao Khanh Hoa - 1050" w:date="2018-12-14T12:35:00Z">
        <w:r w:rsidR="001E140A" w:rsidRPr="007C163E">
          <w:rPr>
            <w:b/>
            <w:i/>
            <w:sz w:val="24"/>
            <w:szCs w:val="24"/>
            <w:rPrChange w:id="3354" w:author="Phùng Nguyễn Minh Tâm" w:date="2018-12-19T17:03:00Z">
              <w:rPr>
                <w:rFonts w:ascii="Courier New" w:hAnsi="Courier New" w:cs="Courier New"/>
                <w:b/>
                <w:i/>
                <w:color w:val="FF0000"/>
                <w:sz w:val="24"/>
                <w:szCs w:val="24"/>
              </w:rPr>
            </w:rPrChange>
          </w:rPr>
          <w:t xml:space="preserve"> validity and enforcement provisions</w:t>
        </w:r>
      </w:ins>
      <w:r w:rsidRPr="007C163E">
        <w:rPr>
          <w:b/>
          <w:i/>
          <w:sz w:val="24"/>
          <w:szCs w:val="24"/>
          <w:rPrChange w:id="3355" w:author="Phùng Nguyễn Minh Tâm" w:date="2018-12-19T17:03:00Z">
            <w:rPr>
              <w:rFonts w:ascii="Courier New" w:hAnsi="Courier New" w:cs="Courier New"/>
              <w:b/>
              <w:i/>
              <w:color w:val="FF0000"/>
              <w:sz w:val="24"/>
              <w:szCs w:val="24"/>
            </w:rPr>
          </w:rPrChange>
        </w:rPr>
        <w:t xml:space="preserve"> </w:t>
      </w:r>
      <w:del w:id="3356" w:author="Dao Khanh Hoa - 1050" w:date="2018-12-14T12:35:00Z">
        <w:r w:rsidRPr="007C163E" w:rsidDel="001E140A">
          <w:rPr>
            <w:b/>
            <w:i/>
            <w:sz w:val="24"/>
            <w:szCs w:val="24"/>
            <w:rPrChange w:id="3357" w:author="Phùng Nguyễn Minh Tâm" w:date="2018-12-19T17:03:00Z">
              <w:rPr>
                <w:rFonts w:ascii="Courier New" w:hAnsi="Courier New" w:cs="Courier New"/>
                <w:b/>
                <w:i/>
                <w:color w:val="FF0000"/>
                <w:sz w:val="24"/>
                <w:szCs w:val="24"/>
              </w:rPr>
            </w:rPrChange>
          </w:rPr>
          <w:delText xml:space="preserve">effective duration and terms of </w:delText>
        </w:r>
      </w:del>
      <w:del w:id="3358" w:author="Dao Khanh Hoa - 1050" w:date="2018-12-13T17:28:00Z">
        <w:r w:rsidRPr="007C163E" w:rsidDel="00484CAB">
          <w:rPr>
            <w:b/>
            <w:i/>
            <w:sz w:val="24"/>
            <w:szCs w:val="24"/>
            <w:rPrChange w:id="3359" w:author="Phùng Nguyễn Minh Tâm" w:date="2018-12-19T17:03:00Z">
              <w:rPr>
                <w:rFonts w:ascii="Courier New" w:hAnsi="Courier New" w:cs="Courier New"/>
                <w:b/>
                <w:i/>
                <w:color w:val="FF0000"/>
                <w:sz w:val="24"/>
                <w:szCs w:val="24"/>
              </w:rPr>
            </w:rPrChange>
          </w:rPr>
          <w:delText>i</w:delText>
        </w:r>
      </w:del>
      <w:del w:id="3360" w:author="Dao Khanh Hoa - 1050" w:date="2018-12-13T17:27:00Z">
        <w:r w:rsidRPr="007C163E" w:rsidDel="00484CAB">
          <w:rPr>
            <w:b/>
            <w:i/>
            <w:sz w:val="24"/>
            <w:szCs w:val="24"/>
            <w:rPrChange w:id="3361" w:author="Phùng Nguyễn Minh Tâm" w:date="2018-12-19T17:03:00Z">
              <w:rPr>
                <w:rFonts w:ascii="Courier New" w:hAnsi="Courier New" w:cs="Courier New"/>
                <w:b/>
                <w:i/>
                <w:color w:val="FF0000"/>
                <w:sz w:val="24"/>
                <w:szCs w:val="24"/>
              </w:rPr>
            </w:rPrChange>
          </w:rPr>
          <w:delText>mplementat</w:delText>
        </w:r>
      </w:del>
      <w:del w:id="3362" w:author="Dao Khanh Hoa - 1050" w:date="2018-12-13T17:28:00Z">
        <w:r w:rsidRPr="007C163E" w:rsidDel="00484CAB">
          <w:rPr>
            <w:b/>
            <w:i/>
            <w:sz w:val="24"/>
            <w:szCs w:val="24"/>
            <w:rPrChange w:id="3363" w:author="Phùng Nguyễn Minh Tâm" w:date="2018-12-19T17:03:00Z">
              <w:rPr>
                <w:rFonts w:ascii="Courier New" w:hAnsi="Courier New" w:cs="Courier New"/>
                <w:b/>
                <w:i/>
                <w:color w:val="FF0000"/>
                <w:sz w:val="24"/>
                <w:szCs w:val="24"/>
              </w:rPr>
            </w:rPrChange>
          </w:rPr>
          <w:delText>ion</w:delText>
        </w:r>
      </w:del>
    </w:p>
    <w:p w:rsidR="00575253" w:rsidRPr="007C163E" w:rsidRDefault="00575253" w:rsidP="00F663F9">
      <w:pPr>
        <w:widowControl w:val="0"/>
        <w:ind w:left="142" w:right="-2"/>
        <w:jc w:val="both"/>
        <w:outlineLvl w:val="0"/>
        <w:rPr>
          <w:i/>
          <w:sz w:val="24"/>
          <w:szCs w:val="24"/>
          <w:rPrChange w:id="3364" w:author="Phùng Nguyễn Minh Tâm" w:date="2018-12-19T17:03:00Z">
            <w:rPr>
              <w:i/>
              <w:color w:val="FF0000"/>
              <w:sz w:val="24"/>
              <w:szCs w:val="24"/>
            </w:rPr>
          </w:rPrChange>
        </w:rPr>
      </w:pPr>
      <w:r w:rsidRPr="007C163E">
        <w:rPr>
          <w:bCs/>
          <w:sz w:val="24"/>
          <w:szCs w:val="24"/>
          <w:rPrChange w:id="3365" w:author="Phùng Nguyễn Minh Tâm" w:date="2018-12-19T17:03:00Z">
            <w:rPr>
              <w:rFonts w:ascii="Courier New" w:hAnsi="Courier New" w:cs="Courier New"/>
              <w:bCs/>
              <w:color w:val="FF0000"/>
              <w:sz w:val="24"/>
              <w:szCs w:val="24"/>
            </w:rPr>
          </w:rPrChange>
        </w:rPr>
        <w:t>10.1.</w:t>
      </w:r>
      <w:r w:rsidRPr="007C163E">
        <w:rPr>
          <w:b/>
          <w:bCs/>
          <w:sz w:val="24"/>
          <w:szCs w:val="24"/>
          <w:rPrChange w:id="3366" w:author="Phùng Nguyễn Minh Tâm" w:date="2018-12-19T17:03:00Z">
            <w:rPr>
              <w:rFonts w:ascii="Courier New" w:hAnsi="Courier New" w:cs="Courier New"/>
              <w:b/>
              <w:bCs/>
              <w:color w:val="FF0000"/>
              <w:sz w:val="24"/>
              <w:szCs w:val="24"/>
            </w:rPr>
          </w:rPrChange>
        </w:rPr>
        <w:t xml:space="preserve"> </w:t>
      </w:r>
      <w:r w:rsidRPr="007C163E">
        <w:rPr>
          <w:sz w:val="24"/>
          <w:szCs w:val="24"/>
          <w:rPrChange w:id="3367" w:author="Phùng Nguyễn Minh Tâm" w:date="2018-12-19T17:03:00Z">
            <w:rPr>
              <w:rFonts w:ascii="Courier New" w:hAnsi="Courier New" w:cs="Courier New"/>
              <w:color w:val="FF0000"/>
              <w:sz w:val="24"/>
              <w:szCs w:val="24"/>
            </w:rPr>
          </w:rPrChange>
        </w:rPr>
        <w:t>Các điều kiện, điều khoản này có hiệu lực kể từ ngày khách hàng đăng ký sử dụng Dịch vụ cho đến khi khách hàng chấm dứt sử dụng Dịch vụ</w:t>
      </w:r>
      <w:r w:rsidRPr="007C163E">
        <w:rPr>
          <w:i/>
          <w:sz w:val="24"/>
          <w:szCs w:val="24"/>
          <w:rPrChange w:id="3368" w:author="Phùng Nguyễn Minh Tâm" w:date="2018-12-19T17:03:00Z">
            <w:rPr>
              <w:rFonts w:ascii="Courier New" w:hAnsi="Courier New" w:cs="Courier New"/>
              <w:i/>
              <w:color w:val="FF0000"/>
              <w:sz w:val="24"/>
              <w:szCs w:val="24"/>
            </w:rPr>
          </w:rPrChange>
        </w:rPr>
        <w:t>.</w:t>
      </w:r>
    </w:p>
    <w:p w:rsidR="00D76867" w:rsidRPr="007C163E" w:rsidRDefault="00D76867" w:rsidP="00F663F9">
      <w:pPr>
        <w:widowControl w:val="0"/>
        <w:ind w:left="142" w:right="-2"/>
        <w:jc w:val="both"/>
        <w:outlineLvl w:val="0"/>
        <w:rPr>
          <w:b/>
          <w:bCs/>
          <w:i/>
          <w:sz w:val="24"/>
          <w:szCs w:val="24"/>
          <w:rPrChange w:id="3369" w:author="Phùng Nguyễn Minh Tâm" w:date="2018-12-19T17:03:00Z">
            <w:rPr>
              <w:b/>
              <w:bCs/>
              <w:i/>
              <w:color w:val="FF0000"/>
              <w:sz w:val="24"/>
              <w:szCs w:val="24"/>
            </w:rPr>
          </w:rPrChange>
        </w:rPr>
      </w:pPr>
      <w:r w:rsidRPr="007C163E">
        <w:rPr>
          <w:i/>
          <w:sz w:val="24"/>
          <w:szCs w:val="24"/>
          <w:rPrChange w:id="3370" w:author="Phùng Nguyễn Minh Tâm" w:date="2018-12-19T17:03:00Z">
            <w:rPr>
              <w:rFonts w:ascii="Courier New" w:hAnsi="Courier New" w:cs="Courier New"/>
              <w:i/>
              <w:color w:val="FF0000"/>
              <w:sz w:val="24"/>
              <w:szCs w:val="24"/>
            </w:rPr>
          </w:rPrChange>
        </w:rPr>
        <w:t xml:space="preserve">These terms and conditions shall be effective from the date of </w:t>
      </w:r>
      <w:ins w:id="3371" w:author="Dao Khanh Hoa - 1050" w:date="2018-12-13T17:28:00Z">
        <w:r w:rsidR="00484CAB" w:rsidRPr="007C163E">
          <w:rPr>
            <w:i/>
            <w:sz w:val="24"/>
            <w:szCs w:val="24"/>
            <w:rPrChange w:id="3372" w:author="Phùng Nguyễn Minh Tâm" w:date="2018-12-19T17:03:00Z">
              <w:rPr>
                <w:rFonts w:ascii="Courier New" w:hAnsi="Courier New" w:cs="Courier New"/>
                <w:i/>
                <w:color w:val="FF0000"/>
                <w:sz w:val="24"/>
                <w:szCs w:val="24"/>
              </w:rPr>
            </w:rPrChange>
          </w:rPr>
          <w:t>C</w:t>
        </w:r>
      </w:ins>
      <w:del w:id="3373" w:author="Dao Khanh Hoa - 1050" w:date="2018-12-13T17:28:00Z">
        <w:r w:rsidRPr="007C163E" w:rsidDel="00484CAB">
          <w:rPr>
            <w:i/>
            <w:sz w:val="24"/>
            <w:szCs w:val="24"/>
            <w:rPrChange w:id="3374" w:author="Phùng Nguyễn Minh Tâm" w:date="2018-12-19T17:03:00Z">
              <w:rPr>
                <w:rFonts w:ascii="Courier New" w:hAnsi="Courier New" w:cs="Courier New"/>
                <w:i/>
                <w:color w:val="FF0000"/>
                <w:sz w:val="24"/>
                <w:szCs w:val="24"/>
              </w:rPr>
            </w:rPrChange>
          </w:rPr>
          <w:delText>c</w:delText>
        </w:r>
      </w:del>
      <w:r w:rsidRPr="007C163E">
        <w:rPr>
          <w:i/>
          <w:sz w:val="24"/>
          <w:szCs w:val="24"/>
          <w:rPrChange w:id="3375" w:author="Phùng Nguyễn Minh Tâm" w:date="2018-12-19T17:03:00Z">
            <w:rPr>
              <w:rFonts w:ascii="Courier New" w:hAnsi="Courier New" w:cs="Courier New"/>
              <w:i/>
              <w:color w:val="FF0000"/>
              <w:sz w:val="24"/>
              <w:szCs w:val="24"/>
            </w:rPr>
          </w:rPrChange>
        </w:rPr>
        <w:t>ustomer</w:t>
      </w:r>
      <w:ins w:id="3376" w:author="Dao Khanh Hoa - 1050" w:date="2018-12-13T17:28:00Z">
        <w:r w:rsidR="00484CAB" w:rsidRPr="007C163E">
          <w:rPr>
            <w:i/>
            <w:sz w:val="24"/>
            <w:szCs w:val="24"/>
            <w:rPrChange w:id="3377" w:author="Phùng Nguyễn Minh Tâm" w:date="2018-12-19T17:03:00Z">
              <w:rPr>
                <w:rFonts w:ascii="Courier New" w:hAnsi="Courier New" w:cs="Courier New"/>
                <w:i/>
                <w:color w:val="FF0000"/>
                <w:sz w:val="24"/>
                <w:szCs w:val="24"/>
              </w:rPr>
            </w:rPrChange>
          </w:rPr>
          <w:t>s’</w:t>
        </w:r>
      </w:ins>
      <w:r w:rsidRPr="007C163E">
        <w:rPr>
          <w:i/>
          <w:sz w:val="24"/>
          <w:szCs w:val="24"/>
          <w:rPrChange w:id="3378" w:author="Phùng Nguyễn Minh Tâm" w:date="2018-12-19T17:03:00Z">
            <w:rPr>
              <w:rFonts w:ascii="Courier New" w:hAnsi="Courier New" w:cs="Courier New"/>
              <w:i/>
              <w:color w:val="FF0000"/>
              <w:sz w:val="24"/>
              <w:szCs w:val="24"/>
            </w:rPr>
          </w:rPrChange>
        </w:rPr>
        <w:t xml:space="preserve"> registration for </w:t>
      </w:r>
      <w:ins w:id="3379" w:author="Dao Khanh Hoa - 1050" w:date="2018-12-13T17:28:00Z">
        <w:r w:rsidR="00484CAB" w:rsidRPr="007C163E">
          <w:rPr>
            <w:i/>
            <w:sz w:val="24"/>
            <w:szCs w:val="24"/>
            <w:rPrChange w:id="3380" w:author="Phùng Nguyễn Minh Tâm" w:date="2018-12-19T17:03:00Z">
              <w:rPr>
                <w:rFonts w:ascii="Courier New" w:hAnsi="Courier New" w:cs="Courier New"/>
                <w:i/>
                <w:color w:val="FF0000"/>
                <w:sz w:val="24"/>
                <w:szCs w:val="24"/>
              </w:rPr>
            </w:rPrChange>
          </w:rPr>
          <w:t xml:space="preserve">the </w:t>
        </w:r>
      </w:ins>
      <w:del w:id="3381" w:author="Dao Khanh Hoa - 1050" w:date="2018-12-13T17:28:00Z">
        <w:r w:rsidRPr="007C163E" w:rsidDel="00484CAB">
          <w:rPr>
            <w:i/>
            <w:sz w:val="24"/>
            <w:szCs w:val="24"/>
            <w:rPrChange w:id="3382" w:author="Phùng Nguyễn Minh Tâm" w:date="2018-12-19T17:03:00Z">
              <w:rPr>
                <w:rFonts w:ascii="Courier New" w:hAnsi="Courier New" w:cs="Courier New"/>
                <w:i/>
                <w:color w:val="FF0000"/>
                <w:sz w:val="24"/>
                <w:szCs w:val="24"/>
              </w:rPr>
            </w:rPrChange>
          </w:rPr>
          <w:delText>u</w:delText>
        </w:r>
      </w:del>
      <w:ins w:id="3383" w:author="Dao Khanh Hoa - 1050" w:date="2018-12-13T17:28:00Z">
        <w:r w:rsidR="00484CAB" w:rsidRPr="007C163E">
          <w:rPr>
            <w:i/>
            <w:sz w:val="24"/>
            <w:szCs w:val="24"/>
            <w:rPrChange w:id="3384" w:author="Phùng Nguyễn Minh Tâm" w:date="2018-12-19T17:03:00Z">
              <w:rPr>
                <w:rFonts w:ascii="Courier New" w:hAnsi="Courier New" w:cs="Courier New"/>
                <w:i/>
                <w:color w:val="FF0000"/>
                <w:sz w:val="24"/>
                <w:szCs w:val="24"/>
              </w:rPr>
            </w:rPrChange>
          </w:rPr>
          <w:t>u</w:t>
        </w:r>
      </w:ins>
      <w:r w:rsidRPr="007C163E">
        <w:rPr>
          <w:i/>
          <w:sz w:val="24"/>
          <w:szCs w:val="24"/>
          <w:rPrChange w:id="3385" w:author="Phùng Nguyễn Minh Tâm" w:date="2018-12-19T17:03:00Z">
            <w:rPr>
              <w:rFonts w:ascii="Courier New" w:hAnsi="Courier New" w:cs="Courier New"/>
              <w:i/>
              <w:color w:val="FF0000"/>
              <w:sz w:val="24"/>
              <w:szCs w:val="24"/>
            </w:rPr>
          </w:rPrChange>
        </w:rPr>
        <w:t>se of the Services until the date of customer’s termination of using the Services.</w:t>
      </w:r>
    </w:p>
    <w:p w:rsidR="00575253" w:rsidRPr="007C163E" w:rsidRDefault="00575253" w:rsidP="00F663F9">
      <w:pPr>
        <w:widowControl w:val="0"/>
        <w:ind w:left="142" w:right="-2"/>
        <w:jc w:val="both"/>
        <w:outlineLvl w:val="0"/>
        <w:rPr>
          <w:sz w:val="24"/>
          <w:szCs w:val="24"/>
          <w:rPrChange w:id="3386" w:author="Phùng Nguyễn Minh Tâm" w:date="2018-12-19T17:03:00Z">
            <w:rPr>
              <w:color w:val="FF0000"/>
              <w:sz w:val="24"/>
              <w:szCs w:val="24"/>
            </w:rPr>
          </w:rPrChange>
        </w:rPr>
      </w:pPr>
      <w:r w:rsidRPr="007C163E">
        <w:rPr>
          <w:bCs/>
          <w:sz w:val="24"/>
          <w:szCs w:val="24"/>
          <w:rPrChange w:id="3387" w:author="Phùng Nguyễn Minh Tâm" w:date="2018-12-19T17:03:00Z">
            <w:rPr>
              <w:rFonts w:ascii="Courier New" w:hAnsi="Courier New" w:cs="Courier New"/>
              <w:bCs/>
              <w:color w:val="FF0000"/>
              <w:sz w:val="24"/>
              <w:szCs w:val="24"/>
            </w:rPr>
          </w:rPrChange>
        </w:rPr>
        <w:t>10.2.</w:t>
      </w:r>
      <w:r w:rsidRPr="007C163E">
        <w:rPr>
          <w:b/>
          <w:bCs/>
          <w:sz w:val="24"/>
          <w:szCs w:val="24"/>
          <w:rPrChange w:id="3388" w:author="Phùng Nguyễn Minh Tâm" w:date="2018-12-19T17:03:00Z">
            <w:rPr>
              <w:rFonts w:ascii="Courier New" w:hAnsi="Courier New" w:cs="Courier New"/>
              <w:b/>
              <w:bCs/>
              <w:color w:val="FF0000"/>
              <w:sz w:val="24"/>
              <w:szCs w:val="24"/>
            </w:rPr>
          </w:rPrChange>
        </w:rPr>
        <w:t xml:space="preserve"> </w:t>
      </w:r>
      <w:r w:rsidRPr="007C163E">
        <w:rPr>
          <w:sz w:val="24"/>
          <w:szCs w:val="24"/>
          <w:rPrChange w:id="3389" w:author="Phùng Nguyễn Minh Tâm" w:date="2018-12-19T17:03:00Z">
            <w:rPr>
              <w:rFonts w:ascii="Courier New" w:hAnsi="Courier New" w:cs="Courier New"/>
              <w:color w:val="FF0000"/>
              <w:sz w:val="24"/>
              <w:szCs w:val="24"/>
            </w:rPr>
          </w:rPrChange>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755693" w:rsidRPr="007C163E" w:rsidRDefault="00755693" w:rsidP="00F663F9">
      <w:pPr>
        <w:widowControl w:val="0"/>
        <w:ind w:left="142" w:right="-2"/>
        <w:jc w:val="both"/>
        <w:outlineLvl w:val="0"/>
        <w:rPr>
          <w:sz w:val="24"/>
          <w:szCs w:val="24"/>
          <w:rPrChange w:id="3390" w:author="Phùng Nguyễn Minh Tâm" w:date="2018-12-19T17:03:00Z">
            <w:rPr>
              <w:color w:val="FF0000"/>
              <w:sz w:val="24"/>
              <w:szCs w:val="24"/>
            </w:rPr>
          </w:rPrChange>
        </w:rPr>
      </w:pPr>
      <w:r w:rsidRPr="007C163E">
        <w:rPr>
          <w:bCs/>
          <w:i/>
          <w:spacing w:val="-4"/>
          <w:sz w:val="24"/>
          <w:szCs w:val="24"/>
          <w:rPrChange w:id="3391" w:author="Phùng Nguyễn Minh Tâm" w:date="2018-12-19T17:03:00Z">
            <w:rPr>
              <w:rFonts w:ascii="Courier New" w:hAnsi="Courier New" w:cs="Courier New"/>
              <w:bCs/>
              <w:i/>
              <w:color w:val="FF0000"/>
              <w:spacing w:val="-4"/>
              <w:sz w:val="24"/>
              <w:szCs w:val="24"/>
            </w:rPr>
          </w:rPrChange>
        </w:rPr>
        <w:t>In case</w:t>
      </w:r>
      <w:del w:id="3392" w:author="Dao Khanh Hoa - 1050" w:date="2018-12-13T17:29:00Z">
        <w:r w:rsidRPr="007C163E" w:rsidDel="00484CAB">
          <w:rPr>
            <w:bCs/>
            <w:i/>
            <w:spacing w:val="-4"/>
            <w:sz w:val="24"/>
            <w:szCs w:val="24"/>
            <w:rPrChange w:id="3393" w:author="Phùng Nguyễn Minh Tâm" w:date="2018-12-19T17:03:00Z">
              <w:rPr>
                <w:rFonts w:ascii="Courier New" w:hAnsi="Courier New" w:cs="Courier New"/>
                <w:bCs/>
                <w:i/>
                <w:color w:val="FF0000"/>
                <w:spacing w:val="-4"/>
                <w:sz w:val="24"/>
                <w:szCs w:val="24"/>
              </w:rPr>
            </w:rPrChange>
          </w:rPr>
          <w:delText>s</w:delText>
        </w:r>
      </w:del>
      <w:r w:rsidRPr="007C163E">
        <w:rPr>
          <w:bCs/>
          <w:i/>
          <w:spacing w:val="-4"/>
          <w:sz w:val="24"/>
          <w:szCs w:val="24"/>
          <w:rPrChange w:id="3394" w:author="Phùng Nguyễn Minh Tâm" w:date="2018-12-19T17:03:00Z">
            <w:rPr>
              <w:rFonts w:ascii="Courier New" w:hAnsi="Courier New" w:cs="Courier New"/>
              <w:bCs/>
              <w:i/>
              <w:color w:val="FF0000"/>
              <w:spacing w:val="-4"/>
              <w:sz w:val="24"/>
              <w:szCs w:val="24"/>
            </w:rPr>
          </w:rPrChange>
        </w:rPr>
        <w:t xml:space="preserve"> where one or more of the </w:t>
      </w:r>
      <w:ins w:id="3395" w:author="Dao Khanh Hoa - 1050" w:date="2018-12-13T17:30:00Z">
        <w:r w:rsidR="00484CAB" w:rsidRPr="007C163E">
          <w:rPr>
            <w:bCs/>
            <w:i/>
            <w:spacing w:val="-4"/>
            <w:sz w:val="24"/>
            <w:szCs w:val="24"/>
            <w:rPrChange w:id="3396" w:author="Phùng Nguyễn Minh Tâm" w:date="2018-12-19T17:03:00Z">
              <w:rPr>
                <w:rFonts w:ascii="Courier New" w:hAnsi="Courier New" w:cs="Courier New"/>
                <w:bCs/>
                <w:i/>
                <w:color w:val="FF0000"/>
                <w:spacing w:val="-4"/>
                <w:sz w:val="24"/>
                <w:szCs w:val="24"/>
              </w:rPr>
            </w:rPrChange>
          </w:rPr>
          <w:t xml:space="preserve">aforementioned </w:t>
        </w:r>
      </w:ins>
      <w:del w:id="3397" w:author="Dao Khanh Hoa - 1050" w:date="2018-12-13T17:30:00Z">
        <w:r w:rsidRPr="007C163E" w:rsidDel="00484CAB">
          <w:rPr>
            <w:bCs/>
            <w:i/>
            <w:spacing w:val="-4"/>
            <w:sz w:val="24"/>
            <w:szCs w:val="24"/>
            <w:rPrChange w:id="3398" w:author="Phùng Nguyễn Minh Tâm" w:date="2018-12-19T17:03:00Z">
              <w:rPr>
                <w:rFonts w:ascii="Courier New" w:hAnsi="Courier New" w:cs="Courier New"/>
                <w:bCs/>
                <w:i/>
                <w:color w:val="FF0000"/>
                <w:spacing w:val="-4"/>
                <w:sz w:val="24"/>
                <w:szCs w:val="24"/>
              </w:rPr>
            </w:rPrChange>
          </w:rPr>
          <w:delText>above-said</w:delText>
        </w:r>
      </w:del>
      <w:ins w:id="3399" w:author="Dao Khanh Hoa - 1050" w:date="2018-12-13T17:30:00Z">
        <w:r w:rsidR="00484CAB" w:rsidRPr="007C163E">
          <w:rPr>
            <w:bCs/>
            <w:i/>
            <w:spacing w:val="-4"/>
            <w:sz w:val="24"/>
            <w:szCs w:val="24"/>
            <w:rPrChange w:id="3400" w:author="Phùng Nguyễn Minh Tâm" w:date="2018-12-19T17:03:00Z">
              <w:rPr>
                <w:rFonts w:ascii="Courier New" w:hAnsi="Courier New" w:cs="Courier New"/>
                <w:bCs/>
                <w:i/>
                <w:color w:val="FF0000"/>
                <w:spacing w:val="-4"/>
                <w:sz w:val="24"/>
                <w:szCs w:val="24"/>
              </w:rPr>
            </w:rPrChange>
          </w:rPr>
          <w:t xml:space="preserve"> </w:t>
        </w:r>
      </w:ins>
      <w:r w:rsidRPr="007C163E">
        <w:rPr>
          <w:bCs/>
          <w:i/>
          <w:spacing w:val="-4"/>
          <w:sz w:val="24"/>
          <w:szCs w:val="24"/>
          <w:rPrChange w:id="3401" w:author="Phùng Nguyễn Minh Tâm" w:date="2018-12-19T17:03:00Z">
            <w:rPr>
              <w:rFonts w:ascii="Courier New" w:hAnsi="Courier New" w:cs="Courier New"/>
              <w:bCs/>
              <w:i/>
              <w:color w:val="FF0000"/>
              <w:spacing w:val="-4"/>
              <w:sz w:val="24"/>
              <w:szCs w:val="24"/>
            </w:rPr>
          </w:rPrChange>
        </w:rPr>
        <w:t xml:space="preserve"> provisions are invalidated due to</w:t>
      </w:r>
      <w:ins w:id="3402" w:author="Dao Khanh Hoa - 1050" w:date="2018-12-13T17:30:00Z">
        <w:r w:rsidR="00484CAB" w:rsidRPr="007C163E">
          <w:rPr>
            <w:bCs/>
            <w:i/>
            <w:spacing w:val="-4"/>
            <w:sz w:val="24"/>
            <w:szCs w:val="24"/>
            <w:rPrChange w:id="3403" w:author="Phùng Nguyễn Minh Tâm" w:date="2018-12-19T17:03:00Z">
              <w:rPr>
                <w:rFonts w:ascii="Courier New" w:hAnsi="Courier New" w:cs="Courier New"/>
                <w:bCs/>
                <w:i/>
                <w:color w:val="FF0000"/>
                <w:spacing w:val="-4"/>
                <w:sz w:val="24"/>
                <w:szCs w:val="24"/>
              </w:rPr>
            </w:rPrChange>
          </w:rPr>
          <w:t xml:space="preserve"> the</w:t>
        </w:r>
      </w:ins>
      <w:r w:rsidRPr="007C163E">
        <w:rPr>
          <w:bCs/>
          <w:i/>
          <w:spacing w:val="-4"/>
          <w:sz w:val="24"/>
          <w:szCs w:val="24"/>
          <w:rPrChange w:id="3404" w:author="Phùng Nguyễn Minh Tâm" w:date="2018-12-19T17:03:00Z">
            <w:rPr>
              <w:rFonts w:ascii="Courier New" w:hAnsi="Courier New" w:cs="Courier New"/>
              <w:bCs/>
              <w:i/>
              <w:color w:val="FF0000"/>
              <w:spacing w:val="-4"/>
              <w:sz w:val="24"/>
              <w:szCs w:val="24"/>
            </w:rPr>
          </w:rPrChange>
        </w:rPr>
        <w:t xml:space="preserve"> legal mechanisms</w:t>
      </w:r>
      <w:ins w:id="3405" w:author="Dao Khanh Hoa - 1050" w:date="2018-12-13T17:31:00Z">
        <w:r w:rsidR="00484CAB" w:rsidRPr="007C163E">
          <w:rPr>
            <w:bCs/>
            <w:i/>
            <w:spacing w:val="-4"/>
            <w:sz w:val="24"/>
            <w:szCs w:val="24"/>
            <w:rPrChange w:id="3406" w:author="Phùng Nguyễn Minh Tâm" w:date="2018-12-19T17:03:00Z">
              <w:rPr>
                <w:rFonts w:ascii="Courier New" w:hAnsi="Courier New" w:cs="Courier New"/>
                <w:bCs/>
                <w:i/>
                <w:color w:val="FF0000"/>
                <w:spacing w:val="-4"/>
                <w:sz w:val="24"/>
                <w:szCs w:val="24"/>
              </w:rPr>
            </w:rPrChange>
          </w:rPr>
          <w:t>,</w:t>
        </w:r>
      </w:ins>
      <w:del w:id="3407" w:author="Dao Khanh Hoa - 1050" w:date="2018-12-13T17:31:00Z">
        <w:r w:rsidRPr="007C163E" w:rsidDel="00484CAB">
          <w:rPr>
            <w:bCs/>
            <w:i/>
            <w:spacing w:val="-4"/>
            <w:sz w:val="24"/>
            <w:szCs w:val="24"/>
            <w:rPrChange w:id="3408" w:author="Phùng Nguyễn Minh Tâm" w:date="2018-12-19T17:03:00Z">
              <w:rPr>
                <w:rFonts w:ascii="Courier New" w:hAnsi="Courier New" w:cs="Courier New"/>
                <w:bCs/>
                <w:i/>
                <w:color w:val="FF0000"/>
                <w:spacing w:val="-4"/>
                <w:sz w:val="24"/>
                <w:szCs w:val="24"/>
              </w:rPr>
            </w:rPrChange>
          </w:rPr>
          <w:delText xml:space="preserve"> and/or</w:delText>
        </w:r>
      </w:del>
      <w:r w:rsidRPr="007C163E">
        <w:rPr>
          <w:bCs/>
          <w:i/>
          <w:spacing w:val="-4"/>
          <w:sz w:val="24"/>
          <w:szCs w:val="24"/>
          <w:rPrChange w:id="3409" w:author="Phùng Nguyễn Minh Tâm" w:date="2018-12-19T17:03:00Z">
            <w:rPr>
              <w:rFonts w:ascii="Courier New" w:hAnsi="Courier New" w:cs="Courier New"/>
              <w:bCs/>
              <w:i/>
              <w:color w:val="FF0000"/>
              <w:spacing w:val="-4"/>
              <w:sz w:val="24"/>
              <w:szCs w:val="24"/>
            </w:rPr>
          </w:rPrChange>
        </w:rPr>
        <w:t xml:space="preserve"> policies </w:t>
      </w:r>
      <w:ins w:id="3410" w:author="Dao Khanh Hoa - 1050" w:date="2018-12-14T12:46:00Z">
        <w:r w:rsidR="0051657E" w:rsidRPr="007C163E">
          <w:rPr>
            <w:bCs/>
            <w:i/>
            <w:spacing w:val="-4"/>
            <w:sz w:val="24"/>
            <w:szCs w:val="24"/>
            <w:rPrChange w:id="3411" w:author="Phùng Nguyễn Minh Tâm" w:date="2018-12-19T17:03:00Z">
              <w:rPr>
                <w:rFonts w:ascii="Courier New" w:hAnsi="Courier New" w:cs="Courier New"/>
                <w:bCs/>
                <w:i/>
                <w:color w:val="FF0000"/>
                <w:spacing w:val="-4"/>
                <w:sz w:val="24"/>
                <w:szCs w:val="24"/>
              </w:rPr>
            </w:rPrChange>
          </w:rPr>
          <w:t>from time to time</w:t>
        </w:r>
      </w:ins>
      <w:del w:id="3412" w:author="Dao Khanh Hoa - 1050" w:date="2018-12-14T12:46:00Z">
        <w:r w:rsidRPr="007C163E" w:rsidDel="0051657E">
          <w:rPr>
            <w:bCs/>
            <w:i/>
            <w:spacing w:val="-4"/>
            <w:sz w:val="24"/>
            <w:szCs w:val="24"/>
            <w:rPrChange w:id="3413" w:author="Phùng Nguyễn Minh Tâm" w:date="2018-12-19T17:03:00Z">
              <w:rPr>
                <w:rFonts w:ascii="Courier New" w:hAnsi="Courier New" w:cs="Courier New"/>
                <w:bCs/>
                <w:i/>
                <w:color w:val="FF0000"/>
                <w:spacing w:val="-4"/>
                <w:sz w:val="24"/>
                <w:szCs w:val="24"/>
              </w:rPr>
            </w:rPrChange>
          </w:rPr>
          <w:delText>in each period</w:delText>
        </w:r>
      </w:del>
      <w:r w:rsidRPr="007C163E">
        <w:rPr>
          <w:bCs/>
          <w:i/>
          <w:spacing w:val="-4"/>
          <w:sz w:val="24"/>
          <w:szCs w:val="24"/>
          <w:rPrChange w:id="3414" w:author="Phùng Nguyễn Minh Tâm" w:date="2018-12-19T17:03:00Z">
            <w:rPr>
              <w:rFonts w:ascii="Courier New" w:hAnsi="Courier New" w:cs="Courier New"/>
              <w:bCs/>
              <w:i/>
              <w:color w:val="FF0000"/>
              <w:spacing w:val="-4"/>
              <w:sz w:val="24"/>
              <w:szCs w:val="24"/>
            </w:rPr>
          </w:rPrChange>
        </w:rPr>
        <w:t xml:space="preserve"> or in other circumstances, the invalidation of these terms shall not </w:t>
      </w:r>
      <w:del w:id="3415" w:author="Dao Khanh Hoa - 1050" w:date="2018-12-13T17:31:00Z">
        <w:r w:rsidRPr="007C163E" w:rsidDel="00484CAB">
          <w:rPr>
            <w:bCs/>
            <w:i/>
            <w:spacing w:val="-4"/>
            <w:sz w:val="24"/>
            <w:szCs w:val="24"/>
            <w:rPrChange w:id="3416" w:author="Phùng Nguyễn Minh Tâm" w:date="2018-12-19T17:03:00Z">
              <w:rPr>
                <w:rFonts w:ascii="Courier New" w:hAnsi="Courier New" w:cs="Courier New"/>
                <w:bCs/>
                <w:i/>
                <w:color w:val="FF0000"/>
                <w:spacing w:val="-4"/>
                <w:sz w:val="24"/>
                <w:szCs w:val="24"/>
              </w:rPr>
            </w:rPrChange>
          </w:rPr>
          <w:delText>be</w:delText>
        </w:r>
      </w:del>
      <w:r w:rsidRPr="007C163E">
        <w:rPr>
          <w:bCs/>
          <w:i/>
          <w:spacing w:val="-4"/>
          <w:sz w:val="24"/>
          <w:szCs w:val="24"/>
          <w:rPrChange w:id="3417" w:author="Phùng Nguyễn Minh Tâm" w:date="2018-12-19T17:03:00Z">
            <w:rPr>
              <w:rFonts w:ascii="Courier New" w:hAnsi="Courier New" w:cs="Courier New"/>
              <w:bCs/>
              <w:i/>
              <w:color w:val="FF0000"/>
              <w:spacing w:val="-4"/>
              <w:sz w:val="24"/>
              <w:szCs w:val="24"/>
            </w:rPr>
          </w:rPrChange>
        </w:rPr>
        <w:t xml:space="preserve"> affect</w:t>
      </w:r>
      <w:del w:id="3418" w:author="Dao Khanh Hoa - 1050" w:date="2018-12-13T17:32:00Z">
        <w:r w:rsidRPr="007C163E" w:rsidDel="00484CAB">
          <w:rPr>
            <w:bCs/>
            <w:i/>
            <w:spacing w:val="-4"/>
            <w:sz w:val="24"/>
            <w:szCs w:val="24"/>
            <w:rPrChange w:id="3419" w:author="Phùng Nguyễn Minh Tâm" w:date="2018-12-19T17:03:00Z">
              <w:rPr>
                <w:rFonts w:ascii="Courier New" w:hAnsi="Courier New" w:cs="Courier New"/>
                <w:bCs/>
                <w:i/>
                <w:color w:val="FF0000"/>
                <w:spacing w:val="-4"/>
                <w:sz w:val="24"/>
                <w:szCs w:val="24"/>
              </w:rPr>
            </w:rPrChange>
          </w:rPr>
          <w:delText>ed</w:delText>
        </w:r>
      </w:del>
      <w:r w:rsidRPr="007C163E">
        <w:rPr>
          <w:bCs/>
          <w:i/>
          <w:spacing w:val="-4"/>
          <w:sz w:val="24"/>
          <w:szCs w:val="24"/>
          <w:rPrChange w:id="3420" w:author="Phùng Nguyễn Minh Tâm" w:date="2018-12-19T17:03:00Z">
            <w:rPr>
              <w:rFonts w:ascii="Courier New" w:hAnsi="Courier New" w:cs="Courier New"/>
              <w:bCs/>
              <w:i/>
              <w:color w:val="FF0000"/>
              <w:spacing w:val="-4"/>
              <w:sz w:val="24"/>
              <w:szCs w:val="24"/>
            </w:rPr>
          </w:rPrChange>
        </w:rPr>
        <w:t xml:space="preserve"> the validity of </w:t>
      </w:r>
      <w:del w:id="3421" w:author="Dao Khanh Hoa - 1050" w:date="2018-12-14T12:17:00Z">
        <w:r w:rsidRPr="007C163E" w:rsidDel="00270057">
          <w:rPr>
            <w:bCs/>
            <w:i/>
            <w:spacing w:val="-4"/>
            <w:sz w:val="24"/>
            <w:szCs w:val="24"/>
            <w:rPrChange w:id="3422" w:author="Phùng Nguyễn Minh Tâm" w:date="2018-12-19T17:03:00Z">
              <w:rPr>
                <w:rFonts w:ascii="Courier New" w:hAnsi="Courier New" w:cs="Courier New"/>
                <w:bCs/>
                <w:i/>
                <w:color w:val="FF0000"/>
                <w:spacing w:val="-4"/>
                <w:sz w:val="24"/>
                <w:szCs w:val="24"/>
              </w:rPr>
            </w:rPrChange>
          </w:rPr>
          <w:delText>O</w:delText>
        </w:r>
      </w:del>
      <w:ins w:id="3423" w:author="Dao Khanh Hoa - 1050" w:date="2018-12-14T12:17:00Z">
        <w:r w:rsidR="00270057" w:rsidRPr="007C163E">
          <w:rPr>
            <w:bCs/>
            <w:i/>
            <w:spacing w:val="-4"/>
            <w:sz w:val="24"/>
            <w:szCs w:val="24"/>
            <w:rPrChange w:id="3424" w:author="Phùng Nguyễn Minh Tâm" w:date="2018-12-19T17:03:00Z">
              <w:rPr>
                <w:rFonts w:ascii="Courier New" w:hAnsi="Courier New" w:cs="Courier New"/>
                <w:bCs/>
                <w:i/>
                <w:color w:val="FF0000"/>
                <w:spacing w:val="-4"/>
                <w:sz w:val="24"/>
                <w:szCs w:val="24"/>
              </w:rPr>
            </w:rPrChange>
          </w:rPr>
          <w:t>o</w:t>
        </w:r>
      </w:ins>
      <w:r w:rsidRPr="007C163E">
        <w:rPr>
          <w:bCs/>
          <w:i/>
          <w:spacing w:val="-4"/>
          <w:sz w:val="24"/>
          <w:szCs w:val="24"/>
          <w:rPrChange w:id="3425" w:author="Phùng Nguyễn Minh Tâm" w:date="2018-12-19T17:03:00Z">
            <w:rPr>
              <w:rFonts w:ascii="Courier New" w:hAnsi="Courier New" w:cs="Courier New"/>
              <w:bCs/>
              <w:i/>
              <w:color w:val="FF0000"/>
              <w:spacing w:val="-4"/>
              <w:sz w:val="24"/>
              <w:szCs w:val="24"/>
            </w:rPr>
          </w:rPrChange>
        </w:rPr>
        <w:t xml:space="preserve">ther provisions, unless otherwise </w:t>
      </w:r>
      <w:ins w:id="3426" w:author="Dao Khanh Hoa - 1050" w:date="2018-12-14T12:35:00Z">
        <w:r w:rsidR="001E140A" w:rsidRPr="007C163E">
          <w:rPr>
            <w:bCs/>
            <w:i/>
            <w:spacing w:val="-4"/>
            <w:sz w:val="24"/>
            <w:szCs w:val="24"/>
            <w:rPrChange w:id="3427" w:author="Phùng Nguyễn Minh Tâm" w:date="2018-12-19T17:03:00Z">
              <w:rPr>
                <w:rFonts w:ascii="Courier New" w:hAnsi="Courier New" w:cs="Courier New"/>
                <w:bCs/>
                <w:i/>
                <w:color w:val="FF0000"/>
                <w:spacing w:val="-4"/>
                <w:sz w:val="24"/>
                <w:szCs w:val="24"/>
              </w:rPr>
            </w:rPrChange>
          </w:rPr>
          <w:t xml:space="preserve">has beeb </w:t>
        </w:r>
      </w:ins>
      <w:r w:rsidRPr="007C163E">
        <w:rPr>
          <w:bCs/>
          <w:i/>
          <w:spacing w:val="-4"/>
          <w:sz w:val="24"/>
          <w:szCs w:val="24"/>
          <w:rPrChange w:id="3428" w:author="Phùng Nguyễn Minh Tâm" w:date="2018-12-19T17:03:00Z">
            <w:rPr>
              <w:rFonts w:ascii="Courier New" w:hAnsi="Courier New" w:cs="Courier New"/>
              <w:bCs/>
              <w:i/>
              <w:color w:val="FF0000"/>
              <w:spacing w:val="-4"/>
              <w:sz w:val="24"/>
              <w:szCs w:val="24"/>
            </w:rPr>
          </w:rPrChange>
        </w:rPr>
        <w:t xml:space="preserve">agreed by the parties, or the nullity of the provision </w:t>
      </w:r>
      <w:del w:id="3429" w:author="Dao Khanh Hoa - 1050" w:date="2018-12-14T12:07:00Z">
        <w:r w:rsidRPr="007C163E" w:rsidDel="008242CC">
          <w:rPr>
            <w:bCs/>
            <w:i/>
            <w:spacing w:val="-4"/>
            <w:sz w:val="24"/>
            <w:szCs w:val="24"/>
            <w:rPrChange w:id="3430" w:author="Phùng Nguyễn Minh Tâm" w:date="2018-12-19T17:03:00Z">
              <w:rPr>
                <w:rFonts w:ascii="Courier New" w:hAnsi="Courier New" w:cs="Courier New"/>
                <w:bCs/>
                <w:i/>
                <w:color w:val="FF0000"/>
                <w:spacing w:val="-4"/>
                <w:sz w:val="24"/>
                <w:szCs w:val="24"/>
              </w:rPr>
            </w:rPrChange>
          </w:rPr>
          <w:delText>that</w:delText>
        </w:r>
      </w:del>
      <w:r w:rsidRPr="007C163E">
        <w:rPr>
          <w:bCs/>
          <w:i/>
          <w:spacing w:val="-4"/>
          <w:sz w:val="24"/>
          <w:szCs w:val="24"/>
          <w:rPrChange w:id="3431" w:author="Phùng Nguyễn Minh Tâm" w:date="2018-12-19T17:03:00Z">
            <w:rPr>
              <w:rFonts w:ascii="Courier New" w:hAnsi="Courier New" w:cs="Courier New"/>
              <w:bCs/>
              <w:i/>
              <w:color w:val="FF0000"/>
              <w:spacing w:val="-4"/>
              <w:sz w:val="24"/>
              <w:szCs w:val="24"/>
            </w:rPr>
          </w:rPrChange>
        </w:rPr>
        <w:t xml:space="preserve"> le</w:t>
      </w:r>
      <w:ins w:id="3432" w:author="Dao Khanh Hoa - 1050" w:date="2018-12-14T12:17:00Z">
        <w:r w:rsidR="00270057" w:rsidRPr="007C163E">
          <w:rPr>
            <w:bCs/>
            <w:i/>
            <w:spacing w:val="-4"/>
            <w:sz w:val="24"/>
            <w:szCs w:val="24"/>
            <w:rPrChange w:id="3433" w:author="Phùng Nguyễn Minh Tâm" w:date="2018-12-19T17:03:00Z">
              <w:rPr>
                <w:rFonts w:ascii="Courier New" w:hAnsi="Courier New" w:cs="Courier New"/>
                <w:bCs/>
                <w:i/>
                <w:color w:val="FF0000"/>
                <w:spacing w:val="-4"/>
                <w:sz w:val="24"/>
                <w:szCs w:val="24"/>
              </w:rPr>
            </w:rPrChange>
          </w:rPr>
          <w:t>a</w:t>
        </w:r>
      </w:ins>
      <w:r w:rsidRPr="007C163E">
        <w:rPr>
          <w:bCs/>
          <w:i/>
          <w:spacing w:val="-4"/>
          <w:sz w:val="24"/>
          <w:szCs w:val="24"/>
          <w:rPrChange w:id="3434" w:author="Phùng Nguyễn Minh Tâm" w:date="2018-12-19T17:03:00Z">
            <w:rPr>
              <w:rFonts w:ascii="Courier New" w:hAnsi="Courier New" w:cs="Courier New"/>
              <w:bCs/>
              <w:i/>
              <w:color w:val="FF0000"/>
              <w:spacing w:val="-4"/>
              <w:sz w:val="24"/>
              <w:szCs w:val="24"/>
            </w:rPr>
          </w:rPrChange>
        </w:rPr>
        <w:t>d</w:t>
      </w:r>
      <w:ins w:id="3435" w:author="Dao Khanh Hoa - 1050" w:date="2018-12-14T12:17:00Z">
        <w:r w:rsidR="00270057" w:rsidRPr="007C163E">
          <w:rPr>
            <w:bCs/>
            <w:i/>
            <w:spacing w:val="-4"/>
            <w:sz w:val="24"/>
            <w:szCs w:val="24"/>
            <w:rPrChange w:id="3436" w:author="Phùng Nguyễn Minh Tâm" w:date="2018-12-19T17:03:00Z">
              <w:rPr>
                <w:rFonts w:ascii="Courier New" w:hAnsi="Courier New" w:cs="Courier New"/>
                <w:bCs/>
                <w:i/>
                <w:color w:val="FF0000"/>
                <w:spacing w:val="-4"/>
                <w:sz w:val="24"/>
                <w:szCs w:val="24"/>
              </w:rPr>
            </w:rPrChange>
          </w:rPr>
          <w:t>s</w:t>
        </w:r>
      </w:ins>
      <w:r w:rsidRPr="007C163E">
        <w:rPr>
          <w:bCs/>
          <w:i/>
          <w:spacing w:val="-4"/>
          <w:sz w:val="24"/>
          <w:szCs w:val="24"/>
          <w:rPrChange w:id="3437" w:author="Phùng Nguyễn Minh Tâm" w:date="2018-12-19T17:03:00Z">
            <w:rPr>
              <w:rFonts w:ascii="Courier New" w:hAnsi="Courier New" w:cs="Courier New"/>
              <w:bCs/>
              <w:i/>
              <w:color w:val="FF0000"/>
              <w:spacing w:val="-4"/>
              <w:sz w:val="24"/>
              <w:szCs w:val="24"/>
            </w:rPr>
          </w:rPrChange>
        </w:rPr>
        <w:t xml:space="preserve"> to the termination of the service</w:t>
      </w:r>
      <w:ins w:id="3438" w:author="Dao Khanh Hoa - 1050" w:date="2018-12-14T12:38:00Z">
        <w:r w:rsidR="001E140A" w:rsidRPr="007C163E">
          <w:rPr>
            <w:bCs/>
            <w:i/>
            <w:spacing w:val="-4"/>
            <w:sz w:val="24"/>
            <w:szCs w:val="24"/>
            <w:rPrChange w:id="3439" w:author="Phùng Nguyễn Minh Tâm" w:date="2018-12-19T17:03:00Z">
              <w:rPr>
                <w:rFonts w:ascii="Courier New" w:hAnsi="Courier New" w:cs="Courier New"/>
                <w:bCs/>
                <w:i/>
                <w:color w:val="FF0000"/>
                <w:spacing w:val="-4"/>
                <w:sz w:val="24"/>
                <w:szCs w:val="24"/>
              </w:rPr>
            </w:rPrChange>
          </w:rPr>
          <w:t xml:space="preserve"> provision</w:t>
        </w:r>
      </w:ins>
      <w:r w:rsidRPr="007C163E">
        <w:rPr>
          <w:bCs/>
          <w:i/>
          <w:spacing w:val="-4"/>
          <w:sz w:val="24"/>
          <w:szCs w:val="24"/>
          <w:rPrChange w:id="3440" w:author="Phùng Nguyễn Minh Tâm" w:date="2018-12-19T17:03:00Z">
            <w:rPr>
              <w:rFonts w:ascii="Courier New" w:hAnsi="Courier New" w:cs="Courier New"/>
              <w:bCs/>
              <w:i/>
              <w:color w:val="FF0000"/>
              <w:spacing w:val="-4"/>
              <w:sz w:val="24"/>
              <w:szCs w:val="24"/>
            </w:rPr>
          </w:rPrChange>
        </w:rPr>
        <w:t>.</w:t>
      </w:r>
    </w:p>
    <w:p w:rsidR="00755693" w:rsidRPr="007C163E" w:rsidRDefault="00755693" w:rsidP="00F663F9">
      <w:pPr>
        <w:widowControl w:val="0"/>
        <w:ind w:left="142" w:right="-2"/>
        <w:jc w:val="both"/>
        <w:outlineLvl w:val="0"/>
        <w:rPr>
          <w:sz w:val="24"/>
          <w:szCs w:val="24"/>
          <w:rPrChange w:id="3441" w:author="Phùng Nguyễn Minh Tâm" w:date="2018-12-19T17:03:00Z">
            <w:rPr>
              <w:color w:val="FF0000"/>
              <w:sz w:val="24"/>
              <w:szCs w:val="24"/>
            </w:rPr>
          </w:rPrChange>
        </w:rPr>
      </w:pPr>
      <w:r w:rsidRPr="007C163E">
        <w:rPr>
          <w:sz w:val="24"/>
          <w:szCs w:val="24"/>
          <w:rPrChange w:id="3442" w:author="Phùng Nguyễn Minh Tâm" w:date="2018-12-19T17:03:00Z">
            <w:rPr>
              <w:rFonts w:ascii="Courier New" w:hAnsi="Courier New" w:cs="Courier New"/>
              <w:color w:val="FF0000"/>
              <w:sz w:val="24"/>
              <w:szCs w:val="24"/>
            </w:rPr>
          </w:rPrChange>
        </w:rPr>
        <w:t>10.3 Các điều kiện, điều khoản này được lập thành bản song ngữ tiếng Việt và tiếng Anh. Trong trường hợp có sự khác nhau giữa ngôn ngữ tiếng Việt và tiếng Anh thì nội dung tiếng Việt được ưu tiên áp dụng/</w:t>
      </w:r>
      <w:proofErr w:type="gramStart"/>
      <w:r w:rsidRPr="007C163E">
        <w:rPr>
          <w:i/>
          <w:sz w:val="24"/>
          <w:szCs w:val="24"/>
          <w:rPrChange w:id="3443" w:author="Phùng Nguyễn Minh Tâm" w:date="2018-12-19T17:03:00Z">
            <w:rPr>
              <w:rFonts w:ascii="Courier New" w:hAnsi="Courier New" w:cs="Courier New"/>
              <w:i/>
              <w:color w:val="FF0000"/>
              <w:sz w:val="24"/>
              <w:szCs w:val="24"/>
            </w:rPr>
          </w:rPrChange>
        </w:rPr>
        <w:t>These</w:t>
      </w:r>
      <w:proofErr w:type="gramEnd"/>
      <w:r w:rsidRPr="007C163E">
        <w:rPr>
          <w:i/>
          <w:sz w:val="24"/>
          <w:szCs w:val="24"/>
          <w:rPrChange w:id="3444" w:author="Phùng Nguyễn Minh Tâm" w:date="2018-12-19T17:03:00Z">
            <w:rPr>
              <w:rFonts w:ascii="Courier New" w:hAnsi="Courier New" w:cs="Courier New"/>
              <w:i/>
              <w:color w:val="FF0000"/>
              <w:sz w:val="24"/>
              <w:szCs w:val="24"/>
            </w:rPr>
          </w:rPrChange>
        </w:rPr>
        <w:t xml:space="preserve"> terms and conditions will be a billingual document, Vietnamese and English, in case of any discrepancies in meaning between Vietnamese and English versions, the Vietnamese one shall prevail.</w:t>
      </w:r>
    </w:p>
    <w:p w:rsidR="00755693" w:rsidRPr="007C163E" w:rsidRDefault="00755693" w:rsidP="00F663F9">
      <w:pPr>
        <w:pStyle w:val="Default"/>
        <w:tabs>
          <w:tab w:val="left" w:pos="0"/>
          <w:tab w:val="left" w:pos="249"/>
        </w:tabs>
        <w:spacing w:before="30" w:after="30"/>
        <w:ind w:left="70"/>
        <w:jc w:val="center"/>
        <w:rPr>
          <w:rFonts w:ascii="Times New Roman" w:hAnsi="Times New Roman" w:cs="Times New Roman"/>
          <w:b/>
          <w:i/>
          <w:color w:val="auto"/>
          <w:rPrChange w:id="3445" w:author="Phùng Nguyễn Minh Tâm" w:date="2018-12-19T17:03:00Z">
            <w:rPr>
              <w:rFonts w:ascii="Times New Roman" w:hAnsi="Times New Roman" w:cs="Times New Roman"/>
              <w:b/>
              <w:i/>
              <w:color w:val="FF0000"/>
            </w:rPr>
          </w:rPrChange>
        </w:rPr>
      </w:pPr>
      <w:r w:rsidRPr="007C163E">
        <w:rPr>
          <w:rFonts w:ascii="Times New Roman" w:hAnsi="Times New Roman" w:cs="Times New Roman"/>
          <w:b/>
          <w:color w:val="auto"/>
          <w:rPrChange w:id="3446" w:author="Phùng Nguyễn Minh Tâm" w:date="2018-12-19T17:03:00Z">
            <w:rPr>
              <w:rFonts w:ascii="Times New Roman" w:hAnsi="Times New Roman" w:cs="Times New Roman"/>
              <w:b/>
              <w:color w:val="FF0000"/>
            </w:rPr>
          </w:rPrChange>
        </w:rPr>
        <w:t>Khách hàng/</w:t>
      </w:r>
      <w:r w:rsidRPr="007C163E">
        <w:rPr>
          <w:rFonts w:ascii="Times New Roman" w:hAnsi="Times New Roman" w:cs="Times New Roman"/>
          <w:b/>
          <w:i/>
          <w:color w:val="auto"/>
          <w:rPrChange w:id="3447" w:author="Phùng Nguyễn Minh Tâm" w:date="2018-12-19T17:03:00Z">
            <w:rPr>
              <w:rFonts w:ascii="Times New Roman" w:hAnsi="Times New Roman" w:cs="Times New Roman"/>
              <w:b/>
              <w:i/>
              <w:color w:val="FF0000"/>
            </w:rPr>
          </w:rPrChange>
        </w:rPr>
        <w:t>Customer</w:t>
      </w:r>
    </w:p>
    <w:p w:rsidR="00BD1245" w:rsidRPr="007C163E" w:rsidRDefault="00755693" w:rsidP="00755693">
      <w:pPr>
        <w:ind w:left="142" w:right="-2"/>
        <w:jc w:val="center"/>
        <w:rPr>
          <w:sz w:val="24"/>
          <w:szCs w:val="24"/>
          <w:rPrChange w:id="3448" w:author="Phùng Nguyễn Minh Tâm" w:date="2018-12-19T17:03:00Z">
            <w:rPr>
              <w:color w:val="FF0000"/>
              <w:sz w:val="24"/>
              <w:szCs w:val="24"/>
            </w:rPr>
          </w:rPrChange>
        </w:rPr>
        <w:sectPr w:rsidR="00BD1245" w:rsidRPr="007C163E" w:rsidSect="00575253">
          <w:footerReference w:type="default" r:id="rId22"/>
          <w:type w:val="continuous"/>
          <w:pgSz w:w="12240" w:h="15840" w:code="1"/>
          <w:pgMar w:top="284" w:right="760" w:bottom="284" w:left="567" w:header="170" w:footer="170" w:gutter="0"/>
          <w:pgNumType w:start="1"/>
          <w:cols w:num="2" w:space="145"/>
          <w:docGrid w:linePitch="360"/>
        </w:sectPr>
      </w:pPr>
      <w:r w:rsidRPr="007C163E">
        <w:rPr>
          <w:b/>
          <w:sz w:val="24"/>
          <w:szCs w:val="24"/>
          <w:rPrChange w:id="3449" w:author="Phùng Nguyễn Minh Tâm" w:date="2018-12-19T17:03:00Z">
            <w:rPr>
              <w:rFonts w:ascii="Courier New" w:hAnsi="Courier New" w:cs="Courier New"/>
              <w:b/>
              <w:color w:val="FF0000"/>
              <w:sz w:val="24"/>
              <w:szCs w:val="24"/>
            </w:rPr>
          </w:rPrChange>
        </w:rPr>
        <w:t xml:space="preserve">       </w:t>
      </w:r>
      <w:r w:rsidRPr="007C163E">
        <w:rPr>
          <w:i/>
          <w:sz w:val="24"/>
          <w:szCs w:val="24"/>
          <w:rPrChange w:id="3450" w:author="Phùng Nguyễn Minh Tâm" w:date="2018-12-19T17:03:00Z">
            <w:rPr>
              <w:rFonts w:ascii="Courier New" w:hAnsi="Courier New" w:cs="Courier New"/>
              <w:i/>
              <w:color w:val="FF0000"/>
              <w:sz w:val="24"/>
              <w:szCs w:val="24"/>
            </w:rPr>
          </w:rPrChange>
        </w:rPr>
        <w:t>(Ký, ghi rõ họ tên</w:t>
      </w:r>
      <w:ins w:id="3451" w:author="Phùng Nguyễn Minh Tâm" w:date="2018-12-27T09:16:00Z">
        <w:r w:rsidR="002D7D99">
          <w:rPr>
            <w:i/>
            <w:sz w:val="24"/>
            <w:szCs w:val="24"/>
          </w:rPr>
          <w:t>, đóng dấu</w:t>
        </w:r>
      </w:ins>
      <w:r w:rsidRPr="007C163E">
        <w:rPr>
          <w:i/>
          <w:sz w:val="24"/>
          <w:szCs w:val="24"/>
          <w:rPrChange w:id="3452" w:author="Phùng Nguyễn Minh Tâm" w:date="2018-12-19T17:03:00Z">
            <w:rPr>
              <w:rFonts w:ascii="Courier New" w:hAnsi="Courier New" w:cs="Courier New"/>
              <w:i/>
              <w:color w:val="FF0000"/>
              <w:sz w:val="24"/>
              <w:szCs w:val="24"/>
            </w:rPr>
          </w:rPrChange>
        </w:rPr>
        <w:t>/Sign</w:t>
      </w:r>
      <w:r w:rsidR="00972F29" w:rsidRPr="007C163E">
        <w:rPr>
          <w:i/>
          <w:sz w:val="24"/>
          <w:szCs w:val="24"/>
          <w:rPrChange w:id="3453" w:author="Phùng Nguyễn Minh Tâm" w:date="2018-12-19T17:03:00Z">
            <w:rPr>
              <w:rFonts w:ascii="Courier New" w:hAnsi="Courier New" w:cs="Courier New"/>
              <w:i/>
              <w:color w:val="FF0000"/>
              <w:sz w:val="24"/>
              <w:szCs w:val="24"/>
            </w:rPr>
          </w:rPrChange>
        </w:rPr>
        <w:t>ature</w:t>
      </w:r>
      <w:ins w:id="3454" w:author="Phùng Nguyễn Minh Tâm" w:date="2018-12-27T09:16:00Z">
        <w:r w:rsidR="002D7D99">
          <w:rPr>
            <w:i/>
            <w:sz w:val="24"/>
            <w:szCs w:val="24"/>
          </w:rPr>
          <w:t>,</w:t>
        </w:r>
      </w:ins>
      <w:r w:rsidRPr="007C163E">
        <w:rPr>
          <w:i/>
          <w:sz w:val="24"/>
          <w:szCs w:val="24"/>
          <w:rPrChange w:id="3455" w:author="Phùng Nguyễn Minh Tâm" w:date="2018-12-19T17:03:00Z">
            <w:rPr>
              <w:rFonts w:ascii="Courier New" w:hAnsi="Courier New" w:cs="Courier New"/>
              <w:i/>
              <w:color w:val="FF0000"/>
              <w:sz w:val="24"/>
              <w:szCs w:val="24"/>
            </w:rPr>
          </w:rPrChange>
        </w:rPr>
        <w:t xml:space="preserve"> </w:t>
      </w:r>
      <w:del w:id="3456" w:author="Phùng Nguyễn Minh Tâm" w:date="2018-12-27T09:16:00Z">
        <w:r w:rsidRPr="007C163E" w:rsidDel="002D7D99">
          <w:rPr>
            <w:i/>
            <w:sz w:val="24"/>
            <w:szCs w:val="24"/>
            <w:rPrChange w:id="3457" w:author="Phùng Nguyễn Minh Tâm" w:date="2018-12-19T17:03:00Z">
              <w:rPr>
                <w:rFonts w:ascii="Courier New" w:hAnsi="Courier New" w:cs="Courier New"/>
                <w:i/>
                <w:color w:val="FF0000"/>
                <w:sz w:val="24"/>
                <w:szCs w:val="24"/>
              </w:rPr>
            </w:rPrChange>
          </w:rPr>
          <w:delText xml:space="preserve">and </w:delText>
        </w:r>
      </w:del>
      <w:r w:rsidRPr="007C163E">
        <w:rPr>
          <w:i/>
          <w:sz w:val="24"/>
          <w:szCs w:val="24"/>
          <w:rPrChange w:id="3458" w:author="Phùng Nguyễn Minh Tâm" w:date="2018-12-19T17:03:00Z">
            <w:rPr>
              <w:rFonts w:ascii="Courier New" w:hAnsi="Courier New" w:cs="Courier New"/>
              <w:i/>
              <w:color w:val="FF0000"/>
              <w:sz w:val="24"/>
              <w:szCs w:val="24"/>
            </w:rPr>
          </w:rPrChange>
        </w:rPr>
        <w:t>fullname</w:t>
      </w:r>
      <w:ins w:id="3459" w:author="Phùng Nguyễn Minh Tâm" w:date="2018-12-27T09:17:00Z">
        <w:r w:rsidR="002D7D99">
          <w:rPr>
            <w:i/>
            <w:sz w:val="24"/>
            <w:szCs w:val="24"/>
          </w:rPr>
          <w:t xml:space="preserve"> and stamp</w:t>
        </w:r>
      </w:ins>
      <w:bookmarkStart w:id="3460" w:name="_GoBack"/>
      <w:bookmarkEnd w:id="3460"/>
      <w:r w:rsidRPr="007C163E">
        <w:rPr>
          <w:i/>
          <w:sz w:val="24"/>
          <w:szCs w:val="24"/>
          <w:rPrChange w:id="3461" w:author="Phùng Nguyễn Minh Tâm" w:date="2018-12-19T17:03:00Z">
            <w:rPr>
              <w:rFonts w:ascii="Courier New" w:hAnsi="Courier New" w:cs="Courier New"/>
              <w:i/>
              <w:color w:val="FF0000"/>
              <w:sz w:val="24"/>
              <w:szCs w:val="24"/>
            </w:rPr>
          </w:rPrChange>
        </w:rPr>
        <w:t>)</w:t>
      </w:r>
    </w:p>
    <w:p w:rsidR="00BD1245" w:rsidRPr="007C163E" w:rsidRDefault="00BD1245" w:rsidP="00BD1245">
      <w:pPr>
        <w:ind w:left="574" w:right="615"/>
        <w:jc w:val="right"/>
        <w:rPr>
          <w:rFonts w:eastAsia="Courier New"/>
          <w:b/>
          <w:szCs w:val="24"/>
        </w:rPr>
      </w:pPr>
      <w:r w:rsidRPr="007C163E">
        <w:rPr>
          <w:rFonts w:eastAsia="Courier New"/>
          <w:b/>
          <w:szCs w:val="24"/>
          <w:rPrChange w:id="3462" w:author="Phùng Nguyễn Minh Tâm" w:date="2018-12-19T17:03:00Z">
            <w:rPr>
              <w:rFonts w:ascii="Courier New" w:eastAsia="Courier New" w:hAnsi="Courier New" w:cs="Courier New"/>
              <w:b/>
              <w:color w:val="000000"/>
              <w:sz w:val="24"/>
              <w:szCs w:val="24"/>
            </w:rPr>
          </w:rPrChange>
        </w:rPr>
        <w:lastRenderedPageBreak/>
        <w:t>Mẫ</w:t>
      </w:r>
      <w:r w:rsidR="00845586" w:rsidRPr="007C163E">
        <w:rPr>
          <w:rFonts w:eastAsia="Courier New"/>
          <w:b/>
          <w:szCs w:val="24"/>
          <w:rPrChange w:id="3463" w:author="Phùng Nguyễn Minh Tâm" w:date="2018-12-19T17:03:00Z">
            <w:rPr>
              <w:rFonts w:ascii="Courier New" w:eastAsia="Courier New" w:hAnsi="Courier New" w:cs="Courier New"/>
              <w:b/>
              <w:color w:val="000000"/>
              <w:sz w:val="24"/>
              <w:szCs w:val="24"/>
            </w:rPr>
          </w:rPrChange>
        </w:rPr>
        <w:t>u</w:t>
      </w:r>
      <w:r w:rsidRPr="007C163E">
        <w:rPr>
          <w:rFonts w:eastAsia="Courier New"/>
          <w:b/>
          <w:szCs w:val="24"/>
          <w:rPrChange w:id="3464" w:author="Phùng Nguyễn Minh Tâm" w:date="2018-12-19T17:03:00Z">
            <w:rPr>
              <w:rFonts w:ascii="Courier New" w:eastAsia="Courier New" w:hAnsi="Courier New" w:cs="Courier New"/>
              <w:b/>
              <w:color w:val="000000"/>
              <w:sz w:val="24"/>
              <w:szCs w:val="24"/>
            </w:rPr>
          </w:rPrChange>
        </w:rPr>
        <w:t xml:space="preserve"> 0</w:t>
      </w:r>
      <w:r w:rsidR="00B57E4B" w:rsidRPr="007C163E">
        <w:rPr>
          <w:rFonts w:eastAsia="Courier New"/>
          <w:b/>
          <w:szCs w:val="24"/>
          <w:rPrChange w:id="3465" w:author="Phùng Nguyễn Minh Tâm" w:date="2018-12-19T17:03:00Z">
            <w:rPr>
              <w:rFonts w:ascii="Courier New" w:eastAsia="Courier New" w:hAnsi="Courier New" w:cs="Courier New"/>
              <w:b/>
              <w:color w:val="000000"/>
              <w:sz w:val="24"/>
              <w:szCs w:val="24"/>
            </w:rPr>
          </w:rPrChange>
        </w:rPr>
        <w:t>4</w:t>
      </w:r>
      <w:r w:rsidRPr="007C163E">
        <w:rPr>
          <w:rFonts w:eastAsia="Courier New"/>
          <w:b/>
          <w:szCs w:val="24"/>
          <w:rPrChange w:id="3466" w:author="Phùng Nguyễn Minh Tâm" w:date="2018-12-19T17:03:00Z">
            <w:rPr>
              <w:rFonts w:ascii="Courier New" w:eastAsia="Courier New" w:hAnsi="Courier New" w:cs="Courier New"/>
              <w:b/>
              <w:color w:val="000000"/>
              <w:sz w:val="24"/>
              <w:szCs w:val="24"/>
            </w:rPr>
          </w:rPrChange>
        </w:rPr>
        <w:t>/NHĐT</w:t>
      </w:r>
    </w:p>
    <w:tbl>
      <w:tblPr>
        <w:tblW w:w="10515" w:type="dxa"/>
        <w:tblInd w:w="-176" w:type="dxa"/>
        <w:tblLayout w:type="fixed"/>
        <w:tblLook w:val="04A0" w:firstRow="1" w:lastRow="0" w:firstColumn="1" w:lastColumn="0" w:noHBand="0" w:noVBand="1"/>
        <w:tblPrChange w:id="3467" w:author="Phùng Nguyễn Minh Tâm" w:date="2018-12-21T18:56:00Z">
          <w:tblPr>
            <w:tblW w:w="10515" w:type="dxa"/>
            <w:tblInd w:w="-176" w:type="dxa"/>
            <w:tblLayout w:type="fixed"/>
            <w:tblLook w:val="04A0" w:firstRow="1" w:lastRow="0" w:firstColumn="1" w:lastColumn="0" w:noHBand="0" w:noVBand="1"/>
          </w:tblPr>
        </w:tblPrChange>
      </w:tblPr>
      <w:tblGrid>
        <w:gridCol w:w="2269"/>
        <w:gridCol w:w="8246"/>
        <w:tblGridChange w:id="3468">
          <w:tblGrid>
            <w:gridCol w:w="2978"/>
            <w:gridCol w:w="7537"/>
          </w:tblGrid>
        </w:tblGridChange>
      </w:tblGrid>
      <w:tr w:rsidR="007C163E" w:rsidRPr="007C163E" w:rsidTr="007768DC">
        <w:tc>
          <w:tcPr>
            <w:tcW w:w="2269" w:type="dxa"/>
            <w:shd w:val="clear" w:color="auto" w:fill="auto"/>
            <w:tcPrChange w:id="3469" w:author="Phùng Nguyễn Minh Tâm" w:date="2018-12-21T18:56:00Z">
              <w:tcPr>
                <w:tcW w:w="2978" w:type="dxa"/>
                <w:shd w:val="clear" w:color="auto" w:fill="auto"/>
              </w:tcPr>
            </w:tcPrChange>
          </w:tcPr>
          <w:p w:rsidR="007768DC" w:rsidRDefault="007768DC" w:rsidP="007E04B9">
            <w:pPr>
              <w:ind w:right="34"/>
              <w:jc w:val="center"/>
              <w:rPr>
                <w:ins w:id="3470" w:author="Phùng Nguyễn Minh Tâm" w:date="2018-12-21T18:56:00Z"/>
                <w:rFonts w:eastAsia="Courier New"/>
                <w:b/>
                <w:sz w:val="24"/>
                <w:szCs w:val="24"/>
              </w:rPr>
            </w:pPr>
          </w:p>
          <w:p w:rsidR="00BD1245" w:rsidRPr="007C163E" w:rsidRDefault="00BD1245" w:rsidP="007E04B9">
            <w:pPr>
              <w:ind w:right="34"/>
              <w:jc w:val="center"/>
              <w:rPr>
                <w:rFonts w:eastAsia="Courier New"/>
                <w:b/>
                <w:sz w:val="24"/>
                <w:szCs w:val="24"/>
              </w:rPr>
            </w:pPr>
            <w:r w:rsidRPr="007C163E">
              <w:rPr>
                <w:rFonts w:ascii="Arial" w:hAnsi="Arial" w:cs="Arial"/>
                <w:noProof/>
                <w:sz w:val="24"/>
                <w:szCs w:val="24"/>
                <w:rPrChange w:id="3471">
                  <w:rPr>
                    <w:rFonts w:ascii="Arial" w:hAnsi="Arial" w:cs="Arial"/>
                    <w:noProof/>
                    <w:color w:val="000000"/>
                    <w:sz w:val="24"/>
                    <w:szCs w:val="24"/>
                  </w:rPr>
                </w:rPrChange>
              </w:rPr>
              <w:drawing>
                <wp:inline distT="0" distB="0" distL="0" distR="0" wp14:anchorId="5726028C" wp14:editId="683C94FE">
                  <wp:extent cx="1331495" cy="385738"/>
                  <wp:effectExtent l="0" t="0" r="2540" b="0"/>
                  <wp:docPr id="8" name="Picture 8"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6369" cy="390047"/>
                          </a:xfrm>
                          <a:prstGeom prst="rect">
                            <a:avLst/>
                          </a:prstGeom>
                          <a:noFill/>
                          <a:ln>
                            <a:noFill/>
                          </a:ln>
                        </pic:spPr>
                      </pic:pic>
                    </a:graphicData>
                  </a:graphic>
                </wp:inline>
              </w:drawing>
            </w:r>
          </w:p>
        </w:tc>
        <w:tc>
          <w:tcPr>
            <w:tcW w:w="8246" w:type="dxa"/>
            <w:shd w:val="clear" w:color="auto" w:fill="943634"/>
            <w:vAlign w:val="center"/>
            <w:tcPrChange w:id="3472" w:author="Phùng Nguyễn Minh Tâm" w:date="2018-12-21T18:56:00Z">
              <w:tcPr>
                <w:tcW w:w="7537" w:type="dxa"/>
                <w:shd w:val="clear" w:color="auto" w:fill="943634"/>
                <w:vAlign w:val="center"/>
              </w:tcPr>
            </w:tcPrChange>
          </w:tcPr>
          <w:p w:rsidR="007768DC" w:rsidRDefault="00BD1245" w:rsidP="00936920">
            <w:pPr>
              <w:tabs>
                <w:tab w:val="left" w:pos="5832"/>
              </w:tabs>
              <w:jc w:val="center"/>
              <w:rPr>
                <w:ins w:id="3473" w:author="Phùng Nguyễn Minh Tâm" w:date="2018-12-21T18:56:00Z"/>
                <w:rFonts w:eastAsia="Courier New"/>
                <w:b/>
                <w:color w:val="FFFFFF" w:themeColor="background1"/>
                <w:sz w:val="24"/>
                <w:szCs w:val="24"/>
              </w:rPr>
            </w:pPr>
            <w:r w:rsidRPr="007768DC">
              <w:rPr>
                <w:rFonts w:eastAsia="Courier New"/>
                <w:b/>
                <w:color w:val="FFFFFF" w:themeColor="background1"/>
                <w:sz w:val="24"/>
                <w:szCs w:val="24"/>
                <w:rPrChange w:id="3474" w:author="Phùng Nguyễn Minh Tâm" w:date="2018-12-21T18:55:00Z">
                  <w:rPr>
                    <w:rFonts w:ascii="Courier New" w:eastAsia="Courier New" w:hAnsi="Courier New" w:cs="Courier New"/>
                    <w:b/>
                    <w:color w:val="FFFFFF"/>
                    <w:sz w:val="24"/>
                    <w:szCs w:val="24"/>
                  </w:rPr>
                </w:rPrChange>
              </w:rPr>
              <w:t>GIẤY ĐỀ NGHỊ THAY ĐỔI/BỔ SUNG/</w:t>
            </w:r>
            <w:r w:rsidR="00391DA9" w:rsidRPr="007768DC">
              <w:rPr>
                <w:rFonts w:eastAsia="Courier New"/>
                <w:b/>
                <w:color w:val="FFFFFF" w:themeColor="background1"/>
                <w:sz w:val="24"/>
                <w:szCs w:val="24"/>
                <w:rPrChange w:id="3475" w:author="Phùng Nguyễn Minh Tâm" w:date="2018-12-21T18:55:00Z">
                  <w:rPr>
                    <w:rFonts w:ascii="Courier New" w:eastAsia="Courier New" w:hAnsi="Courier New" w:cs="Courier New"/>
                    <w:b/>
                    <w:color w:val="FFFFFF"/>
                    <w:sz w:val="24"/>
                    <w:szCs w:val="24"/>
                  </w:rPr>
                </w:rPrChange>
              </w:rPr>
              <w:t>KHỎA/HỦY</w:t>
            </w:r>
            <w:r w:rsidRPr="007768DC">
              <w:rPr>
                <w:rFonts w:eastAsia="Courier New"/>
                <w:b/>
                <w:color w:val="FFFFFF" w:themeColor="background1"/>
                <w:sz w:val="24"/>
                <w:szCs w:val="24"/>
                <w:rPrChange w:id="3476" w:author="Phùng Nguyễn Minh Tâm" w:date="2018-12-21T18:55:00Z">
                  <w:rPr>
                    <w:rFonts w:ascii="Courier New" w:eastAsia="Courier New" w:hAnsi="Courier New" w:cs="Courier New"/>
                    <w:b/>
                    <w:color w:val="FFFFFF"/>
                    <w:sz w:val="24"/>
                    <w:szCs w:val="24"/>
                  </w:rPr>
                </w:rPrChange>
              </w:rPr>
              <w:t xml:space="preserve"> DỊCH VỤ</w:t>
            </w:r>
          </w:p>
          <w:p w:rsidR="00BD1245" w:rsidRPr="007768DC" w:rsidRDefault="00BD1245" w:rsidP="00936920">
            <w:pPr>
              <w:tabs>
                <w:tab w:val="left" w:pos="5832"/>
              </w:tabs>
              <w:jc w:val="center"/>
              <w:rPr>
                <w:rFonts w:eastAsia="Courier New"/>
                <w:b/>
                <w:color w:val="FFFFFF" w:themeColor="background1"/>
                <w:sz w:val="24"/>
                <w:szCs w:val="24"/>
                <w:rPrChange w:id="3477" w:author="Phùng Nguyễn Minh Tâm" w:date="2018-12-21T18:55:00Z">
                  <w:rPr>
                    <w:rFonts w:eastAsia="Courier New"/>
                    <w:b/>
                    <w:color w:val="FFFFFF"/>
                    <w:sz w:val="24"/>
                    <w:szCs w:val="24"/>
                  </w:rPr>
                </w:rPrChange>
              </w:rPr>
            </w:pPr>
            <w:del w:id="3478" w:author="Phùng Nguyễn Minh Tâm" w:date="2018-12-21T18:56:00Z">
              <w:r w:rsidRPr="007768DC" w:rsidDel="007768DC">
                <w:rPr>
                  <w:rFonts w:eastAsia="Courier New"/>
                  <w:b/>
                  <w:color w:val="FFFFFF" w:themeColor="background1"/>
                  <w:sz w:val="24"/>
                  <w:szCs w:val="24"/>
                  <w:rPrChange w:id="3479" w:author="Phùng Nguyễn Minh Tâm" w:date="2018-12-21T18:55:00Z">
                    <w:rPr>
                      <w:rFonts w:ascii="Courier New" w:eastAsia="Courier New" w:hAnsi="Courier New" w:cs="Courier New"/>
                      <w:b/>
                      <w:color w:val="FFFFFF"/>
                      <w:sz w:val="24"/>
                      <w:szCs w:val="24"/>
                    </w:rPr>
                  </w:rPrChange>
                </w:rPr>
                <w:delText xml:space="preserve"> </w:delText>
              </w:r>
            </w:del>
            <w:r w:rsidRPr="007768DC">
              <w:rPr>
                <w:rFonts w:eastAsia="Courier New"/>
                <w:b/>
                <w:color w:val="FFFFFF" w:themeColor="background1"/>
                <w:sz w:val="24"/>
                <w:szCs w:val="24"/>
                <w:rPrChange w:id="3480" w:author="Phùng Nguyễn Minh Tâm" w:date="2018-12-21T18:55:00Z">
                  <w:rPr>
                    <w:rFonts w:ascii="Courier New" w:eastAsia="Courier New" w:hAnsi="Courier New" w:cs="Courier New"/>
                    <w:b/>
                    <w:color w:val="FFFFFF"/>
                    <w:sz w:val="24"/>
                    <w:szCs w:val="24"/>
                  </w:rPr>
                </w:rPrChange>
              </w:rPr>
              <w:t>NGÂN HÀNG ĐIỆN TỬ</w:t>
            </w:r>
          </w:p>
          <w:p w:rsidR="00391DA9" w:rsidRPr="007768DC" w:rsidRDefault="00B9684D" w:rsidP="00B9684D">
            <w:pPr>
              <w:tabs>
                <w:tab w:val="left" w:pos="5832"/>
              </w:tabs>
              <w:ind w:right="-225" w:hanging="250"/>
              <w:jc w:val="center"/>
              <w:rPr>
                <w:rFonts w:ascii="Times New Roman Bold" w:eastAsia="Courier New" w:hAnsi="Times New Roman Bold"/>
                <w:b/>
                <w:i/>
                <w:color w:val="FFFFFF" w:themeColor="background1"/>
                <w:spacing w:val="-6"/>
                <w:sz w:val="24"/>
                <w:szCs w:val="24"/>
                <w:rPrChange w:id="3481" w:author="Phùng Nguyễn Minh Tâm" w:date="2018-12-21T18:55:00Z">
                  <w:rPr>
                    <w:rFonts w:ascii="Times New Roman Bold" w:eastAsia="Courier New" w:hAnsi="Times New Roman Bold"/>
                    <w:b/>
                    <w:i/>
                    <w:color w:val="FFFFFF"/>
                    <w:spacing w:val="-6"/>
                    <w:sz w:val="24"/>
                    <w:szCs w:val="24"/>
                  </w:rPr>
                </w:rPrChange>
              </w:rPr>
            </w:pPr>
            <w:r w:rsidRPr="007768DC">
              <w:rPr>
                <w:rFonts w:ascii="Times New Roman Bold" w:eastAsia="Courier New" w:hAnsi="Times New Roman Bold"/>
                <w:b/>
                <w:i/>
                <w:color w:val="FFFFFF" w:themeColor="background1"/>
                <w:spacing w:val="-6"/>
                <w:sz w:val="24"/>
                <w:szCs w:val="24"/>
                <w:rPrChange w:id="3482" w:author="Phùng Nguyễn Minh Tâm" w:date="2018-12-21T18:55:00Z">
                  <w:rPr>
                    <w:rFonts w:ascii="Times New Roman Bold" w:eastAsia="Courier New" w:hAnsi="Times New Roman Bold" w:cs="Courier New"/>
                    <w:b/>
                    <w:i/>
                    <w:color w:val="FFFFFF"/>
                    <w:spacing w:val="-6"/>
                    <w:sz w:val="24"/>
                    <w:szCs w:val="24"/>
                  </w:rPr>
                </w:rPrChange>
              </w:rPr>
              <w:t>Registration for chang</w:t>
            </w:r>
            <w:r w:rsidR="007E04B9" w:rsidRPr="007768DC">
              <w:rPr>
                <w:rFonts w:ascii="Times New Roman Bold" w:eastAsia="Courier New" w:hAnsi="Times New Roman Bold"/>
                <w:b/>
                <w:i/>
                <w:color w:val="FFFFFF" w:themeColor="background1"/>
                <w:spacing w:val="-6"/>
                <w:sz w:val="24"/>
                <w:szCs w:val="24"/>
                <w:rPrChange w:id="3483" w:author="Phùng Nguyễn Minh Tâm" w:date="2018-12-21T18:55:00Z">
                  <w:rPr>
                    <w:rFonts w:ascii="Times New Roman Bold" w:eastAsia="Courier New" w:hAnsi="Times New Roman Bold" w:cs="Courier New"/>
                    <w:b/>
                    <w:i/>
                    <w:color w:val="FFFFFF"/>
                    <w:spacing w:val="-6"/>
                    <w:sz w:val="24"/>
                    <w:szCs w:val="24"/>
                  </w:rPr>
                </w:rPrChange>
              </w:rPr>
              <w:t>ing</w:t>
            </w:r>
            <w:r w:rsidRPr="007768DC">
              <w:rPr>
                <w:rFonts w:ascii="Times New Roman Bold" w:eastAsia="Courier New" w:hAnsi="Times New Roman Bold"/>
                <w:b/>
                <w:i/>
                <w:color w:val="FFFFFF" w:themeColor="background1"/>
                <w:spacing w:val="-6"/>
                <w:sz w:val="24"/>
                <w:szCs w:val="24"/>
                <w:rPrChange w:id="3484" w:author="Phùng Nguyễn Minh Tâm" w:date="2018-12-21T18:55:00Z">
                  <w:rPr>
                    <w:rFonts w:ascii="Times New Roman Bold" w:eastAsia="Courier New" w:hAnsi="Times New Roman Bold" w:cs="Courier New"/>
                    <w:b/>
                    <w:i/>
                    <w:color w:val="FFFFFF"/>
                    <w:spacing w:val="-6"/>
                    <w:sz w:val="24"/>
                    <w:szCs w:val="24"/>
                  </w:rPr>
                </w:rPrChange>
              </w:rPr>
              <w:t>/addition/lock</w:t>
            </w:r>
            <w:r w:rsidR="007E04B9" w:rsidRPr="007768DC">
              <w:rPr>
                <w:rFonts w:ascii="Times New Roman Bold" w:eastAsia="Courier New" w:hAnsi="Times New Roman Bold"/>
                <w:b/>
                <w:i/>
                <w:color w:val="FFFFFF" w:themeColor="background1"/>
                <w:spacing w:val="-6"/>
                <w:sz w:val="24"/>
                <w:szCs w:val="24"/>
                <w:rPrChange w:id="3485" w:author="Phùng Nguyễn Minh Tâm" w:date="2018-12-21T18:55:00Z">
                  <w:rPr>
                    <w:rFonts w:ascii="Times New Roman Bold" w:eastAsia="Courier New" w:hAnsi="Times New Roman Bold" w:cs="Courier New"/>
                    <w:b/>
                    <w:i/>
                    <w:color w:val="FFFFFF"/>
                    <w:spacing w:val="-6"/>
                    <w:sz w:val="24"/>
                    <w:szCs w:val="24"/>
                  </w:rPr>
                </w:rPrChange>
              </w:rPr>
              <w:t>ing</w:t>
            </w:r>
            <w:r w:rsidRPr="007768DC">
              <w:rPr>
                <w:rFonts w:ascii="Times New Roman Bold" w:eastAsia="Courier New" w:hAnsi="Times New Roman Bold"/>
                <w:b/>
                <w:i/>
                <w:color w:val="FFFFFF" w:themeColor="background1"/>
                <w:spacing w:val="-6"/>
                <w:sz w:val="24"/>
                <w:szCs w:val="24"/>
                <w:rPrChange w:id="3486" w:author="Phùng Nguyễn Minh Tâm" w:date="2018-12-21T18:55:00Z">
                  <w:rPr>
                    <w:rFonts w:ascii="Times New Roman Bold" w:eastAsia="Courier New" w:hAnsi="Times New Roman Bold" w:cs="Courier New"/>
                    <w:b/>
                    <w:i/>
                    <w:color w:val="FFFFFF"/>
                    <w:spacing w:val="-6"/>
                    <w:sz w:val="24"/>
                    <w:szCs w:val="24"/>
                  </w:rPr>
                </w:rPrChange>
              </w:rPr>
              <w:t>/termination of E-banking Services</w:t>
            </w:r>
          </w:p>
          <w:p w:rsidR="00BD1245" w:rsidRPr="007768DC" w:rsidRDefault="00BD1245" w:rsidP="00936920">
            <w:pPr>
              <w:tabs>
                <w:tab w:val="left" w:pos="5832"/>
              </w:tabs>
              <w:jc w:val="center"/>
              <w:rPr>
                <w:rFonts w:eastAsia="Courier New"/>
                <w:color w:val="FFFFFF" w:themeColor="background1"/>
                <w:sz w:val="24"/>
                <w:szCs w:val="24"/>
                <w:rPrChange w:id="3487" w:author="Phùng Nguyễn Minh Tâm" w:date="2018-12-21T18:55:00Z">
                  <w:rPr>
                    <w:rFonts w:eastAsia="Courier New"/>
                    <w:color w:val="FFFFFF"/>
                    <w:sz w:val="24"/>
                    <w:szCs w:val="24"/>
                  </w:rPr>
                </w:rPrChange>
              </w:rPr>
            </w:pPr>
            <w:r w:rsidRPr="007768DC">
              <w:rPr>
                <w:rFonts w:eastAsia="Courier New"/>
                <w:color w:val="FFFFFF" w:themeColor="background1"/>
                <w:sz w:val="24"/>
                <w:szCs w:val="24"/>
                <w:rPrChange w:id="3488" w:author="Phùng Nguyễn Minh Tâm" w:date="2018-12-21T18:55:00Z">
                  <w:rPr>
                    <w:rFonts w:ascii="Courier New" w:eastAsia="Courier New" w:hAnsi="Courier New" w:cs="Courier New"/>
                    <w:color w:val="FFFFFF"/>
                    <w:sz w:val="24"/>
                    <w:szCs w:val="24"/>
                  </w:rPr>
                </w:rPrChange>
              </w:rPr>
              <w:t>(Đối vớ</w:t>
            </w:r>
            <w:r w:rsidR="00F51BED" w:rsidRPr="007768DC">
              <w:rPr>
                <w:rFonts w:eastAsia="Courier New"/>
                <w:color w:val="FFFFFF" w:themeColor="background1"/>
                <w:sz w:val="24"/>
                <w:szCs w:val="24"/>
                <w:rPrChange w:id="3489" w:author="Phùng Nguyễn Minh Tâm" w:date="2018-12-21T18:55:00Z">
                  <w:rPr>
                    <w:rFonts w:ascii="Courier New" w:eastAsia="Courier New" w:hAnsi="Courier New" w:cs="Courier New"/>
                    <w:color w:val="FFFFFF"/>
                    <w:sz w:val="24"/>
                    <w:szCs w:val="24"/>
                  </w:rPr>
                </w:rPrChange>
              </w:rPr>
              <w:t>i khách hàng cá nhân</w:t>
            </w:r>
            <w:r w:rsidR="00391DA9" w:rsidRPr="007768DC">
              <w:rPr>
                <w:rFonts w:eastAsia="Courier New"/>
                <w:color w:val="FFFFFF" w:themeColor="background1"/>
                <w:sz w:val="24"/>
                <w:szCs w:val="24"/>
                <w:rPrChange w:id="3490" w:author="Phùng Nguyễn Minh Tâm" w:date="2018-12-21T18:55:00Z">
                  <w:rPr>
                    <w:rFonts w:ascii="Courier New" w:eastAsia="Courier New" w:hAnsi="Courier New" w:cs="Courier New"/>
                    <w:color w:val="FFFFFF"/>
                    <w:sz w:val="24"/>
                    <w:szCs w:val="24"/>
                  </w:rPr>
                </w:rPrChange>
              </w:rPr>
              <w:t>/</w:t>
            </w:r>
            <w:r w:rsidR="00391DA9" w:rsidRPr="007768DC">
              <w:rPr>
                <w:rFonts w:eastAsia="Courier New"/>
                <w:i/>
                <w:color w:val="FFFFFF" w:themeColor="background1"/>
                <w:sz w:val="24"/>
                <w:szCs w:val="24"/>
                <w:rPrChange w:id="3491" w:author="Phùng Nguyễn Minh Tâm" w:date="2018-12-21T18:55:00Z">
                  <w:rPr>
                    <w:rFonts w:ascii="Courier New" w:eastAsia="Courier New" w:hAnsi="Courier New" w:cs="Courier New"/>
                    <w:i/>
                    <w:color w:val="FFFFFF"/>
                    <w:sz w:val="24"/>
                    <w:szCs w:val="24"/>
                  </w:rPr>
                </w:rPrChange>
              </w:rPr>
              <w:t>For Individual Customer</w:t>
            </w:r>
            <w:r w:rsidRPr="007768DC">
              <w:rPr>
                <w:rFonts w:eastAsia="Courier New"/>
                <w:color w:val="FFFFFF" w:themeColor="background1"/>
                <w:sz w:val="24"/>
                <w:szCs w:val="24"/>
                <w:rPrChange w:id="3492" w:author="Phùng Nguyễn Minh Tâm" w:date="2018-12-21T18:55:00Z">
                  <w:rPr>
                    <w:rFonts w:ascii="Courier New" w:eastAsia="Courier New" w:hAnsi="Courier New" w:cs="Courier New"/>
                    <w:color w:val="FFFFFF"/>
                    <w:sz w:val="24"/>
                    <w:szCs w:val="24"/>
                  </w:rPr>
                </w:rPrChange>
              </w:rPr>
              <w:t>)</w:t>
            </w:r>
          </w:p>
        </w:tc>
      </w:tr>
    </w:tbl>
    <w:p w:rsidR="00BD1245" w:rsidRPr="007C163E" w:rsidRDefault="00BD1245" w:rsidP="002727F6">
      <w:pPr>
        <w:spacing w:before="120" w:after="120"/>
        <w:ind w:left="3101" w:right="618" w:hanging="1899"/>
        <w:rPr>
          <w:rFonts w:eastAsia="Courier New"/>
          <w:position w:val="1"/>
          <w:sz w:val="24"/>
          <w:szCs w:val="24"/>
        </w:rPr>
      </w:pPr>
      <w:r w:rsidRPr="007C163E">
        <w:rPr>
          <w:rFonts w:eastAsia="Courier New"/>
          <w:b/>
          <w:sz w:val="24"/>
          <w:szCs w:val="24"/>
          <w:rPrChange w:id="3493" w:author="Phùng Nguyễn Minh Tâm" w:date="2018-12-19T17:03:00Z">
            <w:rPr>
              <w:rFonts w:ascii="Courier New" w:eastAsia="Courier New" w:hAnsi="Courier New" w:cs="Courier New"/>
              <w:b/>
              <w:color w:val="000000"/>
              <w:sz w:val="24"/>
              <w:szCs w:val="24"/>
            </w:rPr>
          </w:rPrChange>
        </w:rPr>
        <w:t xml:space="preserve">Kính gửi Agribank </w:t>
      </w:r>
      <w:r w:rsidRPr="007C163E">
        <w:rPr>
          <w:rFonts w:eastAsia="Courier New"/>
          <w:b/>
          <w:position w:val="1"/>
          <w:sz w:val="24"/>
          <w:szCs w:val="24"/>
          <w:rPrChange w:id="3494" w:author="Phùng Nguyễn Minh Tâm" w:date="2018-12-19T17:03:00Z">
            <w:rPr>
              <w:rFonts w:ascii="Courier New" w:eastAsia="Courier New" w:hAnsi="Courier New" w:cs="Courier New"/>
              <w:b/>
              <w:color w:val="000000"/>
              <w:position w:val="1"/>
              <w:sz w:val="24"/>
              <w:szCs w:val="24"/>
            </w:rPr>
          </w:rPrChange>
        </w:rPr>
        <w:t>Chi nhánh</w:t>
      </w:r>
      <w:r w:rsidR="00F51BED" w:rsidRPr="007C163E">
        <w:rPr>
          <w:rFonts w:eastAsia="Courier New"/>
          <w:position w:val="1"/>
          <w:sz w:val="24"/>
          <w:szCs w:val="24"/>
          <w:rPrChange w:id="3495" w:author="Phùng Nguyễn Minh Tâm" w:date="2018-12-19T17:03:00Z">
            <w:rPr>
              <w:rFonts w:ascii="Courier New" w:eastAsia="Courier New" w:hAnsi="Courier New" w:cs="Courier New"/>
              <w:color w:val="000000"/>
              <w:position w:val="1"/>
              <w:sz w:val="24"/>
              <w:szCs w:val="24"/>
            </w:rPr>
          </w:rPrChange>
        </w:rPr>
        <w:t xml:space="preserve"> </w:t>
      </w:r>
      <w:r w:rsidR="008B1E84" w:rsidRPr="007C163E">
        <w:rPr>
          <w:rFonts w:eastAsia="Courier New"/>
          <w:position w:val="1"/>
          <w:sz w:val="24"/>
          <w:szCs w:val="24"/>
          <w:rPrChange w:id="3496" w:author="Phùng Nguyễn Minh Tâm" w:date="2018-12-19T17:03:00Z">
            <w:rPr>
              <w:rFonts w:ascii="Courier New" w:eastAsia="Courier New" w:hAnsi="Courier New" w:cs="Courier New"/>
              <w:color w:val="000000"/>
              <w:position w:val="1"/>
              <w:sz w:val="24"/>
              <w:szCs w:val="24"/>
            </w:rPr>
          </w:rPrChange>
        </w:rPr>
        <w:t>/</w:t>
      </w:r>
      <w:r w:rsidR="008B1E84" w:rsidRPr="007C163E">
        <w:rPr>
          <w:rFonts w:eastAsia="Courier New"/>
          <w:i/>
          <w:position w:val="1"/>
          <w:sz w:val="24"/>
          <w:szCs w:val="24"/>
          <w:rPrChange w:id="3497" w:author="Phùng Nguyễn Minh Tâm" w:date="2018-12-19T17:03:00Z">
            <w:rPr>
              <w:rFonts w:ascii="Courier New" w:eastAsia="Courier New" w:hAnsi="Courier New" w:cs="Courier New"/>
              <w:i/>
              <w:color w:val="000000"/>
              <w:position w:val="1"/>
              <w:sz w:val="24"/>
              <w:szCs w:val="24"/>
            </w:rPr>
          </w:rPrChange>
        </w:rPr>
        <w:t xml:space="preserve">To Agribank </w:t>
      </w:r>
      <w:r w:rsidRPr="007C163E">
        <w:rPr>
          <w:rFonts w:eastAsia="Courier New"/>
          <w:position w:val="1"/>
          <w:sz w:val="24"/>
          <w:szCs w:val="24"/>
          <w:rPrChange w:id="3498" w:author="Phùng Nguyễn Minh Tâm" w:date="2018-12-19T17:03:00Z">
            <w:rPr>
              <w:rFonts w:ascii="Courier New" w:eastAsia="Courier New" w:hAnsi="Courier New" w:cs="Courier New"/>
              <w:color w:val="000000"/>
              <w:position w:val="1"/>
              <w:sz w:val="24"/>
              <w:szCs w:val="24"/>
            </w:rPr>
          </w:rPrChange>
        </w:rPr>
        <w:t>……………………….</w:t>
      </w:r>
      <w:r w:rsidR="00B9684D" w:rsidRPr="007C163E">
        <w:rPr>
          <w:rFonts w:eastAsia="Courier New"/>
          <w:i/>
          <w:position w:val="1"/>
          <w:sz w:val="24"/>
          <w:szCs w:val="24"/>
          <w:rPrChange w:id="3499" w:author="Phùng Nguyễn Minh Tâm" w:date="2018-12-19T17:03:00Z">
            <w:rPr>
              <w:rFonts w:ascii="Courier New" w:eastAsia="Courier New" w:hAnsi="Courier New" w:cs="Courier New"/>
              <w:i/>
              <w:color w:val="000000"/>
              <w:position w:val="1"/>
              <w:sz w:val="24"/>
              <w:szCs w:val="24"/>
            </w:rPr>
          </w:rPrChange>
        </w:rPr>
        <w:t xml:space="preserve"> Branch</w:t>
      </w:r>
    </w:p>
    <w:tbl>
      <w:tblPr>
        <w:tblW w:w="10445" w:type="dxa"/>
        <w:tblInd w:w="-1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1"/>
        <w:gridCol w:w="3482"/>
        <w:gridCol w:w="3482"/>
      </w:tblGrid>
      <w:tr w:rsidR="007C163E" w:rsidRPr="007C163E" w:rsidTr="006821A6">
        <w:trPr>
          <w:trHeight w:val="669"/>
        </w:trPr>
        <w:tc>
          <w:tcPr>
            <w:tcW w:w="3481" w:type="dxa"/>
            <w:tcBorders>
              <w:top w:val="single" w:sz="4" w:space="0" w:color="auto"/>
              <w:bottom w:val="nil"/>
            </w:tcBorders>
            <w:shd w:val="clear" w:color="auto" w:fill="auto"/>
          </w:tcPr>
          <w:p w:rsidR="00BD1245" w:rsidRPr="007C163E" w:rsidRDefault="00BD1245" w:rsidP="00D67128">
            <w:pPr>
              <w:ind w:right="619"/>
              <w:rPr>
                <w:rFonts w:eastAsia="Courier New"/>
                <w:i/>
                <w:sz w:val="24"/>
                <w:szCs w:val="24"/>
              </w:rPr>
            </w:pPr>
            <w:r w:rsidRPr="007C163E">
              <w:rPr>
                <w:rFonts w:eastAsia="Courier New"/>
                <w:sz w:val="24"/>
                <w:szCs w:val="24"/>
                <w:rPrChange w:id="3500" w:author="Phùng Nguyễn Minh Tâm" w:date="2018-12-19T17:03:00Z">
                  <w:rPr>
                    <w:rFonts w:ascii="Courier New" w:eastAsia="Courier New" w:hAnsi="Courier New" w:cs="Courier New"/>
                    <w:color w:val="000000"/>
                    <w:sz w:val="24"/>
                    <w:szCs w:val="24"/>
                  </w:rPr>
                </w:rPrChange>
              </w:rPr>
              <w:t>Họ và tên</w:t>
            </w:r>
          </w:p>
          <w:p w:rsidR="00481259" w:rsidRPr="007C163E" w:rsidRDefault="00481259" w:rsidP="00D67128">
            <w:pPr>
              <w:ind w:right="619"/>
              <w:rPr>
                <w:rFonts w:eastAsia="Courier New"/>
                <w:i/>
                <w:sz w:val="24"/>
                <w:szCs w:val="24"/>
              </w:rPr>
            </w:pPr>
            <w:r w:rsidRPr="007C163E">
              <w:rPr>
                <w:rFonts w:eastAsia="Courier New"/>
                <w:i/>
                <w:sz w:val="24"/>
                <w:szCs w:val="24"/>
                <w:rPrChange w:id="3501" w:author="Phùng Nguyễn Minh Tâm" w:date="2018-12-19T17:03:00Z">
                  <w:rPr>
                    <w:rFonts w:ascii="Courier New" w:eastAsia="Courier New" w:hAnsi="Courier New" w:cs="Courier New"/>
                    <w:i/>
                    <w:color w:val="000000"/>
                    <w:sz w:val="24"/>
                    <w:szCs w:val="24"/>
                  </w:rPr>
                </w:rPrChange>
              </w:rPr>
              <w:t>Fullname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F46212">
              <w:tc>
                <w:tcPr>
                  <w:tcW w:w="3667" w:type="dxa"/>
                  <w:shd w:val="clear" w:color="auto" w:fill="auto"/>
                </w:tcPr>
                <w:p w:rsidR="00BD1245" w:rsidRPr="007C163E" w:rsidRDefault="00BD1245" w:rsidP="00D67128">
                  <w:pPr>
                    <w:ind w:right="619"/>
                    <w:rPr>
                      <w:rFonts w:eastAsia="Courier New"/>
                      <w:i/>
                      <w:sz w:val="24"/>
                      <w:szCs w:val="24"/>
                    </w:rPr>
                  </w:pPr>
                </w:p>
              </w:tc>
            </w:tr>
          </w:tbl>
          <w:p w:rsidR="00BD1245" w:rsidRPr="007C163E" w:rsidRDefault="00BD1245" w:rsidP="00D67128">
            <w:pPr>
              <w:rPr>
                <w:rFonts w:eastAsia="Courier New"/>
                <w:sz w:val="24"/>
                <w:szCs w:val="24"/>
              </w:rPr>
            </w:pPr>
            <w:r w:rsidRPr="007C163E">
              <w:rPr>
                <w:rFonts w:eastAsia="Courier New"/>
                <w:sz w:val="24"/>
                <w:szCs w:val="24"/>
                <w:rPrChange w:id="3502" w:author="Phùng Nguyễn Minh Tâm" w:date="2018-12-19T17:03:00Z">
                  <w:rPr>
                    <w:rFonts w:ascii="Courier New" w:eastAsia="Courier New" w:hAnsi="Courier New" w:cs="Courier New"/>
                    <w:color w:val="000000"/>
                    <w:sz w:val="24"/>
                    <w:szCs w:val="24"/>
                  </w:rPr>
                </w:rPrChange>
              </w:rPr>
              <w:t>Số CMND/CCCD/Hộ chiế</w:t>
            </w:r>
            <w:r w:rsidR="00481259" w:rsidRPr="007C163E">
              <w:rPr>
                <w:rFonts w:eastAsia="Courier New"/>
                <w:sz w:val="24"/>
                <w:szCs w:val="24"/>
                <w:rPrChange w:id="3503" w:author="Phùng Nguyễn Minh Tâm" w:date="2018-12-19T17:03:00Z">
                  <w:rPr>
                    <w:rFonts w:ascii="Courier New" w:eastAsia="Courier New" w:hAnsi="Courier New" w:cs="Courier New"/>
                    <w:color w:val="000000"/>
                    <w:sz w:val="24"/>
                    <w:szCs w:val="24"/>
                  </w:rPr>
                </w:rPrChange>
              </w:rPr>
              <w:t>u</w:t>
            </w:r>
          </w:p>
          <w:p w:rsidR="00481259" w:rsidRPr="007C163E" w:rsidRDefault="00481259" w:rsidP="00D67128">
            <w:pPr>
              <w:rPr>
                <w:rFonts w:eastAsia="Courier New"/>
                <w:i/>
                <w:sz w:val="24"/>
                <w:szCs w:val="24"/>
              </w:rPr>
            </w:pPr>
            <w:r w:rsidRPr="007C163E">
              <w:rPr>
                <w:rFonts w:eastAsia="Courier New"/>
                <w:i/>
                <w:sz w:val="24"/>
                <w:szCs w:val="24"/>
                <w:rPrChange w:id="3504" w:author="Phùng Nguyễn Minh Tâm" w:date="2018-12-19T17:03:00Z">
                  <w:rPr>
                    <w:rFonts w:ascii="Courier New" w:eastAsia="Courier New" w:hAnsi="Courier New" w:cs="Courier New"/>
                    <w:i/>
                    <w:color w:val="000000"/>
                    <w:sz w:val="24"/>
                    <w:szCs w:val="24"/>
                  </w:rPr>
                </w:rPrChange>
              </w:rPr>
              <w:t>ID/Passport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tblGrid>
            <w:tr w:rsidR="007C163E" w:rsidRPr="007C163E" w:rsidTr="00F46212">
              <w:tc>
                <w:tcPr>
                  <w:tcW w:w="3729" w:type="dxa"/>
                  <w:shd w:val="clear" w:color="auto" w:fill="auto"/>
                </w:tcPr>
                <w:p w:rsidR="00BD1245" w:rsidRPr="007C163E" w:rsidRDefault="00BD1245" w:rsidP="00D67128">
                  <w:pPr>
                    <w:ind w:right="72"/>
                    <w:rPr>
                      <w:rFonts w:eastAsia="Courier New"/>
                      <w:i/>
                      <w:sz w:val="24"/>
                      <w:szCs w:val="24"/>
                    </w:rPr>
                  </w:pPr>
                </w:p>
              </w:tc>
            </w:tr>
          </w:tbl>
          <w:p w:rsidR="00BD1245" w:rsidRPr="007C163E" w:rsidRDefault="00BD1245" w:rsidP="00D67128">
            <w:pPr>
              <w:ind w:right="72"/>
              <w:rPr>
                <w:rFonts w:eastAsia="Courier New"/>
                <w:i/>
                <w:sz w:val="24"/>
                <w:szCs w:val="24"/>
              </w:rPr>
            </w:pPr>
          </w:p>
        </w:tc>
        <w:tc>
          <w:tcPr>
            <w:tcW w:w="3482" w:type="dxa"/>
            <w:tcBorders>
              <w:top w:val="single" w:sz="4" w:space="0" w:color="auto"/>
              <w:bottom w:val="nil"/>
            </w:tcBorders>
            <w:shd w:val="clear" w:color="auto" w:fill="auto"/>
          </w:tcPr>
          <w:p w:rsidR="00BD1245" w:rsidRPr="007C163E" w:rsidRDefault="00BD1245" w:rsidP="00D67128">
            <w:pPr>
              <w:tabs>
                <w:tab w:val="left" w:pos="1892"/>
                <w:tab w:val="left" w:pos="2090"/>
              </w:tabs>
              <w:ind w:right="162"/>
              <w:rPr>
                <w:rFonts w:eastAsia="Courier New"/>
                <w:sz w:val="24"/>
                <w:szCs w:val="24"/>
              </w:rPr>
            </w:pPr>
            <w:r w:rsidRPr="007C163E">
              <w:rPr>
                <w:rFonts w:eastAsia="Courier New"/>
                <w:sz w:val="24"/>
                <w:szCs w:val="24"/>
                <w:rPrChange w:id="3505" w:author="Phùng Nguyễn Minh Tâm" w:date="2018-12-19T17:03:00Z">
                  <w:rPr>
                    <w:rFonts w:ascii="Courier New" w:eastAsia="Courier New" w:hAnsi="Courier New" w:cs="Courier New"/>
                    <w:color w:val="000000"/>
                    <w:sz w:val="24"/>
                    <w:szCs w:val="24"/>
                  </w:rPr>
                </w:rPrChange>
              </w:rPr>
              <w:t>Ngày sinh</w:t>
            </w:r>
          </w:p>
          <w:p w:rsidR="00481259" w:rsidRPr="007C163E" w:rsidRDefault="00481259" w:rsidP="00D67128">
            <w:pPr>
              <w:tabs>
                <w:tab w:val="left" w:pos="1892"/>
                <w:tab w:val="left" w:pos="2090"/>
              </w:tabs>
              <w:ind w:right="162"/>
              <w:rPr>
                <w:rFonts w:eastAsia="Courier New"/>
                <w:i/>
                <w:sz w:val="24"/>
                <w:szCs w:val="24"/>
              </w:rPr>
            </w:pPr>
            <w:r w:rsidRPr="007C163E">
              <w:rPr>
                <w:rFonts w:eastAsia="Courier New"/>
                <w:i/>
                <w:sz w:val="24"/>
                <w:szCs w:val="24"/>
                <w:rPrChange w:id="3506" w:author="Phùng Nguyễn Minh Tâm" w:date="2018-12-19T17:03:00Z">
                  <w:rPr>
                    <w:rFonts w:ascii="Courier New" w:eastAsia="Courier New" w:hAnsi="Courier New" w:cs="Courier New"/>
                    <w:i/>
                    <w:color w:val="000000"/>
                    <w:sz w:val="24"/>
                    <w:szCs w:val="24"/>
                  </w:rPr>
                </w:rPrChange>
              </w:rPr>
              <w:t>Date of birth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F46212">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r>
          </w:tbl>
          <w:p w:rsidR="00BD1245" w:rsidRPr="007C163E" w:rsidRDefault="00BD1245" w:rsidP="00D67128">
            <w:pPr>
              <w:tabs>
                <w:tab w:val="left" w:pos="1892"/>
                <w:tab w:val="left" w:pos="2090"/>
              </w:tabs>
              <w:ind w:right="162"/>
              <w:rPr>
                <w:rFonts w:eastAsia="Courier New"/>
                <w:sz w:val="24"/>
                <w:szCs w:val="24"/>
              </w:rPr>
            </w:pPr>
            <w:r w:rsidRPr="007C163E">
              <w:rPr>
                <w:rFonts w:eastAsia="Courier New"/>
                <w:sz w:val="24"/>
                <w:szCs w:val="24"/>
                <w:rPrChange w:id="3507" w:author="Phùng Nguyễn Minh Tâm" w:date="2018-12-19T17:03:00Z">
                  <w:rPr>
                    <w:rFonts w:ascii="Courier New" w:eastAsia="Courier New" w:hAnsi="Courier New" w:cs="Courier New"/>
                    <w:color w:val="000000"/>
                    <w:sz w:val="24"/>
                    <w:szCs w:val="24"/>
                  </w:rPr>
                </w:rPrChange>
              </w:rPr>
              <w:t>Ngày cấp</w:t>
            </w:r>
          </w:p>
          <w:p w:rsidR="00481259" w:rsidRPr="007C163E" w:rsidRDefault="00481259" w:rsidP="00D67128">
            <w:pPr>
              <w:tabs>
                <w:tab w:val="left" w:pos="1892"/>
                <w:tab w:val="left" w:pos="2090"/>
              </w:tabs>
              <w:ind w:right="162"/>
              <w:rPr>
                <w:rFonts w:eastAsia="Courier New"/>
                <w:i/>
                <w:sz w:val="24"/>
                <w:szCs w:val="24"/>
              </w:rPr>
            </w:pPr>
            <w:r w:rsidRPr="007C163E">
              <w:rPr>
                <w:rFonts w:eastAsia="Courier New"/>
                <w:i/>
                <w:sz w:val="24"/>
                <w:szCs w:val="24"/>
                <w:rPrChange w:id="3508" w:author="Phùng Nguyễn Minh Tâm" w:date="2018-12-19T17:03:00Z">
                  <w:rPr>
                    <w:rFonts w:ascii="Courier New" w:eastAsia="Courier New" w:hAnsi="Courier New" w:cs="Courier New"/>
                    <w:i/>
                    <w:color w:val="000000"/>
                    <w:sz w:val="24"/>
                    <w:szCs w:val="24"/>
                  </w:rPr>
                </w:rPrChange>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F46212">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c>
                <w:tcPr>
                  <w:tcW w:w="360" w:type="dxa"/>
                  <w:shd w:val="clear" w:color="auto" w:fill="auto"/>
                </w:tcPr>
                <w:p w:rsidR="00BD1245" w:rsidRPr="007C163E" w:rsidRDefault="00BD1245" w:rsidP="00D67128">
                  <w:pPr>
                    <w:tabs>
                      <w:tab w:val="left" w:pos="1892"/>
                      <w:tab w:val="left" w:pos="2090"/>
                    </w:tabs>
                    <w:ind w:right="162"/>
                    <w:rPr>
                      <w:rFonts w:eastAsia="Courier New"/>
                      <w:i/>
                      <w:sz w:val="24"/>
                      <w:szCs w:val="24"/>
                    </w:rPr>
                  </w:pPr>
                </w:p>
              </w:tc>
            </w:tr>
          </w:tbl>
          <w:p w:rsidR="00BD1245" w:rsidRPr="007C163E" w:rsidRDefault="00BD1245" w:rsidP="00D67128">
            <w:pPr>
              <w:tabs>
                <w:tab w:val="left" w:pos="1892"/>
                <w:tab w:val="left" w:pos="2090"/>
              </w:tabs>
              <w:ind w:right="162"/>
              <w:rPr>
                <w:rFonts w:eastAsia="Courier New"/>
                <w:i/>
                <w:sz w:val="24"/>
                <w:szCs w:val="24"/>
              </w:rPr>
            </w:pPr>
          </w:p>
        </w:tc>
        <w:tc>
          <w:tcPr>
            <w:tcW w:w="3482" w:type="dxa"/>
            <w:tcBorders>
              <w:top w:val="single" w:sz="4" w:space="0" w:color="auto"/>
              <w:bottom w:val="nil"/>
            </w:tcBorders>
            <w:shd w:val="clear" w:color="auto" w:fill="auto"/>
          </w:tcPr>
          <w:p w:rsidR="00BD1245" w:rsidRPr="007C163E" w:rsidRDefault="00BD1245" w:rsidP="00D67128">
            <w:pPr>
              <w:ind w:right="619"/>
              <w:rPr>
                <w:rFonts w:eastAsia="Courier New"/>
                <w:sz w:val="24"/>
                <w:szCs w:val="24"/>
              </w:rPr>
            </w:pPr>
            <w:r w:rsidRPr="007C163E">
              <w:rPr>
                <w:rFonts w:eastAsia="Courier New"/>
                <w:sz w:val="24"/>
                <w:szCs w:val="24"/>
                <w:rPrChange w:id="3509" w:author="Phùng Nguyễn Minh Tâm" w:date="2018-12-19T17:03:00Z">
                  <w:rPr>
                    <w:rFonts w:ascii="Courier New" w:eastAsia="Courier New" w:hAnsi="Courier New" w:cs="Courier New"/>
                    <w:color w:val="000000"/>
                    <w:sz w:val="24"/>
                    <w:szCs w:val="24"/>
                  </w:rPr>
                </w:rPrChange>
              </w:rPr>
              <w:t>Mã số thuế cá nhân</w:t>
            </w:r>
          </w:p>
          <w:p w:rsidR="00481259" w:rsidRPr="007C163E" w:rsidRDefault="00481259" w:rsidP="00D67128">
            <w:pPr>
              <w:ind w:right="619"/>
              <w:rPr>
                <w:rFonts w:eastAsia="Courier New"/>
                <w:i/>
                <w:sz w:val="24"/>
                <w:szCs w:val="24"/>
              </w:rPr>
            </w:pPr>
            <w:r w:rsidRPr="007C163E">
              <w:rPr>
                <w:rFonts w:eastAsia="Courier New"/>
                <w:i/>
                <w:sz w:val="24"/>
                <w:szCs w:val="24"/>
                <w:rPrChange w:id="3510" w:author="Phùng Nguyễn Minh Tâm" w:date="2018-12-19T17:03:00Z">
                  <w:rPr>
                    <w:rFonts w:ascii="Courier New" w:eastAsia="Courier New" w:hAnsi="Courier New" w:cs="Courier New"/>
                    <w:i/>
                    <w:color w:val="000000"/>
                    <w:sz w:val="24"/>
                    <w:szCs w:val="24"/>
                  </w:rPr>
                </w:rPrChange>
              </w:rPr>
              <w:t xml:space="preserve">Tax </w:t>
            </w:r>
            <w:r w:rsidR="00B9684D" w:rsidRPr="007C163E">
              <w:rPr>
                <w:rFonts w:eastAsia="Courier New"/>
                <w:i/>
                <w:sz w:val="24"/>
                <w:szCs w:val="24"/>
                <w:rPrChange w:id="3511" w:author="Phùng Nguyễn Minh Tâm" w:date="2018-12-19T17:03:00Z">
                  <w:rPr>
                    <w:rFonts w:ascii="Courier New" w:eastAsia="Courier New" w:hAnsi="Courier New" w:cs="Courier New"/>
                    <w:i/>
                    <w:color w:val="000000"/>
                    <w:sz w:val="24"/>
                    <w:szCs w:val="24"/>
                  </w:rPr>
                </w:rPrChange>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tblGrid>
            <w:tr w:rsidR="007C163E" w:rsidRPr="007C163E" w:rsidTr="00F46212">
              <w:tc>
                <w:tcPr>
                  <w:tcW w:w="3189" w:type="dxa"/>
                  <w:shd w:val="clear" w:color="auto" w:fill="auto"/>
                </w:tcPr>
                <w:p w:rsidR="00BD1245" w:rsidRPr="007C163E" w:rsidRDefault="00BD1245" w:rsidP="00D67128">
                  <w:pPr>
                    <w:ind w:right="-18"/>
                    <w:rPr>
                      <w:rFonts w:eastAsia="Courier New"/>
                      <w:i/>
                      <w:sz w:val="24"/>
                      <w:szCs w:val="24"/>
                    </w:rPr>
                  </w:pPr>
                </w:p>
              </w:tc>
            </w:tr>
          </w:tbl>
          <w:p w:rsidR="00BD1245" w:rsidRPr="007C163E" w:rsidRDefault="00BD1245" w:rsidP="00D67128">
            <w:pPr>
              <w:ind w:right="-18"/>
              <w:rPr>
                <w:rFonts w:eastAsia="Courier New"/>
                <w:sz w:val="24"/>
                <w:szCs w:val="24"/>
              </w:rPr>
            </w:pPr>
            <w:r w:rsidRPr="007C163E">
              <w:rPr>
                <w:rFonts w:eastAsia="Courier New"/>
                <w:sz w:val="24"/>
                <w:szCs w:val="24"/>
                <w:rPrChange w:id="3512" w:author="Phùng Nguyễn Minh Tâm" w:date="2018-12-19T17:03:00Z">
                  <w:rPr>
                    <w:rFonts w:ascii="Courier New" w:eastAsia="Courier New" w:hAnsi="Courier New" w:cs="Courier New"/>
                    <w:color w:val="000000"/>
                    <w:sz w:val="24"/>
                    <w:szCs w:val="24"/>
                  </w:rPr>
                </w:rPrChange>
              </w:rPr>
              <w:t>Nơi cấp</w:t>
            </w:r>
          </w:p>
          <w:p w:rsidR="00481259" w:rsidRPr="007C163E" w:rsidRDefault="00481259" w:rsidP="00D67128">
            <w:pPr>
              <w:ind w:right="-18"/>
              <w:rPr>
                <w:rFonts w:eastAsia="Courier New"/>
                <w:i/>
                <w:sz w:val="24"/>
                <w:szCs w:val="24"/>
              </w:rPr>
            </w:pPr>
            <w:r w:rsidRPr="007C163E">
              <w:rPr>
                <w:rFonts w:eastAsia="Courier New"/>
                <w:i/>
                <w:sz w:val="24"/>
                <w:szCs w:val="24"/>
                <w:rPrChange w:id="3513" w:author="Phùng Nguyễn Minh Tâm" w:date="2018-12-19T17:03:00Z">
                  <w:rPr>
                    <w:rFonts w:ascii="Courier New" w:eastAsia="Courier New" w:hAnsi="Courier New" w:cs="Courier New"/>
                    <w:i/>
                    <w:color w:val="000000"/>
                    <w:sz w:val="24"/>
                    <w:szCs w:val="24"/>
                  </w:rPr>
                </w:rPrChange>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tblGrid>
            <w:tr w:rsidR="007C163E" w:rsidRPr="007C163E" w:rsidTr="00F46212">
              <w:tc>
                <w:tcPr>
                  <w:tcW w:w="3189" w:type="dxa"/>
                  <w:shd w:val="clear" w:color="auto" w:fill="auto"/>
                </w:tcPr>
                <w:p w:rsidR="00BD1245" w:rsidRPr="007C163E" w:rsidRDefault="00BD1245" w:rsidP="00D67128">
                  <w:pPr>
                    <w:ind w:right="-18"/>
                    <w:rPr>
                      <w:rFonts w:eastAsia="Courier New"/>
                      <w:i/>
                      <w:sz w:val="24"/>
                      <w:szCs w:val="24"/>
                    </w:rPr>
                  </w:pPr>
                </w:p>
              </w:tc>
            </w:tr>
          </w:tbl>
          <w:p w:rsidR="00BD1245" w:rsidRPr="007C163E" w:rsidRDefault="00BD1245" w:rsidP="00D67128">
            <w:pPr>
              <w:ind w:right="-18"/>
              <w:rPr>
                <w:rFonts w:eastAsia="Courier New"/>
                <w:i/>
                <w:sz w:val="24"/>
                <w:szCs w:val="24"/>
              </w:rPr>
            </w:pPr>
          </w:p>
        </w:tc>
      </w:tr>
      <w:tr w:rsidR="007C163E" w:rsidRPr="007C163E" w:rsidTr="006F7F38">
        <w:trPr>
          <w:trHeight w:val="468"/>
        </w:trPr>
        <w:tc>
          <w:tcPr>
            <w:tcW w:w="10445" w:type="dxa"/>
            <w:gridSpan w:val="3"/>
            <w:tcBorders>
              <w:top w:val="nil"/>
              <w:bottom w:val="nil"/>
            </w:tcBorders>
            <w:shd w:val="clear" w:color="auto" w:fill="auto"/>
          </w:tcPr>
          <w:p w:rsidR="00BD1245" w:rsidRPr="007C163E" w:rsidRDefault="00BD1245" w:rsidP="00D67128">
            <w:pPr>
              <w:ind w:right="619"/>
              <w:rPr>
                <w:rFonts w:eastAsia="Courier New"/>
                <w:i/>
                <w:sz w:val="24"/>
                <w:szCs w:val="24"/>
              </w:rPr>
            </w:pPr>
            <w:r w:rsidRPr="007C163E">
              <w:rPr>
                <w:rFonts w:eastAsia="Courier New"/>
                <w:sz w:val="24"/>
                <w:szCs w:val="24"/>
                <w:rPrChange w:id="3514" w:author="Phùng Nguyễn Minh Tâm" w:date="2018-12-19T17:03:00Z">
                  <w:rPr>
                    <w:rFonts w:ascii="Courier New" w:eastAsia="Courier New" w:hAnsi="Courier New" w:cs="Courier New"/>
                    <w:color w:val="000000"/>
                    <w:sz w:val="24"/>
                    <w:szCs w:val="24"/>
                  </w:rPr>
                </w:rPrChange>
              </w:rPr>
              <w:t>Địa chỉ liên hệ</w:t>
            </w:r>
            <w:r w:rsidR="00481259" w:rsidRPr="007C163E">
              <w:rPr>
                <w:rFonts w:eastAsia="Courier New"/>
                <w:sz w:val="24"/>
                <w:szCs w:val="24"/>
                <w:rPrChange w:id="3515" w:author="Phùng Nguyễn Minh Tâm" w:date="2018-12-19T17:03:00Z">
                  <w:rPr>
                    <w:rFonts w:ascii="Courier New" w:eastAsia="Courier New" w:hAnsi="Courier New" w:cs="Courier New"/>
                    <w:color w:val="000000"/>
                    <w:sz w:val="24"/>
                    <w:szCs w:val="24"/>
                  </w:rPr>
                </w:rPrChange>
              </w:rPr>
              <w:t>/</w:t>
            </w:r>
            <w:r w:rsidR="00481259" w:rsidRPr="007C163E">
              <w:rPr>
                <w:rFonts w:eastAsia="Courier New"/>
                <w:i/>
                <w:sz w:val="24"/>
                <w:szCs w:val="24"/>
                <w:rPrChange w:id="3516" w:author="Phùng Nguyễn Minh Tâm" w:date="2018-12-19T17:03:00Z">
                  <w:rPr>
                    <w:rFonts w:ascii="Courier New" w:eastAsia="Courier New" w:hAnsi="Courier New" w:cs="Courier New"/>
                    <w:i/>
                    <w:color w:val="000000"/>
                    <w:sz w:val="24"/>
                    <w:szCs w:val="24"/>
                  </w:rPr>
                </w:rPrChange>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9"/>
            </w:tblGrid>
            <w:tr w:rsidR="007C163E" w:rsidRPr="007C163E" w:rsidTr="00F46212">
              <w:tc>
                <w:tcPr>
                  <w:tcW w:w="9669" w:type="dxa"/>
                  <w:shd w:val="clear" w:color="auto" w:fill="auto"/>
                </w:tcPr>
                <w:p w:rsidR="00BD1245" w:rsidRPr="007C163E" w:rsidRDefault="00BD1245" w:rsidP="00D67128">
                  <w:pPr>
                    <w:ind w:right="619"/>
                    <w:rPr>
                      <w:rFonts w:eastAsia="Courier New"/>
                      <w:i/>
                      <w:sz w:val="24"/>
                      <w:szCs w:val="24"/>
                    </w:rPr>
                  </w:pPr>
                </w:p>
              </w:tc>
            </w:tr>
          </w:tbl>
          <w:p w:rsidR="00BD1245" w:rsidRPr="007C163E" w:rsidRDefault="00BD1245" w:rsidP="00D67128">
            <w:pPr>
              <w:ind w:right="619"/>
              <w:rPr>
                <w:rFonts w:eastAsia="Courier New"/>
                <w:i/>
                <w:sz w:val="24"/>
                <w:szCs w:val="24"/>
              </w:rPr>
            </w:pPr>
          </w:p>
        </w:tc>
      </w:tr>
      <w:tr w:rsidR="007C163E" w:rsidRPr="007C163E" w:rsidTr="006F7F38">
        <w:tc>
          <w:tcPr>
            <w:tcW w:w="10445" w:type="dxa"/>
            <w:gridSpan w:val="3"/>
            <w:tcBorders>
              <w:top w:val="nil"/>
              <w:bottom w:val="nil"/>
            </w:tcBorders>
            <w:shd w:val="clear" w:color="auto" w:fill="auto"/>
          </w:tcPr>
          <w:p w:rsidR="00BD1245" w:rsidRPr="007C163E" w:rsidRDefault="00BD1245" w:rsidP="00F46212">
            <w:pPr>
              <w:tabs>
                <w:tab w:val="left" w:pos="6510"/>
              </w:tabs>
              <w:rPr>
                <w:rFonts w:eastAsia="Courier New"/>
                <w:i/>
                <w:sz w:val="24"/>
                <w:szCs w:val="24"/>
              </w:rPr>
            </w:pPr>
            <w:r w:rsidRPr="007C163E">
              <w:rPr>
                <w:rFonts w:eastAsia="Courier New"/>
                <w:sz w:val="24"/>
                <w:szCs w:val="24"/>
                <w:rPrChange w:id="3517" w:author="Phùng Nguyễn Minh Tâm" w:date="2018-12-19T17:03:00Z">
                  <w:rPr>
                    <w:rFonts w:ascii="Courier New" w:eastAsia="Courier New" w:hAnsi="Courier New" w:cs="Courier New"/>
                    <w:color w:val="000000"/>
                    <w:sz w:val="24"/>
                    <w:szCs w:val="24"/>
                  </w:rPr>
                </w:rPrChange>
              </w:rPr>
              <w:t>Đề nghị Quý Ngân hàng</w:t>
            </w:r>
            <w:r w:rsidR="00481259" w:rsidRPr="007C163E">
              <w:rPr>
                <w:rFonts w:eastAsia="Courier New"/>
                <w:sz w:val="24"/>
                <w:szCs w:val="24"/>
                <w:rPrChange w:id="3518" w:author="Phùng Nguyễn Minh Tâm" w:date="2018-12-19T17:03:00Z">
                  <w:rPr>
                    <w:rFonts w:ascii="Courier New" w:eastAsia="Courier New" w:hAnsi="Courier New" w:cs="Courier New"/>
                    <w:color w:val="000000"/>
                    <w:sz w:val="24"/>
                    <w:szCs w:val="24"/>
                  </w:rPr>
                </w:rPrChange>
              </w:rPr>
              <w:t>/</w:t>
            </w:r>
            <w:r w:rsidR="00481259" w:rsidRPr="007C163E">
              <w:rPr>
                <w:rFonts w:eastAsia="Courier New"/>
                <w:i/>
                <w:sz w:val="24"/>
                <w:szCs w:val="24"/>
                <w:rPrChange w:id="3519" w:author="Phùng Nguyễn Minh Tâm" w:date="2018-12-19T17:03:00Z">
                  <w:rPr>
                    <w:rFonts w:ascii="Courier New" w:eastAsia="Courier New" w:hAnsi="Courier New" w:cs="Courier New"/>
                    <w:i/>
                    <w:color w:val="000000"/>
                    <w:sz w:val="24"/>
                    <w:szCs w:val="24"/>
                  </w:rPr>
                </w:rPrChange>
              </w:rPr>
              <w:t>Request Agribank</w:t>
            </w:r>
            <w:r w:rsidRPr="007C163E">
              <w:rPr>
                <w:rFonts w:eastAsia="Courier New"/>
                <w:sz w:val="24"/>
                <w:szCs w:val="24"/>
                <w:rPrChange w:id="3520" w:author="Phùng Nguyễn Minh Tâm" w:date="2018-12-19T17:03:00Z">
                  <w:rPr>
                    <w:rFonts w:ascii="Courier New" w:eastAsia="Courier New" w:hAnsi="Courier New" w:cs="Courier New"/>
                    <w:color w:val="000000"/>
                    <w:sz w:val="24"/>
                    <w:szCs w:val="24"/>
                  </w:rPr>
                </w:rPrChange>
              </w:rPr>
              <w:t>:</w:t>
            </w:r>
          </w:p>
        </w:tc>
      </w:tr>
    </w:tbl>
    <w:p w:rsidR="00BD1245" w:rsidRPr="007C163E" w:rsidRDefault="00BD1245" w:rsidP="00BD1245">
      <w:pPr>
        <w:tabs>
          <w:tab w:val="left" w:pos="-180"/>
          <w:tab w:val="left" w:pos="0"/>
        </w:tabs>
        <w:rPr>
          <w:vanish/>
          <w:sz w:val="24"/>
          <w:szCs w:val="24"/>
        </w:rPr>
      </w:pPr>
    </w:p>
    <w:tbl>
      <w:tblPr>
        <w:tblW w:w="10454"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98"/>
        <w:gridCol w:w="565"/>
        <w:gridCol w:w="567"/>
        <w:gridCol w:w="425"/>
        <w:gridCol w:w="226"/>
        <w:gridCol w:w="58"/>
        <w:gridCol w:w="425"/>
        <w:gridCol w:w="142"/>
        <w:gridCol w:w="6"/>
        <w:gridCol w:w="1109"/>
        <w:gridCol w:w="19"/>
        <w:gridCol w:w="6"/>
        <w:gridCol w:w="1411"/>
        <w:gridCol w:w="290"/>
        <w:gridCol w:w="19"/>
        <w:gridCol w:w="683"/>
        <w:gridCol w:w="201"/>
        <w:gridCol w:w="83"/>
        <w:gridCol w:w="567"/>
        <w:gridCol w:w="425"/>
        <w:gridCol w:w="431"/>
        <w:gridCol w:w="1098"/>
      </w:tblGrid>
      <w:tr w:rsidR="007C163E" w:rsidRPr="0051383C" w:rsidTr="00190113">
        <w:tc>
          <w:tcPr>
            <w:tcW w:w="10454" w:type="dxa"/>
            <w:gridSpan w:val="22"/>
            <w:tcBorders>
              <w:top w:val="single" w:sz="4" w:space="0" w:color="auto"/>
              <w:bottom w:val="single" w:sz="4" w:space="0" w:color="auto"/>
            </w:tcBorders>
            <w:shd w:val="clear" w:color="auto" w:fill="943634"/>
          </w:tcPr>
          <w:p w:rsidR="00BD1245" w:rsidRPr="0051383C" w:rsidRDefault="00BD1245" w:rsidP="007E04B9">
            <w:pPr>
              <w:spacing w:line="279" w:lineRule="auto"/>
              <w:ind w:right="-99"/>
              <w:rPr>
                <w:rFonts w:eastAsia="Courier New"/>
                <w:b/>
                <w:i/>
                <w:color w:val="FFFFFF" w:themeColor="background1"/>
                <w:spacing w:val="-6"/>
                <w:sz w:val="24"/>
                <w:szCs w:val="24"/>
                <w:rPrChange w:id="3521" w:author="Phùng Nguyễn Minh Tâm" w:date="2018-12-21T18:56:00Z">
                  <w:rPr>
                    <w:rFonts w:eastAsia="Courier New"/>
                    <w:b/>
                    <w:i/>
                    <w:color w:val="FFFFFF"/>
                    <w:spacing w:val="-6"/>
                    <w:sz w:val="24"/>
                    <w:szCs w:val="24"/>
                  </w:rPr>
                </w:rPrChange>
              </w:rPr>
            </w:pPr>
            <w:r w:rsidRPr="0051383C">
              <w:rPr>
                <w:rFonts w:eastAsia="Courier New"/>
                <w:b/>
                <w:color w:val="FFFFFF" w:themeColor="background1"/>
                <w:spacing w:val="-6"/>
                <w:sz w:val="24"/>
                <w:szCs w:val="24"/>
                <w:rPrChange w:id="3522" w:author="Phùng Nguyễn Minh Tâm" w:date="2018-12-21T18:56:00Z">
                  <w:rPr>
                    <w:rFonts w:ascii="Courier New" w:eastAsia="Courier New" w:hAnsi="Courier New" w:cs="Courier New"/>
                    <w:b/>
                    <w:color w:val="FFFFFF"/>
                    <w:spacing w:val="-6"/>
                    <w:sz w:val="24"/>
                    <w:szCs w:val="24"/>
                  </w:rPr>
                </w:rPrChange>
              </w:rPr>
              <w:t xml:space="preserve">I. </w:t>
            </w:r>
            <w:r w:rsidR="007E04B9" w:rsidRPr="0051383C">
              <w:rPr>
                <w:rFonts w:eastAsia="Courier New"/>
                <w:b/>
                <w:color w:val="FFFFFF" w:themeColor="background1"/>
                <w:spacing w:val="-6"/>
                <w:sz w:val="24"/>
                <w:szCs w:val="24"/>
                <w:rPrChange w:id="3523" w:author="Phùng Nguyễn Minh Tâm" w:date="2018-12-21T18:56:00Z">
                  <w:rPr>
                    <w:rFonts w:ascii="Courier New" w:eastAsia="Courier New" w:hAnsi="Courier New" w:cs="Courier New"/>
                    <w:b/>
                    <w:color w:val="FFFFFF"/>
                    <w:spacing w:val="-6"/>
                    <w:sz w:val="24"/>
                    <w:szCs w:val="24"/>
                  </w:rPr>
                </w:rPrChange>
              </w:rPr>
              <w:t>D</w:t>
            </w:r>
            <w:r w:rsidRPr="0051383C">
              <w:rPr>
                <w:rFonts w:eastAsia="Courier New"/>
                <w:b/>
                <w:color w:val="FFFFFF" w:themeColor="background1"/>
                <w:spacing w:val="-6"/>
                <w:sz w:val="24"/>
                <w:szCs w:val="24"/>
                <w:rPrChange w:id="3524" w:author="Phùng Nguyễn Minh Tâm" w:date="2018-12-21T18:56:00Z">
                  <w:rPr>
                    <w:rFonts w:ascii="Courier New" w:eastAsia="Courier New" w:hAnsi="Courier New" w:cs="Courier New"/>
                    <w:b/>
                    <w:color w:val="FFFFFF"/>
                    <w:spacing w:val="-6"/>
                    <w:sz w:val="24"/>
                    <w:szCs w:val="24"/>
                  </w:rPr>
                </w:rPrChange>
              </w:rPr>
              <w:t>ịch vụ đề nghị thay đổi/bổ sung/</w:t>
            </w:r>
            <w:r w:rsidR="00481259" w:rsidRPr="0051383C">
              <w:rPr>
                <w:rFonts w:eastAsia="Courier New"/>
                <w:b/>
                <w:color w:val="FFFFFF" w:themeColor="background1"/>
                <w:spacing w:val="-6"/>
                <w:sz w:val="24"/>
                <w:szCs w:val="24"/>
                <w:rPrChange w:id="3525" w:author="Phùng Nguyễn Minh Tâm" w:date="2018-12-21T18:56:00Z">
                  <w:rPr>
                    <w:rFonts w:ascii="Courier New" w:eastAsia="Courier New" w:hAnsi="Courier New" w:cs="Courier New"/>
                    <w:b/>
                    <w:color w:val="FFFFFF"/>
                    <w:spacing w:val="-6"/>
                    <w:sz w:val="24"/>
                    <w:szCs w:val="24"/>
                  </w:rPr>
                </w:rPrChange>
              </w:rPr>
              <w:t>khóa/hủy/</w:t>
            </w:r>
            <w:r w:rsidR="00B9684D" w:rsidRPr="0051383C">
              <w:rPr>
                <w:rFonts w:eastAsia="Courier New"/>
                <w:i/>
                <w:color w:val="FFFFFF" w:themeColor="background1"/>
                <w:spacing w:val="-6"/>
                <w:sz w:val="24"/>
                <w:szCs w:val="24"/>
                <w:rPrChange w:id="3526" w:author="Phùng Nguyễn Minh Tâm" w:date="2018-12-21T18:56:00Z">
                  <w:rPr>
                    <w:rFonts w:ascii="Courier New" w:eastAsia="Courier New" w:hAnsi="Courier New" w:cs="Courier New"/>
                    <w:i/>
                    <w:color w:val="FFFFFF"/>
                    <w:spacing w:val="-6"/>
                    <w:sz w:val="24"/>
                    <w:szCs w:val="24"/>
                  </w:rPr>
                </w:rPrChange>
              </w:rPr>
              <w:t xml:space="preserve"> </w:t>
            </w:r>
            <w:r w:rsidR="007E04B9" w:rsidRPr="0051383C">
              <w:rPr>
                <w:rFonts w:eastAsia="Courier New"/>
                <w:i/>
                <w:color w:val="FFFFFF" w:themeColor="background1"/>
                <w:spacing w:val="-6"/>
                <w:sz w:val="24"/>
                <w:szCs w:val="24"/>
                <w:rPrChange w:id="3527" w:author="Phùng Nguyễn Minh Tâm" w:date="2018-12-21T18:56:00Z">
                  <w:rPr>
                    <w:rFonts w:ascii="Courier New" w:eastAsia="Courier New" w:hAnsi="Courier New" w:cs="Courier New"/>
                    <w:i/>
                    <w:color w:val="FFFFFF"/>
                    <w:spacing w:val="-6"/>
                    <w:sz w:val="24"/>
                    <w:szCs w:val="24"/>
                  </w:rPr>
                </w:rPrChange>
              </w:rPr>
              <w:t>S</w:t>
            </w:r>
            <w:r w:rsidR="00B9684D" w:rsidRPr="0051383C">
              <w:rPr>
                <w:rFonts w:eastAsia="Courier New"/>
                <w:i/>
                <w:color w:val="FFFFFF" w:themeColor="background1"/>
                <w:spacing w:val="-6"/>
                <w:sz w:val="24"/>
                <w:szCs w:val="24"/>
                <w:rPrChange w:id="3528" w:author="Phùng Nguyễn Minh Tâm" w:date="2018-12-21T18:56:00Z">
                  <w:rPr>
                    <w:rFonts w:ascii="Courier New" w:eastAsia="Courier New" w:hAnsi="Courier New" w:cs="Courier New"/>
                    <w:i/>
                    <w:color w:val="FFFFFF"/>
                    <w:spacing w:val="-6"/>
                    <w:sz w:val="24"/>
                    <w:szCs w:val="24"/>
                  </w:rPr>
                </w:rPrChange>
              </w:rPr>
              <w:t>ervice</w:t>
            </w:r>
            <w:r w:rsidR="007E04B9" w:rsidRPr="0051383C">
              <w:rPr>
                <w:rFonts w:eastAsia="Courier New"/>
                <w:i/>
                <w:color w:val="FFFFFF" w:themeColor="background1"/>
                <w:spacing w:val="-6"/>
                <w:sz w:val="24"/>
                <w:szCs w:val="24"/>
                <w:rPrChange w:id="3529" w:author="Phùng Nguyễn Minh Tâm" w:date="2018-12-21T18:56:00Z">
                  <w:rPr>
                    <w:rFonts w:ascii="Courier New" w:eastAsia="Courier New" w:hAnsi="Courier New" w:cs="Courier New"/>
                    <w:i/>
                    <w:color w:val="FFFFFF"/>
                    <w:spacing w:val="-6"/>
                    <w:sz w:val="24"/>
                    <w:szCs w:val="24"/>
                  </w:rPr>
                </w:rPrChange>
              </w:rPr>
              <w:t xml:space="preserve"> Request</w:t>
            </w:r>
            <w:r w:rsidR="00B9684D" w:rsidRPr="0051383C">
              <w:rPr>
                <w:rFonts w:eastAsia="Courier New"/>
                <w:i/>
                <w:color w:val="FFFFFF" w:themeColor="background1"/>
                <w:spacing w:val="-6"/>
                <w:sz w:val="24"/>
                <w:szCs w:val="24"/>
                <w:rPrChange w:id="3530" w:author="Phùng Nguyễn Minh Tâm" w:date="2018-12-21T18:56:00Z">
                  <w:rPr>
                    <w:rFonts w:ascii="Courier New" w:eastAsia="Courier New" w:hAnsi="Courier New" w:cs="Courier New"/>
                    <w:i/>
                    <w:color w:val="FFFFFF"/>
                    <w:spacing w:val="-6"/>
                    <w:sz w:val="24"/>
                    <w:szCs w:val="24"/>
                  </w:rPr>
                </w:rPrChange>
              </w:rPr>
              <w:t xml:space="preserve"> for chang</w:t>
            </w:r>
            <w:r w:rsidR="007E04B9" w:rsidRPr="0051383C">
              <w:rPr>
                <w:rFonts w:eastAsia="Courier New"/>
                <w:i/>
                <w:color w:val="FFFFFF" w:themeColor="background1"/>
                <w:spacing w:val="-6"/>
                <w:sz w:val="24"/>
                <w:szCs w:val="24"/>
                <w:rPrChange w:id="3531" w:author="Phùng Nguyễn Minh Tâm" w:date="2018-12-21T18:56:00Z">
                  <w:rPr>
                    <w:rFonts w:ascii="Courier New" w:eastAsia="Courier New" w:hAnsi="Courier New" w:cs="Courier New"/>
                    <w:i/>
                    <w:color w:val="FFFFFF"/>
                    <w:spacing w:val="-6"/>
                    <w:sz w:val="24"/>
                    <w:szCs w:val="24"/>
                  </w:rPr>
                </w:rPrChange>
              </w:rPr>
              <w:t>ing</w:t>
            </w:r>
            <w:r w:rsidR="00B9684D" w:rsidRPr="0051383C">
              <w:rPr>
                <w:rFonts w:eastAsia="Courier New"/>
                <w:i/>
                <w:color w:val="FFFFFF" w:themeColor="background1"/>
                <w:spacing w:val="-6"/>
                <w:sz w:val="24"/>
                <w:szCs w:val="24"/>
                <w:rPrChange w:id="3532" w:author="Phùng Nguyễn Minh Tâm" w:date="2018-12-21T18:56:00Z">
                  <w:rPr>
                    <w:rFonts w:ascii="Courier New" w:eastAsia="Courier New" w:hAnsi="Courier New" w:cs="Courier New"/>
                    <w:i/>
                    <w:color w:val="FFFFFF"/>
                    <w:spacing w:val="-6"/>
                    <w:sz w:val="24"/>
                    <w:szCs w:val="24"/>
                  </w:rPr>
                </w:rPrChange>
              </w:rPr>
              <w:t>/</w:t>
            </w:r>
            <w:r w:rsidR="007E04B9" w:rsidRPr="0051383C">
              <w:rPr>
                <w:rFonts w:eastAsia="Courier New"/>
                <w:i/>
                <w:color w:val="FFFFFF" w:themeColor="background1"/>
                <w:spacing w:val="-6"/>
                <w:sz w:val="24"/>
                <w:szCs w:val="24"/>
                <w:rPrChange w:id="3533" w:author="Phùng Nguyễn Minh Tâm" w:date="2018-12-21T18:56:00Z">
                  <w:rPr>
                    <w:rFonts w:ascii="Courier New" w:eastAsia="Courier New" w:hAnsi="Courier New" w:cs="Courier New"/>
                    <w:i/>
                    <w:color w:val="FFFFFF"/>
                    <w:spacing w:val="-6"/>
                    <w:sz w:val="24"/>
                    <w:szCs w:val="24"/>
                  </w:rPr>
                </w:rPrChange>
              </w:rPr>
              <w:t>addition</w:t>
            </w:r>
            <w:r w:rsidR="00B9684D" w:rsidRPr="0051383C">
              <w:rPr>
                <w:rFonts w:eastAsia="Courier New"/>
                <w:i/>
                <w:color w:val="FFFFFF" w:themeColor="background1"/>
                <w:spacing w:val="-6"/>
                <w:sz w:val="24"/>
                <w:szCs w:val="24"/>
                <w:rPrChange w:id="3534" w:author="Phùng Nguyễn Minh Tâm" w:date="2018-12-21T18:56:00Z">
                  <w:rPr>
                    <w:rFonts w:ascii="Courier New" w:eastAsia="Courier New" w:hAnsi="Courier New" w:cs="Courier New"/>
                    <w:i/>
                    <w:color w:val="FFFFFF"/>
                    <w:spacing w:val="-6"/>
                    <w:sz w:val="24"/>
                    <w:szCs w:val="24"/>
                  </w:rPr>
                </w:rPrChange>
              </w:rPr>
              <w:t>/lock</w:t>
            </w:r>
            <w:r w:rsidR="007E04B9" w:rsidRPr="0051383C">
              <w:rPr>
                <w:rFonts w:eastAsia="Courier New"/>
                <w:i/>
                <w:color w:val="FFFFFF" w:themeColor="background1"/>
                <w:spacing w:val="-6"/>
                <w:sz w:val="24"/>
                <w:szCs w:val="24"/>
                <w:rPrChange w:id="3535" w:author="Phùng Nguyễn Minh Tâm" w:date="2018-12-21T18:56:00Z">
                  <w:rPr>
                    <w:rFonts w:ascii="Courier New" w:eastAsia="Courier New" w:hAnsi="Courier New" w:cs="Courier New"/>
                    <w:i/>
                    <w:color w:val="FFFFFF"/>
                    <w:spacing w:val="-6"/>
                    <w:sz w:val="24"/>
                    <w:szCs w:val="24"/>
                  </w:rPr>
                </w:rPrChange>
              </w:rPr>
              <w:t>ing</w:t>
            </w:r>
            <w:r w:rsidR="00B9684D" w:rsidRPr="0051383C">
              <w:rPr>
                <w:rFonts w:eastAsia="Courier New"/>
                <w:i/>
                <w:color w:val="FFFFFF" w:themeColor="background1"/>
                <w:spacing w:val="-6"/>
                <w:sz w:val="24"/>
                <w:szCs w:val="24"/>
                <w:rPrChange w:id="3536" w:author="Phùng Nguyễn Minh Tâm" w:date="2018-12-21T18:56:00Z">
                  <w:rPr>
                    <w:rFonts w:ascii="Courier New" w:eastAsia="Courier New" w:hAnsi="Courier New" w:cs="Courier New"/>
                    <w:i/>
                    <w:color w:val="FFFFFF"/>
                    <w:spacing w:val="-6"/>
                    <w:sz w:val="24"/>
                    <w:szCs w:val="24"/>
                  </w:rPr>
                </w:rPrChange>
              </w:rPr>
              <w:t>/termination</w:t>
            </w:r>
          </w:p>
        </w:tc>
      </w:tr>
      <w:tr w:rsidR="007C163E" w:rsidRPr="007C163E" w:rsidTr="004150AD">
        <w:tc>
          <w:tcPr>
            <w:tcW w:w="5221" w:type="dxa"/>
            <w:gridSpan w:val="10"/>
            <w:tcBorders>
              <w:top w:val="single" w:sz="4" w:space="0" w:color="auto"/>
              <w:bottom w:val="nil"/>
              <w:right w:val="nil"/>
            </w:tcBorders>
            <w:shd w:val="clear" w:color="auto" w:fill="auto"/>
          </w:tcPr>
          <w:p w:rsidR="00BD1245" w:rsidRPr="007C163E" w:rsidRDefault="00107E01" w:rsidP="00B730FF">
            <w:pPr>
              <w:spacing w:line="279" w:lineRule="auto"/>
              <w:ind w:right="1033"/>
              <w:rPr>
                <w:rFonts w:eastAsia="Courier New"/>
                <w:sz w:val="24"/>
                <w:szCs w:val="24"/>
              </w:rPr>
            </w:pPr>
            <w:sdt>
              <w:sdtPr>
                <w:rPr>
                  <w:rFonts w:eastAsia="Courier New"/>
                  <w:szCs w:val="24"/>
                </w:rPr>
                <w:id w:val="1621874266"/>
                <w14:checkbox>
                  <w14:checked w14:val="0"/>
                  <w14:checkedState w14:val="00FE" w14:font="Wingdings"/>
                  <w14:uncheckedState w14:val="2610" w14:font="MS Gothic"/>
                </w14:checkbox>
              </w:sdtPr>
              <w:sdtEndPr/>
              <w:sdtContent>
                <w:r w:rsidR="00852879" w:rsidRPr="007C163E">
                  <w:rPr>
                    <w:rFonts w:ascii="MS Gothic" w:eastAsia="MS Gothic" w:hAnsi="MS Gothic"/>
                    <w:szCs w:val="24"/>
                    <w:rPrChange w:id="3537" w:author="Phùng Nguyễn Minh Tâm" w:date="2018-12-19T17:03:00Z">
                      <w:rPr>
                        <w:rFonts w:ascii="MS Gothic" w:eastAsia="MS Gothic" w:hAnsi="MS Gothic" w:cs="Courier New"/>
                        <w:color w:val="000000"/>
                        <w:sz w:val="24"/>
                        <w:szCs w:val="24"/>
                      </w:rPr>
                    </w:rPrChange>
                  </w:rPr>
                  <w:t>☐</w:t>
                </w:r>
              </w:sdtContent>
            </w:sdt>
            <w:r w:rsidR="00852879" w:rsidRPr="007C163E">
              <w:rPr>
                <w:rFonts w:eastAsia="Courier New"/>
                <w:szCs w:val="24"/>
                <w:rPrChange w:id="3538" w:author="Phùng Nguyễn Minh Tâm" w:date="2018-12-19T17:03:00Z">
                  <w:rPr>
                    <w:rFonts w:ascii="Courier New" w:eastAsia="Courier New" w:hAnsi="Courier New" w:cs="Courier New"/>
                    <w:color w:val="000000"/>
                    <w:sz w:val="24"/>
                    <w:szCs w:val="24"/>
                  </w:rPr>
                </w:rPrChange>
              </w:rPr>
              <w:t xml:space="preserve"> </w:t>
            </w:r>
            <w:r w:rsidR="00481259" w:rsidRPr="007C163E">
              <w:rPr>
                <w:rFonts w:eastAsia="Courier New"/>
                <w:sz w:val="24"/>
                <w:szCs w:val="24"/>
                <w:rPrChange w:id="3539" w:author="Phùng Nguyễn Minh Tâm" w:date="2018-12-19T17:03:00Z">
                  <w:rPr>
                    <w:rFonts w:ascii="Courier New" w:eastAsia="Courier New" w:hAnsi="Courier New" w:cs="Courier New"/>
                    <w:color w:val="000000"/>
                    <w:sz w:val="24"/>
                    <w:szCs w:val="24"/>
                  </w:rPr>
                </w:rPrChange>
              </w:rPr>
              <w:t>Internet Banking (</w:t>
            </w:r>
            <w:r w:rsidR="00A64013" w:rsidRPr="007C163E">
              <w:rPr>
                <w:rPrChange w:id="3540" w:author="Phùng Nguyễn Minh Tâm" w:date="2018-12-19T17:03:00Z">
                  <w:rPr>
                    <w:rStyle w:val="Hyperlink"/>
                    <w:rFonts w:ascii="Courier New" w:eastAsia="Courier New" w:hAnsi="Courier New" w:cs="Courier New"/>
                    <w:color w:val="AE1E44"/>
                    <w:sz w:val="24"/>
                    <w:szCs w:val="24"/>
                  </w:rPr>
                </w:rPrChange>
              </w:rPr>
              <w:fldChar w:fldCharType="begin"/>
            </w:r>
            <w:r w:rsidR="00A64013" w:rsidRPr="007C163E">
              <w:rPr>
                <w:rPrChange w:id="3541" w:author="Phùng Nguyễn Minh Tâm" w:date="2018-12-19T17:03:00Z">
                  <w:rPr>
                    <w:rFonts w:ascii="Courier New" w:hAnsi="Courier New" w:cs="Courier New"/>
                    <w:color w:val="000000"/>
                    <w:sz w:val="24"/>
                    <w:szCs w:val="24"/>
                  </w:rPr>
                </w:rPrChange>
              </w:rPr>
              <w:instrText xml:space="preserve"> HYPERLINK "https://ibank.agribank.com.vn/ibank" </w:instrText>
            </w:r>
            <w:r w:rsidR="00A64013" w:rsidRPr="007C163E">
              <w:rPr>
                <w:rPrChange w:id="3542" w:author="Phùng Nguyễn Minh Tâm" w:date="2018-12-19T17:03:00Z">
                  <w:rPr>
                    <w:rStyle w:val="Hyperlink"/>
                    <w:rFonts w:ascii="Courier New" w:eastAsia="Courier New" w:hAnsi="Courier New" w:cs="Courier New"/>
                    <w:color w:val="AE1E44"/>
                    <w:sz w:val="24"/>
                    <w:szCs w:val="24"/>
                  </w:rPr>
                </w:rPrChange>
              </w:rPr>
              <w:fldChar w:fldCharType="separate"/>
            </w:r>
            <w:r w:rsidR="00BD1245" w:rsidRPr="007C163E">
              <w:rPr>
                <w:rStyle w:val="Hyperlink"/>
                <w:rFonts w:eastAsia="Courier New"/>
                <w:color w:val="auto"/>
                <w:sz w:val="24"/>
                <w:szCs w:val="24"/>
                <w:rPrChange w:id="3543" w:author="Phùng Nguyễn Minh Tâm" w:date="2018-12-19T17:03:00Z">
                  <w:rPr>
                    <w:rStyle w:val="Hyperlink"/>
                    <w:rFonts w:ascii="Courier New" w:eastAsia="Courier New" w:hAnsi="Courier New" w:cs="Courier New"/>
                    <w:color w:val="AE1E44"/>
                    <w:sz w:val="24"/>
                    <w:szCs w:val="24"/>
                  </w:rPr>
                </w:rPrChange>
              </w:rPr>
              <w:t>https://ibank.agribank.com.vn/ibank</w:t>
            </w:r>
            <w:r w:rsidR="00A64013" w:rsidRPr="007C163E">
              <w:rPr>
                <w:rStyle w:val="Hyperlink"/>
                <w:rFonts w:eastAsia="Courier New"/>
                <w:color w:val="auto"/>
                <w:sz w:val="24"/>
                <w:szCs w:val="24"/>
                <w:rPrChange w:id="3544" w:author="Phùng Nguyễn Minh Tâm" w:date="2018-12-19T17:03:00Z">
                  <w:rPr>
                    <w:rStyle w:val="Hyperlink"/>
                    <w:rFonts w:ascii="Courier New" w:eastAsia="Courier New" w:hAnsi="Courier New" w:cs="Courier New"/>
                    <w:color w:val="AE1E44"/>
                    <w:sz w:val="24"/>
                    <w:szCs w:val="24"/>
                  </w:rPr>
                </w:rPrChange>
              </w:rPr>
              <w:fldChar w:fldCharType="end"/>
            </w:r>
            <w:r w:rsidR="00BD1245" w:rsidRPr="007C163E">
              <w:rPr>
                <w:rFonts w:eastAsia="Courier New"/>
                <w:sz w:val="24"/>
                <w:szCs w:val="24"/>
                <w:rPrChange w:id="3545" w:author="Phùng Nguyễn Minh Tâm" w:date="2018-12-19T17:03:00Z">
                  <w:rPr>
                    <w:rFonts w:ascii="Courier New" w:eastAsia="Courier New" w:hAnsi="Courier New" w:cs="Courier New"/>
                    <w:color w:val="AE1E44"/>
                    <w:sz w:val="24"/>
                    <w:szCs w:val="24"/>
                  </w:rPr>
                </w:rPrChange>
              </w:rPr>
              <w:t>)</w:t>
            </w:r>
          </w:p>
          <w:p w:rsidR="00BD1245" w:rsidRPr="007C163E" w:rsidRDefault="00107E01" w:rsidP="00F46212">
            <w:pPr>
              <w:spacing w:line="279" w:lineRule="auto"/>
              <w:ind w:right="619"/>
              <w:rPr>
                <w:rFonts w:eastAsia="Courier New"/>
                <w:sz w:val="24"/>
                <w:szCs w:val="24"/>
              </w:rPr>
            </w:pPr>
            <w:sdt>
              <w:sdtPr>
                <w:rPr>
                  <w:rFonts w:eastAsia="Courier New"/>
                  <w:szCs w:val="24"/>
                </w:rPr>
                <w:id w:val="1400868266"/>
                <w14:checkbox>
                  <w14:checked w14:val="0"/>
                  <w14:checkedState w14:val="00FE" w14:font="Wingdings"/>
                  <w14:uncheckedState w14:val="2610" w14:font="MS Gothic"/>
                </w14:checkbox>
              </w:sdtPr>
              <w:sdtEndPr/>
              <w:sdtContent>
                <w:r w:rsidR="00852879" w:rsidRPr="007C163E">
                  <w:rPr>
                    <w:rFonts w:ascii="MS Gothic" w:eastAsia="MS Gothic" w:hAnsi="MS Gothic"/>
                    <w:szCs w:val="24"/>
                    <w:rPrChange w:id="3546" w:author="Phùng Nguyễn Minh Tâm" w:date="2018-12-19T17:03:00Z">
                      <w:rPr>
                        <w:rFonts w:ascii="MS Gothic" w:eastAsia="MS Gothic" w:hAnsi="MS Gothic" w:cs="Courier New"/>
                        <w:color w:val="000000"/>
                        <w:sz w:val="24"/>
                        <w:szCs w:val="24"/>
                      </w:rPr>
                    </w:rPrChange>
                  </w:rPr>
                  <w:t>☐</w:t>
                </w:r>
              </w:sdtContent>
            </w:sdt>
            <w:r w:rsidR="00852879" w:rsidRPr="007C163E">
              <w:rPr>
                <w:rFonts w:eastAsia="Courier New"/>
                <w:szCs w:val="24"/>
                <w:rPrChange w:id="3547" w:author="Phùng Nguyễn Minh Tâm" w:date="2018-12-19T17:03:00Z">
                  <w:rPr>
                    <w:rFonts w:ascii="Courier New" w:eastAsia="Courier New" w:hAnsi="Courier New" w:cs="Courier New"/>
                    <w:color w:val="000000"/>
                    <w:sz w:val="24"/>
                    <w:szCs w:val="24"/>
                  </w:rPr>
                </w:rPrChange>
              </w:rPr>
              <w:t xml:space="preserve"> </w:t>
            </w:r>
            <w:r w:rsidR="00F415FA" w:rsidRPr="007C163E">
              <w:rPr>
                <w:rFonts w:eastAsia="Courier New"/>
                <w:sz w:val="24"/>
                <w:szCs w:val="24"/>
                <w:rPrChange w:id="3548" w:author="Phùng Nguyễn Minh Tâm" w:date="2018-12-19T17:03:00Z">
                  <w:rPr>
                    <w:rFonts w:ascii="Courier New" w:eastAsia="Courier New" w:hAnsi="Courier New" w:cs="Courier New"/>
                    <w:color w:val="000000"/>
                    <w:sz w:val="24"/>
                    <w:szCs w:val="24"/>
                  </w:rPr>
                </w:rPrChange>
              </w:rPr>
              <w:t>Agribank</w:t>
            </w:r>
            <w:r w:rsidR="00481259" w:rsidRPr="007C163E">
              <w:rPr>
                <w:rFonts w:eastAsia="Courier New"/>
                <w:sz w:val="24"/>
                <w:szCs w:val="24"/>
                <w:rPrChange w:id="3549" w:author="Phùng Nguyễn Minh Tâm" w:date="2018-12-19T17:03:00Z">
                  <w:rPr>
                    <w:rFonts w:ascii="Courier New" w:eastAsia="Courier New" w:hAnsi="Courier New" w:cs="Courier New"/>
                    <w:color w:val="000000"/>
                    <w:sz w:val="24"/>
                    <w:szCs w:val="24"/>
                  </w:rPr>
                </w:rPrChange>
              </w:rPr>
              <w:t xml:space="preserve"> E-Mobile Banking</w:t>
            </w:r>
          </w:p>
        </w:tc>
        <w:tc>
          <w:tcPr>
            <w:tcW w:w="5233" w:type="dxa"/>
            <w:gridSpan w:val="12"/>
            <w:tcBorders>
              <w:top w:val="single" w:sz="4" w:space="0" w:color="auto"/>
              <w:left w:val="nil"/>
              <w:bottom w:val="nil"/>
            </w:tcBorders>
            <w:shd w:val="clear" w:color="auto" w:fill="auto"/>
          </w:tcPr>
          <w:p w:rsidR="00BD1245" w:rsidRPr="007C163E" w:rsidRDefault="00107E01" w:rsidP="00F46212">
            <w:pPr>
              <w:spacing w:line="279" w:lineRule="auto"/>
              <w:ind w:right="619"/>
              <w:rPr>
                <w:rFonts w:eastAsia="Courier New"/>
                <w:sz w:val="24"/>
                <w:szCs w:val="24"/>
              </w:rPr>
            </w:pPr>
            <w:sdt>
              <w:sdtPr>
                <w:rPr>
                  <w:rFonts w:eastAsia="Courier New"/>
                  <w:szCs w:val="24"/>
                </w:rPr>
                <w:id w:val="-703709860"/>
                <w14:checkbox>
                  <w14:checked w14:val="0"/>
                  <w14:checkedState w14:val="00FE" w14:font="Wingdings"/>
                  <w14:uncheckedState w14:val="2610" w14:font="MS Gothic"/>
                </w14:checkbox>
              </w:sdtPr>
              <w:sdtEndPr/>
              <w:sdtContent>
                <w:r w:rsidR="00852879" w:rsidRPr="007C163E">
                  <w:rPr>
                    <w:rFonts w:ascii="MS Gothic" w:eastAsia="MS Gothic" w:hAnsi="MS Gothic"/>
                    <w:szCs w:val="24"/>
                    <w:rPrChange w:id="3550" w:author="Phùng Nguyễn Minh Tâm" w:date="2018-12-19T17:03:00Z">
                      <w:rPr>
                        <w:rFonts w:ascii="MS Gothic" w:eastAsia="MS Gothic" w:hAnsi="MS Gothic" w:cs="Courier New"/>
                        <w:color w:val="000000"/>
                        <w:sz w:val="24"/>
                        <w:szCs w:val="24"/>
                      </w:rPr>
                    </w:rPrChange>
                  </w:rPr>
                  <w:t>☐</w:t>
                </w:r>
              </w:sdtContent>
            </w:sdt>
            <w:r w:rsidR="00852879" w:rsidRPr="007C163E">
              <w:rPr>
                <w:rFonts w:eastAsia="Courier New"/>
                <w:szCs w:val="24"/>
                <w:rPrChange w:id="3551" w:author="Phùng Nguyễn Minh Tâm" w:date="2018-12-19T17:03:00Z">
                  <w:rPr>
                    <w:rFonts w:ascii="Courier New" w:eastAsia="Courier New" w:hAnsi="Courier New" w:cs="Courier New"/>
                    <w:color w:val="000000"/>
                    <w:sz w:val="24"/>
                    <w:szCs w:val="24"/>
                  </w:rPr>
                </w:rPrChange>
              </w:rPr>
              <w:t xml:space="preserve"> </w:t>
            </w:r>
            <w:r w:rsidR="00F415FA" w:rsidRPr="007C163E">
              <w:rPr>
                <w:rFonts w:eastAsia="Courier New"/>
                <w:sz w:val="24"/>
                <w:szCs w:val="24"/>
                <w:rPrChange w:id="3552" w:author="Phùng Nguyễn Minh Tâm" w:date="2018-12-19T17:03:00Z">
                  <w:rPr>
                    <w:rFonts w:ascii="Courier New" w:eastAsia="Courier New" w:hAnsi="Courier New" w:cs="Courier New"/>
                    <w:color w:val="000000"/>
                    <w:sz w:val="24"/>
                    <w:szCs w:val="24"/>
                  </w:rPr>
                </w:rPrChange>
              </w:rPr>
              <w:t>SMS</w:t>
            </w:r>
            <w:r w:rsidR="00BD1245" w:rsidRPr="007C163E">
              <w:rPr>
                <w:rFonts w:eastAsia="Courier New"/>
                <w:sz w:val="24"/>
                <w:szCs w:val="24"/>
                <w:rPrChange w:id="3553" w:author="Phùng Nguyễn Minh Tâm" w:date="2018-12-19T17:03:00Z">
                  <w:rPr>
                    <w:rFonts w:ascii="Courier New" w:eastAsia="Courier New" w:hAnsi="Courier New" w:cs="Courier New"/>
                    <w:color w:val="000000"/>
                    <w:sz w:val="24"/>
                    <w:szCs w:val="24"/>
                  </w:rPr>
                </w:rPrChange>
              </w:rPr>
              <w:t xml:space="preserve"> Banking</w:t>
            </w:r>
          </w:p>
          <w:p w:rsidR="00BD1245" w:rsidRPr="007C163E" w:rsidRDefault="00107E01" w:rsidP="00F46212">
            <w:pPr>
              <w:spacing w:line="279" w:lineRule="auto"/>
              <w:ind w:right="619"/>
              <w:rPr>
                <w:rFonts w:eastAsia="Courier New"/>
                <w:sz w:val="24"/>
                <w:szCs w:val="24"/>
              </w:rPr>
            </w:pPr>
            <w:sdt>
              <w:sdtPr>
                <w:rPr>
                  <w:rFonts w:eastAsia="Courier New"/>
                  <w:szCs w:val="24"/>
                </w:rPr>
                <w:id w:val="2052105846"/>
                <w14:checkbox>
                  <w14:checked w14:val="0"/>
                  <w14:checkedState w14:val="00FE" w14:font="Wingdings"/>
                  <w14:uncheckedState w14:val="2610" w14:font="MS Gothic"/>
                </w14:checkbox>
              </w:sdtPr>
              <w:sdtEndPr/>
              <w:sdtContent>
                <w:r w:rsidR="00852879" w:rsidRPr="007C163E">
                  <w:rPr>
                    <w:rFonts w:ascii="MS Gothic" w:eastAsia="MS Gothic" w:hAnsi="MS Gothic"/>
                    <w:szCs w:val="24"/>
                    <w:rPrChange w:id="3554" w:author="Phùng Nguyễn Minh Tâm" w:date="2018-12-19T17:03:00Z">
                      <w:rPr>
                        <w:rFonts w:ascii="MS Gothic" w:eastAsia="MS Gothic" w:hAnsi="MS Gothic" w:cs="Courier New"/>
                        <w:color w:val="000000"/>
                        <w:sz w:val="24"/>
                        <w:szCs w:val="24"/>
                      </w:rPr>
                    </w:rPrChange>
                  </w:rPr>
                  <w:t>☐</w:t>
                </w:r>
              </w:sdtContent>
            </w:sdt>
            <w:r w:rsidR="00852879" w:rsidRPr="007C163E">
              <w:rPr>
                <w:rFonts w:eastAsia="Courier New"/>
                <w:szCs w:val="24"/>
                <w:rPrChange w:id="3555" w:author="Phùng Nguyễn Minh Tâm" w:date="2018-12-19T17:03:00Z">
                  <w:rPr>
                    <w:rFonts w:ascii="Courier New" w:eastAsia="Courier New" w:hAnsi="Courier New" w:cs="Courier New"/>
                    <w:color w:val="000000"/>
                    <w:sz w:val="24"/>
                    <w:szCs w:val="24"/>
                  </w:rPr>
                </w:rPrChange>
              </w:rPr>
              <w:t xml:space="preserve"> </w:t>
            </w:r>
            <w:r w:rsidR="00BD1245" w:rsidRPr="007C163E">
              <w:rPr>
                <w:rFonts w:eastAsia="Courier New"/>
                <w:sz w:val="24"/>
                <w:szCs w:val="24"/>
                <w:rPrChange w:id="3556" w:author="Phùng Nguyễn Minh Tâm" w:date="2018-12-19T17:03:00Z">
                  <w:rPr>
                    <w:rFonts w:ascii="Courier New" w:eastAsia="Courier New" w:hAnsi="Courier New" w:cs="Courier New"/>
                    <w:color w:val="000000"/>
                    <w:sz w:val="24"/>
                    <w:szCs w:val="24"/>
                  </w:rPr>
                </w:rPrChange>
              </w:rPr>
              <w:t>Bankplus</w:t>
            </w:r>
          </w:p>
          <w:p w:rsidR="00BD1245" w:rsidRPr="007C163E" w:rsidRDefault="00107E01" w:rsidP="00F46212">
            <w:pPr>
              <w:spacing w:line="279" w:lineRule="auto"/>
              <w:ind w:right="619"/>
              <w:rPr>
                <w:rFonts w:eastAsia="Courier New"/>
                <w:sz w:val="24"/>
                <w:szCs w:val="24"/>
              </w:rPr>
            </w:pPr>
            <w:sdt>
              <w:sdtPr>
                <w:rPr>
                  <w:rFonts w:eastAsia="Courier New"/>
                </w:rPr>
                <w:id w:val="314151350"/>
                <w14:checkbox>
                  <w14:checked w14:val="0"/>
                  <w14:checkedState w14:val="00FE" w14:font="Wingdings"/>
                  <w14:uncheckedState w14:val="2610" w14:font="MS Gothic"/>
                </w14:checkbox>
              </w:sdtPr>
              <w:sdtEndPr/>
              <w:sdtContent>
                <w:r w:rsidR="00852879" w:rsidRPr="007C163E">
                  <w:rPr>
                    <w:rFonts w:ascii="MS Gothic" w:eastAsia="MS Gothic" w:hAnsi="MS Gothic"/>
                    <w:rPrChange w:id="3557" w:author="Phùng Nguyễn Minh Tâm" w:date="2018-12-19T17:03:00Z">
                      <w:rPr>
                        <w:rFonts w:ascii="MS Gothic" w:eastAsia="MS Gothic" w:hAnsi="MS Gothic" w:cs="Courier New"/>
                        <w:color w:val="000000"/>
                        <w:sz w:val="24"/>
                        <w:szCs w:val="24"/>
                      </w:rPr>
                    </w:rPrChange>
                  </w:rPr>
                  <w:t>☐</w:t>
                </w:r>
              </w:sdtContent>
            </w:sdt>
            <w:r w:rsidR="00852879" w:rsidRPr="007C163E">
              <w:rPr>
                <w:rFonts w:eastAsia="Courier New"/>
                <w:sz w:val="24"/>
                <w:szCs w:val="24"/>
                <w:rPrChange w:id="3558" w:author="Phùng Nguyễn Minh Tâm" w:date="2018-12-19T17:03:00Z">
                  <w:rPr>
                    <w:rFonts w:ascii="Courier New" w:eastAsia="Courier New" w:hAnsi="Courier New" w:cs="Courier New"/>
                    <w:color w:val="000000"/>
                    <w:sz w:val="24"/>
                    <w:szCs w:val="24"/>
                  </w:rPr>
                </w:rPrChange>
              </w:rPr>
              <w:t xml:space="preserve"> </w:t>
            </w:r>
            <w:r w:rsidR="00F415FA" w:rsidRPr="007C163E">
              <w:rPr>
                <w:rFonts w:eastAsia="Courier New"/>
                <w:sz w:val="24"/>
                <w:szCs w:val="24"/>
                <w:rPrChange w:id="3559" w:author="Phùng Nguyễn Minh Tâm" w:date="2018-12-19T17:03:00Z">
                  <w:rPr>
                    <w:rFonts w:ascii="Courier New" w:eastAsia="Courier New" w:hAnsi="Courier New" w:cs="Courier New"/>
                    <w:color w:val="000000"/>
                    <w:sz w:val="24"/>
                    <w:szCs w:val="24"/>
                  </w:rPr>
                </w:rPrChange>
              </w:rPr>
              <w:t xml:space="preserve">Agribank </w:t>
            </w:r>
            <w:r w:rsidR="00BD1245" w:rsidRPr="007C163E">
              <w:rPr>
                <w:rFonts w:eastAsia="Courier New"/>
                <w:sz w:val="24"/>
                <w:szCs w:val="24"/>
                <w:rPrChange w:id="3560" w:author="Phùng Nguyễn Minh Tâm" w:date="2018-12-19T17:03:00Z">
                  <w:rPr>
                    <w:rFonts w:ascii="Courier New" w:eastAsia="Courier New" w:hAnsi="Courier New" w:cs="Courier New"/>
                    <w:color w:val="000000"/>
                    <w:sz w:val="24"/>
                    <w:szCs w:val="24"/>
                  </w:rPr>
                </w:rPrChange>
              </w:rPr>
              <w:t>Mplus</w:t>
            </w:r>
          </w:p>
        </w:tc>
      </w:tr>
      <w:tr w:rsidR="007C163E" w:rsidRPr="0051383C" w:rsidTr="00190113">
        <w:tc>
          <w:tcPr>
            <w:tcW w:w="10454" w:type="dxa"/>
            <w:gridSpan w:val="22"/>
            <w:tcBorders>
              <w:top w:val="single" w:sz="4" w:space="0" w:color="auto"/>
              <w:bottom w:val="single" w:sz="4" w:space="0" w:color="auto"/>
            </w:tcBorders>
            <w:shd w:val="clear" w:color="auto" w:fill="943634"/>
          </w:tcPr>
          <w:p w:rsidR="00BD1245" w:rsidRPr="0051383C" w:rsidRDefault="00BD1245" w:rsidP="00F51BED">
            <w:pPr>
              <w:spacing w:line="279" w:lineRule="auto"/>
              <w:ind w:right="619"/>
              <w:rPr>
                <w:rFonts w:eastAsia="Courier New"/>
                <w:i/>
                <w:color w:val="FFFFFF" w:themeColor="background1"/>
                <w:sz w:val="24"/>
                <w:szCs w:val="24"/>
                <w:rPrChange w:id="3561" w:author="Phùng Nguyễn Minh Tâm" w:date="2018-12-21T18:56:00Z">
                  <w:rPr>
                    <w:rFonts w:eastAsia="Courier New"/>
                    <w:i/>
                    <w:color w:val="FFFFFF"/>
                    <w:sz w:val="24"/>
                    <w:szCs w:val="24"/>
                  </w:rPr>
                </w:rPrChange>
              </w:rPr>
            </w:pPr>
            <w:r w:rsidRPr="0051383C">
              <w:rPr>
                <w:rFonts w:eastAsia="Courier New"/>
                <w:b/>
                <w:color w:val="FFFFFF" w:themeColor="background1"/>
                <w:sz w:val="24"/>
                <w:szCs w:val="24"/>
                <w:rPrChange w:id="3562" w:author="Phùng Nguyễn Minh Tâm" w:date="2018-12-21T18:56:00Z">
                  <w:rPr>
                    <w:rFonts w:ascii="Courier New" w:eastAsia="Courier New" w:hAnsi="Courier New" w:cs="Courier New"/>
                    <w:b/>
                    <w:color w:val="FFFFFF"/>
                    <w:sz w:val="24"/>
                    <w:szCs w:val="24"/>
                  </w:rPr>
                </w:rPrChange>
              </w:rPr>
              <w:t>II. Yêu cầu dịch vụ</w:t>
            </w:r>
            <w:r w:rsidR="00481259" w:rsidRPr="0051383C">
              <w:rPr>
                <w:rFonts w:eastAsia="Courier New"/>
                <w:b/>
                <w:color w:val="FFFFFF" w:themeColor="background1"/>
                <w:sz w:val="24"/>
                <w:szCs w:val="24"/>
                <w:rPrChange w:id="3563" w:author="Phùng Nguyễn Minh Tâm" w:date="2018-12-21T18:56:00Z">
                  <w:rPr>
                    <w:rFonts w:ascii="Courier New" w:eastAsia="Courier New" w:hAnsi="Courier New" w:cs="Courier New"/>
                    <w:b/>
                    <w:color w:val="FFFFFF"/>
                    <w:sz w:val="24"/>
                    <w:szCs w:val="24"/>
                  </w:rPr>
                </w:rPrChange>
              </w:rPr>
              <w:t>/</w:t>
            </w:r>
            <w:r w:rsidR="00B9684D" w:rsidRPr="0051383C">
              <w:rPr>
                <w:rFonts w:eastAsia="Courier New"/>
                <w:i/>
                <w:color w:val="FFFFFF" w:themeColor="background1"/>
                <w:sz w:val="24"/>
                <w:szCs w:val="24"/>
                <w:rPrChange w:id="3564" w:author="Phùng Nguyễn Minh Tâm" w:date="2018-12-21T18:56:00Z">
                  <w:rPr>
                    <w:rFonts w:ascii="Courier New" w:eastAsia="Courier New" w:hAnsi="Courier New" w:cs="Courier New"/>
                    <w:i/>
                    <w:color w:val="FFFFFF"/>
                    <w:sz w:val="24"/>
                    <w:szCs w:val="24"/>
                  </w:rPr>
                </w:rPrChange>
              </w:rPr>
              <w:t xml:space="preserve"> Requestment of Customer</w:t>
            </w:r>
          </w:p>
        </w:tc>
      </w:tr>
      <w:tr w:rsidR="007C163E" w:rsidRPr="007C163E" w:rsidTr="004150AD">
        <w:tc>
          <w:tcPr>
            <w:tcW w:w="5221" w:type="dxa"/>
            <w:gridSpan w:val="10"/>
            <w:tcBorders>
              <w:top w:val="single" w:sz="4" w:space="0" w:color="auto"/>
              <w:bottom w:val="single" w:sz="4" w:space="0" w:color="auto"/>
              <w:right w:val="nil"/>
            </w:tcBorders>
            <w:shd w:val="clear" w:color="auto" w:fill="auto"/>
          </w:tcPr>
          <w:p w:rsidR="00A52E76" w:rsidRPr="007C163E" w:rsidRDefault="00107E01" w:rsidP="00B730FF">
            <w:pPr>
              <w:ind w:left="34" w:right="157"/>
              <w:jc w:val="both"/>
              <w:rPr>
                <w:rFonts w:eastAsia="Courier New"/>
                <w:sz w:val="24"/>
                <w:szCs w:val="24"/>
              </w:rPr>
            </w:pPr>
            <w:sdt>
              <w:sdtPr>
                <w:rPr>
                  <w:rFonts w:eastAsia="Courier New"/>
                  <w:szCs w:val="24"/>
                </w:rPr>
                <w:id w:val="731739036"/>
                <w14:checkbox>
                  <w14:checked w14:val="0"/>
                  <w14:checkedState w14:val="00FE" w14:font="Wingdings"/>
                  <w14:uncheckedState w14:val="2610" w14:font="MS Gothic"/>
                </w14:checkbox>
              </w:sdtPr>
              <w:sdtEndPr/>
              <w:sdtContent>
                <w:r w:rsidR="00B730FF" w:rsidRPr="007C163E">
                  <w:rPr>
                    <w:rFonts w:ascii="MS Gothic" w:eastAsia="MS Gothic" w:hAnsi="MS Gothic"/>
                    <w:szCs w:val="24"/>
                    <w:rPrChange w:id="3565"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566"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567" w:author="Phùng Nguyễn Minh Tâm" w:date="2018-12-19T17:03:00Z">
                  <w:rPr>
                    <w:rFonts w:ascii="Courier New" w:eastAsia="Courier New" w:hAnsi="Courier New" w:cs="Courier New"/>
                    <w:color w:val="000000"/>
                    <w:sz w:val="24"/>
                    <w:szCs w:val="24"/>
                  </w:rPr>
                </w:rPrChange>
              </w:rPr>
              <w:t xml:space="preserve">Khởi tạo lại Mật khẩu đăng nhập/ </w:t>
            </w:r>
            <w:r w:rsidR="00B9684D" w:rsidRPr="007C163E">
              <w:rPr>
                <w:rFonts w:eastAsia="Courier New"/>
                <w:i/>
                <w:sz w:val="24"/>
                <w:szCs w:val="24"/>
                <w:rPrChange w:id="3568" w:author="Phùng Nguyễn Minh Tâm" w:date="2018-12-19T17:03:00Z">
                  <w:rPr>
                    <w:rFonts w:ascii="Courier New" w:eastAsia="Courier New" w:hAnsi="Courier New" w:cs="Courier New"/>
                    <w:i/>
                    <w:color w:val="000000"/>
                    <w:sz w:val="24"/>
                    <w:szCs w:val="24"/>
                  </w:rPr>
                </w:rPrChange>
              </w:rPr>
              <w:t>Reset accessing pass</w:t>
            </w:r>
            <w:r w:rsidR="00A52E76" w:rsidRPr="007C163E">
              <w:rPr>
                <w:rFonts w:eastAsia="Courier New"/>
                <w:i/>
                <w:sz w:val="24"/>
                <w:szCs w:val="24"/>
                <w:rPrChange w:id="3569" w:author="Phùng Nguyễn Minh Tâm" w:date="2018-12-19T17:03:00Z">
                  <w:rPr>
                    <w:rFonts w:ascii="Courier New" w:eastAsia="Courier New" w:hAnsi="Courier New" w:cs="Courier New"/>
                    <w:i/>
                    <w:color w:val="000000"/>
                    <w:sz w:val="24"/>
                    <w:szCs w:val="24"/>
                  </w:rPr>
                </w:rPrChange>
              </w:rPr>
              <w:t>w</w:t>
            </w:r>
            <w:r w:rsidR="00B9684D" w:rsidRPr="007C163E">
              <w:rPr>
                <w:rFonts w:eastAsia="Courier New"/>
                <w:i/>
                <w:sz w:val="24"/>
                <w:szCs w:val="24"/>
                <w:rPrChange w:id="3570" w:author="Phùng Nguyễn Minh Tâm" w:date="2018-12-19T17:03:00Z">
                  <w:rPr>
                    <w:rFonts w:ascii="Courier New" w:eastAsia="Courier New" w:hAnsi="Courier New" w:cs="Courier New"/>
                    <w:i/>
                    <w:color w:val="000000"/>
                    <w:sz w:val="24"/>
                    <w:szCs w:val="24"/>
                  </w:rPr>
                </w:rPrChange>
              </w:rPr>
              <w:t>o</w:t>
            </w:r>
            <w:r w:rsidR="00A52E76" w:rsidRPr="007C163E">
              <w:rPr>
                <w:rFonts w:eastAsia="Courier New"/>
                <w:i/>
                <w:sz w:val="24"/>
                <w:szCs w:val="24"/>
                <w:rPrChange w:id="3571" w:author="Phùng Nguyễn Minh Tâm" w:date="2018-12-19T17:03:00Z">
                  <w:rPr>
                    <w:rFonts w:ascii="Courier New" w:eastAsia="Courier New" w:hAnsi="Courier New" w:cs="Courier New"/>
                    <w:i/>
                    <w:color w:val="000000"/>
                    <w:sz w:val="24"/>
                    <w:szCs w:val="24"/>
                  </w:rPr>
                </w:rPrChange>
              </w:rPr>
              <w:t>rd</w:t>
            </w:r>
          </w:p>
          <w:p w:rsidR="00A52E76" w:rsidRPr="007C163E" w:rsidRDefault="00107E01" w:rsidP="00B730FF">
            <w:pPr>
              <w:ind w:left="34" w:right="157"/>
              <w:jc w:val="both"/>
              <w:rPr>
                <w:rFonts w:eastAsia="Courier New"/>
                <w:i/>
                <w:sz w:val="24"/>
                <w:szCs w:val="24"/>
              </w:rPr>
            </w:pPr>
            <w:sdt>
              <w:sdtPr>
                <w:rPr>
                  <w:rFonts w:eastAsia="Courier New"/>
                  <w:szCs w:val="24"/>
                </w:rPr>
                <w:id w:val="-2116124173"/>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572" w:author="Phùng Nguyễn Minh Tâm" w:date="2018-12-19T17:03:00Z">
                      <w:rPr>
                        <w:rFonts w:ascii="MS Gothic" w:eastAsia="MS Gothic" w:hAnsi="MS Gothic" w:cs="Courier New"/>
                        <w:color w:val="000000"/>
                        <w:sz w:val="24"/>
                        <w:szCs w:val="24"/>
                      </w:rPr>
                    </w:rPrChange>
                  </w:rPr>
                  <w:t>☐</w:t>
                </w:r>
              </w:sdtContent>
            </w:sdt>
            <w:r w:rsidR="00A52E76" w:rsidRPr="007C163E">
              <w:rPr>
                <w:rFonts w:eastAsia="Courier New"/>
                <w:sz w:val="24"/>
                <w:szCs w:val="24"/>
                <w:rPrChange w:id="3573" w:author="Phùng Nguyễn Minh Tâm" w:date="2018-12-19T17:03:00Z">
                  <w:rPr>
                    <w:rFonts w:ascii="Courier New" w:eastAsia="Courier New" w:hAnsi="Courier New" w:cs="Courier New"/>
                    <w:color w:val="000000"/>
                    <w:sz w:val="24"/>
                    <w:szCs w:val="24"/>
                  </w:rPr>
                </w:rPrChange>
              </w:rPr>
              <w:t xml:space="preserve"> </w:t>
            </w:r>
            <w:r w:rsidR="00B730FF" w:rsidRPr="007C163E">
              <w:rPr>
                <w:rFonts w:eastAsia="Courier New"/>
                <w:sz w:val="24"/>
                <w:szCs w:val="24"/>
                <w:rPrChange w:id="3574"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575" w:author="Phùng Nguyễn Minh Tâm" w:date="2018-12-19T17:03:00Z">
                  <w:rPr>
                    <w:rFonts w:ascii="Courier New" w:eastAsia="Courier New" w:hAnsi="Courier New" w:cs="Courier New"/>
                    <w:color w:val="000000"/>
                    <w:sz w:val="24"/>
                    <w:szCs w:val="24"/>
                  </w:rPr>
                </w:rPrChange>
              </w:rPr>
              <w:t>Khóa tên đăng nhập/</w:t>
            </w:r>
            <w:r w:rsidR="00A52E76" w:rsidRPr="007C163E">
              <w:rPr>
                <w:rFonts w:eastAsia="Courier New"/>
                <w:i/>
                <w:sz w:val="24"/>
                <w:szCs w:val="24"/>
                <w:rPrChange w:id="3576" w:author="Phùng Nguyễn Minh Tâm" w:date="2018-12-19T17:03:00Z">
                  <w:rPr>
                    <w:rFonts w:ascii="Courier New" w:eastAsia="Courier New" w:hAnsi="Courier New" w:cs="Courier New"/>
                    <w:i/>
                    <w:color w:val="000000"/>
                    <w:sz w:val="24"/>
                    <w:szCs w:val="24"/>
                  </w:rPr>
                </w:rPrChange>
              </w:rPr>
              <w:t>Lock user</w:t>
            </w:r>
          </w:p>
          <w:p w:rsidR="00A52E76" w:rsidRPr="007C163E" w:rsidRDefault="00107E01" w:rsidP="00B730FF">
            <w:pPr>
              <w:ind w:left="34" w:right="157"/>
              <w:jc w:val="both"/>
              <w:rPr>
                <w:rFonts w:eastAsia="Courier New"/>
                <w:i/>
                <w:sz w:val="24"/>
                <w:szCs w:val="24"/>
              </w:rPr>
            </w:pPr>
            <w:sdt>
              <w:sdtPr>
                <w:rPr>
                  <w:rFonts w:eastAsia="Courier New"/>
                  <w:szCs w:val="24"/>
                </w:rPr>
                <w:id w:val="-588302318"/>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577"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578"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579" w:author="Phùng Nguyễn Minh Tâm" w:date="2018-12-19T17:03:00Z">
                  <w:rPr>
                    <w:rFonts w:ascii="Courier New" w:eastAsia="Courier New" w:hAnsi="Courier New" w:cs="Courier New"/>
                    <w:color w:val="000000"/>
                    <w:sz w:val="24"/>
                    <w:szCs w:val="24"/>
                  </w:rPr>
                </w:rPrChange>
              </w:rPr>
              <w:t>Mở khóa tên đăng nhập/</w:t>
            </w:r>
            <w:r w:rsidR="00A52E76" w:rsidRPr="007C163E">
              <w:rPr>
                <w:rFonts w:eastAsia="Courier New"/>
                <w:i/>
                <w:sz w:val="24"/>
                <w:szCs w:val="24"/>
                <w:rPrChange w:id="3580" w:author="Phùng Nguyễn Minh Tâm" w:date="2018-12-19T17:03:00Z">
                  <w:rPr>
                    <w:rFonts w:ascii="Courier New" w:eastAsia="Courier New" w:hAnsi="Courier New" w:cs="Courier New"/>
                    <w:i/>
                    <w:color w:val="000000"/>
                    <w:sz w:val="24"/>
                    <w:szCs w:val="24"/>
                  </w:rPr>
                </w:rPrChange>
              </w:rPr>
              <w:t>Unlock user</w:t>
            </w:r>
          </w:p>
          <w:p w:rsidR="00A52E76" w:rsidRPr="007C163E" w:rsidRDefault="00107E01" w:rsidP="00B730FF">
            <w:pPr>
              <w:ind w:left="34" w:right="157"/>
              <w:jc w:val="both"/>
              <w:rPr>
                <w:rFonts w:eastAsia="Courier New"/>
                <w:i/>
                <w:sz w:val="24"/>
                <w:szCs w:val="24"/>
              </w:rPr>
            </w:pPr>
            <w:sdt>
              <w:sdtPr>
                <w:rPr>
                  <w:rFonts w:eastAsia="Courier New"/>
                  <w:szCs w:val="24"/>
                </w:rPr>
                <w:id w:val="448826412"/>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581"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582"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583" w:author="Phùng Nguyễn Minh Tâm" w:date="2018-12-19T17:03:00Z">
                  <w:rPr>
                    <w:rFonts w:ascii="Courier New" w:eastAsia="Courier New" w:hAnsi="Courier New" w:cs="Courier New"/>
                    <w:color w:val="000000"/>
                    <w:sz w:val="24"/>
                    <w:szCs w:val="24"/>
                  </w:rPr>
                </w:rPrChange>
              </w:rPr>
              <w:t>Khóa dịch vụ tài chính/thanh toán</w:t>
            </w:r>
            <w:r w:rsidR="00903146" w:rsidRPr="007C163E">
              <w:rPr>
                <w:rFonts w:eastAsia="Courier New"/>
                <w:sz w:val="24"/>
                <w:szCs w:val="24"/>
                <w:rPrChange w:id="3584" w:author="Phùng Nguyễn Minh Tâm" w:date="2018-12-19T17:03:00Z">
                  <w:rPr>
                    <w:rFonts w:ascii="Courier New" w:eastAsia="Courier New" w:hAnsi="Courier New" w:cs="Courier New"/>
                    <w:color w:val="000000"/>
                    <w:sz w:val="24"/>
                    <w:szCs w:val="24"/>
                  </w:rPr>
                </w:rPrChange>
              </w:rPr>
              <w:t xml:space="preserve">/ </w:t>
            </w:r>
            <w:r w:rsidR="00903146" w:rsidRPr="007C163E">
              <w:rPr>
                <w:rFonts w:eastAsia="Courier New"/>
                <w:i/>
                <w:sz w:val="24"/>
                <w:szCs w:val="24"/>
                <w:rPrChange w:id="3585" w:author="Phùng Nguyễn Minh Tâm" w:date="2018-12-19T17:03:00Z">
                  <w:rPr>
                    <w:rFonts w:ascii="Courier New" w:eastAsia="Courier New" w:hAnsi="Courier New" w:cs="Courier New"/>
                    <w:i/>
                    <w:color w:val="000000"/>
                    <w:sz w:val="24"/>
                    <w:szCs w:val="24"/>
                  </w:rPr>
                </w:rPrChange>
              </w:rPr>
              <w:t>Lock financial/payment services</w:t>
            </w:r>
          </w:p>
          <w:p w:rsidR="00903146" w:rsidRPr="007C163E" w:rsidRDefault="00107E01" w:rsidP="00B730FF">
            <w:pPr>
              <w:ind w:left="34" w:right="157"/>
              <w:jc w:val="both"/>
              <w:rPr>
                <w:rFonts w:eastAsia="Courier New"/>
                <w:sz w:val="24"/>
                <w:szCs w:val="24"/>
              </w:rPr>
            </w:pPr>
            <w:sdt>
              <w:sdtPr>
                <w:rPr>
                  <w:rFonts w:eastAsia="Courier New"/>
                  <w:szCs w:val="24"/>
                </w:rPr>
                <w:id w:val="1878817385"/>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586"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587" w:author="Phùng Nguyễn Minh Tâm" w:date="2018-12-19T17:03:00Z">
                  <w:rPr>
                    <w:rFonts w:ascii="Courier New" w:eastAsia="Courier New" w:hAnsi="Courier New" w:cs="Courier New"/>
                    <w:color w:val="000000"/>
                    <w:sz w:val="24"/>
                    <w:szCs w:val="24"/>
                  </w:rPr>
                </w:rPrChange>
              </w:rPr>
              <w:t xml:space="preserve">  </w:t>
            </w:r>
            <w:r w:rsidR="00D67128" w:rsidRPr="007C163E">
              <w:rPr>
                <w:rFonts w:eastAsia="Courier New"/>
                <w:sz w:val="24"/>
                <w:szCs w:val="24"/>
                <w:rPrChange w:id="3588" w:author="Phùng Nguyễn Minh Tâm" w:date="2018-12-19T17:03:00Z">
                  <w:rPr>
                    <w:rFonts w:ascii="Courier New" w:eastAsia="Courier New" w:hAnsi="Courier New" w:cs="Courier New"/>
                    <w:color w:val="000000"/>
                    <w:sz w:val="24"/>
                    <w:szCs w:val="24"/>
                  </w:rPr>
                </w:rPrChange>
              </w:rPr>
              <w:t xml:space="preserve">Mở khóa dịch vụ tài chính/thanh toán/ </w:t>
            </w:r>
            <w:r w:rsidR="00D67128" w:rsidRPr="007C163E">
              <w:rPr>
                <w:rFonts w:eastAsia="Courier New"/>
                <w:i/>
                <w:sz w:val="24"/>
                <w:szCs w:val="24"/>
                <w:rPrChange w:id="3589" w:author="Phùng Nguyễn Minh Tâm" w:date="2018-12-19T17:03:00Z">
                  <w:rPr>
                    <w:rFonts w:ascii="Courier New" w:eastAsia="Courier New" w:hAnsi="Courier New" w:cs="Courier New"/>
                    <w:i/>
                    <w:color w:val="000000"/>
                    <w:sz w:val="24"/>
                    <w:szCs w:val="24"/>
                  </w:rPr>
                </w:rPrChange>
              </w:rPr>
              <w:t>Unlock financial/payment services</w:t>
            </w:r>
          </w:p>
        </w:tc>
        <w:tc>
          <w:tcPr>
            <w:tcW w:w="5233" w:type="dxa"/>
            <w:gridSpan w:val="12"/>
            <w:tcBorders>
              <w:top w:val="single" w:sz="4" w:space="0" w:color="auto"/>
              <w:left w:val="nil"/>
              <w:bottom w:val="single" w:sz="4" w:space="0" w:color="auto"/>
            </w:tcBorders>
            <w:shd w:val="clear" w:color="auto" w:fill="auto"/>
          </w:tcPr>
          <w:p w:rsidR="00A52E76" w:rsidRPr="007C163E" w:rsidRDefault="00107E01" w:rsidP="00B730FF">
            <w:pPr>
              <w:ind w:left="34" w:right="157"/>
              <w:jc w:val="both"/>
              <w:rPr>
                <w:rFonts w:eastAsia="Courier New"/>
                <w:i/>
                <w:sz w:val="24"/>
                <w:szCs w:val="24"/>
              </w:rPr>
            </w:pPr>
            <w:sdt>
              <w:sdtPr>
                <w:rPr>
                  <w:rFonts w:eastAsia="Courier New"/>
                  <w:szCs w:val="24"/>
                </w:rPr>
                <w:id w:val="-773408166"/>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590"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591"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592" w:author="Phùng Nguyễn Minh Tâm" w:date="2018-12-19T17:03:00Z">
                  <w:rPr>
                    <w:rFonts w:ascii="Courier New" w:eastAsia="Courier New" w:hAnsi="Courier New" w:cs="Courier New"/>
                    <w:color w:val="000000"/>
                    <w:sz w:val="24"/>
                    <w:szCs w:val="24"/>
                  </w:rPr>
                </w:rPrChange>
              </w:rPr>
              <w:t>Khóa thiết bị xác thực</w:t>
            </w:r>
            <w:r w:rsidR="004D63A6" w:rsidRPr="007C163E">
              <w:rPr>
                <w:rFonts w:eastAsia="Courier New"/>
                <w:sz w:val="24"/>
                <w:szCs w:val="24"/>
                <w:rPrChange w:id="3593" w:author="Phùng Nguyễn Minh Tâm" w:date="2018-12-19T17:03:00Z">
                  <w:rPr>
                    <w:rFonts w:ascii="Courier New" w:eastAsia="Courier New" w:hAnsi="Courier New" w:cs="Courier New"/>
                    <w:color w:val="000000"/>
                    <w:sz w:val="24"/>
                    <w:szCs w:val="24"/>
                  </w:rPr>
                </w:rPrChange>
              </w:rPr>
              <w:t>/</w:t>
            </w:r>
            <w:r w:rsidR="004D63A6" w:rsidRPr="007C163E">
              <w:rPr>
                <w:rFonts w:eastAsia="Courier New"/>
                <w:i/>
                <w:sz w:val="24"/>
                <w:szCs w:val="24"/>
                <w:rPrChange w:id="3594" w:author="Phùng Nguyễn Minh Tâm" w:date="2018-12-19T17:03:00Z">
                  <w:rPr>
                    <w:rFonts w:ascii="Courier New" w:eastAsia="Courier New" w:hAnsi="Courier New" w:cs="Courier New"/>
                    <w:i/>
                    <w:color w:val="000000"/>
                    <w:sz w:val="24"/>
                    <w:szCs w:val="24"/>
                  </w:rPr>
                </w:rPrChange>
              </w:rPr>
              <w:t>Lock authentical device</w:t>
            </w:r>
          </w:p>
          <w:p w:rsidR="00A52E76" w:rsidRPr="007C163E" w:rsidRDefault="00107E01" w:rsidP="00B730FF">
            <w:pPr>
              <w:ind w:left="34" w:right="157"/>
              <w:jc w:val="both"/>
              <w:rPr>
                <w:rFonts w:eastAsia="Courier New"/>
                <w:i/>
                <w:sz w:val="24"/>
                <w:szCs w:val="24"/>
              </w:rPr>
            </w:pPr>
            <w:sdt>
              <w:sdtPr>
                <w:rPr>
                  <w:rFonts w:eastAsia="Courier New"/>
                  <w:szCs w:val="24"/>
                </w:rPr>
                <w:id w:val="-1082292182"/>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595"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596"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597" w:author="Phùng Nguyễn Minh Tâm" w:date="2018-12-19T17:03:00Z">
                  <w:rPr>
                    <w:rFonts w:ascii="Courier New" w:eastAsia="Courier New" w:hAnsi="Courier New" w:cs="Courier New"/>
                    <w:color w:val="000000"/>
                    <w:sz w:val="24"/>
                    <w:szCs w:val="24"/>
                  </w:rPr>
                </w:rPrChange>
              </w:rPr>
              <w:t>Mở khóa thiết bị xác thực</w:t>
            </w:r>
            <w:r w:rsidR="004D63A6" w:rsidRPr="007C163E">
              <w:rPr>
                <w:rFonts w:eastAsia="Courier New"/>
                <w:sz w:val="24"/>
                <w:szCs w:val="24"/>
                <w:rPrChange w:id="3598" w:author="Phùng Nguyễn Minh Tâm" w:date="2018-12-19T17:03:00Z">
                  <w:rPr>
                    <w:rFonts w:ascii="Courier New" w:eastAsia="Courier New" w:hAnsi="Courier New" w:cs="Courier New"/>
                    <w:color w:val="000000"/>
                    <w:sz w:val="24"/>
                    <w:szCs w:val="24"/>
                  </w:rPr>
                </w:rPrChange>
              </w:rPr>
              <w:t>/</w:t>
            </w:r>
            <w:r w:rsidR="004D63A6" w:rsidRPr="007C163E">
              <w:rPr>
                <w:rFonts w:eastAsia="Courier New"/>
                <w:i/>
                <w:sz w:val="24"/>
                <w:szCs w:val="24"/>
                <w:rPrChange w:id="3599" w:author="Phùng Nguyễn Minh Tâm" w:date="2018-12-19T17:03:00Z">
                  <w:rPr>
                    <w:rFonts w:ascii="Courier New" w:eastAsia="Courier New" w:hAnsi="Courier New" w:cs="Courier New"/>
                    <w:i/>
                    <w:color w:val="000000"/>
                    <w:sz w:val="24"/>
                    <w:szCs w:val="24"/>
                  </w:rPr>
                </w:rPrChange>
              </w:rPr>
              <w:t>Unlock  authentical device</w:t>
            </w:r>
          </w:p>
          <w:p w:rsidR="00A52E76" w:rsidRPr="007C163E" w:rsidRDefault="00107E01" w:rsidP="00B730FF">
            <w:pPr>
              <w:tabs>
                <w:tab w:val="left" w:pos="4662"/>
                <w:tab w:val="left" w:pos="4752"/>
              </w:tabs>
              <w:ind w:left="34" w:right="157"/>
              <w:jc w:val="both"/>
              <w:rPr>
                <w:rFonts w:eastAsia="Courier New"/>
                <w:i/>
                <w:sz w:val="24"/>
                <w:szCs w:val="24"/>
              </w:rPr>
            </w:pPr>
            <w:sdt>
              <w:sdtPr>
                <w:rPr>
                  <w:rFonts w:eastAsia="Courier New"/>
                  <w:szCs w:val="24"/>
                </w:rPr>
                <w:id w:val="879370667"/>
                <w14:checkbox>
                  <w14:checked w14:val="0"/>
                  <w14:checkedState w14:val="00FE" w14:font="Wingdings"/>
                  <w14:uncheckedState w14:val="2610" w14:font="MS Gothic"/>
                </w14:checkbox>
              </w:sdtPr>
              <w:sdtEndPr/>
              <w:sdtContent>
                <w:r w:rsidR="00EC7EE7" w:rsidRPr="007C163E">
                  <w:rPr>
                    <w:rFonts w:ascii="MS Gothic" w:eastAsia="MS Gothic" w:hAnsi="MS Gothic"/>
                    <w:szCs w:val="24"/>
                    <w:rPrChange w:id="3600"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601"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602" w:author="Phùng Nguyễn Minh Tâm" w:date="2018-12-19T17:03:00Z">
                  <w:rPr>
                    <w:rFonts w:ascii="Courier New" w:eastAsia="Courier New" w:hAnsi="Courier New" w:cs="Courier New"/>
                    <w:color w:val="000000"/>
                    <w:sz w:val="24"/>
                    <w:szCs w:val="24"/>
                  </w:rPr>
                </w:rPrChange>
              </w:rPr>
              <w:t>Cấp lại thiết bị xác thực</w:t>
            </w:r>
            <w:r w:rsidR="004D63A6" w:rsidRPr="007C163E">
              <w:rPr>
                <w:rFonts w:eastAsia="Courier New"/>
                <w:sz w:val="24"/>
                <w:szCs w:val="24"/>
                <w:rPrChange w:id="3603" w:author="Phùng Nguyễn Minh Tâm" w:date="2018-12-19T17:03:00Z">
                  <w:rPr>
                    <w:rFonts w:ascii="Courier New" w:eastAsia="Courier New" w:hAnsi="Courier New" w:cs="Courier New"/>
                    <w:color w:val="000000"/>
                    <w:sz w:val="24"/>
                    <w:szCs w:val="24"/>
                  </w:rPr>
                </w:rPrChange>
              </w:rPr>
              <w:t>/</w:t>
            </w:r>
            <w:r w:rsidR="004D63A6" w:rsidRPr="007C163E">
              <w:rPr>
                <w:rFonts w:eastAsia="Courier New"/>
                <w:i/>
                <w:sz w:val="24"/>
                <w:szCs w:val="24"/>
                <w:rPrChange w:id="3604" w:author="Phùng Nguyễn Minh Tâm" w:date="2018-12-19T17:03:00Z">
                  <w:rPr>
                    <w:rFonts w:ascii="Courier New" w:eastAsia="Courier New" w:hAnsi="Courier New" w:cs="Courier New"/>
                    <w:i/>
                    <w:color w:val="000000"/>
                    <w:sz w:val="24"/>
                    <w:szCs w:val="24"/>
                  </w:rPr>
                </w:rPrChange>
              </w:rPr>
              <w:t>Reprovide authentical device</w:t>
            </w:r>
          </w:p>
          <w:p w:rsidR="00A52E76" w:rsidRPr="007C163E" w:rsidRDefault="00107E01" w:rsidP="00800EF6">
            <w:pPr>
              <w:ind w:left="34" w:right="157"/>
              <w:jc w:val="both"/>
              <w:rPr>
                <w:rFonts w:eastAsia="Courier New"/>
                <w:i/>
                <w:sz w:val="24"/>
                <w:szCs w:val="24"/>
              </w:rPr>
            </w:pPr>
            <w:sdt>
              <w:sdtPr>
                <w:rPr>
                  <w:rFonts w:eastAsia="Courier New"/>
                  <w:szCs w:val="24"/>
                </w:rPr>
                <w:id w:val="1140377269"/>
                <w14:checkbox>
                  <w14:checked w14:val="0"/>
                  <w14:checkedState w14:val="00FE" w14:font="Wingdings"/>
                  <w14:uncheckedState w14:val="2610" w14:font="MS Gothic"/>
                </w14:checkbox>
              </w:sdtPr>
              <w:sdtEndPr/>
              <w:sdtContent>
                <w:r w:rsidR="00B730FF" w:rsidRPr="007C163E">
                  <w:rPr>
                    <w:rFonts w:ascii="MS Gothic" w:eastAsia="MS Gothic" w:hAnsi="MS Gothic"/>
                    <w:szCs w:val="24"/>
                    <w:rPrChange w:id="3605" w:author="Phùng Nguyễn Minh Tâm" w:date="2018-12-19T17:03:00Z">
                      <w:rPr>
                        <w:rFonts w:ascii="MS Gothic" w:eastAsia="MS Gothic" w:hAnsi="MS Gothic" w:cs="Courier New"/>
                        <w:color w:val="000000"/>
                        <w:sz w:val="24"/>
                        <w:szCs w:val="24"/>
                      </w:rPr>
                    </w:rPrChange>
                  </w:rPr>
                  <w:t>☐</w:t>
                </w:r>
              </w:sdtContent>
            </w:sdt>
            <w:r w:rsidR="00B730FF" w:rsidRPr="007C163E">
              <w:rPr>
                <w:rFonts w:eastAsia="Courier New"/>
                <w:sz w:val="24"/>
                <w:szCs w:val="24"/>
                <w:rPrChange w:id="3606" w:author="Phùng Nguyễn Minh Tâm" w:date="2018-12-19T17:03:00Z">
                  <w:rPr>
                    <w:rFonts w:ascii="Courier New" w:eastAsia="Courier New" w:hAnsi="Courier New" w:cs="Courier New"/>
                    <w:color w:val="000000"/>
                    <w:sz w:val="24"/>
                    <w:szCs w:val="24"/>
                  </w:rPr>
                </w:rPrChange>
              </w:rPr>
              <w:t xml:space="preserve"> </w:t>
            </w:r>
            <w:r w:rsidR="00A52E76" w:rsidRPr="007C163E">
              <w:rPr>
                <w:rFonts w:eastAsia="Courier New"/>
                <w:sz w:val="24"/>
                <w:szCs w:val="24"/>
                <w:rPrChange w:id="3607" w:author="Phùng Nguyễn Minh Tâm" w:date="2018-12-19T17:03:00Z">
                  <w:rPr>
                    <w:rFonts w:ascii="Courier New" w:eastAsia="Courier New" w:hAnsi="Courier New" w:cs="Courier New"/>
                    <w:color w:val="000000"/>
                    <w:sz w:val="24"/>
                    <w:szCs w:val="24"/>
                  </w:rPr>
                </w:rPrChange>
              </w:rPr>
              <w:t>Hủy dịch vụ</w:t>
            </w:r>
            <w:r w:rsidR="004D63A6" w:rsidRPr="007C163E">
              <w:rPr>
                <w:rFonts w:eastAsia="Courier New"/>
                <w:sz w:val="24"/>
                <w:szCs w:val="24"/>
                <w:rPrChange w:id="3608" w:author="Phùng Nguyễn Minh Tâm" w:date="2018-12-19T17:03:00Z">
                  <w:rPr>
                    <w:rFonts w:ascii="Courier New" w:eastAsia="Courier New" w:hAnsi="Courier New" w:cs="Courier New"/>
                    <w:color w:val="000000"/>
                    <w:sz w:val="24"/>
                    <w:szCs w:val="24"/>
                  </w:rPr>
                </w:rPrChange>
              </w:rPr>
              <w:t>/</w:t>
            </w:r>
            <w:r w:rsidR="00800EF6" w:rsidRPr="007C163E">
              <w:rPr>
                <w:rFonts w:eastAsia="Courier New"/>
                <w:i/>
                <w:sz w:val="24"/>
                <w:szCs w:val="24"/>
                <w:rPrChange w:id="3609" w:author="Phùng Nguyễn Minh Tâm" w:date="2018-12-19T17:03:00Z">
                  <w:rPr>
                    <w:rFonts w:ascii="Courier New" w:eastAsia="Courier New" w:hAnsi="Courier New" w:cs="Courier New"/>
                    <w:i/>
                    <w:color w:val="FF0000"/>
                    <w:sz w:val="24"/>
                    <w:szCs w:val="24"/>
                  </w:rPr>
                </w:rPrChange>
              </w:rPr>
              <w:t xml:space="preserve">Terminate </w:t>
            </w:r>
            <w:r w:rsidR="004D63A6" w:rsidRPr="007C163E">
              <w:rPr>
                <w:rFonts w:eastAsia="Courier New"/>
                <w:i/>
                <w:sz w:val="24"/>
                <w:szCs w:val="24"/>
                <w:rPrChange w:id="3610" w:author="Phùng Nguyễn Minh Tâm" w:date="2018-12-19T17:03:00Z">
                  <w:rPr>
                    <w:rFonts w:ascii="Courier New" w:eastAsia="Courier New" w:hAnsi="Courier New" w:cs="Courier New"/>
                    <w:i/>
                    <w:color w:val="000000"/>
                    <w:sz w:val="24"/>
                    <w:szCs w:val="24"/>
                  </w:rPr>
                </w:rPrChange>
              </w:rPr>
              <w:t>services</w:t>
            </w:r>
          </w:p>
        </w:tc>
      </w:tr>
      <w:tr w:rsidR="007C163E" w:rsidRPr="0051383C" w:rsidTr="00190113">
        <w:tc>
          <w:tcPr>
            <w:tcW w:w="10454" w:type="dxa"/>
            <w:gridSpan w:val="22"/>
            <w:tcBorders>
              <w:top w:val="nil"/>
              <w:left w:val="single" w:sz="4" w:space="0" w:color="auto"/>
              <w:bottom w:val="nil"/>
              <w:right w:val="single" w:sz="4" w:space="0" w:color="auto"/>
            </w:tcBorders>
            <w:shd w:val="clear" w:color="auto" w:fill="943634"/>
          </w:tcPr>
          <w:p w:rsidR="00BD1245" w:rsidRPr="0051383C" w:rsidRDefault="00BD1245" w:rsidP="00F46212">
            <w:pPr>
              <w:ind w:right="619"/>
              <w:rPr>
                <w:rFonts w:eastAsia="Courier New"/>
                <w:i/>
                <w:noProof/>
                <w:color w:val="FFFFFF" w:themeColor="background1"/>
                <w:sz w:val="24"/>
                <w:szCs w:val="24"/>
                <w:rPrChange w:id="3611" w:author="Phùng Nguyễn Minh Tâm" w:date="2018-12-21T18:56:00Z">
                  <w:rPr>
                    <w:rFonts w:eastAsia="Courier New"/>
                    <w:i/>
                    <w:noProof/>
                    <w:color w:val="FFFFFF"/>
                    <w:sz w:val="24"/>
                    <w:szCs w:val="24"/>
                  </w:rPr>
                </w:rPrChange>
              </w:rPr>
            </w:pPr>
            <w:r w:rsidRPr="0051383C">
              <w:rPr>
                <w:rFonts w:eastAsia="Courier New"/>
                <w:b/>
                <w:noProof/>
                <w:color w:val="FFFFFF" w:themeColor="background1"/>
                <w:sz w:val="24"/>
                <w:szCs w:val="24"/>
                <w:rPrChange w:id="3612" w:author="Phùng Nguyễn Minh Tâm" w:date="2018-12-21T18:56:00Z">
                  <w:rPr>
                    <w:rFonts w:ascii="Courier New" w:eastAsia="Courier New" w:hAnsi="Courier New" w:cs="Courier New"/>
                    <w:b/>
                    <w:noProof/>
                    <w:color w:val="FFFFFF"/>
                    <w:sz w:val="24"/>
                    <w:szCs w:val="24"/>
                  </w:rPr>
                </w:rPrChange>
              </w:rPr>
              <w:t>III. Thay đổi thông tin đăng ký</w:t>
            </w:r>
            <w:r w:rsidR="007F00A8" w:rsidRPr="0051383C">
              <w:rPr>
                <w:rFonts w:eastAsia="Courier New"/>
                <w:b/>
                <w:noProof/>
                <w:color w:val="FFFFFF" w:themeColor="background1"/>
                <w:sz w:val="24"/>
                <w:szCs w:val="24"/>
                <w:rPrChange w:id="3613" w:author="Phùng Nguyễn Minh Tâm" w:date="2018-12-21T18:56:00Z">
                  <w:rPr>
                    <w:rFonts w:ascii="Courier New" w:eastAsia="Courier New" w:hAnsi="Courier New" w:cs="Courier New"/>
                    <w:b/>
                    <w:noProof/>
                    <w:color w:val="FFFFFF"/>
                    <w:sz w:val="24"/>
                    <w:szCs w:val="24"/>
                  </w:rPr>
                </w:rPrChange>
              </w:rPr>
              <w:t>/</w:t>
            </w:r>
            <w:r w:rsidR="007F00A8" w:rsidRPr="0051383C">
              <w:rPr>
                <w:i/>
                <w:iCs/>
                <w:color w:val="FFFFFF" w:themeColor="background1"/>
                <w:sz w:val="24"/>
                <w:szCs w:val="24"/>
                <w:rPrChange w:id="3614" w:author="Phùng Nguyễn Minh Tâm" w:date="2018-12-21T18:56:00Z">
                  <w:rPr>
                    <w:rFonts w:ascii="Courier New" w:hAnsi="Courier New" w:cs="Courier New"/>
                    <w:i/>
                    <w:iCs/>
                    <w:color w:val="000000"/>
                    <w:sz w:val="24"/>
                    <w:szCs w:val="24"/>
                  </w:rPr>
                </w:rPrChange>
              </w:rPr>
              <w:t xml:space="preserve"> </w:t>
            </w:r>
            <w:r w:rsidR="00BF0BDC" w:rsidRPr="0051383C">
              <w:rPr>
                <w:rFonts w:eastAsia="Courier New"/>
                <w:i/>
                <w:iCs/>
                <w:noProof/>
                <w:color w:val="FFFFFF" w:themeColor="background1"/>
                <w:sz w:val="24"/>
                <w:szCs w:val="24"/>
                <w:rPrChange w:id="3615" w:author="Phùng Nguyễn Minh Tâm" w:date="2018-12-21T18:56:00Z">
                  <w:rPr>
                    <w:rFonts w:ascii="Courier New" w:eastAsia="Courier New" w:hAnsi="Courier New" w:cs="Courier New"/>
                    <w:i/>
                    <w:iCs/>
                    <w:noProof/>
                    <w:color w:val="FFFFFF"/>
                    <w:sz w:val="24"/>
                    <w:szCs w:val="24"/>
                  </w:rPr>
                </w:rPrChange>
              </w:rPr>
              <w:t>Modify information of regist</w:t>
            </w:r>
            <w:r w:rsidR="007F00A8" w:rsidRPr="0051383C">
              <w:rPr>
                <w:rFonts w:eastAsia="Courier New"/>
                <w:i/>
                <w:iCs/>
                <w:noProof/>
                <w:color w:val="FFFFFF" w:themeColor="background1"/>
                <w:sz w:val="24"/>
                <w:szCs w:val="24"/>
                <w:rPrChange w:id="3616" w:author="Phùng Nguyễn Minh Tâm" w:date="2018-12-21T18:56:00Z">
                  <w:rPr>
                    <w:rFonts w:ascii="Courier New" w:eastAsia="Courier New" w:hAnsi="Courier New" w:cs="Courier New"/>
                    <w:i/>
                    <w:iCs/>
                    <w:noProof/>
                    <w:color w:val="FFFFFF"/>
                    <w:sz w:val="24"/>
                    <w:szCs w:val="24"/>
                  </w:rPr>
                </w:rPrChange>
              </w:rPr>
              <w:t>ration</w:t>
            </w:r>
          </w:p>
        </w:tc>
      </w:tr>
      <w:tr w:rsidR="007C163E" w:rsidRPr="007C163E" w:rsidTr="00B9684D">
        <w:tc>
          <w:tcPr>
            <w:tcW w:w="3255" w:type="dxa"/>
            <w:gridSpan w:val="4"/>
            <w:tcBorders>
              <w:top w:val="single" w:sz="4" w:space="0" w:color="auto"/>
              <w:bottom w:val="single" w:sz="4" w:space="0" w:color="auto"/>
              <w:right w:val="nil"/>
            </w:tcBorders>
            <w:shd w:val="clear" w:color="auto" w:fill="auto"/>
          </w:tcPr>
          <w:p w:rsidR="00EC7EE7" w:rsidRPr="007C163E" w:rsidRDefault="00107E01" w:rsidP="003B5FFB">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1677341755"/>
                <w14:checkbox>
                  <w14:checked w14:val="0"/>
                  <w14:checkedState w14:val="00FE" w14:font="Wingdings"/>
                  <w14:uncheckedState w14:val="2610" w14:font="MS Gothic"/>
                </w14:checkbox>
              </w:sdtPr>
              <w:sdtEndPr/>
              <w:sdtContent>
                <w:r w:rsidR="005249B6" w:rsidRPr="007C163E">
                  <w:rPr>
                    <w:rFonts w:ascii="MS Gothic" w:eastAsia="MS Gothic" w:hAnsi="MS Gothic"/>
                    <w:b/>
                    <w:sz w:val="24"/>
                    <w:szCs w:val="24"/>
                    <w:rPrChange w:id="3617" w:author="Phùng Nguyễn Minh Tâm" w:date="2018-12-19T17:03:00Z">
                      <w:rPr>
                        <w:rFonts w:ascii="MS Gothic" w:eastAsia="MS Gothic" w:hAnsi="MS Gothic" w:cs="Courier New"/>
                        <w:b/>
                        <w:color w:val="000000"/>
                        <w:sz w:val="24"/>
                        <w:szCs w:val="24"/>
                      </w:rPr>
                    </w:rPrChange>
                  </w:rPr>
                  <w:t>☐</w:t>
                </w:r>
              </w:sdtContent>
            </w:sdt>
            <w:r w:rsidR="00EC7EE7" w:rsidRPr="007C163E">
              <w:rPr>
                <w:rFonts w:ascii="Times New Roman Bold" w:eastAsia="Courier New" w:hAnsi="Times New Roman Bold"/>
                <w:b/>
                <w:sz w:val="24"/>
                <w:szCs w:val="24"/>
                <w:rPrChange w:id="3618" w:author="Phùng Nguyễn Minh Tâm" w:date="2018-12-19T17:03:00Z">
                  <w:rPr>
                    <w:rFonts w:ascii="Times New Roman Bold" w:eastAsia="Courier New" w:hAnsi="Times New Roman Bold" w:cs="Courier New"/>
                    <w:b/>
                    <w:color w:val="000000"/>
                    <w:sz w:val="24"/>
                    <w:szCs w:val="24"/>
                  </w:rPr>
                </w:rPrChange>
              </w:rPr>
              <w:t xml:space="preserve">Thay </w:t>
            </w:r>
            <w:r w:rsidR="00EC7EE7" w:rsidRPr="007C163E">
              <w:rPr>
                <w:rFonts w:ascii="Times New Roman Bold" w:eastAsia="Courier New" w:hAnsi="Times New Roman Bold" w:hint="eastAsia"/>
                <w:b/>
                <w:sz w:val="24"/>
                <w:szCs w:val="24"/>
                <w:rPrChange w:id="3619" w:author="Phùng Nguyễn Minh Tâm" w:date="2018-12-19T17:03:00Z">
                  <w:rPr>
                    <w:rFonts w:ascii="Times New Roman Bold" w:eastAsia="Courier New" w:hAnsi="Times New Roman Bold" w:cs="Courier New" w:hint="eastAsia"/>
                    <w:b/>
                    <w:color w:val="000000"/>
                    <w:sz w:val="24"/>
                    <w:szCs w:val="24"/>
                  </w:rPr>
                </w:rPrChange>
              </w:rPr>
              <w:t>đ</w:t>
            </w:r>
            <w:r w:rsidR="00EC7EE7" w:rsidRPr="007C163E">
              <w:rPr>
                <w:rFonts w:ascii="Times New Roman Bold" w:eastAsia="Courier New" w:hAnsi="Times New Roman Bold"/>
                <w:b/>
                <w:sz w:val="24"/>
                <w:szCs w:val="24"/>
                <w:rPrChange w:id="3620" w:author="Phùng Nguyễn Minh Tâm" w:date="2018-12-19T17:03:00Z">
                  <w:rPr>
                    <w:rFonts w:ascii="Times New Roman Bold" w:eastAsia="Courier New" w:hAnsi="Times New Roman Bold" w:cs="Courier New"/>
                    <w:b/>
                    <w:color w:val="000000"/>
                    <w:sz w:val="24"/>
                    <w:szCs w:val="24"/>
                  </w:rPr>
                </w:rPrChange>
              </w:rPr>
              <w:t>ổi t</w:t>
            </w:r>
            <w:r w:rsidR="00EC7EE7" w:rsidRPr="007C163E">
              <w:rPr>
                <w:rFonts w:ascii="Times New Roman Bold" w:eastAsia="Courier New" w:hAnsi="Times New Roman Bold" w:hint="eastAsia"/>
                <w:b/>
                <w:sz w:val="24"/>
                <w:szCs w:val="24"/>
                <w:rPrChange w:id="3621" w:author="Phùng Nguyễn Minh Tâm" w:date="2018-12-19T17:03:00Z">
                  <w:rPr>
                    <w:rFonts w:ascii="Times New Roman Bold" w:eastAsia="Courier New" w:hAnsi="Times New Roman Bold" w:cs="Courier New" w:hint="eastAsia"/>
                    <w:b/>
                    <w:color w:val="000000"/>
                    <w:sz w:val="24"/>
                    <w:szCs w:val="24"/>
                  </w:rPr>
                </w:rPrChange>
              </w:rPr>
              <w:t>à</w:t>
            </w:r>
            <w:r w:rsidR="00EC7EE7" w:rsidRPr="007C163E">
              <w:rPr>
                <w:rFonts w:ascii="Times New Roman Bold" w:eastAsia="Courier New" w:hAnsi="Times New Roman Bold"/>
                <w:b/>
                <w:sz w:val="24"/>
                <w:szCs w:val="24"/>
                <w:rPrChange w:id="3622" w:author="Phùng Nguyễn Minh Tâm" w:date="2018-12-19T17:03:00Z">
                  <w:rPr>
                    <w:rFonts w:ascii="Times New Roman Bold" w:eastAsia="Courier New" w:hAnsi="Times New Roman Bold" w:cs="Courier New"/>
                    <w:b/>
                    <w:color w:val="000000"/>
                    <w:sz w:val="24"/>
                    <w:szCs w:val="24"/>
                  </w:rPr>
                </w:rPrChange>
              </w:rPr>
              <w:t>i khoản sử dụng</w:t>
            </w:r>
          </w:p>
          <w:p w:rsidR="00EC7EE7" w:rsidRPr="007C163E" w:rsidRDefault="00EC7EE7" w:rsidP="003B5FFB">
            <w:pPr>
              <w:tabs>
                <w:tab w:val="left" w:pos="4586"/>
                <w:tab w:val="left" w:pos="4658"/>
              </w:tabs>
              <w:ind w:right="-108"/>
              <w:rPr>
                <w:rFonts w:eastAsia="Courier New"/>
                <w:i/>
                <w:sz w:val="24"/>
                <w:szCs w:val="24"/>
              </w:rPr>
            </w:pPr>
            <w:r w:rsidRPr="007C163E">
              <w:rPr>
                <w:rFonts w:eastAsia="Courier New"/>
                <w:i/>
                <w:sz w:val="24"/>
                <w:szCs w:val="24"/>
                <w:rPrChange w:id="3623" w:author="Phùng Nguyễn Minh Tâm" w:date="2018-12-19T17:03:00Z">
                  <w:rPr>
                    <w:rFonts w:ascii="Courier New" w:eastAsia="Courier New" w:hAnsi="Courier New" w:cs="Courier New"/>
                    <w:i/>
                    <w:color w:val="000000"/>
                    <w:sz w:val="24"/>
                    <w:szCs w:val="24"/>
                  </w:rPr>
                </w:rPrChange>
              </w:rPr>
              <w:t>Modify using account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7C163E">
              <w:rPr>
                <w:rFonts w:eastAsia="Courier New"/>
                <w:rPrChange w:id="3624" w:author="Phùng Nguyễn Minh Tâm" w:date="2018-12-19T17:03:00Z">
                  <w:rPr>
                    <w:rFonts w:ascii="Courier New" w:eastAsia="Courier New" w:hAnsi="Courier New" w:cs="Courier New"/>
                    <w:color w:val="000000"/>
                  </w:rPr>
                </w:rPrChange>
              </w:rPr>
              <w: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7C163E">
              <w:rPr>
                <w:rFonts w:eastAsia="Courier New"/>
                <w:rPrChange w:id="3625" w:author="Phùng Nguyễn Minh Tâm" w:date="2018-12-19T17:03:00Z">
                  <w:rPr>
                    <w:rFonts w:ascii="Courier New" w:eastAsia="Courier New" w:hAnsi="Courier New" w:cs="Courier New"/>
                    <w:color w:val="000000"/>
                  </w:rPr>
                </w:rPrChange>
              </w:rPr>
              <w: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7C163E">
              <w:rPr>
                <w:rFonts w:eastAsia="Courier New"/>
                <w:rPrChange w:id="3626" w:author="Phùng Nguyễn Minh Tâm" w:date="2018-12-19T17:03:00Z">
                  <w:rPr>
                    <w:rFonts w:ascii="Courier New" w:eastAsia="Courier New" w:hAnsi="Courier New" w:cs="Courier New"/>
                    <w:color w:val="000000"/>
                  </w:rPr>
                </w:rPrChange>
              </w:rPr>
              <w:t>………………………………</w:t>
            </w:r>
          </w:p>
          <w:p w:rsidR="00EC7EE7" w:rsidRPr="007C163E" w:rsidRDefault="00EC7EE7" w:rsidP="00431493">
            <w:pPr>
              <w:pStyle w:val="ListParagraph"/>
              <w:numPr>
                <w:ilvl w:val="1"/>
                <w:numId w:val="72"/>
              </w:numPr>
              <w:tabs>
                <w:tab w:val="left" w:pos="4586"/>
                <w:tab w:val="left" w:pos="4658"/>
              </w:tabs>
              <w:ind w:left="0" w:right="-108" w:firstLine="0"/>
              <w:rPr>
                <w:rFonts w:eastAsia="Courier New"/>
                <w:i/>
              </w:rPr>
            </w:pPr>
            <w:r w:rsidRPr="007C163E">
              <w:rPr>
                <w:rFonts w:eastAsia="Courier New"/>
                <w:rPrChange w:id="3627" w:author="Phùng Nguyễn Minh Tâm" w:date="2018-12-19T17:03:00Z">
                  <w:rPr>
                    <w:rFonts w:ascii="Courier New" w:eastAsia="Courier New" w:hAnsi="Courier New" w:cs="Courier New"/>
                    <w:color w:val="000000"/>
                  </w:rPr>
                </w:rPrChange>
              </w:rPr>
              <w:t>………………………………</w:t>
            </w:r>
          </w:p>
        </w:tc>
        <w:tc>
          <w:tcPr>
            <w:tcW w:w="857" w:type="dxa"/>
            <w:gridSpan w:val="5"/>
            <w:tcBorders>
              <w:top w:val="single" w:sz="4" w:space="0" w:color="auto"/>
              <w:left w:val="nil"/>
              <w:bottom w:val="single" w:sz="4" w:space="0" w:color="auto"/>
              <w:right w:val="nil"/>
            </w:tcBorders>
            <w:shd w:val="clear" w:color="auto" w:fill="auto"/>
          </w:tcPr>
          <w:p w:rsidR="00EC7EE7" w:rsidRPr="007C163E" w:rsidRDefault="00EC7EE7" w:rsidP="003B5FFB">
            <w:pPr>
              <w:tabs>
                <w:tab w:val="left" w:pos="4586"/>
                <w:tab w:val="left" w:pos="4658"/>
              </w:tabs>
              <w:ind w:left="-108" w:right="-108"/>
              <w:jc w:val="center"/>
              <w:rPr>
                <w:rFonts w:eastAsia="Courier New"/>
                <w:sz w:val="24"/>
                <w:szCs w:val="24"/>
              </w:rPr>
            </w:pPr>
            <w:r w:rsidRPr="007C163E">
              <w:rPr>
                <w:rFonts w:eastAsia="Courier New"/>
                <w:sz w:val="24"/>
                <w:szCs w:val="24"/>
                <w:rPrChange w:id="3628" w:author="Phùng Nguyễn Minh Tâm" w:date="2018-12-19T17:03:00Z">
                  <w:rPr>
                    <w:rFonts w:ascii="Courier New" w:eastAsia="Courier New" w:hAnsi="Courier New" w:cs="Courier New"/>
                    <w:color w:val="000000"/>
                    <w:sz w:val="24"/>
                    <w:szCs w:val="24"/>
                  </w:rPr>
                </w:rPrChange>
              </w:rPr>
              <w:t>Bổ sung</w:t>
            </w:r>
          </w:p>
          <w:p w:rsidR="00EC7EE7" w:rsidRPr="007C163E" w:rsidRDefault="00EC7EE7" w:rsidP="006B5D38">
            <w:pPr>
              <w:tabs>
                <w:tab w:val="left" w:pos="4586"/>
                <w:tab w:val="left" w:pos="4658"/>
              </w:tabs>
              <w:spacing w:after="60"/>
              <w:ind w:left="-108" w:right="-108"/>
              <w:jc w:val="center"/>
              <w:rPr>
                <w:rFonts w:eastAsia="Courier New"/>
                <w:i/>
                <w:sz w:val="24"/>
                <w:szCs w:val="24"/>
              </w:rPr>
            </w:pPr>
            <w:r w:rsidRPr="007C163E">
              <w:rPr>
                <w:rFonts w:eastAsia="Courier New"/>
                <w:i/>
                <w:sz w:val="24"/>
                <w:szCs w:val="24"/>
                <w:rPrChange w:id="3629" w:author="Phùng Nguyễn Minh Tâm" w:date="2018-12-19T17:03:00Z">
                  <w:rPr>
                    <w:rFonts w:ascii="Courier New" w:eastAsia="Courier New" w:hAnsi="Courier New" w:cs="Courier New"/>
                    <w:i/>
                    <w:color w:val="000000"/>
                    <w:sz w:val="24"/>
                    <w:szCs w:val="24"/>
                  </w:rPr>
                </w:rPrChange>
              </w:rPr>
              <w:t>Add</w:t>
            </w:r>
          </w:p>
          <w:sdt>
            <w:sdtPr>
              <w:rPr>
                <w:rFonts w:eastAsia="Courier New"/>
                <w:sz w:val="22"/>
                <w:szCs w:val="24"/>
              </w:rPr>
              <w:id w:val="-1904360905"/>
              <w14:checkbox>
                <w14:checked w14:val="0"/>
                <w14:checkedState w14:val="00FE" w14:font="Wingdings"/>
                <w14:uncheckedState w14:val="2610" w14:font="MS Gothic"/>
              </w14:checkbox>
            </w:sdtPr>
            <w:sdtEndPr/>
            <w:sdtContent>
              <w:p w:rsidR="00EC7EE7" w:rsidRPr="007C163E" w:rsidRDefault="006B5D38" w:rsidP="003B5FFB">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30"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892934770"/>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31"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844818520"/>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32"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769457081"/>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4"/>
                    <w:szCs w:val="24"/>
                  </w:rPr>
                </w:pPr>
                <w:r w:rsidRPr="007C163E">
                  <w:rPr>
                    <w:rFonts w:ascii="MS Gothic" w:eastAsia="MS Gothic" w:hAnsi="MS Gothic"/>
                    <w:sz w:val="22"/>
                    <w:szCs w:val="24"/>
                    <w:rPrChange w:id="3633" w:author="Phùng Nguyễn Minh Tâm" w:date="2018-12-19T17:03:00Z">
                      <w:rPr>
                        <w:rFonts w:ascii="MS Gothic" w:eastAsia="MS Gothic" w:hAnsi="MS Gothic" w:cs="Courier New"/>
                        <w:color w:val="000000"/>
                        <w:sz w:val="22"/>
                        <w:szCs w:val="24"/>
                      </w:rPr>
                    </w:rPrChange>
                  </w:rPr>
                  <w:t>☐</w:t>
                </w:r>
              </w:p>
            </w:sdtContent>
          </w:sdt>
        </w:tc>
        <w:tc>
          <w:tcPr>
            <w:tcW w:w="1134" w:type="dxa"/>
            <w:gridSpan w:val="3"/>
            <w:tcBorders>
              <w:top w:val="single" w:sz="4" w:space="0" w:color="auto"/>
              <w:left w:val="nil"/>
              <w:bottom w:val="single" w:sz="4" w:space="0" w:color="auto"/>
              <w:right w:val="single" w:sz="4" w:space="0" w:color="auto"/>
            </w:tcBorders>
            <w:shd w:val="clear" w:color="auto" w:fill="auto"/>
          </w:tcPr>
          <w:p w:rsidR="00EC7EE7" w:rsidRPr="007C163E" w:rsidRDefault="00EC7EE7" w:rsidP="003B5FFB">
            <w:pPr>
              <w:tabs>
                <w:tab w:val="left" w:pos="4586"/>
                <w:tab w:val="left" w:pos="4658"/>
              </w:tabs>
              <w:ind w:left="-108" w:right="-127"/>
              <w:jc w:val="center"/>
              <w:rPr>
                <w:rFonts w:eastAsia="Courier New"/>
                <w:sz w:val="24"/>
                <w:szCs w:val="24"/>
              </w:rPr>
            </w:pPr>
            <w:r w:rsidRPr="007C163E">
              <w:rPr>
                <w:rFonts w:eastAsia="Courier New"/>
                <w:sz w:val="24"/>
                <w:szCs w:val="24"/>
                <w:rPrChange w:id="3634" w:author="Phùng Nguyễn Minh Tâm" w:date="2018-12-19T17:03:00Z">
                  <w:rPr>
                    <w:rFonts w:ascii="Courier New" w:eastAsia="Courier New" w:hAnsi="Courier New" w:cs="Courier New"/>
                    <w:color w:val="000000"/>
                    <w:sz w:val="24"/>
                    <w:szCs w:val="24"/>
                  </w:rPr>
                </w:rPrChange>
              </w:rPr>
              <w:t>Hủy bỏ</w:t>
            </w:r>
          </w:p>
          <w:p w:rsidR="00EC7EE7" w:rsidRPr="007C163E" w:rsidRDefault="00B9684D" w:rsidP="003B5FFB">
            <w:pPr>
              <w:tabs>
                <w:tab w:val="left" w:pos="4586"/>
                <w:tab w:val="left" w:pos="4658"/>
              </w:tabs>
              <w:ind w:left="-108" w:right="-108"/>
              <w:jc w:val="center"/>
              <w:rPr>
                <w:rFonts w:eastAsia="Courier New"/>
                <w:sz w:val="22"/>
                <w:szCs w:val="24"/>
              </w:rPr>
            </w:pPr>
            <w:r w:rsidRPr="007C163E">
              <w:rPr>
                <w:rFonts w:eastAsia="Courier New"/>
                <w:i/>
                <w:sz w:val="24"/>
                <w:szCs w:val="24"/>
                <w:rPrChange w:id="3635" w:author="Phùng Nguyễn Minh Tâm" w:date="2018-12-19T17:03:00Z">
                  <w:rPr>
                    <w:rFonts w:ascii="Courier New" w:eastAsia="Courier New" w:hAnsi="Courier New" w:cs="Courier New"/>
                    <w:i/>
                    <w:color w:val="FF0000"/>
                    <w:sz w:val="24"/>
                    <w:szCs w:val="24"/>
                  </w:rPr>
                </w:rPrChange>
              </w:rPr>
              <w:t>Terminate</w:t>
            </w:r>
            <w:sdt>
              <w:sdtPr>
                <w:rPr>
                  <w:rFonts w:eastAsia="Courier New"/>
                  <w:sz w:val="22"/>
                  <w:szCs w:val="24"/>
                </w:rPr>
                <w:id w:val="-1667780926"/>
                <w14:checkbox>
                  <w14:checked w14:val="0"/>
                  <w14:checkedState w14:val="00FE" w14:font="Wingdings"/>
                  <w14:uncheckedState w14:val="2610" w14:font="MS Gothic"/>
                </w14:checkbox>
              </w:sdtPr>
              <w:sdtEndPr/>
              <w:sdtContent>
                <w:r w:rsidR="00EC7EE7" w:rsidRPr="007C163E">
                  <w:rPr>
                    <w:rFonts w:ascii="MS Gothic" w:eastAsia="MS Gothic" w:hAnsi="MS Gothic"/>
                    <w:sz w:val="22"/>
                    <w:szCs w:val="24"/>
                    <w:rPrChange w:id="3636" w:author="Phùng Nguyễn Minh Tâm" w:date="2018-12-19T17:03:00Z">
                      <w:rPr>
                        <w:rFonts w:ascii="MS Gothic" w:eastAsia="MS Gothic" w:hAnsi="MS Gothic" w:cs="Courier New"/>
                        <w:color w:val="000000"/>
                        <w:sz w:val="22"/>
                        <w:szCs w:val="24"/>
                      </w:rPr>
                    </w:rPrChange>
                  </w:rPr>
                  <w:t>☐</w:t>
                </w:r>
              </w:sdtContent>
            </w:sdt>
          </w:p>
          <w:sdt>
            <w:sdtPr>
              <w:rPr>
                <w:rFonts w:eastAsia="Courier New"/>
                <w:sz w:val="22"/>
                <w:szCs w:val="24"/>
              </w:rPr>
              <w:id w:val="-1436747775"/>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37"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1170403837"/>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38"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778721012"/>
              <w14:checkbox>
                <w14:checked w14:val="0"/>
                <w14:checkedState w14:val="00FE" w14:font="Wingdings"/>
                <w14:uncheckedState w14:val="2610" w14:font="MS Gothic"/>
              </w14:checkbox>
            </w:sdtPr>
            <w:sdtEndPr/>
            <w:sdtContent>
              <w:p w:rsidR="00EC7EE7" w:rsidRPr="007C163E" w:rsidRDefault="00EC7EE7" w:rsidP="003B5FFB">
                <w:pPr>
                  <w:tabs>
                    <w:tab w:val="left" w:pos="4586"/>
                    <w:tab w:val="left" w:pos="4658"/>
                  </w:tabs>
                  <w:ind w:left="-108" w:right="-127"/>
                  <w:jc w:val="center"/>
                  <w:rPr>
                    <w:rFonts w:eastAsia="Courier New"/>
                    <w:i/>
                    <w:sz w:val="24"/>
                    <w:szCs w:val="24"/>
                  </w:rPr>
                </w:pPr>
                <w:r w:rsidRPr="007C163E">
                  <w:rPr>
                    <w:rFonts w:ascii="MS Gothic" w:eastAsia="MS Gothic" w:hAnsi="MS Gothic"/>
                    <w:sz w:val="22"/>
                    <w:szCs w:val="24"/>
                    <w:rPrChange w:id="3639" w:author="Phùng Nguyễn Minh Tâm" w:date="2018-12-19T17:03:00Z">
                      <w:rPr>
                        <w:rFonts w:ascii="MS Gothic" w:eastAsia="MS Gothic" w:hAnsi="MS Gothic" w:cs="Courier New"/>
                        <w:color w:val="000000"/>
                        <w:sz w:val="22"/>
                        <w:szCs w:val="24"/>
                      </w:rPr>
                    </w:rPrChange>
                  </w:rPr>
                  <w:t>☐</w:t>
                </w:r>
              </w:p>
            </w:sdtContent>
          </w:sdt>
        </w:tc>
        <w:tc>
          <w:tcPr>
            <w:tcW w:w="3254" w:type="dxa"/>
            <w:gridSpan w:val="7"/>
            <w:tcBorders>
              <w:top w:val="single" w:sz="4" w:space="0" w:color="auto"/>
              <w:left w:val="single" w:sz="4" w:space="0" w:color="auto"/>
              <w:bottom w:val="single" w:sz="4" w:space="0" w:color="auto"/>
              <w:right w:val="nil"/>
            </w:tcBorders>
            <w:shd w:val="clear" w:color="auto" w:fill="auto"/>
          </w:tcPr>
          <w:p w:rsidR="00EC7EE7" w:rsidRPr="007C163E" w:rsidRDefault="00107E01" w:rsidP="00EC7EE7">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266851737"/>
                <w14:checkbox>
                  <w14:checked w14:val="0"/>
                  <w14:checkedState w14:val="00FE" w14:font="Wingdings"/>
                  <w14:uncheckedState w14:val="2610" w14:font="MS Gothic"/>
                </w14:checkbox>
              </w:sdtPr>
              <w:sdtEndPr/>
              <w:sdtContent>
                <w:r w:rsidR="005249B6" w:rsidRPr="007C163E">
                  <w:rPr>
                    <w:rFonts w:ascii="MS Gothic" w:eastAsia="MS Gothic" w:hAnsi="MS Gothic"/>
                    <w:b/>
                    <w:sz w:val="24"/>
                    <w:szCs w:val="24"/>
                    <w:rPrChange w:id="3640" w:author="Phùng Nguyễn Minh Tâm" w:date="2018-12-19T17:03:00Z">
                      <w:rPr>
                        <w:rFonts w:ascii="MS Gothic" w:eastAsia="MS Gothic" w:hAnsi="MS Gothic" w:cs="Courier New"/>
                        <w:b/>
                        <w:color w:val="000000"/>
                        <w:sz w:val="24"/>
                        <w:szCs w:val="24"/>
                      </w:rPr>
                    </w:rPrChange>
                  </w:rPr>
                  <w:t>☐</w:t>
                </w:r>
              </w:sdtContent>
            </w:sdt>
            <w:r w:rsidR="00EC7EE7" w:rsidRPr="007C163E">
              <w:rPr>
                <w:rFonts w:ascii="Times New Roman Bold" w:eastAsia="Courier New" w:hAnsi="Times New Roman Bold"/>
                <w:b/>
                <w:sz w:val="24"/>
                <w:szCs w:val="24"/>
                <w:rPrChange w:id="3641" w:author="Phùng Nguyễn Minh Tâm" w:date="2018-12-19T17:03:00Z">
                  <w:rPr>
                    <w:rFonts w:ascii="Times New Roman Bold" w:eastAsia="Courier New" w:hAnsi="Times New Roman Bold" w:cs="Courier New"/>
                    <w:b/>
                    <w:color w:val="000000"/>
                    <w:sz w:val="24"/>
                    <w:szCs w:val="24"/>
                  </w:rPr>
                </w:rPrChange>
              </w:rPr>
              <w:t xml:space="preserve">Thay </w:t>
            </w:r>
            <w:r w:rsidR="00EC7EE7" w:rsidRPr="007C163E">
              <w:rPr>
                <w:rFonts w:ascii="Times New Roman Bold" w:eastAsia="Courier New" w:hAnsi="Times New Roman Bold" w:hint="eastAsia"/>
                <w:b/>
                <w:sz w:val="24"/>
                <w:szCs w:val="24"/>
                <w:rPrChange w:id="3642" w:author="Phùng Nguyễn Minh Tâm" w:date="2018-12-19T17:03:00Z">
                  <w:rPr>
                    <w:rFonts w:ascii="Times New Roman Bold" w:eastAsia="Courier New" w:hAnsi="Times New Roman Bold" w:cs="Courier New" w:hint="eastAsia"/>
                    <w:b/>
                    <w:color w:val="000000"/>
                    <w:sz w:val="24"/>
                    <w:szCs w:val="24"/>
                  </w:rPr>
                </w:rPrChange>
              </w:rPr>
              <w:t>đ</w:t>
            </w:r>
            <w:r w:rsidR="00EC7EE7" w:rsidRPr="007C163E">
              <w:rPr>
                <w:rFonts w:ascii="Times New Roman Bold" w:eastAsia="Courier New" w:hAnsi="Times New Roman Bold"/>
                <w:b/>
                <w:sz w:val="24"/>
                <w:szCs w:val="24"/>
                <w:rPrChange w:id="3643" w:author="Phùng Nguyễn Minh Tâm" w:date="2018-12-19T17:03:00Z">
                  <w:rPr>
                    <w:rFonts w:ascii="Times New Roman Bold" w:eastAsia="Courier New" w:hAnsi="Times New Roman Bold" w:cs="Courier New"/>
                    <w:b/>
                    <w:color w:val="000000"/>
                    <w:sz w:val="24"/>
                    <w:szCs w:val="24"/>
                  </w:rPr>
                </w:rPrChange>
              </w:rPr>
              <w:t xml:space="preserve">ổi số </w:t>
            </w:r>
            <w:r w:rsidR="00EC7EE7" w:rsidRPr="007C163E">
              <w:rPr>
                <w:rFonts w:ascii="Times New Roman Bold" w:eastAsia="Courier New" w:hAnsi="Times New Roman Bold" w:hint="eastAsia"/>
                <w:b/>
                <w:sz w:val="24"/>
                <w:szCs w:val="24"/>
                <w:rPrChange w:id="3644" w:author="Phùng Nguyễn Minh Tâm" w:date="2018-12-19T17:03:00Z">
                  <w:rPr>
                    <w:rFonts w:ascii="Times New Roman Bold" w:eastAsia="Courier New" w:hAnsi="Times New Roman Bold" w:cs="Courier New" w:hint="eastAsia"/>
                    <w:b/>
                    <w:color w:val="000000"/>
                    <w:sz w:val="24"/>
                    <w:szCs w:val="24"/>
                  </w:rPr>
                </w:rPrChange>
              </w:rPr>
              <w:t>đ</w:t>
            </w:r>
            <w:r w:rsidR="00EC7EE7" w:rsidRPr="007C163E">
              <w:rPr>
                <w:rFonts w:ascii="Times New Roman Bold" w:eastAsia="Courier New" w:hAnsi="Times New Roman Bold"/>
                <w:b/>
                <w:sz w:val="24"/>
                <w:szCs w:val="24"/>
                <w:rPrChange w:id="3645" w:author="Phùng Nguyễn Minh Tâm" w:date="2018-12-19T17:03:00Z">
                  <w:rPr>
                    <w:rFonts w:ascii="Times New Roman Bold" w:eastAsia="Courier New" w:hAnsi="Times New Roman Bold" w:cs="Courier New"/>
                    <w:b/>
                    <w:color w:val="000000"/>
                    <w:sz w:val="24"/>
                    <w:szCs w:val="24"/>
                  </w:rPr>
                </w:rPrChange>
              </w:rPr>
              <w:t>iện thoại</w:t>
            </w:r>
          </w:p>
          <w:p w:rsidR="00EC7EE7" w:rsidRPr="007C163E" w:rsidRDefault="00EC7EE7" w:rsidP="00EC7EE7">
            <w:pPr>
              <w:tabs>
                <w:tab w:val="left" w:pos="4586"/>
                <w:tab w:val="left" w:pos="4658"/>
              </w:tabs>
              <w:ind w:right="-108"/>
              <w:rPr>
                <w:rFonts w:eastAsia="Courier New"/>
                <w:i/>
                <w:sz w:val="24"/>
                <w:szCs w:val="24"/>
              </w:rPr>
            </w:pPr>
            <w:r w:rsidRPr="007C163E">
              <w:rPr>
                <w:rFonts w:eastAsia="Courier New"/>
                <w:i/>
                <w:sz w:val="24"/>
                <w:szCs w:val="24"/>
                <w:rPrChange w:id="3646" w:author="Phùng Nguyễn Minh Tâm" w:date="2018-12-19T17:03:00Z">
                  <w:rPr>
                    <w:rFonts w:ascii="Courier New" w:eastAsia="Courier New" w:hAnsi="Courier New" w:cs="Courier New"/>
                    <w:i/>
                    <w:color w:val="000000"/>
                    <w:sz w:val="24"/>
                    <w:szCs w:val="24"/>
                  </w:rPr>
                </w:rPrChange>
              </w:rPr>
              <w:t>Modify mobile No.</w:t>
            </w:r>
          </w:p>
          <w:p w:rsidR="00EC7EE7" w:rsidRPr="007C163E" w:rsidRDefault="00EC7EE7" w:rsidP="004D51B4">
            <w:pPr>
              <w:pStyle w:val="ListParagraph"/>
              <w:numPr>
                <w:ilvl w:val="0"/>
                <w:numId w:val="44"/>
              </w:numPr>
              <w:tabs>
                <w:tab w:val="left" w:pos="4586"/>
                <w:tab w:val="left" w:pos="4658"/>
              </w:tabs>
              <w:ind w:left="0" w:right="-108" w:firstLine="0"/>
              <w:rPr>
                <w:rFonts w:eastAsia="Courier New"/>
                <w:i/>
              </w:rPr>
            </w:pPr>
            <w:r w:rsidRPr="007C163E">
              <w:rPr>
                <w:rFonts w:eastAsia="Courier New"/>
                <w:rPrChange w:id="3647" w:author="Phùng Nguyễn Minh Tâm" w:date="2018-12-19T17:03:00Z">
                  <w:rPr>
                    <w:rFonts w:ascii="Courier New" w:eastAsia="Courier New" w:hAnsi="Courier New" w:cs="Courier New"/>
                    <w:color w:val="000000"/>
                  </w:rPr>
                </w:rPrChange>
              </w:rPr>
              <w:t>………………………………</w:t>
            </w:r>
          </w:p>
          <w:p w:rsidR="00EC7EE7" w:rsidRPr="007C163E" w:rsidRDefault="00EC7EE7" w:rsidP="004D51B4">
            <w:pPr>
              <w:pStyle w:val="ListParagraph"/>
              <w:numPr>
                <w:ilvl w:val="0"/>
                <w:numId w:val="44"/>
              </w:numPr>
              <w:tabs>
                <w:tab w:val="left" w:pos="4586"/>
                <w:tab w:val="left" w:pos="4658"/>
              </w:tabs>
              <w:ind w:left="0" w:right="-108" w:firstLine="0"/>
              <w:rPr>
                <w:rFonts w:eastAsia="Courier New"/>
              </w:rPr>
            </w:pPr>
            <w:r w:rsidRPr="007C163E">
              <w:rPr>
                <w:rFonts w:eastAsia="Courier New"/>
                <w:rPrChange w:id="3648" w:author="Phùng Nguyễn Minh Tâm" w:date="2018-12-19T17:03:00Z">
                  <w:rPr>
                    <w:rFonts w:ascii="Courier New" w:eastAsia="Courier New" w:hAnsi="Courier New" w:cs="Courier New"/>
                    <w:color w:val="000000"/>
                  </w:rPr>
                </w:rPrChange>
              </w:rPr>
              <w:t>………………………………</w:t>
            </w:r>
          </w:p>
          <w:p w:rsidR="00EC7EE7" w:rsidRPr="007C163E" w:rsidRDefault="00EC7EE7" w:rsidP="004D51B4">
            <w:pPr>
              <w:pStyle w:val="ListParagraph"/>
              <w:numPr>
                <w:ilvl w:val="0"/>
                <w:numId w:val="44"/>
              </w:numPr>
              <w:tabs>
                <w:tab w:val="left" w:pos="4586"/>
                <w:tab w:val="left" w:pos="4658"/>
              </w:tabs>
              <w:ind w:left="0" w:right="-108" w:firstLine="0"/>
              <w:rPr>
                <w:rFonts w:eastAsia="Courier New"/>
              </w:rPr>
            </w:pPr>
            <w:r w:rsidRPr="007C163E">
              <w:rPr>
                <w:rFonts w:eastAsia="Courier New"/>
                <w:rPrChange w:id="3649" w:author="Phùng Nguyễn Minh Tâm" w:date="2018-12-19T17:03:00Z">
                  <w:rPr>
                    <w:rFonts w:ascii="Courier New" w:eastAsia="Courier New" w:hAnsi="Courier New" w:cs="Courier New"/>
                    <w:color w:val="000000"/>
                  </w:rPr>
                </w:rPrChange>
              </w:rPr>
              <w:t>………………………………</w:t>
            </w:r>
          </w:p>
          <w:p w:rsidR="00EC7EE7" w:rsidRPr="007C163E" w:rsidRDefault="00EC7EE7" w:rsidP="004D51B4">
            <w:pPr>
              <w:pStyle w:val="ListParagraph"/>
              <w:numPr>
                <w:ilvl w:val="0"/>
                <w:numId w:val="44"/>
              </w:numPr>
              <w:tabs>
                <w:tab w:val="left" w:pos="4586"/>
                <w:tab w:val="left" w:pos="4658"/>
              </w:tabs>
              <w:ind w:left="0" w:right="-108" w:firstLine="0"/>
              <w:rPr>
                <w:rFonts w:eastAsia="Courier New"/>
                <w:i/>
              </w:rPr>
            </w:pPr>
            <w:r w:rsidRPr="007C163E">
              <w:rPr>
                <w:rFonts w:eastAsia="Courier New"/>
                <w:rPrChange w:id="3650" w:author="Phùng Nguyễn Minh Tâm" w:date="2018-12-19T17:03:00Z">
                  <w:rPr>
                    <w:rFonts w:ascii="Courier New" w:eastAsia="Courier New" w:hAnsi="Courier New" w:cs="Courier New"/>
                    <w:color w:val="000000"/>
                  </w:rPr>
                </w:rPrChange>
              </w:rPr>
              <w:t>………………………………</w:t>
            </w:r>
          </w:p>
        </w:tc>
        <w:tc>
          <w:tcPr>
            <w:tcW w:w="856" w:type="dxa"/>
            <w:gridSpan w:val="2"/>
            <w:tcBorders>
              <w:top w:val="single" w:sz="4" w:space="0" w:color="auto"/>
              <w:left w:val="nil"/>
              <w:bottom w:val="single" w:sz="4" w:space="0" w:color="auto"/>
              <w:right w:val="nil"/>
            </w:tcBorders>
            <w:shd w:val="clear" w:color="auto" w:fill="auto"/>
          </w:tcPr>
          <w:p w:rsidR="00EC7EE7" w:rsidRPr="007C163E" w:rsidRDefault="00EC7EE7" w:rsidP="00EC7EE7">
            <w:pPr>
              <w:tabs>
                <w:tab w:val="left" w:pos="4586"/>
                <w:tab w:val="left" w:pos="4658"/>
              </w:tabs>
              <w:ind w:left="-108" w:right="-108"/>
              <w:jc w:val="center"/>
              <w:rPr>
                <w:rFonts w:eastAsia="Courier New"/>
                <w:sz w:val="24"/>
                <w:szCs w:val="24"/>
              </w:rPr>
            </w:pPr>
            <w:r w:rsidRPr="007C163E">
              <w:rPr>
                <w:rFonts w:eastAsia="Courier New"/>
                <w:sz w:val="24"/>
                <w:szCs w:val="24"/>
                <w:rPrChange w:id="3651" w:author="Phùng Nguyễn Minh Tâm" w:date="2018-12-19T17:03:00Z">
                  <w:rPr>
                    <w:rFonts w:ascii="Courier New" w:eastAsia="Courier New" w:hAnsi="Courier New" w:cs="Courier New"/>
                    <w:color w:val="000000"/>
                    <w:sz w:val="24"/>
                    <w:szCs w:val="24"/>
                  </w:rPr>
                </w:rPrChange>
              </w:rPr>
              <w:t>Bổ sung</w:t>
            </w:r>
          </w:p>
          <w:p w:rsidR="00EC7EE7" w:rsidRPr="007C163E" w:rsidRDefault="00EC7EE7" w:rsidP="006B5D38">
            <w:pPr>
              <w:tabs>
                <w:tab w:val="left" w:pos="4586"/>
                <w:tab w:val="left" w:pos="4658"/>
              </w:tabs>
              <w:spacing w:after="60"/>
              <w:ind w:left="-108" w:right="-108"/>
              <w:jc w:val="center"/>
              <w:rPr>
                <w:rFonts w:eastAsia="Courier New"/>
                <w:i/>
                <w:sz w:val="24"/>
                <w:szCs w:val="24"/>
              </w:rPr>
            </w:pPr>
            <w:r w:rsidRPr="007C163E">
              <w:rPr>
                <w:rFonts w:eastAsia="Courier New"/>
                <w:i/>
                <w:sz w:val="24"/>
                <w:szCs w:val="24"/>
                <w:rPrChange w:id="3652" w:author="Phùng Nguyễn Minh Tâm" w:date="2018-12-19T17:03:00Z">
                  <w:rPr>
                    <w:rFonts w:ascii="Courier New" w:eastAsia="Courier New" w:hAnsi="Courier New" w:cs="Courier New"/>
                    <w:i/>
                    <w:color w:val="000000"/>
                    <w:sz w:val="24"/>
                    <w:szCs w:val="24"/>
                  </w:rPr>
                </w:rPrChange>
              </w:rPr>
              <w:t>Add</w:t>
            </w:r>
          </w:p>
          <w:sdt>
            <w:sdtPr>
              <w:rPr>
                <w:rFonts w:eastAsia="Courier New"/>
                <w:sz w:val="22"/>
                <w:szCs w:val="24"/>
              </w:rPr>
              <w:id w:val="1055898624"/>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53"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1071573322"/>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54"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1569653818"/>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55"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1124889791"/>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4"/>
                    <w:szCs w:val="24"/>
                  </w:rPr>
                </w:pPr>
                <w:r w:rsidRPr="007C163E">
                  <w:rPr>
                    <w:rFonts w:ascii="MS Gothic" w:eastAsia="MS Gothic" w:hAnsi="MS Gothic"/>
                    <w:sz w:val="22"/>
                    <w:szCs w:val="24"/>
                    <w:rPrChange w:id="3656" w:author="Phùng Nguyễn Minh Tâm" w:date="2018-12-19T17:03:00Z">
                      <w:rPr>
                        <w:rFonts w:ascii="MS Gothic" w:eastAsia="MS Gothic" w:hAnsi="MS Gothic" w:cs="Courier New"/>
                        <w:color w:val="000000"/>
                        <w:sz w:val="22"/>
                        <w:szCs w:val="24"/>
                      </w:rPr>
                    </w:rPrChange>
                  </w:rPr>
                  <w:t>☐</w:t>
                </w:r>
              </w:p>
            </w:sdtContent>
          </w:sdt>
        </w:tc>
        <w:tc>
          <w:tcPr>
            <w:tcW w:w="1098" w:type="dxa"/>
            <w:tcBorders>
              <w:top w:val="single" w:sz="4" w:space="0" w:color="auto"/>
              <w:left w:val="nil"/>
              <w:bottom w:val="single" w:sz="4" w:space="0" w:color="auto"/>
            </w:tcBorders>
            <w:shd w:val="clear" w:color="auto" w:fill="auto"/>
          </w:tcPr>
          <w:p w:rsidR="00EC7EE7" w:rsidRPr="007C163E" w:rsidRDefault="00EC7EE7" w:rsidP="00EC7EE7">
            <w:pPr>
              <w:tabs>
                <w:tab w:val="left" w:pos="4586"/>
                <w:tab w:val="left" w:pos="4658"/>
              </w:tabs>
              <w:ind w:left="-108" w:right="-127"/>
              <w:jc w:val="center"/>
              <w:rPr>
                <w:rFonts w:eastAsia="Courier New"/>
                <w:sz w:val="24"/>
                <w:szCs w:val="24"/>
              </w:rPr>
            </w:pPr>
            <w:r w:rsidRPr="007C163E">
              <w:rPr>
                <w:rFonts w:eastAsia="Courier New"/>
                <w:sz w:val="24"/>
                <w:szCs w:val="24"/>
                <w:rPrChange w:id="3657" w:author="Phùng Nguyễn Minh Tâm" w:date="2018-12-19T17:03:00Z">
                  <w:rPr>
                    <w:rFonts w:ascii="Courier New" w:eastAsia="Courier New" w:hAnsi="Courier New" w:cs="Courier New"/>
                    <w:color w:val="000000"/>
                    <w:sz w:val="24"/>
                    <w:szCs w:val="24"/>
                  </w:rPr>
                </w:rPrChange>
              </w:rPr>
              <w:t>Hủy bỏ</w:t>
            </w:r>
          </w:p>
          <w:p w:rsidR="00EC7EE7" w:rsidRPr="007C163E" w:rsidRDefault="00B9684D" w:rsidP="00EC7EE7">
            <w:pPr>
              <w:tabs>
                <w:tab w:val="left" w:pos="4586"/>
                <w:tab w:val="left" w:pos="4658"/>
              </w:tabs>
              <w:ind w:left="-108" w:right="-108"/>
              <w:jc w:val="center"/>
              <w:rPr>
                <w:rFonts w:eastAsia="Courier New"/>
                <w:sz w:val="22"/>
                <w:szCs w:val="24"/>
              </w:rPr>
            </w:pPr>
            <w:r w:rsidRPr="007C163E">
              <w:rPr>
                <w:rFonts w:eastAsia="Courier New"/>
                <w:i/>
                <w:sz w:val="24"/>
                <w:szCs w:val="24"/>
                <w:rPrChange w:id="3658" w:author="Phùng Nguyễn Minh Tâm" w:date="2018-12-19T17:03:00Z">
                  <w:rPr>
                    <w:rFonts w:ascii="Courier New" w:eastAsia="Courier New" w:hAnsi="Courier New" w:cs="Courier New"/>
                    <w:i/>
                    <w:color w:val="FF0000"/>
                    <w:sz w:val="24"/>
                    <w:szCs w:val="24"/>
                  </w:rPr>
                </w:rPrChange>
              </w:rPr>
              <w:t>Terminate</w:t>
            </w:r>
            <w:sdt>
              <w:sdtPr>
                <w:rPr>
                  <w:rFonts w:eastAsia="Courier New"/>
                  <w:sz w:val="22"/>
                  <w:szCs w:val="24"/>
                </w:rPr>
                <w:id w:val="762571256"/>
                <w14:checkbox>
                  <w14:checked w14:val="0"/>
                  <w14:checkedState w14:val="00FE" w14:font="Wingdings"/>
                  <w14:uncheckedState w14:val="2610" w14:font="MS Gothic"/>
                </w14:checkbox>
              </w:sdtPr>
              <w:sdtEndPr/>
              <w:sdtContent>
                <w:r w:rsidR="00EC7EE7" w:rsidRPr="007C163E">
                  <w:rPr>
                    <w:rFonts w:ascii="MS Gothic" w:eastAsia="MS Gothic" w:hAnsi="MS Gothic"/>
                    <w:sz w:val="22"/>
                    <w:szCs w:val="24"/>
                    <w:rPrChange w:id="3659" w:author="Phùng Nguyễn Minh Tâm" w:date="2018-12-19T17:03:00Z">
                      <w:rPr>
                        <w:rFonts w:ascii="MS Gothic" w:eastAsia="MS Gothic" w:hAnsi="MS Gothic" w:cs="Courier New"/>
                        <w:color w:val="000000"/>
                        <w:sz w:val="22"/>
                        <w:szCs w:val="24"/>
                      </w:rPr>
                    </w:rPrChange>
                  </w:rPr>
                  <w:t>☐</w:t>
                </w:r>
              </w:sdtContent>
            </w:sdt>
          </w:p>
          <w:sdt>
            <w:sdtPr>
              <w:rPr>
                <w:rFonts w:eastAsia="Courier New"/>
                <w:sz w:val="22"/>
                <w:szCs w:val="24"/>
              </w:rPr>
              <w:id w:val="1301656583"/>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60"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623300656"/>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08"/>
                  <w:jc w:val="center"/>
                  <w:rPr>
                    <w:rFonts w:eastAsia="Courier New"/>
                    <w:sz w:val="22"/>
                    <w:szCs w:val="24"/>
                  </w:rPr>
                </w:pPr>
                <w:r w:rsidRPr="007C163E">
                  <w:rPr>
                    <w:rFonts w:ascii="MS Gothic" w:eastAsia="MS Gothic" w:hAnsi="MS Gothic"/>
                    <w:sz w:val="22"/>
                    <w:szCs w:val="24"/>
                    <w:rPrChange w:id="3661" w:author="Phùng Nguyễn Minh Tâm" w:date="2018-12-19T17:03:00Z">
                      <w:rPr>
                        <w:rFonts w:ascii="MS Gothic" w:eastAsia="MS Gothic" w:hAnsi="MS Gothic" w:cs="Courier New"/>
                        <w:color w:val="000000"/>
                        <w:sz w:val="22"/>
                        <w:szCs w:val="24"/>
                      </w:rPr>
                    </w:rPrChange>
                  </w:rPr>
                  <w:t>☐</w:t>
                </w:r>
              </w:p>
            </w:sdtContent>
          </w:sdt>
          <w:sdt>
            <w:sdtPr>
              <w:rPr>
                <w:rFonts w:eastAsia="Courier New"/>
                <w:sz w:val="22"/>
                <w:szCs w:val="24"/>
              </w:rPr>
              <w:id w:val="2128113112"/>
              <w14:checkbox>
                <w14:checked w14:val="0"/>
                <w14:checkedState w14:val="00FE" w14:font="Wingdings"/>
                <w14:uncheckedState w14:val="2610" w14:font="MS Gothic"/>
              </w14:checkbox>
            </w:sdtPr>
            <w:sdtEndPr/>
            <w:sdtContent>
              <w:p w:rsidR="00EC7EE7" w:rsidRPr="007C163E" w:rsidRDefault="00EC7EE7" w:rsidP="00EC7EE7">
                <w:pPr>
                  <w:tabs>
                    <w:tab w:val="left" w:pos="4586"/>
                    <w:tab w:val="left" w:pos="4658"/>
                  </w:tabs>
                  <w:ind w:left="-108" w:right="-127"/>
                  <w:jc w:val="center"/>
                  <w:rPr>
                    <w:rFonts w:eastAsia="Courier New"/>
                    <w:i/>
                    <w:sz w:val="24"/>
                    <w:szCs w:val="24"/>
                  </w:rPr>
                </w:pPr>
                <w:r w:rsidRPr="007C163E">
                  <w:rPr>
                    <w:rFonts w:ascii="MS Gothic" w:eastAsia="MS Gothic" w:hAnsi="MS Gothic"/>
                    <w:sz w:val="22"/>
                    <w:szCs w:val="24"/>
                    <w:rPrChange w:id="3662" w:author="Phùng Nguyễn Minh Tâm" w:date="2018-12-19T17:03:00Z">
                      <w:rPr>
                        <w:rFonts w:ascii="MS Gothic" w:eastAsia="MS Gothic" w:hAnsi="MS Gothic" w:cs="Courier New"/>
                        <w:color w:val="000000"/>
                        <w:sz w:val="22"/>
                        <w:szCs w:val="24"/>
                      </w:rPr>
                    </w:rPrChange>
                  </w:rPr>
                  <w:t>☐</w:t>
                </w:r>
              </w:p>
            </w:sdtContent>
          </w:sdt>
        </w:tc>
      </w:tr>
      <w:tr w:rsidR="007C163E" w:rsidRPr="007C163E" w:rsidTr="00190113">
        <w:tc>
          <w:tcPr>
            <w:tcW w:w="10454" w:type="dxa"/>
            <w:gridSpan w:val="22"/>
            <w:tcBorders>
              <w:top w:val="single" w:sz="4" w:space="0" w:color="auto"/>
              <w:bottom w:val="nil"/>
            </w:tcBorders>
            <w:shd w:val="clear" w:color="auto" w:fill="auto"/>
          </w:tcPr>
          <w:p w:rsidR="00E2767C" w:rsidRPr="007C163E" w:rsidRDefault="00107E01" w:rsidP="00EC7EE7">
            <w:pPr>
              <w:spacing w:line="279" w:lineRule="auto"/>
              <w:ind w:right="72"/>
              <w:rPr>
                <w:rFonts w:eastAsia="Courier New"/>
                <w:b/>
                <w:sz w:val="24"/>
                <w:szCs w:val="24"/>
              </w:rPr>
            </w:pPr>
            <w:sdt>
              <w:sdtPr>
                <w:rPr>
                  <w:rFonts w:eastAsia="Courier New"/>
                  <w:b/>
                  <w:sz w:val="24"/>
                  <w:szCs w:val="24"/>
                </w:rPr>
                <w:id w:val="108168282"/>
                <w14:checkbox>
                  <w14:checked w14:val="0"/>
                  <w14:checkedState w14:val="00FE" w14:font="Wingdings"/>
                  <w14:uncheckedState w14:val="2610" w14:font="MS Gothic"/>
                </w14:checkbox>
              </w:sdtPr>
              <w:sdtEndPr/>
              <w:sdtContent>
                <w:r w:rsidR="00E2767C" w:rsidRPr="007C163E">
                  <w:rPr>
                    <w:rFonts w:ascii="MS Gothic" w:eastAsia="MS Gothic" w:hAnsi="MS Gothic"/>
                    <w:b/>
                    <w:sz w:val="24"/>
                    <w:szCs w:val="24"/>
                    <w:rPrChange w:id="3663" w:author="Phùng Nguyễn Minh Tâm" w:date="2018-12-19T17:03:00Z">
                      <w:rPr>
                        <w:rFonts w:ascii="MS Gothic" w:eastAsia="MS Gothic" w:hAnsi="MS Gothic" w:cs="Courier New"/>
                        <w:b/>
                        <w:color w:val="000000"/>
                        <w:sz w:val="24"/>
                        <w:szCs w:val="24"/>
                      </w:rPr>
                    </w:rPrChange>
                  </w:rPr>
                  <w:t>☐</w:t>
                </w:r>
              </w:sdtContent>
            </w:sdt>
            <w:r w:rsidR="00E2767C" w:rsidRPr="007C163E">
              <w:rPr>
                <w:rFonts w:eastAsia="Courier New"/>
                <w:b/>
                <w:sz w:val="24"/>
                <w:szCs w:val="24"/>
                <w:rPrChange w:id="3664" w:author="Phùng Nguyễn Minh Tâm" w:date="2018-12-19T17:03:00Z">
                  <w:rPr>
                    <w:rFonts w:ascii="Courier New" w:eastAsia="Courier New" w:hAnsi="Courier New" w:cs="Courier New"/>
                    <w:b/>
                    <w:color w:val="000000"/>
                    <w:sz w:val="24"/>
                    <w:szCs w:val="24"/>
                  </w:rPr>
                </w:rPrChange>
              </w:rPr>
              <w:t xml:space="preserve"> Thay đổi dịch vụ/</w:t>
            </w:r>
            <w:r w:rsidR="00E2767C" w:rsidRPr="007C163E">
              <w:rPr>
                <w:rFonts w:eastAsia="Courier New"/>
                <w:i/>
                <w:sz w:val="24"/>
                <w:szCs w:val="24"/>
                <w:rPrChange w:id="3665" w:author="Phùng Nguyễn Minh Tâm" w:date="2018-12-19T17:03:00Z">
                  <w:rPr>
                    <w:rFonts w:ascii="Courier New" w:eastAsia="Courier New" w:hAnsi="Courier New" w:cs="Courier New"/>
                    <w:i/>
                    <w:color w:val="000000"/>
                    <w:sz w:val="24"/>
                    <w:szCs w:val="24"/>
                  </w:rPr>
                </w:rPrChange>
              </w:rPr>
              <w:t>Change services</w:t>
            </w:r>
            <w:r w:rsidR="00E2767C" w:rsidRPr="007C163E">
              <w:rPr>
                <w:rFonts w:eastAsia="Courier New"/>
                <w:b/>
                <w:sz w:val="24"/>
                <w:szCs w:val="24"/>
                <w:rPrChange w:id="3666" w:author="Phùng Nguyễn Minh Tâm" w:date="2018-12-19T17:03:00Z">
                  <w:rPr>
                    <w:rFonts w:ascii="Courier New" w:eastAsia="Courier New" w:hAnsi="Courier New" w:cs="Courier New"/>
                    <w:b/>
                    <w:color w:val="000000"/>
                    <w:sz w:val="24"/>
                    <w:szCs w:val="24"/>
                  </w:rPr>
                </w:rPrChange>
              </w:rPr>
              <w:t xml:space="preserve">     </w:t>
            </w:r>
          </w:p>
        </w:tc>
      </w:tr>
      <w:tr w:rsidR="007C163E" w:rsidRPr="007C163E" w:rsidTr="004150AD">
        <w:tc>
          <w:tcPr>
            <w:tcW w:w="2263" w:type="dxa"/>
            <w:gridSpan w:val="2"/>
            <w:tcBorders>
              <w:top w:val="nil"/>
              <w:bottom w:val="single" w:sz="4" w:space="0" w:color="auto"/>
              <w:right w:val="nil"/>
            </w:tcBorders>
            <w:shd w:val="clear" w:color="auto" w:fill="auto"/>
          </w:tcPr>
          <w:p w:rsidR="00E2767C" w:rsidRPr="007C163E" w:rsidRDefault="00E2767C" w:rsidP="004D51B4">
            <w:pPr>
              <w:pStyle w:val="ListParagraph"/>
              <w:numPr>
                <w:ilvl w:val="0"/>
                <w:numId w:val="45"/>
              </w:numPr>
              <w:tabs>
                <w:tab w:val="left" w:pos="4586"/>
                <w:tab w:val="left" w:pos="4658"/>
              </w:tabs>
              <w:ind w:left="34" w:firstLine="0"/>
              <w:rPr>
                <w:rFonts w:eastAsia="Courier New"/>
                <w:i/>
              </w:rPr>
            </w:pPr>
            <w:r w:rsidRPr="007C163E">
              <w:rPr>
                <w:rFonts w:eastAsia="Courier New"/>
                <w:rPrChange w:id="3667" w:author="Phùng Nguyễn Minh Tâm" w:date="2018-12-19T17:03:00Z">
                  <w:rPr>
                    <w:rFonts w:ascii="Courier New" w:eastAsia="Courier New" w:hAnsi="Courier New" w:cs="Courier New"/>
                    <w:color w:val="000000"/>
                  </w:rPr>
                </w:rPrChange>
              </w:rPr>
              <w:t xml:space="preserve">Dịch vụ tài chính </w:t>
            </w:r>
            <w:r w:rsidRPr="007C163E">
              <w:rPr>
                <w:rFonts w:eastAsia="Courier New"/>
                <w:i/>
                <w:rPrChange w:id="3668" w:author="Phùng Nguyễn Minh Tâm" w:date="2018-12-19T17:03:00Z">
                  <w:rPr>
                    <w:rFonts w:ascii="Courier New" w:eastAsia="Courier New" w:hAnsi="Courier New" w:cs="Courier New"/>
                    <w:i/>
                    <w:color w:val="000000"/>
                  </w:rPr>
                </w:rPrChange>
              </w:rPr>
              <w:t>Financial services</w:t>
            </w:r>
          </w:p>
        </w:tc>
        <w:tc>
          <w:tcPr>
            <w:tcW w:w="1276" w:type="dxa"/>
            <w:gridSpan w:val="4"/>
            <w:tcBorders>
              <w:top w:val="nil"/>
              <w:left w:val="nil"/>
              <w:bottom w:val="single" w:sz="4" w:space="0" w:color="auto"/>
              <w:right w:val="nil"/>
            </w:tcBorders>
            <w:shd w:val="clear" w:color="auto" w:fill="auto"/>
          </w:tcPr>
          <w:p w:rsidR="00E2767C" w:rsidRPr="007C163E" w:rsidRDefault="00107E01" w:rsidP="00EC7EE7">
            <w:pPr>
              <w:tabs>
                <w:tab w:val="left" w:pos="4586"/>
                <w:tab w:val="left" w:pos="4658"/>
              </w:tabs>
              <w:ind w:left="-108" w:right="-108"/>
              <w:jc w:val="both"/>
              <w:rPr>
                <w:rFonts w:eastAsia="Courier New"/>
                <w:sz w:val="24"/>
                <w:szCs w:val="24"/>
              </w:rPr>
            </w:pPr>
            <w:sdt>
              <w:sdtPr>
                <w:rPr>
                  <w:rFonts w:eastAsia="Courier New"/>
                  <w:sz w:val="24"/>
                  <w:szCs w:val="24"/>
                </w:rPr>
                <w:id w:val="-623692364"/>
                <w14:checkbox>
                  <w14:checked w14:val="0"/>
                  <w14:checkedState w14:val="00FE" w14:font="Wingdings"/>
                  <w14:uncheckedState w14:val="2610" w14:font="MS Gothic"/>
                </w14:checkbox>
              </w:sdtPr>
              <w:sdtEndPr/>
              <w:sdtContent>
                <w:r w:rsidR="00E2767C" w:rsidRPr="007C163E">
                  <w:rPr>
                    <w:rFonts w:ascii="MS Gothic" w:eastAsia="MS Gothic" w:hAnsi="MS Gothic"/>
                    <w:sz w:val="24"/>
                    <w:szCs w:val="24"/>
                    <w:rPrChange w:id="3669" w:author="Phùng Nguyễn Minh Tâm" w:date="2018-12-19T17:03:00Z">
                      <w:rPr>
                        <w:rFonts w:ascii="MS Gothic" w:eastAsia="MS Gothic" w:hAnsi="MS Gothic" w:cs="Courier New"/>
                        <w:color w:val="000000"/>
                        <w:sz w:val="24"/>
                        <w:szCs w:val="24"/>
                      </w:rPr>
                    </w:rPrChange>
                  </w:rPr>
                  <w:t>☐</w:t>
                </w:r>
              </w:sdtContent>
            </w:sdt>
            <w:r w:rsidR="00E2767C" w:rsidRPr="007C163E">
              <w:rPr>
                <w:rFonts w:eastAsia="Courier New"/>
                <w:sz w:val="24"/>
                <w:szCs w:val="24"/>
                <w:rPrChange w:id="3670" w:author="Phùng Nguyễn Minh Tâm" w:date="2018-12-19T17:03:00Z">
                  <w:rPr>
                    <w:rFonts w:ascii="Courier New" w:eastAsia="Courier New" w:hAnsi="Courier New" w:cs="Courier New"/>
                    <w:color w:val="000000"/>
                    <w:sz w:val="24"/>
                    <w:szCs w:val="24"/>
                  </w:rPr>
                </w:rPrChange>
              </w:rPr>
              <w:t xml:space="preserve"> Bổ sung</w:t>
            </w:r>
          </w:p>
          <w:p w:rsidR="00E2767C" w:rsidRPr="007C163E" w:rsidRDefault="00E2767C" w:rsidP="00EC7EE7">
            <w:pPr>
              <w:tabs>
                <w:tab w:val="left" w:pos="4586"/>
                <w:tab w:val="left" w:pos="4658"/>
              </w:tabs>
              <w:ind w:left="-108" w:right="-108"/>
              <w:jc w:val="both"/>
              <w:rPr>
                <w:rFonts w:eastAsia="Courier New"/>
                <w:i/>
                <w:sz w:val="24"/>
                <w:szCs w:val="24"/>
              </w:rPr>
            </w:pPr>
            <w:r w:rsidRPr="007C163E">
              <w:rPr>
                <w:rFonts w:eastAsia="Courier New"/>
                <w:i/>
                <w:sz w:val="24"/>
                <w:szCs w:val="24"/>
                <w:rPrChange w:id="3671" w:author="Phùng Nguyễn Minh Tâm" w:date="2018-12-19T17:03:00Z">
                  <w:rPr>
                    <w:rFonts w:ascii="Courier New" w:eastAsia="Courier New" w:hAnsi="Courier New" w:cs="Courier New"/>
                    <w:i/>
                    <w:color w:val="000000"/>
                    <w:sz w:val="24"/>
                    <w:szCs w:val="24"/>
                  </w:rPr>
                </w:rPrChange>
              </w:rPr>
              <w:t xml:space="preserve">     Add</w:t>
            </w:r>
          </w:p>
        </w:tc>
        <w:tc>
          <w:tcPr>
            <w:tcW w:w="1682" w:type="dxa"/>
            <w:gridSpan w:val="4"/>
            <w:tcBorders>
              <w:top w:val="nil"/>
              <w:left w:val="nil"/>
              <w:bottom w:val="single" w:sz="4" w:space="0" w:color="auto"/>
              <w:right w:val="nil"/>
            </w:tcBorders>
            <w:shd w:val="clear" w:color="auto" w:fill="auto"/>
          </w:tcPr>
          <w:p w:rsidR="00E2767C" w:rsidRPr="007C163E" w:rsidRDefault="00107E01" w:rsidP="00EC7EE7">
            <w:pPr>
              <w:tabs>
                <w:tab w:val="left" w:pos="4586"/>
                <w:tab w:val="left" w:pos="4658"/>
              </w:tabs>
              <w:ind w:left="-108" w:right="-108"/>
              <w:jc w:val="both"/>
              <w:rPr>
                <w:rFonts w:eastAsia="Courier New"/>
                <w:sz w:val="24"/>
                <w:szCs w:val="24"/>
              </w:rPr>
            </w:pPr>
            <w:sdt>
              <w:sdtPr>
                <w:rPr>
                  <w:rFonts w:eastAsia="Courier New"/>
                  <w:sz w:val="24"/>
                  <w:szCs w:val="24"/>
                </w:rPr>
                <w:id w:val="2055652497"/>
                <w14:checkbox>
                  <w14:checked w14:val="0"/>
                  <w14:checkedState w14:val="00FE" w14:font="Wingdings"/>
                  <w14:uncheckedState w14:val="2610" w14:font="MS Gothic"/>
                </w14:checkbox>
              </w:sdtPr>
              <w:sdtEndPr/>
              <w:sdtContent>
                <w:r w:rsidR="00E2767C" w:rsidRPr="007C163E">
                  <w:rPr>
                    <w:rFonts w:ascii="MS Gothic" w:eastAsia="MS Gothic" w:hAnsi="MS Gothic"/>
                    <w:sz w:val="24"/>
                    <w:szCs w:val="24"/>
                    <w:rPrChange w:id="3672" w:author="Phùng Nguyễn Minh Tâm" w:date="2018-12-19T17:03:00Z">
                      <w:rPr>
                        <w:rFonts w:ascii="MS Gothic" w:eastAsia="MS Gothic" w:hAnsi="MS Gothic" w:cs="Courier New"/>
                        <w:color w:val="000000"/>
                        <w:sz w:val="24"/>
                        <w:szCs w:val="24"/>
                      </w:rPr>
                    </w:rPrChange>
                  </w:rPr>
                  <w:t>☐</w:t>
                </w:r>
              </w:sdtContent>
            </w:sdt>
            <w:r w:rsidR="00E2767C" w:rsidRPr="007C163E">
              <w:rPr>
                <w:rFonts w:eastAsia="Courier New"/>
                <w:sz w:val="24"/>
                <w:szCs w:val="24"/>
                <w:rPrChange w:id="3673" w:author="Phùng Nguyễn Minh Tâm" w:date="2018-12-19T17:03:00Z">
                  <w:rPr>
                    <w:rFonts w:ascii="Courier New" w:eastAsia="Courier New" w:hAnsi="Courier New" w:cs="Courier New"/>
                    <w:color w:val="000000"/>
                    <w:sz w:val="24"/>
                    <w:szCs w:val="24"/>
                  </w:rPr>
                </w:rPrChange>
              </w:rPr>
              <w:t xml:space="preserve"> Hủy bỏ</w:t>
            </w:r>
          </w:p>
          <w:p w:rsidR="00E2767C" w:rsidRPr="007C163E" w:rsidRDefault="00E2767C" w:rsidP="00EC7EE7">
            <w:pPr>
              <w:tabs>
                <w:tab w:val="left" w:pos="4586"/>
                <w:tab w:val="left" w:pos="4658"/>
              </w:tabs>
              <w:ind w:left="-108" w:right="-127"/>
              <w:jc w:val="both"/>
              <w:rPr>
                <w:rFonts w:eastAsia="Courier New"/>
                <w:i/>
                <w:sz w:val="24"/>
                <w:szCs w:val="24"/>
              </w:rPr>
            </w:pPr>
            <w:r w:rsidRPr="007C163E">
              <w:rPr>
                <w:rFonts w:eastAsia="Courier New"/>
                <w:i/>
                <w:sz w:val="24"/>
                <w:szCs w:val="24"/>
                <w:rPrChange w:id="3674"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675" w:author="Phùng Nguyễn Minh Tâm" w:date="2018-12-19T17:03:00Z">
                  <w:rPr>
                    <w:rFonts w:ascii="Courier New" w:eastAsia="Courier New" w:hAnsi="Courier New" w:cs="Courier New"/>
                    <w:i/>
                    <w:color w:val="FF0000"/>
                    <w:sz w:val="24"/>
                    <w:szCs w:val="24"/>
                  </w:rPr>
                </w:rPrChange>
              </w:rPr>
              <w:t>Terminate</w:t>
            </w:r>
          </w:p>
        </w:tc>
        <w:tc>
          <w:tcPr>
            <w:tcW w:w="2428" w:type="dxa"/>
            <w:gridSpan w:val="6"/>
            <w:tcBorders>
              <w:top w:val="nil"/>
              <w:left w:val="nil"/>
              <w:bottom w:val="single" w:sz="4" w:space="0" w:color="auto"/>
              <w:right w:val="nil"/>
            </w:tcBorders>
            <w:shd w:val="clear" w:color="auto" w:fill="auto"/>
          </w:tcPr>
          <w:p w:rsidR="00E2767C" w:rsidRPr="007C163E" w:rsidRDefault="00E2767C" w:rsidP="004D51B4">
            <w:pPr>
              <w:pStyle w:val="ListParagraph"/>
              <w:numPr>
                <w:ilvl w:val="0"/>
                <w:numId w:val="45"/>
              </w:numPr>
              <w:tabs>
                <w:tab w:val="left" w:pos="4586"/>
                <w:tab w:val="left" w:pos="4658"/>
              </w:tabs>
              <w:ind w:left="34" w:firstLine="0"/>
              <w:rPr>
                <w:rFonts w:eastAsia="Courier New"/>
                <w:i/>
              </w:rPr>
            </w:pPr>
            <w:r w:rsidRPr="007C163E">
              <w:rPr>
                <w:rFonts w:eastAsia="Courier New"/>
                <w:rPrChange w:id="3676" w:author="Phùng Nguyễn Minh Tâm" w:date="2018-12-19T17:03:00Z">
                  <w:rPr>
                    <w:rFonts w:ascii="Courier New" w:eastAsia="Courier New" w:hAnsi="Courier New" w:cs="Courier New"/>
                    <w:color w:val="000000"/>
                  </w:rPr>
                </w:rPrChange>
              </w:rPr>
              <w:t xml:space="preserve">Dịch vụ thanh toán </w:t>
            </w:r>
            <w:r w:rsidRPr="007C163E">
              <w:rPr>
                <w:rFonts w:eastAsia="Courier New"/>
                <w:i/>
                <w:rPrChange w:id="3677" w:author="Phùng Nguyễn Minh Tâm" w:date="2018-12-19T17:03:00Z">
                  <w:rPr>
                    <w:rFonts w:ascii="Courier New" w:eastAsia="Courier New" w:hAnsi="Courier New" w:cs="Courier New"/>
                    <w:i/>
                    <w:color w:val="000000"/>
                  </w:rPr>
                </w:rPrChange>
              </w:rPr>
              <w:t>Payment services</w:t>
            </w:r>
          </w:p>
        </w:tc>
        <w:tc>
          <w:tcPr>
            <w:tcW w:w="1276" w:type="dxa"/>
            <w:gridSpan w:val="4"/>
            <w:tcBorders>
              <w:top w:val="nil"/>
              <w:left w:val="nil"/>
              <w:bottom w:val="single" w:sz="4" w:space="0" w:color="auto"/>
              <w:right w:val="nil"/>
            </w:tcBorders>
            <w:shd w:val="clear" w:color="auto" w:fill="auto"/>
          </w:tcPr>
          <w:p w:rsidR="00E2767C" w:rsidRPr="007C163E" w:rsidRDefault="00107E01" w:rsidP="00EC7EE7">
            <w:pPr>
              <w:tabs>
                <w:tab w:val="left" w:pos="4586"/>
                <w:tab w:val="left" w:pos="4658"/>
              </w:tabs>
              <w:ind w:left="-108" w:right="-108"/>
              <w:jc w:val="both"/>
              <w:rPr>
                <w:rFonts w:eastAsia="Courier New"/>
                <w:sz w:val="24"/>
                <w:szCs w:val="24"/>
              </w:rPr>
            </w:pPr>
            <w:sdt>
              <w:sdtPr>
                <w:rPr>
                  <w:rFonts w:eastAsia="Courier New"/>
                  <w:sz w:val="24"/>
                  <w:szCs w:val="24"/>
                </w:rPr>
                <w:id w:val="1311905713"/>
                <w14:checkbox>
                  <w14:checked w14:val="0"/>
                  <w14:checkedState w14:val="00FE" w14:font="Wingdings"/>
                  <w14:uncheckedState w14:val="2610" w14:font="MS Gothic"/>
                </w14:checkbox>
              </w:sdtPr>
              <w:sdtEndPr/>
              <w:sdtContent>
                <w:r w:rsidR="00E2767C" w:rsidRPr="007C163E">
                  <w:rPr>
                    <w:rFonts w:ascii="MS Gothic" w:eastAsia="MS Gothic" w:hAnsi="MS Gothic"/>
                    <w:sz w:val="24"/>
                    <w:szCs w:val="24"/>
                    <w:rPrChange w:id="3678" w:author="Phùng Nguyễn Minh Tâm" w:date="2018-12-19T17:03:00Z">
                      <w:rPr>
                        <w:rFonts w:ascii="MS Gothic" w:eastAsia="MS Gothic" w:hAnsi="MS Gothic" w:cs="Courier New"/>
                        <w:color w:val="000000"/>
                        <w:sz w:val="24"/>
                        <w:szCs w:val="24"/>
                      </w:rPr>
                    </w:rPrChange>
                  </w:rPr>
                  <w:t>☐</w:t>
                </w:r>
              </w:sdtContent>
            </w:sdt>
            <w:r w:rsidR="00E2767C" w:rsidRPr="007C163E">
              <w:rPr>
                <w:rFonts w:eastAsia="Courier New"/>
                <w:sz w:val="24"/>
                <w:szCs w:val="24"/>
                <w:rPrChange w:id="3679" w:author="Phùng Nguyễn Minh Tâm" w:date="2018-12-19T17:03:00Z">
                  <w:rPr>
                    <w:rFonts w:ascii="Courier New" w:eastAsia="Courier New" w:hAnsi="Courier New" w:cs="Courier New"/>
                    <w:color w:val="000000"/>
                    <w:sz w:val="24"/>
                    <w:szCs w:val="24"/>
                  </w:rPr>
                </w:rPrChange>
              </w:rPr>
              <w:t xml:space="preserve"> Bổ sung</w:t>
            </w:r>
          </w:p>
          <w:p w:rsidR="00E2767C" w:rsidRPr="007C163E" w:rsidRDefault="00E2767C" w:rsidP="00EC7EE7">
            <w:pPr>
              <w:tabs>
                <w:tab w:val="left" w:pos="4586"/>
                <w:tab w:val="left" w:pos="4658"/>
              </w:tabs>
              <w:ind w:left="-108" w:right="-108"/>
              <w:jc w:val="both"/>
              <w:rPr>
                <w:rFonts w:eastAsia="Courier New"/>
                <w:i/>
                <w:sz w:val="24"/>
                <w:szCs w:val="24"/>
              </w:rPr>
            </w:pPr>
            <w:r w:rsidRPr="007C163E">
              <w:rPr>
                <w:rFonts w:eastAsia="Courier New"/>
                <w:i/>
                <w:sz w:val="24"/>
                <w:szCs w:val="24"/>
                <w:rPrChange w:id="3680" w:author="Phùng Nguyễn Minh Tâm" w:date="2018-12-19T17:03:00Z">
                  <w:rPr>
                    <w:rFonts w:ascii="Courier New" w:eastAsia="Courier New" w:hAnsi="Courier New" w:cs="Courier New"/>
                    <w:i/>
                    <w:color w:val="000000"/>
                    <w:sz w:val="24"/>
                    <w:szCs w:val="24"/>
                  </w:rPr>
                </w:rPrChange>
              </w:rPr>
              <w:t xml:space="preserve">     Add</w:t>
            </w:r>
          </w:p>
        </w:tc>
        <w:tc>
          <w:tcPr>
            <w:tcW w:w="1529" w:type="dxa"/>
            <w:gridSpan w:val="2"/>
            <w:tcBorders>
              <w:top w:val="nil"/>
              <w:left w:val="nil"/>
              <w:bottom w:val="single" w:sz="4" w:space="0" w:color="auto"/>
            </w:tcBorders>
            <w:shd w:val="clear" w:color="auto" w:fill="auto"/>
          </w:tcPr>
          <w:p w:rsidR="00E2767C" w:rsidRPr="007C163E" w:rsidRDefault="00107E01" w:rsidP="00EC7EE7">
            <w:pPr>
              <w:tabs>
                <w:tab w:val="left" w:pos="4586"/>
                <w:tab w:val="left" w:pos="4658"/>
              </w:tabs>
              <w:ind w:left="-108" w:right="-108"/>
              <w:jc w:val="both"/>
              <w:rPr>
                <w:rFonts w:eastAsia="Courier New"/>
                <w:sz w:val="24"/>
                <w:szCs w:val="24"/>
              </w:rPr>
            </w:pPr>
            <w:sdt>
              <w:sdtPr>
                <w:rPr>
                  <w:rFonts w:eastAsia="Courier New"/>
                  <w:sz w:val="24"/>
                  <w:szCs w:val="24"/>
                </w:rPr>
                <w:id w:val="645785555"/>
                <w14:checkbox>
                  <w14:checked w14:val="0"/>
                  <w14:checkedState w14:val="00FE" w14:font="Wingdings"/>
                  <w14:uncheckedState w14:val="2610" w14:font="MS Gothic"/>
                </w14:checkbox>
              </w:sdtPr>
              <w:sdtEndPr/>
              <w:sdtContent>
                <w:r w:rsidR="00E2767C" w:rsidRPr="007C163E">
                  <w:rPr>
                    <w:rFonts w:ascii="MS Gothic" w:eastAsia="MS Gothic" w:hAnsi="MS Gothic"/>
                    <w:sz w:val="24"/>
                    <w:szCs w:val="24"/>
                    <w:rPrChange w:id="3681" w:author="Phùng Nguyễn Minh Tâm" w:date="2018-12-19T17:03:00Z">
                      <w:rPr>
                        <w:rFonts w:ascii="MS Gothic" w:eastAsia="MS Gothic" w:hAnsi="MS Gothic" w:cs="Courier New"/>
                        <w:color w:val="000000"/>
                        <w:sz w:val="24"/>
                        <w:szCs w:val="24"/>
                      </w:rPr>
                    </w:rPrChange>
                  </w:rPr>
                  <w:t>☐</w:t>
                </w:r>
              </w:sdtContent>
            </w:sdt>
            <w:r w:rsidR="00E2767C" w:rsidRPr="007C163E">
              <w:rPr>
                <w:rFonts w:eastAsia="Courier New"/>
                <w:sz w:val="24"/>
                <w:szCs w:val="24"/>
                <w:rPrChange w:id="3682" w:author="Phùng Nguyễn Minh Tâm" w:date="2018-12-19T17:03:00Z">
                  <w:rPr>
                    <w:rFonts w:ascii="Courier New" w:eastAsia="Courier New" w:hAnsi="Courier New" w:cs="Courier New"/>
                    <w:color w:val="000000"/>
                    <w:sz w:val="24"/>
                    <w:szCs w:val="24"/>
                  </w:rPr>
                </w:rPrChange>
              </w:rPr>
              <w:t xml:space="preserve"> Hủy bỏ</w:t>
            </w:r>
          </w:p>
          <w:p w:rsidR="00E2767C" w:rsidRPr="007C163E" w:rsidRDefault="00E2767C" w:rsidP="00EC7EE7">
            <w:pPr>
              <w:tabs>
                <w:tab w:val="left" w:pos="4586"/>
                <w:tab w:val="left" w:pos="4658"/>
              </w:tabs>
              <w:ind w:left="-108" w:right="-127"/>
              <w:jc w:val="both"/>
              <w:rPr>
                <w:rFonts w:eastAsia="Courier New"/>
                <w:i/>
                <w:sz w:val="24"/>
                <w:szCs w:val="24"/>
              </w:rPr>
            </w:pPr>
            <w:r w:rsidRPr="007C163E">
              <w:rPr>
                <w:rFonts w:eastAsia="Courier New"/>
                <w:i/>
                <w:sz w:val="24"/>
                <w:szCs w:val="24"/>
                <w:rPrChange w:id="3683"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684" w:author="Phùng Nguyễn Minh Tâm" w:date="2018-12-19T17:03:00Z">
                  <w:rPr>
                    <w:rFonts w:ascii="Courier New" w:eastAsia="Courier New" w:hAnsi="Courier New" w:cs="Courier New"/>
                    <w:i/>
                    <w:color w:val="FF0000"/>
                    <w:sz w:val="24"/>
                    <w:szCs w:val="24"/>
                  </w:rPr>
                </w:rPrChange>
              </w:rPr>
              <w:t>Terminate</w:t>
            </w:r>
          </w:p>
        </w:tc>
      </w:tr>
      <w:tr w:rsidR="007C163E" w:rsidRPr="007C163E" w:rsidTr="00190113">
        <w:tc>
          <w:tcPr>
            <w:tcW w:w="10454" w:type="dxa"/>
            <w:gridSpan w:val="22"/>
            <w:tcBorders>
              <w:top w:val="single" w:sz="4" w:space="0" w:color="auto"/>
              <w:bottom w:val="nil"/>
            </w:tcBorders>
            <w:shd w:val="clear" w:color="auto" w:fill="auto"/>
          </w:tcPr>
          <w:p w:rsidR="00852879" w:rsidRPr="007C163E" w:rsidRDefault="00107E01" w:rsidP="00E2767C">
            <w:pPr>
              <w:spacing w:line="279" w:lineRule="auto"/>
              <w:ind w:right="72"/>
              <w:jc w:val="both"/>
              <w:rPr>
                <w:rFonts w:eastAsia="Courier New"/>
                <w:b/>
                <w:sz w:val="24"/>
                <w:szCs w:val="24"/>
              </w:rPr>
            </w:pPr>
            <w:sdt>
              <w:sdtPr>
                <w:rPr>
                  <w:rFonts w:eastAsia="Courier New"/>
                  <w:b/>
                  <w:sz w:val="24"/>
                  <w:szCs w:val="24"/>
                </w:rPr>
                <w:id w:val="1213311208"/>
                <w14:checkbox>
                  <w14:checked w14:val="0"/>
                  <w14:checkedState w14:val="00FE" w14:font="Wingdings"/>
                  <w14:uncheckedState w14:val="2610" w14:font="MS Gothic"/>
                </w14:checkbox>
              </w:sdtPr>
              <w:sdtEndPr/>
              <w:sdtContent>
                <w:r w:rsidR="00E2767C" w:rsidRPr="007C163E">
                  <w:rPr>
                    <w:rFonts w:ascii="MS Gothic" w:eastAsia="MS Gothic" w:hAnsi="MS Gothic"/>
                    <w:b/>
                    <w:sz w:val="24"/>
                    <w:szCs w:val="24"/>
                    <w:rPrChange w:id="3685" w:author="Phùng Nguyễn Minh Tâm" w:date="2018-12-19T17:03:00Z">
                      <w:rPr>
                        <w:rFonts w:ascii="MS Gothic" w:eastAsia="MS Gothic" w:hAnsi="MS Gothic" w:cs="Courier New"/>
                        <w:b/>
                        <w:color w:val="000000"/>
                        <w:sz w:val="24"/>
                        <w:szCs w:val="24"/>
                      </w:rPr>
                    </w:rPrChange>
                  </w:rPr>
                  <w:t>☐</w:t>
                </w:r>
              </w:sdtContent>
            </w:sdt>
            <w:r w:rsidR="00852879" w:rsidRPr="007C163E">
              <w:rPr>
                <w:rFonts w:eastAsia="Courier New"/>
                <w:b/>
                <w:sz w:val="24"/>
                <w:szCs w:val="24"/>
                <w:rPrChange w:id="3686" w:author="Phùng Nguyễn Minh Tâm" w:date="2018-12-19T17:03:00Z">
                  <w:rPr>
                    <w:rFonts w:ascii="Courier New" w:eastAsia="Courier New" w:hAnsi="Courier New" w:cs="Courier New"/>
                    <w:b/>
                    <w:color w:val="000000"/>
                    <w:sz w:val="24"/>
                    <w:szCs w:val="24"/>
                  </w:rPr>
                </w:rPrChange>
              </w:rPr>
              <w:t xml:space="preserve"> Thay đổi </w:t>
            </w:r>
            <w:r w:rsidR="00E2767C" w:rsidRPr="007C163E">
              <w:rPr>
                <w:rFonts w:eastAsia="Courier New"/>
                <w:b/>
                <w:sz w:val="24"/>
                <w:szCs w:val="24"/>
                <w:rPrChange w:id="3687" w:author="Phùng Nguyễn Minh Tâm" w:date="2018-12-19T17:03:00Z">
                  <w:rPr>
                    <w:rFonts w:ascii="Courier New" w:eastAsia="Courier New" w:hAnsi="Courier New" w:cs="Courier New"/>
                    <w:b/>
                    <w:color w:val="000000"/>
                    <w:sz w:val="24"/>
                    <w:szCs w:val="24"/>
                  </w:rPr>
                </w:rPrChange>
              </w:rPr>
              <w:t>Phương thức xác thực giao dịch/</w:t>
            </w:r>
            <w:r w:rsidR="00E2767C" w:rsidRPr="007C163E">
              <w:rPr>
                <w:rFonts w:eastAsia="Courier New"/>
                <w:i/>
                <w:sz w:val="24"/>
                <w:szCs w:val="24"/>
                <w:rPrChange w:id="3688" w:author="Phùng Nguyễn Minh Tâm" w:date="2018-12-19T17:03:00Z">
                  <w:rPr>
                    <w:rFonts w:ascii="Courier New" w:eastAsia="Courier New" w:hAnsi="Courier New" w:cs="Courier New"/>
                    <w:i/>
                    <w:color w:val="000000"/>
                    <w:sz w:val="24"/>
                    <w:szCs w:val="24"/>
                  </w:rPr>
                </w:rPrChange>
              </w:rPr>
              <w:t>Change Authentical Method</w:t>
            </w:r>
          </w:p>
        </w:tc>
      </w:tr>
      <w:tr w:rsidR="007C163E" w:rsidRPr="007C163E" w:rsidTr="00E94E62">
        <w:tc>
          <w:tcPr>
            <w:tcW w:w="1698" w:type="dxa"/>
            <w:tcBorders>
              <w:top w:val="nil"/>
              <w:bottom w:val="nil"/>
              <w:right w:val="nil"/>
            </w:tcBorders>
            <w:shd w:val="clear" w:color="auto" w:fill="auto"/>
          </w:tcPr>
          <w:p w:rsidR="00EC7EE7" w:rsidRPr="007C163E" w:rsidRDefault="00EC7EE7" w:rsidP="004D51B4">
            <w:pPr>
              <w:pStyle w:val="ListParagraph"/>
              <w:numPr>
                <w:ilvl w:val="0"/>
                <w:numId w:val="46"/>
              </w:numPr>
              <w:tabs>
                <w:tab w:val="left" w:pos="4586"/>
                <w:tab w:val="left" w:pos="4658"/>
              </w:tabs>
              <w:ind w:left="0" w:firstLine="34"/>
              <w:rPr>
                <w:rFonts w:eastAsia="Courier New"/>
                <w:i/>
              </w:rPr>
            </w:pPr>
            <w:r w:rsidRPr="007C163E">
              <w:rPr>
                <w:rFonts w:eastAsia="Courier New"/>
                <w:rPrChange w:id="3689" w:author="Phùng Nguyễn Minh Tâm" w:date="2018-12-19T17:03:00Z">
                  <w:rPr>
                    <w:rFonts w:ascii="Courier New" w:eastAsia="Courier New" w:hAnsi="Courier New" w:cs="Courier New"/>
                    <w:color w:val="000000"/>
                  </w:rPr>
                </w:rPrChange>
              </w:rPr>
              <w:t>SMS OTP</w:t>
            </w:r>
          </w:p>
        </w:tc>
        <w:tc>
          <w:tcPr>
            <w:tcW w:w="1132" w:type="dxa"/>
            <w:gridSpan w:val="2"/>
            <w:tcBorders>
              <w:top w:val="nil"/>
              <w:left w:val="nil"/>
              <w:bottom w:val="nil"/>
              <w:right w:val="nil"/>
            </w:tcBorders>
            <w:shd w:val="clear" w:color="auto" w:fill="auto"/>
          </w:tcPr>
          <w:p w:rsidR="00EC7EE7" w:rsidRPr="007C163E" w:rsidRDefault="00107E01" w:rsidP="00EC7EE7">
            <w:pPr>
              <w:tabs>
                <w:tab w:val="left" w:pos="4586"/>
                <w:tab w:val="left" w:pos="4658"/>
              </w:tabs>
              <w:ind w:left="-108" w:right="-108"/>
              <w:jc w:val="both"/>
              <w:rPr>
                <w:rFonts w:eastAsia="Courier New"/>
                <w:sz w:val="24"/>
                <w:szCs w:val="24"/>
              </w:rPr>
            </w:pPr>
            <w:sdt>
              <w:sdtPr>
                <w:rPr>
                  <w:rFonts w:eastAsia="Courier New"/>
                  <w:sz w:val="24"/>
                  <w:szCs w:val="24"/>
                </w:rPr>
                <w:id w:val="1480349228"/>
                <w14:checkbox>
                  <w14:checked w14:val="0"/>
                  <w14:checkedState w14:val="00FE" w14:font="Wingdings"/>
                  <w14:uncheckedState w14:val="2610" w14:font="MS Gothic"/>
                </w14:checkbox>
              </w:sdtPr>
              <w:sdtEndPr/>
              <w:sdtContent>
                <w:r w:rsidR="00EC7EE7" w:rsidRPr="007C163E">
                  <w:rPr>
                    <w:rFonts w:ascii="MS Gothic" w:eastAsia="MS Gothic" w:hAnsi="MS Gothic"/>
                    <w:sz w:val="24"/>
                    <w:szCs w:val="24"/>
                    <w:rPrChange w:id="3690" w:author="Phùng Nguyễn Minh Tâm" w:date="2018-12-19T17:03:00Z">
                      <w:rPr>
                        <w:rFonts w:ascii="MS Gothic" w:eastAsia="MS Gothic" w:hAnsi="MS Gothic" w:cs="Courier New"/>
                        <w:color w:val="000000"/>
                        <w:sz w:val="24"/>
                        <w:szCs w:val="24"/>
                      </w:rPr>
                    </w:rPrChange>
                  </w:rPr>
                  <w:t>☐</w:t>
                </w:r>
              </w:sdtContent>
            </w:sdt>
            <w:r w:rsidR="00EC7EE7" w:rsidRPr="007C163E">
              <w:rPr>
                <w:rFonts w:eastAsia="Courier New"/>
                <w:sz w:val="24"/>
                <w:szCs w:val="24"/>
                <w:rPrChange w:id="3691" w:author="Phùng Nguyễn Minh Tâm" w:date="2018-12-19T17:03:00Z">
                  <w:rPr>
                    <w:rFonts w:ascii="Courier New" w:eastAsia="Courier New" w:hAnsi="Courier New" w:cs="Courier New"/>
                    <w:color w:val="000000"/>
                    <w:sz w:val="24"/>
                    <w:szCs w:val="24"/>
                  </w:rPr>
                </w:rPrChange>
              </w:rPr>
              <w:t xml:space="preserve"> Hủy bỏ</w:t>
            </w:r>
          </w:p>
          <w:p w:rsidR="00EC7EE7" w:rsidRPr="007C163E" w:rsidRDefault="00E9782A" w:rsidP="00EC7EE7">
            <w:pPr>
              <w:tabs>
                <w:tab w:val="left" w:pos="4586"/>
                <w:tab w:val="left" w:pos="4658"/>
              </w:tabs>
              <w:ind w:left="-108" w:right="-127"/>
              <w:jc w:val="both"/>
              <w:rPr>
                <w:rFonts w:eastAsia="Courier New"/>
                <w:i/>
                <w:sz w:val="24"/>
                <w:szCs w:val="24"/>
              </w:rPr>
            </w:pPr>
            <w:r w:rsidRPr="007C163E">
              <w:rPr>
                <w:rFonts w:eastAsia="Courier New"/>
                <w:i/>
                <w:sz w:val="24"/>
                <w:szCs w:val="24"/>
                <w:rPrChange w:id="3692"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693" w:author="Phùng Nguyễn Minh Tâm" w:date="2018-12-19T17:03:00Z">
                  <w:rPr>
                    <w:rFonts w:ascii="Courier New" w:eastAsia="Courier New" w:hAnsi="Courier New" w:cs="Courier New"/>
                    <w:i/>
                    <w:color w:val="FF0000"/>
                    <w:sz w:val="24"/>
                    <w:szCs w:val="24"/>
                  </w:rPr>
                </w:rPrChange>
              </w:rPr>
              <w:t>Terminate</w:t>
            </w:r>
          </w:p>
        </w:tc>
        <w:tc>
          <w:tcPr>
            <w:tcW w:w="1276" w:type="dxa"/>
            <w:gridSpan w:val="5"/>
            <w:tcBorders>
              <w:top w:val="nil"/>
              <w:left w:val="nil"/>
              <w:bottom w:val="nil"/>
              <w:right w:val="nil"/>
            </w:tcBorders>
            <w:shd w:val="clear" w:color="auto" w:fill="auto"/>
          </w:tcPr>
          <w:p w:rsidR="00EC7EE7" w:rsidRPr="007C163E" w:rsidRDefault="00107E01" w:rsidP="00EC7EE7">
            <w:pPr>
              <w:tabs>
                <w:tab w:val="left" w:pos="4586"/>
                <w:tab w:val="left" w:pos="4658"/>
              </w:tabs>
              <w:ind w:left="-108" w:right="-108"/>
              <w:jc w:val="both"/>
              <w:rPr>
                <w:rFonts w:eastAsia="Courier New"/>
                <w:sz w:val="24"/>
                <w:szCs w:val="24"/>
              </w:rPr>
            </w:pPr>
            <w:sdt>
              <w:sdtPr>
                <w:rPr>
                  <w:rFonts w:eastAsia="Courier New"/>
                  <w:sz w:val="24"/>
                  <w:szCs w:val="24"/>
                </w:rPr>
                <w:id w:val="-269931887"/>
                <w14:checkbox>
                  <w14:checked w14:val="0"/>
                  <w14:checkedState w14:val="00FE" w14:font="Wingdings"/>
                  <w14:uncheckedState w14:val="2610" w14:font="MS Gothic"/>
                </w14:checkbox>
              </w:sdtPr>
              <w:sdtEndPr/>
              <w:sdtContent>
                <w:r w:rsidR="00EC7EE7" w:rsidRPr="007C163E">
                  <w:rPr>
                    <w:rFonts w:ascii="MS Gothic" w:eastAsia="MS Gothic" w:hAnsi="MS Gothic"/>
                    <w:sz w:val="24"/>
                    <w:szCs w:val="24"/>
                    <w:rPrChange w:id="3694" w:author="Phùng Nguyễn Minh Tâm" w:date="2018-12-19T17:03:00Z">
                      <w:rPr>
                        <w:rFonts w:ascii="MS Gothic" w:eastAsia="MS Gothic" w:hAnsi="MS Gothic" w:cs="Courier New"/>
                        <w:color w:val="000000"/>
                        <w:sz w:val="24"/>
                        <w:szCs w:val="24"/>
                      </w:rPr>
                    </w:rPrChange>
                  </w:rPr>
                  <w:t>☐</w:t>
                </w:r>
              </w:sdtContent>
            </w:sdt>
            <w:r w:rsidR="00EC7EE7" w:rsidRPr="007C163E">
              <w:rPr>
                <w:rFonts w:eastAsia="Courier New"/>
                <w:sz w:val="24"/>
                <w:szCs w:val="24"/>
                <w:rPrChange w:id="3695" w:author="Phùng Nguyễn Minh Tâm" w:date="2018-12-19T17:03:00Z">
                  <w:rPr>
                    <w:rFonts w:ascii="Courier New" w:eastAsia="Courier New" w:hAnsi="Courier New" w:cs="Courier New"/>
                    <w:color w:val="000000"/>
                    <w:sz w:val="24"/>
                    <w:szCs w:val="24"/>
                  </w:rPr>
                </w:rPrChange>
              </w:rPr>
              <w:t xml:space="preserve"> Bổ sung:</w:t>
            </w:r>
          </w:p>
          <w:p w:rsidR="00EC7EE7" w:rsidRPr="007C163E" w:rsidRDefault="00EC7EE7" w:rsidP="00EC7EE7">
            <w:pPr>
              <w:tabs>
                <w:tab w:val="left" w:pos="4586"/>
                <w:tab w:val="left" w:pos="4658"/>
              </w:tabs>
              <w:ind w:left="-108" w:right="-127"/>
              <w:jc w:val="both"/>
              <w:rPr>
                <w:rFonts w:eastAsia="Courier New"/>
                <w:i/>
                <w:sz w:val="24"/>
                <w:szCs w:val="24"/>
              </w:rPr>
            </w:pPr>
            <w:r w:rsidRPr="007C163E">
              <w:rPr>
                <w:rFonts w:eastAsia="Courier New"/>
                <w:i/>
                <w:sz w:val="24"/>
                <w:szCs w:val="24"/>
                <w:rPrChange w:id="3696" w:author="Phùng Nguyễn Minh Tâm" w:date="2018-12-19T17:03:00Z">
                  <w:rPr>
                    <w:rFonts w:ascii="Courier New" w:eastAsia="Courier New" w:hAnsi="Courier New" w:cs="Courier New"/>
                    <w:i/>
                    <w:color w:val="000000"/>
                    <w:sz w:val="24"/>
                    <w:szCs w:val="24"/>
                  </w:rPr>
                </w:rPrChange>
              </w:rPr>
              <w:t xml:space="preserve">     Add</w:t>
            </w:r>
          </w:p>
        </w:tc>
        <w:tc>
          <w:tcPr>
            <w:tcW w:w="2551" w:type="dxa"/>
            <w:gridSpan w:val="5"/>
            <w:tcBorders>
              <w:top w:val="nil"/>
              <w:left w:val="nil"/>
              <w:bottom w:val="nil"/>
              <w:right w:val="nil"/>
            </w:tcBorders>
            <w:shd w:val="clear" w:color="auto" w:fill="auto"/>
          </w:tcPr>
          <w:p w:rsidR="00EC7EE7" w:rsidRPr="007C163E" w:rsidRDefault="00EC7EE7" w:rsidP="002727F6">
            <w:pPr>
              <w:pStyle w:val="ListParagraph"/>
              <w:tabs>
                <w:tab w:val="left" w:pos="4586"/>
                <w:tab w:val="left" w:pos="4658"/>
              </w:tabs>
              <w:spacing w:before="60"/>
              <w:ind w:left="-108"/>
              <w:rPr>
                <w:rFonts w:eastAsia="Courier New"/>
                <w:i/>
              </w:rPr>
            </w:pPr>
            <w:r w:rsidRPr="007C163E">
              <w:rPr>
                <w:rFonts w:eastAsia="Courier New"/>
                <w:rPrChange w:id="3697" w:author="Phùng Nguyễn Minh Tâm" w:date="2018-12-19T17:03:00Z">
                  <w:rPr>
                    <w:rFonts w:ascii="Courier New" w:eastAsia="Courier New" w:hAnsi="Courier New" w:cs="Courier New"/>
                    <w:color w:val="000000"/>
                  </w:rPr>
                </w:rPrChange>
              </w:rPr>
              <w:t>SĐT sử dụng/</w:t>
            </w:r>
            <w:r w:rsidRPr="007C163E">
              <w:rPr>
                <w:rFonts w:eastAsia="Courier New"/>
                <w:i/>
                <w:rPrChange w:id="3698" w:author="Phùng Nguyễn Minh Tâm" w:date="2018-12-19T17:03:00Z">
                  <w:rPr>
                    <w:rFonts w:ascii="Courier New" w:eastAsia="Courier New" w:hAnsi="Courier New" w:cs="Courier New"/>
                    <w:i/>
                    <w:color w:val="000000"/>
                  </w:rPr>
                </w:rPrChange>
              </w:rPr>
              <w:t>Mobile No.</w:t>
            </w:r>
          </w:p>
          <w:p w:rsidR="002727F6" w:rsidRPr="007C163E" w:rsidRDefault="002727F6" w:rsidP="002727F6">
            <w:pPr>
              <w:pStyle w:val="ListParagraph"/>
              <w:tabs>
                <w:tab w:val="left" w:pos="4586"/>
                <w:tab w:val="left" w:pos="4658"/>
              </w:tabs>
              <w:spacing w:before="60"/>
              <w:ind w:left="-108"/>
              <w:rPr>
                <w:rFonts w:eastAsia="Courier New"/>
                <w:i/>
              </w:rPr>
            </w:pPr>
            <w:r w:rsidRPr="007C163E">
              <w:rPr>
                <w:rFonts w:eastAsia="Courier New"/>
                <w:noProof/>
                <w:rPrChange w:id="3699">
                  <w:rPr>
                    <w:rFonts w:ascii="Courier New" w:eastAsia="Courier New" w:hAnsi="Courier New" w:cs="Courier New"/>
                    <w:noProof/>
                    <w:color w:val="000000"/>
                  </w:rPr>
                </w:rPrChange>
              </w:rPr>
              <mc:AlternateContent>
                <mc:Choice Requires="wps">
                  <w:drawing>
                    <wp:anchor distT="0" distB="0" distL="114300" distR="114300" simplePos="0" relativeHeight="251821568" behindDoc="0" locked="0" layoutInCell="1" allowOverlap="1" wp14:anchorId="4EC9954F" wp14:editId="2671E758">
                      <wp:simplePos x="0" y="0"/>
                      <wp:positionH relativeFrom="column">
                        <wp:posOffset>-67945</wp:posOffset>
                      </wp:positionH>
                      <wp:positionV relativeFrom="paragraph">
                        <wp:posOffset>-6985</wp:posOffset>
                      </wp:positionV>
                      <wp:extent cx="1569085" cy="189865"/>
                      <wp:effectExtent l="0" t="0" r="12065" b="19685"/>
                      <wp:wrapNone/>
                      <wp:docPr id="51" name="Rectangle 51"/>
                      <wp:cNvGraphicFramePr/>
                      <a:graphic xmlns:a="http://schemas.openxmlformats.org/drawingml/2006/main">
                        <a:graphicData uri="http://schemas.microsoft.com/office/word/2010/wordprocessingShape">
                          <wps:wsp>
                            <wps:cNvSpPr/>
                            <wps:spPr>
                              <a:xfrm>
                                <a:off x="0" y="0"/>
                                <a:ext cx="156908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26" style="position:absolute;margin-left:-5.35pt;margin-top:-.55pt;width:123.55pt;height:14.95pt;z-index:25182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" filled="f" strokecolor="black [3213]"/>
                  </w:pict>
                </mc:Fallback>
              </mc:AlternateContent>
            </w:r>
          </w:p>
        </w:tc>
        <w:tc>
          <w:tcPr>
            <w:tcW w:w="1276" w:type="dxa"/>
            <w:gridSpan w:val="5"/>
            <w:tcBorders>
              <w:top w:val="nil"/>
              <w:left w:val="nil"/>
              <w:bottom w:val="nil"/>
              <w:right w:val="nil"/>
            </w:tcBorders>
            <w:shd w:val="clear" w:color="auto" w:fill="auto"/>
          </w:tcPr>
          <w:p w:rsidR="00EC7EE7" w:rsidRPr="007C163E" w:rsidRDefault="00107E01" w:rsidP="00E2767C">
            <w:pPr>
              <w:tabs>
                <w:tab w:val="left" w:pos="4586"/>
                <w:tab w:val="left" w:pos="4658"/>
              </w:tabs>
              <w:ind w:left="-108" w:right="-108"/>
              <w:jc w:val="both"/>
              <w:rPr>
                <w:rFonts w:eastAsia="Courier New"/>
                <w:sz w:val="24"/>
                <w:szCs w:val="24"/>
              </w:rPr>
            </w:pPr>
            <w:sdt>
              <w:sdtPr>
                <w:rPr>
                  <w:rFonts w:eastAsia="Courier New"/>
                  <w:sz w:val="24"/>
                  <w:szCs w:val="24"/>
                </w:rPr>
                <w:id w:val="1478569826"/>
                <w14:checkbox>
                  <w14:checked w14:val="0"/>
                  <w14:checkedState w14:val="00FE" w14:font="Wingdings"/>
                  <w14:uncheckedState w14:val="2610" w14:font="MS Gothic"/>
                </w14:checkbox>
              </w:sdtPr>
              <w:sdtEndPr/>
              <w:sdtContent>
                <w:r w:rsidR="00EC7EE7" w:rsidRPr="007C163E">
                  <w:rPr>
                    <w:rFonts w:ascii="MS Gothic" w:eastAsia="MS Gothic" w:hAnsi="MS Gothic"/>
                    <w:sz w:val="24"/>
                    <w:szCs w:val="24"/>
                    <w:rPrChange w:id="3700" w:author="Phùng Nguyễn Minh Tâm" w:date="2018-12-19T17:03:00Z">
                      <w:rPr>
                        <w:rFonts w:ascii="MS Gothic" w:eastAsia="MS Gothic" w:hAnsi="MS Gothic" w:cs="Courier New"/>
                        <w:color w:val="000000"/>
                        <w:sz w:val="24"/>
                        <w:szCs w:val="24"/>
                      </w:rPr>
                    </w:rPrChange>
                  </w:rPr>
                  <w:t>☐</w:t>
                </w:r>
              </w:sdtContent>
            </w:sdt>
            <w:r w:rsidR="00EC7EE7" w:rsidRPr="007C163E">
              <w:rPr>
                <w:rFonts w:eastAsia="Courier New"/>
                <w:sz w:val="24"/>
                <w:szCs w:val="24"/>
                <w:rPrChange w:id="3701" w:author="Phùng Nguyễn Minh Tâm" w:date="2018-12-19T17:03:00Z">
                  <w:rPr>
                    <w:rFonts w:ascii="Courier New" w:eastAsia="Courier New" w:hAnsi="Courier New" w:cs="Courier New"/>
                    <w:color w:val="000000"/>
                    <w:sz w:val="24"/>
                    <w:szCs w:val="24"/>
                  </w:rPr>
                </w:rPrChange>
              </w:rPr>
              <w:t xml:space="preserve"> Thay đổi</w:t>
            </w:r>
            <w:r w:rsidR="002727F6" w:rsidRPr="007C163E">
              <w:rPr>
                <w:rFonts w:eastAsia="Courier New"/>
                <w:sz w:val="24"/>
                <w:szCs w:val="24"/>
                <w:rPrChange w:id="3702" w:author="Phùng Nguyễn Minh Tâm" w:date="2018-12-19T17:03:00Z">
                  <w:rPr>
                    <w:rFonts w:ascii="Courier New" w:eastAsia="Courier New" w:hAnsi="Courier New" w:cs="Courier New"/>
                    <w:color w:val="000000"/>
                    <w:sz w:val="24"/>
                    <w:szCs w:val="24"/>
                  </w:rPr>
                </w:rPrChange>
              </w:rPr>
              <w:t>:</w:t>
            </w:r>
          </w:p>
          <w:p w:rsidR="00EC7EE7" w:rsidRPr="007C163E" w:rsidRDefault="00EC7EE7" w:rsidP="00EC7EE7">
            <w:pPr>
              <w:tabs>
                <w:tab w:val="left" w:pos="4586"/>
                <w:tab w:val="left" w:pos="4658"/>
              </w:tabs>
              <w:ind w:left="-108" w:right="-108"/>
              <w:jc w:val="both"/>
              <w:rPr>
                <w:rFonts w:eastAsia="Courier New"/>
                <w:i/>
                <w:sz w:val="24"/>
                <w:szCs w:val="24"/>
              </w:rPr>
            </w:pPr>
            <w:r w:rsidRPr="007C163E">
              <w:rPr>
                <w:rFonts w:eastAsia="Courier New"/>
                <w:i/>
                <w:sz w:val="24"/>
                <w:szCs w:val="24"/>
                <w:rPrChange w:id="3703" w:author="Phùng Nguyễn Minh Tâm" w:date="2018-12-19T17:03:00Z">
                  <w:rPr>
                    <w:rFonts w:ascii="Courier New" w:eastAsia="Courier New" w:hAnsi="Courier New" w:cs="Courier New"/>
                    <w:i/>
                    <w:color w:val="000000"/>
                    <w:sz w:val="24"/>
                    <w:szCs w:val="24"/>
                  </w:rPr>
                </w:rPrChange>
              </w:rPr>
              <w:t xml:space="preserve">     Change</w:t>
            </w:r>
          </w:p>
        </w:tc>
        <w:tc>
          <w:tcPr>
            <w:tcW w:w="2521" w:type="dxa"/>
            <w:gridSpan w:val="4"/>
            <w:tcBorders>
              <w:top w:val="nil"/>
              <w:left w:val="nil"/>
              <w:bottom w:val="nil"/>
            </w:tcBorders>
            <w:shd w:val="clear" w:color="auto" w:fill="auto"/>
          </w:tcPr>
          <w:p w:rsidR="002727F6" w:rsidRPr="007C163E" w:rsidRDefault="002727F6" w:rsidP="002727F6">
            <w:pPr>
              <w:pStyle w:val="ListParagraph"/>
              <w:tabs>
                <w:tab w:val="left" w:pos="4586"/>
                <w:tab w:val="left" w:pos="4658"/>
              </w:tabs>
              <w:spacing w:before="60"/>
              <w:ind w:left="-108" w:right="-144"/>
              <w:rPr>
                <w:rFonts w:eastAsia="Courier New"/>
                <w:i/>
              </w:rPr>
            </w:pPr>
            <w:r w:rsidRPr="007C163E">
              <w:rPr>
                <w:rFonts w:eastAsia="Courier New"/>
                <w:rPrChange w:id="3704" w:author="Phùng Nguyễn Minh Tâm" w:date="2018-12-19T17:03:00Z">
                  <w:rPr>
                    <w:rFonts w:ascii="Courier New" w:eastAsia="Courier New" w:hAnsi="Courier New" w:cs="Courier New"/>
                    <w:color w:val="000000"/>
                  </w:rPr>
                </w:rPrChange>
              </w:rPr>
              <w:t>SĐT sử dụng/</w:t>
            </w:r>
            <w:r w:rsidRPr="007C163E">
              <w:rPr>
                <w:rFonts w:eastAsia="Courier New"/>
                <w:i/>
                <w:rPrChange w:id="3705" w:author="Phùng Nguyễn Minh Tâm" w:date="2018-12-19T17:03:00Z">
                  <w:rPr>
                    <w:rFonts w:ascii="Courier New" w:eastAsia="Courier New" w:hAnsi="Courier New" w:cs="Courier New"/>
                    <w:i/>
                    <w:color w:val="000000"/>
                  </w:rPr>
                </w:rPrChange>
              </w:rPr>
              <w:t>Mobile No.</w:t>
            </w:r>
          </w:p>
          <w:p w:rsidR="00EC7EE7" w:rsidRPr="007C163E" w:rsidRDefault="002727F6" w:rsidP="00E2767C">
            <w:pPr>
              <w:tabs>
                <w:tab w:val="left" w:pos="4586"/>
                <w:tab w:val="left" w:pos="4658"/>
              </w:tabs>
              <w:ind w:left="-108" w:right="-127"/>
              <w:jc w:val="both"/>
              <w:rPr>
                <w:rFonts w:eastAsia="Courier New"/>
                <w:i/>
                <w:sz w:val="24"/>
                <w:szCs w:val="24"/>
              </w:rPr>
            </w:pPr>
            <w:r w:rsidRPr="007C163E">
              <w:rPr>
                <w:rFonts w:eastAsia="Courier New"/>
                <w:noProof/>
                <w:rPrChange w:id="3706">
                  <w:rPr>
                    <w:rFonts w:ascii="Courier New" w:eastAsia="Courier New" w:hAnsi="Courier New" w:cs="Courier New"/>
                    <w:noProof/>
                    <w:color w:val="000000"/>
                    <w:sz w:val="24"/>
                    <w:szCs w:val="24"/>
                  </w:rPr>
                </w:rPrChange>
              </w:rPr>
              <mc:AlternateContent>
                <mc:Choice Requires="wps">
                  <w:drawing>
                    <wp:anchor distT="0" distB="0" distL="114300" distR="114300" simplePos="0" relativeHeight="251826688" behindDoc="0" locked="0" layoutInCell="1" allowOverlap="1" wp14:anchorId="08899F11" wp14:editId="22A7FCA9">
                      <wp:simplePos x="0" y="0"/>
                      <wp:positionH relativeFrom="column">
                        <wp:posOffset>-64078</wp:posOffset>
                      </wp:positionH>
                      <wp:positionV relativeFrom="paragraph">
                        <wp:posOffset>-3668</wp:posOffset>
                      </wp:positionV>
                      <wp:extent cx="1562043" cy="189865"/>
                      <wp:effectExtent l="0" t="0" r="19685" b="19685"/>
                      <wp:wrapNone/>
                      <wp:docPr id="4" name="Rectangle 4"/>
                      <wp:cNvGraphicFramePr/>
                      <a:graphic xmlns:a="http://schemas.openxmlformats.org/drawingml/2006/main">
                        <a:graphicData uri="http://schemas.microsoft.com/office/word/2010/wordprocessingShape">
                          <wps:wsp>
                            <wps:cNvSpPr/>
                            <wps:spPr>
                              <a:xfrm>
                                <a:off x="0" y="0"/>
                                <a:ext cx="1562043"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5.05pt;margin-top:-.3pt;width:123pt;height:14.9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" filled="f" strokecolor="black [3213]"/>
                  </w:pict>
                </mc:Fallback>
              </mc:AlternateContent>
            </w:r>
          </w:p>
        </w:tc>
      </w:tr>
      <w:tr w:rsidR="007C163E" w:rsidRPr="007C163E" w:rsidTr="00E94E62">
        <w:tc>
          <w:tcPr>
            <w:tcW w:w="1698" w:type="dxa"/>
            <w:tcBorders>
              <w:top w:val="nil"/>
              <w:bottom w:val="nil"/>
              <w:right w:val="nil"/>
            </w:tcBorders>
            <w:shd w:val="clear" w:color="auto" w:fill="auto"/>
          </w:tcPr>
          <w:p w:rsidR="002727F6" w:rsidRPr="007C163E" w:rsidRDefault="002727F6" w:rsidP="004D51B4">
            <w:pPr>
              <w:pStyle w:val="ListParagraph"/>
              <w:numPr>
                <w:ilvl w:val="0"/>
                <w:numId w:val="46"/>
              </w:numPr>
              <w:tabs>
                <w:tab w:val="left" w:pos="4586"/>
                <w:tab w:val="left" w:pos="4658"/>
              </w:tabs>
              <w:ind w:left="0" w:firstLine="34"/>
              <w:rPr>
                <w:rFonts w:eastAsia="Courier New"/>
              </w:rPr>
            </w:pPr>
            <w:r w:rsidRPr="007C163E">
              <w:rPr>
                <w:rFonts w:eastAsia="Courier New"/>
                <w:rPrChange w:id="3707" w:author="Phùng Nguyễn Minh Tâm" w:date="2018-12-19T17:03:00Z">
                  <w:rPr>
                    <w:rFonts w:ascii="Courier New" w:eastAsia="Courier New" w:hAnsi="Courier New" w:cs="Courier New"/>
                    <w:color w:val="000000"/>
                  </w:rPr>
                </w:rPrChange>
              </w:rPr>
              <w:t>Soft OTP</w:t>
            </w:r>
          </w:p>
        </w:tc>
        <w:tc>
          <w:tcPr>
            <w:tcW w:w="1132" w:type="dxa"/>
            <w:gridSpan w:val="2"/>
            <w:tcBorders>
              <w:top w:val="nil"/>
              <w:left w:val="nil"/>
              <w:bottom w:val="nil"/>
              <w:right w:val="nil"/>
            </w:tcBorders>
            <w:shd w:val="clear" w:color="auto" w:fill="auto"/>
          </w:tcPr>
          <w:p w:rsidR="002727F6" w:rsidRPr="007C163E" w:rsidRDefault="00107E01" w:rsidP="00015490">
            <w:pPr>
              <w:tabs>
                <w:tab w:val="left" w:pos="4586"/>
                <w:tab w:val="left" w:pos="4658"/>
              </w:tabs>
              <w:ind w:left="-108" w:right="-108"/>
              <w:jc w:val="both"/>
              <w:rPr>
                <w:rFonts w:eastAsia="Courier New"/>
                <w:sz w:val="24"/>
                <w:szCs w:val="24"/>
              </w:rPr>
            </w:pPr>
            <w:sdt>
              <w:sdtPr>
                <w:rPr>
                  <w:rFonts w:eastAsia="Courier New"/>
                  <w:sz w:val="24"/>
                  <w:szCs w:val="24"/>
                </w:rPr>
                <w:id w:val="-1173479448"/>
                <w14:checkbox>
                  <w14:checked w14:val="0"/>
                  <w14:checkedState w14:val="00FE" w14:font="Wingdings"/>
                  <w14:uncheckedState w14:val="2610" w14:font="MS Gothic"/>
                </w14:checkbox>
              </w:sdtPr>
              <w:sdtEndPr/>
              <w:sdtContent>
                <w:r w:rsidR="002727F6" w:rsidRPr="007C163E">
                  <w:rPr>
                    <w:rFonts w:ascii="MS Gothic" w:eastAsia="MS Gothic" w:hAnsi="MS Gothic"/>
                    <w:sz w:val="24"/>
                    <w:szCs w:val="24"/>
                    <w:rPrChange w:id="3708" w:author="Phùng Nguyễn Minh Tâm" w:date="2018-12-19T17:03:00Z">
                      <w:rPr>
                        <w:rFonts w:ascii="MS Gothic" w:eastAsia="MS Gothic" w:hAnsi="MS Gothic" w:cs="Courier New"/>
                        <w:color w:val="000000"/>
                        <w:sz w:val="24"/>
                        <w:szCs w:val="24"/>
                      </w:rPr>
                    </w:rPrChange>
                  </w:rPr>
                  <w:t>☐</w:t>
                </w:r>
              </w:sdtContent>
            </w:sdt>
            <w:r w:rsidR="002727F6" w:rsidRPr="007C163E">
              <w:rPr>
                <w:rFonts w:eastAsia="Courier New"/>
                <w:sz w:val="24"/>
                <w:szCs w:val="24"/>
                <w:rPrChange w:id="3709" w:author="Phùng Nguyễn Minh Tâm" w:date="2018-12-19T17:03:00Z">
                  <w:rPr>
                    <w:rFonts w:ascii="Courier New" w:eastAsia="Courier New" w:hAnsi="Courier New" w:cs="Courier New"/>
                    <w:color w:val="000000"/>
                    <w:sz w:val="24"/>
                    <w:szCs w:val="24"/>
                  </w:rPr>
                </w:rPrChange>
              </w:rPr>
              <w:t xml:space="preserve"> Hủy bỏ</w:t>
            </w:r>
          </w:p>
          <w:p w:rsidR="002727F6" w:rsidRPr="007C163E" w:rsidRDefault="00E9782A" w:rsidP="00015490">
            <w:pPr>
              <w:tabs>
                <w:tab w:val="left" w:pos="4586"/>
                <w:tab w:val="left" w:pos="4658"/>
              </w:tabs>
              <w:ind w:left="-108" w:right="-127"/>
              <w:jc w:val="both"/>
              <w:rPr>
                <w:rFonts w:eastAsia="Courier New"/>
                <w:i/>
                <w:sz w:val="24"/>
                <w:szCs w:val="24"/>
              </w:rPr>
            </w:pPr>
            <w:r w:rsidRPr="007C163E">
              <w:rPr>
                <w:rFonts w:eastAsia="Courier New"/>
                <w:i/>
                <w:sz w:val="24"/>
                <w:szCs w:val="24"/>
                <w:rPrChange w:id="3710"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711" w:author="Phùng Nguyễn Minh Tâm" w:date="2018-12-19T17:03:00Z">
                  <w:rPr>
                    <w:rFonts w:ascii="Courier New" w:eastAsia="Courier New" w:hAnsi="Courier New" w:cs="Courier New"/>
                    <w:i/>
                    <w:color w:val="FF0000"/>
                    <w:sz w:val="24"/>
                    <w:szCs w:val="24"/>
                  </w:rPr>
                </w:rPrChange>
              </w:rPr>
              <w:t>Terminate</w:t>
            </w:r>
          </w:p>
        </w:tc>
        <w:tc>
          <w:tcPr>
            <w:tcW w:w="1276" w:type="dxa"/>
            <w:gridSpan w:val="5"/>
            <w:tcBorders>
              <w:top w:val="nil"/>
              <w:left w:val="nil"/>
              <w:bottom w:val="nil"/>
              <w:right w:val="nil"/>
            </w:tcBorders>
            <w:shd w:val="clear" w:color="auto" w:fill="auto"/>
          </w:tcPr>
          <w:p w:rsidR="002727F6" w:rsidRPr="007C163E" w:rsidRDefault="00107E01" w:rsidP="00015490">
            <w:pPr>
              <w:tabs>
                <w:tab w:val="left" w:pos="4586"/>
                <w:tab w:val="left" w:pos="4658"/>
              </w:tabs>
              <w:ind w:left="-108" w:right="-108"/>
              <w:jc w:val="both"/>
              <w:rPr>
                <w:rFonts w:eastAsia="Courier New"/>
                <w:sz w:val="24"/>
                <w:szCs w:val="24"/>
              </w:rPr>
            </w:pPr>
            <w:sdt>
              <w:sdtPr>
                <w:rPr>
                  <w:rFonts w:eastAsia="Courier New"/>
                  <w:sz w:val="24"/>
                  <w:szCs w:val="24"/>
                </w:rPr>
                <w:id w:val="1697814832"/>
                <w14:checkbox>
                  <w14:checked w14:val="0"/>
                  <w14:checkedState w14:val="00FE" w14:font="Wingdings"/>
                  <w14:uncheckedState w14:val="2610" w14:font="MS Gothic"/>
                </w14:checkbox>
              </w:sdtPr>
              <w:sdtEndPr/>
              <w:sdtContent>
                <w:r w:rsidR="002727F6" w:rsidRPr="007C163E">
                  <w:rPr>
                    <w:rFonts w:ascii="MS Gothic" w:eastAsia="MS Gothic" w:hAnsi="MS Gothic"/>
                    <w:sz w:val="24"/>
                    <w:szCs w:val="24"/>
                    <w:rPrChange w:id="3712" w:author="Phùng Nguyễn Minh Tâm" w:date="2018-12-19T17:03:00Z">
                      <w:rPr>
                        <w:rFonts w:ascii="MS Gothic" w:eastAsia="MS Gothic" w:hAnsi="MS Gothic" w:cs="Courier New"/>
                        <w:color w:val="000000"/>
                        <w:sz w:val="24"/>
                        <w:szCs w:val="24"/>
                      </w:rPr>
                    </w:rPrChange>
                  </w:rPr>
                  <w:t>☐</w:t>
                </w:r>
              </w:sdtContent>
            </w:sdt>
            <w:r w:rsidR="002727F6" w:rsidRPr="007C163E">
              <w:rPr>
                <w:rFonts w:eastAsia="Courier New"/>
                <w:sz w:val="24"/>
                <w:szCs w:val="24"/>
                <w:rPrChange w:id="3713" w:author="Phùng Nguyễn Minh Tâm" w:date="2018-12-19T17:03:00Z">
                  <w:rPr>
                    <w:rFonts w:ascii="Courier New" w:eastAsia="Courier New" w:hAnsi="Courier New" w:cs="Courier New"/>
                    <w:color w:val="000000"/>
                    <w:sz w:val="24"/>
                    <w:szCs w:val="24"/>
                  </w:rPr>
                </w:rPrChange>
              </w:rPr>
              <w:t xml:space="preserve"> Bổ sung:</w:t>
            </w:r>
          </w:p>
          <w:p w:rsidR="002727F6" w:rsidRPr="007C163E" w:rsidRDefault="002727F6" w:rsidP="00015490">
            <w:pPr>
              <w:tabs>
                <w:tab w:val="left" w:pos="4586"/>
                <w:tab w:val="left" w:pos="4658"/>
              </w:tabs>
              <w:ind w:left="-108" w:right="-127"/>
              <w:jc w:val="both"/>
              <w:rPr>
                <w:rFonts w:eastAsia="Courier New"/>
                <w:i/>
                <w:sz w:val="24"/>
                <w:szCs w:val="24"/>
              </w:rPr>
            </w:pPr>
            <w:r w:rsidRPr="007C163E">
              <w:rPr>
                <w:rFonts w:eastAsia="Courier New"/>
                <w:i/>
                <w:sz w:val="24"/>
                <w:szCs w:val="24"/>
                <w:rPrChange w:id="3714" w:author="Phùng Nguyễn Minh Tâm" w:date="2018-12-19T17:03:00Z">
                  <w:rPr>
                    <w:rFonts w:ascii="Courier New" w:eastAsia="Courier New" w:hAnsi="Courier New" w:cs="Courier New"/>
                    <w:i/>
                    <w:color w:val="000000"/>
                    <w:sz w:val="24"/>
                    <w:szCs w:val="24"/>
                  </w:rPr>
                </w:rPrChange>
              </w:rPr>
              <w:t xml:space="preserve">     Add</w:t>
            </w:r>
          </w:p>
        </w:tc>
        <w:tc>
          <w:tcPr>
            <w:tcW w:w="2551" w:type="dxa"/>
            <w:gridSpan w:val="5"/>
            <w:tcBorders>
              <w:top w:val="nil"/>
              <w:left w:val="nil"/>
              <w:bottom w:val="nil"/>
              <w:right w:val="nil"/>
            </w:tcBorders>
            <w:shd w:val="clear" w:color="auto" w:fill="auto"/>
          </w:tcPr>
          <w:p w:rsidR="002727F6" w:rsidRPr="007C163E" w:rsidRDefault="002727F6" w:rsidP="00015490">
            <w:pPr>
              <w:pStyle w:val="ListParagraph"/>
              <w:tabs>
                <w:tab w:val="left" w:pos="4586"/>
                <w:tab w:val="left" w:pos="4658"/>
              </w:tabs>
              <w:spacing w:before="60"/>
              <w:ind w:left="-108"/>
              <w:rPr>
                <w:rFonts w:eastAsia="Courier New"/>
                <w:i/>
              </w:rPr>
            </w:pPr>
            <w:r w:rsidRPr="007C163E">
              <w:rPr>
                <w:rFonts w:eastAsia="Courier New"/>
                <w:rPrChange w:id="3715" w:author="Phùng Nguyễn Minh Tâm" w:date="2018-12-19T17:03:00Z">
                  <w:rPr>
                    <w:rFonts w:ascii="Courier New" w:eastAsia="Courier New" w:hAnsi="Courier New" w:cs="Courier New"/>
                    <w:color w:val="000000"/>
                  </w:rPr>
                </w:rPrChange>
              </w:rPr>
              <w:t>Loại/</w:t>
            </w:r>
            <w:r w:rsidRPr="007C163E">
              <w:rPr>
                <w:rFonts w:eastAsia="Courier New"/>
                <w:i/>
                <w:rPrChange w:id="3716" w:author="Phùng Nguyễn Minh Tâm" w:date="2018-12-19T17:03:00Z">
                  <w:rPr>
                    <w:rFonts w:ascii="Courier New" w:eastAsia="Courier New" w:hAnsi="Courier New" w:cs="Courier New"/>
                    <w:i/>
                    <w:color w:val="000000"/>
                  </w:rPr>
                </w:rPrChange>
              </w:rPr>
              <w:t>Type</w:t>
            </w:r>
          </w:p>
          <w:p w:rsidR="002727F6" w:rsidRPr="007C163E" w:rsidRDefault="002727F6" w:rsidP="00015490">
            <w:pPr>
              <w:pStyle w:val="ListParagraph"/>
              <w:tabs>
                <w:tab w:val="left" w:pos="4586"/>
                <w:tab w:val="left" w:pos="4658"/>
              </w:tabs>
              <w:spacing w:before="60"/>
              <w:ind w:left="-108"/>
              <w:rPr>
                <w:rFonts w:eastAsia="Courier New"/>
                <w:i/>
              </w:rPr>
            </w:pPr>
            <w:r w:rsidRPr="007C163E">
              <w:rPr>
                <w:rFonts w:eastAsia="Courier New"/>
                <w:noProof/>
                <w:rPrChange w:id="3717">
                  <w:rPr>
                    <w:rFonts w:ascii="Courier New" w:eastAsia="Courier New" w:hAnsi="Courier New" w:cs="Courier New"/>
                    <w:noProof/>
                    <w:color w:val="000000"/>
                  </w:rPr>
                </w:rPrChange>
              </w:rPr>
              <mc:AlternateContent>
                <mc:Choice Requires="wps">
                  <w:drawing>
                    <wp:anchor distT="0" distB="0" distL="114300" distR="114300" simplePos="0" relativeHeight="251831808" behindDoc="0" locked="0" layoutInCell="1" allowOverlap="1" wp14:anchorId="786AD5D4" wp14:editId="359A1A61">
                      <wp:simplePos x="0" y="0"/>
                      <wp:positionH relativeFrom="column">
                        <wp:posOffset>-67945</wp:posOffset>
                      </wp:positionH>
                      <wp:positionV relativeFrom="paragraph">
                        <wp:posOffset>-6985</wp:posOffset>
                      </wp:positionV>
                      <wp:extent cx="1569085" cy="189865"/>
                      <wp:effectExtent l="0" t="0" r="12065" b="19685"/>
                      <wp:wrapNone/>
                      <wp:docPr id="14" name="Rectangle 14"/>
                      <wp:cNvGraphicFramePr/>
                      <a:graphic xmlns:a="http://schemas.openxmlformats.org/drawingml/2006/main">
                        <a:graphicData uri="http://schemas.microsoft.com/office/word/2010/wordprocessingShape">
                          <wps:wsp>
                            <wps:cNvSpPr/>
                            <wps:spPr>
                              <a:xfrm>
                                <a:off x="0" y="0"/>
                                <a:ext cx="156908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5.35pt;margin-top:-.55pt;width:123.55pt;height:14.95pt;z-index:25183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" filled="f" strokecolor="black [3213]"/>
                  </w:pict>
                </mc:Fallback>
              </mc:AlternateContent>
            </w:r>
          </w:p>
        </w:tc>
        <w:tc>
          <w:tcPr>
            <w:tcW w:w="3797" w:type="dxa"/>
            <w:gridSpan w:val="9"/>
            <w:tcBorders>
              <w:top w:val="nil"/>
              <w:left w:val="nil"/>
              <w:bottom w:val="nil"/>
            </w:tcBorders>
            <w:shd w:val="clear" w:color="auto" w:fill="auto"/>
          </w:tcPr>
          <w:p w:rsidR="002727F6" w:rsidRPr="007C163E" w:rsidRDefault="002727F6" w:rsidP="002727F6">
            <w:pPr>
              <w:pStyle w:val="ListParagraph"/>
              <w:tabs>
                <w:tab w:val="left" w:pos="4586"/>
                <w:tab w:val="left" w:pos="4658"/>
              </w:tabs>
              <w:spacing w:before="60"/>
              <w:ind w:left="0"/>
              <w:rPr>
                <w:rFonts w:eastAsia="Courier New"/>
                <w:i/>
              </w:rPr>
            </w:pPr>
            <w:r w:rsidRPr="007C163E">
              <w:rPr>
                <w:rFonts w:eastAsia="Courier New"/>
                <w:rPrChange w:id="3718" w:author="Phùng Nguyễn Minh Tâm" w:date="2018-12-19T17:03:00Z">
                  <w:rPr>
                    <w:rFonts w:ascii="Courier New" w:eastAsia="Courier New" w:hAnsi="Courier New" w:cs="Courier New"/>
                    <w:color w:val="000000"/>
                  </w:rPr>
                </w:rPrChange>
              </w:rPr>
              <w:t>SĐT sử dụng/</w:t>
            </w:r>
            <w:r w:rsidRPr="007C163E">
              <w:rPr>
                <w:rFonts w:eastAsia="Courier New"/>
                <w:i/>
                <w:rPrChange w:id="3719" w:author="Phùng Nguyễn Minh Tâm" w:date="2018-12-19T17:03:00Z">
                  <w:rPr>
                    <w:rFonts w:ascii="Courier New" w:eastAsia="Courier New" w:hAnsi="Courier New" w:cs="Courier New"/>
                    <w:i/>
                    <w:color w:val="000000"/>
                  </w:rPr>
                </w:rPrChange>
              </w:rPr>
              <w:t>Mobile No.</w:t>
            </w:r>
          </w:p>
          <w:p w:rsidR="002727F6" w:rsidRPr="007C163E" w:rsidRDefault="002727F6" w:rsidP="00015490">
            <w:pPr>
              <w:tabs>
                <w:tab w:val="left" w:pos="4586"/>
                <w:tab w:val="left" w:pos="4658"/>
              </w:tabs>
              <w:ind w:left="-108" w:right="-127"/>
              <w:jc w:val="both"/>
              <w:rPr>
                <w:rFonts w:eastAsia="Courier New"/>
                <w:i/>
                <w:sz w:val="24"/>
                <w:szCs w:val="24"/>
              </w:rPr>
            </w:pPr>
            <w:r w:rsidRPr="007C163E">
              <w:rPr>
                <w:rFonts w:eastAsia="Courier New"/>
                <w:noProof/>
                <w:rPrChange w:id="3720">
                  <w:rPr>
                    <w:rFonts w:ascii="Courier New" w:eastAsia="Courier New" w:hAnsi="Courier New" w:cs="Courier New"/>
                    <w:noProof/>
                    <w:color w:val="000000"/>
                    <w:sz w:val="24"/>
                    <w:szCs w:val="24"/>
                  </w:rPr>
                </w:rPrChange>
              </w:rPr>
              <mc:AlternateContent>
                <mc:Choice Requires="wps">
                  <w:drawing>
                    <wp:anchor distT="0" distB="0" distL="114300" distR="114300" simplePos="0" relativeHeight="251832832" behindDoc="0" locked="0" layoutInCell="1" allowOverlap="1" wp14:anchorId="0F04ACF9" wp14:editId="416C8BC6">
                      <wp:simplePos x="0" y="0"/>
                      <wp:positionH relativeFrom="column">
                        <wp:posOffset>-2985</wp:posOffset>
                      </wp:positionH>
                      <wp:positionV relativeFrom="paragraph">
                        <wp:posOffset>-6833</wp:posOffset>
                      </wp:positionV>
                      <wp:extent cx="2312888" cy="18986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2312888"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25pt;margin-top:-.55pt;width:182.1pt;height:14.95pt;z-index:25183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" filled="f" strokecolor="black [3213]"/>
                  </w:pict>
                </mc:Fallback>
              </mc:AlternateContent>
            </w:r>
          </w:p>
        </w:tc>
      </w:tr>
      <w:tr w:rsidR="007C163E" w:rsidRPr="007C163E" w:rsidTr="004150AD">
        <w:tc>
          <w:tcPr>
            <w:tcW w:w="1698" w:type="dxa"/>
            <w:tcBorders>
              <w:top w:val="nil"/>
              <w:bottom w:val="single" w:sz="4" w:space="0" w:color="auto"/>
              <w:right w:val="nil"/>
            </w:tcBorders>
            <w:shd w:val="clear" w:color="auto" w:fill="auto"/>
          </w:tcPr>
          <w:p w:rsidR="002727F6" w:rsidRPr="007C163E" w:rsidRDefault="002727F6" w:rsidP="004D51B4">
            <w:pPr>
              <w:pStyle w:val="ListParagraph"/>
              <w:numPr>
                <w:ilvl w:val="0"/>
                <w:numId w:val="46"/>
              </w:numPr>
              <w:tabs>
                <w:tab w:val="left" w:pos="4586"/>
                <w:tab w:val="left" w:pos="4658"/>
              </w:tabs>
              <w:ind w:left="0" w:firstLine="34"/>
              <w:rPr>
                <w:rFonts w:eastAsia="Courier New"/>
              </w:rPr>
            </w:pPr>
            <w:r w:rsidRPr="007C163E">
              <w:rPr>
                <w:rFonts w:eastAsia="Courier New"/>
                <w:rPrChange w:id="3721" w:author="Phùng Nguyễn Minh Tâm" w:date="2018-12-19T17:03:00Z">
                  <w:rPr>
                    <w:rFonts w:ascii="Courier New" w:eastAsia="Courier New" w:hAnsi="Courier New" w:cs="Courier New"/>
                    <w:color w:val="000000"/>
                  </w:rPr>
                </w:rPrChange>
              </w:rPr>
              <w:t>Token OTP</w:t>
            </w:r>
          </w:p>
        </w:tc>
        <w:tc>
          <w:tcPr>
            <w:tcW w:w="1132" w:type="dxa"/>
            <w:gridSpan w:val="2"/>
            <w:tcBorders>
              <w:top w:val="nil"/>
              <w:left w:val="nil"/>
              <w:bottom w:val="single" w:sz="4" w:space="0" w:color="auto"/>
              <w:right w:val="nil"/>
            </w:tcBorders>
            <w:shd w:val="clear" w:color="auto" w:fill="auto"/>
          </w:tcPr>
          <w:p w:rsidR="002727F6" w:rsidRPr="007C163E" w:rsidRDefault="00107E01" w:rsidP="00015490">
            <w:pPr>
              <w:tabs>
                <w:tab w:val="left" w:pos="4586"/>
                <w:tab w:val="left" w:pos="4658"/>
              </w:tabs>
              <w:ind w:left="-108" w:right="-108"/>
              <w:jc w:val="both"/>
              <w:rPr>
                <w:rFonts w:eastAsia="Courier New"/>
                <w:sz w:val="24"/>
                <w:szCs w:val="24"/>
              </w:rPr>
            </w:pPr>
            <w:sdt>
              <w:sdtPr>
                <w:rPr>
                  <w:rFonts w:eastAsia="Courier New"/>
                  <w:sz w:val="24"/>
                  <w:szCs w:val="24"/>
                </w:rPr>
                <w:id w:val="1814372441"/>
                <w14:checkbox>
                  <w14:checked w14:val="0"/>
                  <w14:checkedState w14:val="00FE" w14:font="Wingdings"/>
                  <w14:uncheckedState w14:val="2610" w14:font="MS Gothic"/>
                </w14:checkbox>
              </w:sdtPr>
              <w:sdtEndPr/>
              <w:sdtContent>
                <w:r w:rsidR="002727F6" w:rsidRPr="007C163E">
                  <w:rPr>
                    <w:rFonts w:ascii="MS Gothic" w:eastAsia="MS Gothic" w:hAnsi="MS Gothic"/>
                    <w:sz w:val="24"/>
                    <w:szCs w:val="24"/>
                    <w:rPrChange w:id="3722" w:author="Phùng Nguyễn Minh Tâm" w:date="2018-12-19T17:03:00Z">
                      <w:rPr>
                        <w:rFonts w:ascii="MS Gothic" w:eastAsia="MS Gothic" w:hAnsi="MS Gothic" w:cs="Courier New"/>
                        <w:color w:val="000000"/>
                        <w:sz w:val="24"/>
                        <w:szCs w:val="24"/>
                      </w:rPr>
                    </w:rPrChange>
                  </w:rPr>
                  <w:t>☐</w:t>
                </w:r>
              </w:sdtContent>
            </w:sdt>
            <w:r w:rsidR="002727F6" w:rsidRPr="007C163E">
              <w:rPr>
                <w:rFonts w:eastAsia="Courier New"/>
                <w:sz w:val="24"/>
                <w:szCs w:val="24"/>
                <w:rPrChange w:id="3723" w:author="Phùng Nguyễn Minh Tâm" w:date="2018-12-19T17:03:00Z">
                  <w:rPr>
                    <w:rFonts w:ascii="Courier New" w:eastAsia="Courier New" w:hAnsi="Courier New" w:cs="Courier New"/>
                    <w:color w:val="000000"/>
                    <w:sz w:val="24"/>
                    <w:szCs w:val="24"/>
                  </w:rPr>
                </w:rPrChange>
              </w:rPr>
              <w:t xml:space="preserve"> Hủy bỏ</w:t>
            </w:r>
          </w:p>
          <w:p w:rsidR="002727F6" w:rsidRPr="007C163E" w:rsidRDefault="00E9782A" w:rsidP="00015490">
            <w:pPr>
              <w:tabs>
                <w:tab w:val="left" w:pos="4586"/>
                <w:tab w:val="left" w:pos="4658"/>
              </w:tabs>
              <w:ind w:left="-108" w:right="-127"/>
              <w:jc w:val="both"/>
              <w:rPr>
                <w:rFonts w:eastAsia="Courier New"/>
                <w:i/>
                <w:sz w:val="24"/>
                <w:szCs w:val="24"/>
              </w:rPr>
            </w:pPr>
            <w:r w:rsidRPr="007C163E">
              <w:rPr>
                <w:rFonts w:eastAsia="Courier New"/>
                <w:i/>
                <w:sz w:val="24"/>
                <w:szCs w:val="24"/>
                <w:rPrChange w:id="3724"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725" w:author="Phùng Nguyễn Minh Tâm" w:date="2018-12-19T17:03:00Z">
                  <w:rPr>
                    <w:rFonts w:ascii="Courier New" w:eastAsia="Courier New" w:hAnsi="Courier New" w:cs="Courier New"/>
                    <w:i/>
                    <w:color w:val="FF0000"/>
                    <w:sz w:val="24"/>
                    <w:szCs w:val="24"/>
                  </w:rPr>
                </w:rPrChange>
              </w:rPr>
              <w:t>Terminate</w:t>
            </w:r>
          </w:p>
        </w:tc>
        <w:tc>
          <w:tcPr>
            <w:tcW w:w="1276" w:type="dxa"/>
            <w:gridSpan w:val="5"/>
            <w:tcBorders>
              <w:top w:val="nil"/>
              <w:left w:val="nil"/>
              <w:bottom w:val="single" w:sz="4" w:space="0" w:color="auto"/>
              <w:right w:val="nil"/>
            </w:tcBorders>
            <w:shd w:val="clear" w:color="auto" w:fill="auto"/>
          </w:tcPr>
          <w:p w:rsidR="002727F6" w:rsidRPr="007C163E" w:rsidRDefault="00107E01" w:rsidP="00015490">
            <w:pPr>
              <w:tabs>
                <w:tab w:val="left" w:pos="4586"/>
                <w:tab w:val="left" w:pos="4658"/>
              </w:tabs>
              <w:ind w:left="-108" w:right="-108"/>
              <w:jc w:val="both"/>
              <w:rPr>
                <w:rFonts w:eastAsia="Courier New"/>
                <w:sz w:val="24"/>
                <w:szCs w:val="24"/>
              </w:rPr>
            </w:pPr>
            <w:sdt>
              <w:sdtPr>
                <w:rPr>
                  <w:rFonts w:eastAsia="Courier New"/>
                  <w:sz w:val="24"/>
                  <w:szCs w:val="24"/>
                </w:rPr>
                <w:id w:val="1359239129"/>
                <w14:checkbox>
                  <w14:checked w14:val="0"/>
                  <w14:checkedState w14:val="00FE" w14:font="Wingdings"/>
                  <w14:uncheckedState w14:val="2610" w14:font="MS Gothic"/>
                </w14:checkbox>
              </w:sdtPr>
              <w:sdtEndPr/>
              <w:sdtContent>
                <w:r w:rsidR="005249B6" w:rsidRPr="007C163E">
                  <w:rPr>
                    <w:rFonts w:ascii="MS Gothic" w:eastAsia="MS Gothic" w:hAnsi="MS Gothic"/>
                    <w:sz w:val="24"/>
                    <w:szCs w:val="24"/>
                    <w:rPrChange w:id="3726" w:author="Phùng Nguyễn Minh Tâm" w:date="2018-12-19T17:03:00Z">
                      <w:rPr>
                        <w:rFonts w:ascii="MS Gothic" w:eastAsia="MS Gothic" w:hAnsi="MS Gothic" w:cs="Courier New"/>
                        <w:color w:val="000000"/>
                        <w:sz w:val="24"/>
                        <w:szCs w:val="24"/>
                      </w:rPr>
                    </w:rPrChange>
                  </w:rPr>
                  <w:t>☐</w:t>
                </w:r>
              </w:sdtContent>
            </w:sdt>
            <w:r w:rsidR="002727F6" w:rsidRPr="007C163E">
              <w:rPr>
                <w:rFonts w:eastAsia="Courier New"/>
                <w:sz w:val="24"/>
                <w:szCs w:val="24"/>
                <w:rPrChange w:id="3727" w:author="Phùng Nguyễn Minh Tâm" w:date="2018-12-19T17:03:00Z">
                  <w:rPr>
                    <w:rFonts w:ascii="Courier New" w:eastAsia="Courier New" w:hAnsi="Courier New" w:cs="Courier New"/>
                    <w:color w:val="000000"/>
                    <w:sz w:val="24"/>
                    <w:szCs w:val="24"/>
                  </w:rPr>
                </w:rPrChange>
              </w:rPr>
              <w:t xml:space="preserve"> Bổ sung:</w:t>
            </w:r>
          </w:p>
          <w:p w:rsidR="002727F6" w:rsidRPr="007C163E" w:rsidRDefault="002727F6" w:rsidP="00015490">
            <w:pPr>
              <w:tabs>
                <w:tab w:val="left" w:pos="4586"/>
                <w:tab w:val="left" w:pos="4658"/>
              </w:tabs>
              <w:ind w:left="-108" w:right="-127"/>
              <w:jc w:val="both"/>
              <w:rPr>
                <w:rFonts w:eastAsia="Courier New"/>
                <w:i/>
                <w:sz w:val="24"/>
                <w:szCs w:val="24"/>
              </w:rPr>
            </w:pPr>
            <w:r w:rsidRPr="007C163E">
              <w:rPr>
                <w:rFonts w:eastAsia="Courier New"/>
                <w:i/>
                <w:sz w:val="24"/>
                <w:szCs w:val="24"/>
                <w:rPrChange w:id="3728" w:author="Phùng Nguyễn Minh Tâm" w:date="2018-12-19T17:03:00Z">
                  <w:rPr>
                    <w:rFonts w:ascii="Courier New" w:eastAsia="Courier New" w:hAnsi="Courier New" w:cs="Courier New"/>
                    <w:i/>
                    <w:color w:val="000000"/>
                    <w:sz w:val="24"/>
                    <w:szCs w:val="24"/>
                  </w:rPr>
                </w:rPrChange>
              </w:rPr>
              <w:t xml:space="preserve">     Add</w:t>
            </w:r>
          </w:p>
        </w:tc>
        <w:tc>
          <w:tcPr>
            <w:tcW w:w="6348" w:type="dxa"/>
            <w:gridSpan w:val="14"/>
            <w:tcBorders>
              <w:top w:val="nil"/>
              <w:left w:val="nil"/>
              <w:bottom w:val="single" w:sz="4" w:space="0" w:color="auto"/>
            </w:tcBorders>
            <w:shd w:val="clear" w:color="auto" w:fill="auto"/>
          </w:tcPr>
          <w:p w:rsidR="002727F6" w:rsidRPr="007C163E" w:rsidRDefault="002727F6" w:rsidP="00015490">
            <w:pPr>
              <w:pStyle w:val="ListParagraph"/>
              <w:tabs>
                <w:tab w:val="left" w:pos="4586"/>
                <w:tab w:val="left" w:pos="4658"/>
              </w:tabs>
              <w:spacing w:before="60"/>
              <w:ind w:left="-108"/>
              <w:rPr>
                <w:rFonts w:eastAsia="Courier New"/>
                <w:i/>
              </w:rPr>
            </w:pPr>
            <w:r w:rsidRPr="007C163E">
              <w:rPr>
                <w:rFonts w:eastAsia="Courier New"/>
                <w:rPrChange w:id="3729" w:author="Phùng Nguyễn Minh Tâm" w:date="2018-12-19T17:03:00Z">
                  <w:rPr>
                    <w:rFonts w:ascii="Courier New" w:eastAsia="Courier New" w:hAnsi="Courier New" w:cs="Courier New"/>
                    <w:color w:val="000000"/>
                  </w:rPr>
                </w:rPrChange>
              </w:rPr>
              <w:t>Loại/</w:t>
            </w:r>
            <w:r w:rsidRPr="007C163E">
              <w:rPr>
                <w:rFonts w:eastAsia="Courier New"/>
                <w:i/>
                <w:rPrChange w:id="3730" w:author="Phùng Nguyễn Minh Tâm" w:date="2018-12-19T17:03:00Z">
                  <w:rPr>
                    <w:rFonts w:ascii="Courier New" w:eastAsia="Courier New" w:hAnsi="Courier New" w:cs="Courier New"/>
                    <w:i/>
                    <w:color w:val="000000"/>
                  </w:rPr>
                </w:rPrChange>
              </w:rPr>
              <w:t>Type</w:t>
            </w:r>
          </w:p>
          <w:p w:rsidR="002727F6" w:rsidRPr="007C163E" w:rsidRDefault="002727F6" w:rsidP="002727F6">
            <w:pPr>
              <w:pStyle w:val="ListParagraph"/>
              <w:tabs>
                <w:tab w:val="left" w:pos="4586"/>
                <w:tab w:val="left" w:pos="4658"/>
              </w:tabs>
              <w:spacing w:before="60"/>
              <w:ind w:left="-108"/>
              <w:rPr>
                <w:rFonts w:eastAsia="Courier New"/>
                <w:i/>
              </w:rPr>
            </w:pPr>
            <w:r w:rsidRPr="007C163E">
              <w:rPr>
                <w:rFonts w:eastAsia="Courier New"/>
                <w:noProof/>
                <w:rPrChange w:id="3731">
                  <w:rPr>
                    <w:rFonts w:ascii="Courier New" w:eastAsia="Courier New" w:hAnsi="Courier New" w:cs="Courier New"/>
                    <w:noProof/>
                    <w:color w:val="000000"/>
                  </w:rPr>
                </w:rPrChange>
              </w:rPr>
              <mc:AlternateContent>
                <mc:Choice Requires="wps">
                  <w:drawing>
                    <wp:anchor distT="0" distB="0" distL="114300" distR="114300" simplePos="0" relativeHeight="251837952" behindDoc="0" locked="0" layoutInCell="1" allowOverlap="1" wp14:anchorId="0C86002C" wp14:editId="0BC1622B">
                      <wp:simplePos x="0" y="0"/>
                      <wp:positionH relativeFrom="column">
                        <wp:posOffset>-70059</wp:posOffset>
                      </wp:positionH>
                      <wp:positionV relativeFrom="paragraph">
                        <wp:posOffset>-4568</wp:posOffset>
                      </wp:positionV>
                      <wp:extent cx="3998795" cy="189865"/>
                      <wp:effectExtent l="0" t="0" r="20955" b="19685"/>
                      <wp:wrapNone/>
                      <wp:docPr id="18" name="Rectangle 18"/>
                      <wp:cNvGraphicFramePr/>
                      <a:graphic xmlns:a="http://schemas.openxmlformats.org/drawingml/2006/main">
                        <a:graphicData uri="http://schemas.microsoft.com/office/word/2010/wordprocessingShape">
                          <wps:wsp>
                            <wps:cNvSpPr/>
                            <wps:spPr>
                              <a:xfrm>
                                <a:off x="0" y="0"/>
                                <a:ext cx="399879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5.5pt;margin-top:-.35pt;width:314.85pt;height:14.95pt;z-index:25183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" filled="f" strokecolor="black [3213]"/>
                  </w:pict>
                </mc:Fallback>
              </mc:AlternateContent>
            </w:r>
          </w:p>
        </w:tc>
      </w:tr>
      <w:tr w:rsidR="007C163E" w:rsidRPr="0051383C" w:rsidTr="00242FC3">
        <w:tc>
          <w:tcPr>
            <w:tcW w:w="10454" w:type="dxa"/>
            <w:gridSpan w:val="22"/>
            <w:tcBorders>
              <w:top w:val="nil"/>
              <w:left w:val="single" w:sz="4" w:space="0" w:color="auto"/>
              <w:bottom w:val="nil"/>
              <w:right w:val="single" w:sz="4" w:space="0" w:color="auto"/>
            </w:tcBorders>
            <w:shd w:val="clear" w:color="auto" w:fill="943634"/>
          </w:tcPr>
          <w:p w:rsidR="00716198" w:rsidRPr="0051383C" w:rsidRDefault="00716198" w:rsidP="00242FC3">
            <w:pPr>
              <w:ind w:right="619"/>
              <w:rPr>
                <w:rFonts w:eastAsia="Courier New"/>
                <w:i/>
                <w:noProof/>
                <w:color w:val="FFFFFF" w:themeColor="background1"/>
                <w:sz w:val="24"/>
                <w:szCs w:val="24"/>
                <w:rPrChange w:id="3732"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3733" w:author="Phùng Nguyễn Minh Tâm" w:date="2018-12-21T18:57:00Z">
                  <w:rPr>
                    <w:rFonts w:ascii="Courier New" w:eastAsia="Courier New" w:hAnsi="Courier New" w:cs="Courier New"/>
                    <w:b/>
                    <w:noProof/>
                    <w:color w:val="FFFFFF"/>
                    <w:sz w:val="24"/>
                    <w:szCs w:val="24"/>
                  </w:rPr>
                </w:rPrChange>
              </w:rPr>
              <w:lastRenderedPageBreak/>
              <w:t>III. Thay đổi thông tin đăng ký/</w:t>
            </w:r>
            <w:r w:rsidRPr="0051383C">
              <w:rPr>
                <w:i/>
                <w:iCs/>
                <w:color w:val="FFFFFF" w:themeColor="background1"/>
                <w:sz w:val="24"/>
                <w:szCs w:val="24"/>
                <w:rPrChange w:id="3734" w:author="Phùng Nguyễn Minh Tâm" w:date="2018-12-21T18:57:00Z">
                  <w:rPr>
                    <w:rFonts w:ascii="Courier New" w:hAnsi="Courier New" w:cs="Courier New"/>
                    <w:i/>
                    <w:iCs/>
                    <w:color w:val="000000"/>
                    <w:sz w:val="24"/>
                    <w:szCs w:val="24"/>
                  </w:rPr>
                </w:rPrChange>
              </w:rPr>
              <w:t xml:space="preserve"> </w:t>
            </w:r>
            <w:r w:rsidR="00136E67" w:rsidRPr="0051383C">
              <w:rPr>
                <w:rFonts w:eastAsia="Courier New"/>
                <w:i/>
                <w:iCs/>
                <w:noProof/>
                <w:color w:val="FFFFFF" w:themeColor="background1"/>
                <w:sz w:val="24"/>
                <w:szCs w:val="24"/>
                <w:rPrChange w:id="3735" w:author="Phùng Nguyễn Minh Tâm" w:date="2018-12-21T18:57:00Z">
                  <w:rPr>
                    <w:rFonts w:ascii="Courier New" w:eastAsia="Courier New" w:hAnsi="Courier New" w:cs="Courier New"/>
                    <w:i/>
                    <w:iCs/>
                    <w:noProof/>
                    <w:color w:val="FFFFFF"/>
                    <w:sz w:val="24"/>
                    <w:szCs w:val="24"/>
                  </w:rPr>
                </w:rPrChange>
              </w:rPr>
              <w:t>Modify information of regist</w:t>
            </w:r>
            <w:r w:rsidRPr="0051383C">
              <w:rPr>
                <w:rFonts w:eastAsia="Courier New"/>
                <w:i/>
                <w:iCs/>
                <w:noProof/>
                <w:color w:val="FFFFFF" w:themeColor="background1"/>
                <w:sz w:val="24"/>
                <w:szCs w:val="24"/>
                <w:rPrChange w:id="3736" w:author="Phùng Nguyễn Minh Tâm" w:date="2018-12-21T18:57:00Z">
                  <w:rPr>
                    <w:rFonts w:ascii="Courier New" w:eastAsia="Courier New" w:hAnsi="Courier New" w:cs="Courier New"/>
                    <w:i/>
                    <w:iCs/>
                    <w:noProof/>
                    <w:color w:val="FFFFFF"/>
                    <w:sz w:val="24"/>
                    <w:szCs w:val="24"/>
                  </w:rPr>
                </w:rPrChange>
              </w:rPr>
              <w:t>ration</w:t>
            </w:r>
          </w:p>
        </w:tc>
      </w:tr>
      <w:tr w:rsidR="007C163E" w:rsidRPr="007C163E" w:rsidTr="00190113">
        <w:tc>
          <w:tcPr>
            <w:tcW w:w="10454" w:type="dxa"/>
            <w:gridSpan w:val="22"/>
            <w:tcBorders>
              <w:top w:val="single" w:sz="4" w:space="0" w:color="auto"/>
              <w:bottom w:val="nil"/>
            </w:tcBorders>
            <w:shd w:val="clear" w:color="auto" w:fill="auto"/>
          </w:tcPr>
          <w:p w:rsidR="00015490" w:rsidRPr="007C163E" w:rsidRDefault="00107E01" w:rsidP="00015490">
            <w:pPr>
              <w:spacing w:line="279" w:lineRule="auto"/>
              <w:ind w:right="72"/>
              <w:jc w:val="both"/>
              <w:rPr>
                <w:rFonts w:eastAsia="Courier New"/>
                <w:b/>
                <w:spacing w:val="-6"/>
                <w:sz w:val="24"/>
                <w:szCs w:val="24"/>
              </w:rPr>
            </w:pPr>
            <w:sdt>
              <w:sdtPr>
                <w:rPr>
                  <w:rFonts w:eastAsia="Courier New"/>
                  <w:b/>
                  <w:spacing w:val="-6"/>
                  <w:sz w:val="24"/>
                  <w:szCs w:val="24"/>
                </w:rPr>
                <w:id w:val="-63336197"/>
                <w14:checkbox>
                  <w14:checked w14:val="0"/>
                  <w14:checkedState w14:val="00FE" w14:font="Wingdings"/>
                  <w14:uncheckedState w14:val="2610" w14:font="MS Gothic"/>
                </w14:checkbox>
              </w:sdtPr>
              <w:sdtEndPr/>
              <w:sdtContent>
                <w:r w:rsidR="00716198" w:rsidRPr="007C163E">
                  <w:rPr>
                    <w:rFonts w:ascii="MS Gothic" w:eastAsia="MS Gothic" w:hAnsi="MS Gothic"/>
                    <w:b/>
                    <w:spacing w:val="-6"/>
                    <w:sz w:val="24"/>
                    <w:szCs w:val="24"/>
                    <w:rPrChange w:id="3737" w:author="Phùng Nguyễn Minh Tâm" w:date="2018-12-19T17:03:00Z">
                      <w:rPr>
                        <w:rFonts w:ascii="MS Gothic" w:eastAsia="MS Gothic" w:hAnsi="MS Gothic" w:cs="Courier New"/>
                        <w:b/>
                        <w:color w:val="000000"/>
                        <w:spacing w:val="-6"/>
                        <w:sz w:val="24"/>
                        <w:szCs w:val="24"/>
                      </w:rPr>
                    </w:rPrChange>
                  </w:rPr>
                  <w:t>☐</w:t>
                </w:r>
              </w:sdtContent>
            </w:sdt>
            <w:r w:rsidR="00015490" w:rsidRPr="007C163E">
              <w:rPr>
                <w:rFonts w:eastAsia="Courier New"/>
                <w:b/>
                <w:spacing w:val="-6"/>
                <w:sz w:val="24"/>
                <w:szCs w:val="24"/>
                <w:rPrChange w:id="3738" w:author="Phùng Nguyễn Minh Tâm" w:date="2018-12-19T17:03:00Z">
                  <w:rPr>
                    <w:rFonts w:ascii="Courier New" w:eastAsia="Courier New" w:hAnsi="Courier New" w:cs="Courier New"/>
                    <w:b/>
                    <w:color w:val="000000"/>
                    <w:spacing w:val="-6"/>
                    <w:sz w:val="24"/>
                    <w:szCs w:val="24"/>
                  </w:rPr>
                </w:rPrChange>
              </w:rPr>
              <w:t xml:space="preserve"> Thay đổi Hạn mức giao dịch đặc biệt đối với chuyển khoản/</w:t>
            </w:r>
            <w:r w:rsidR="00015490" w:rsidRPr="007C163E">
              <w:rPr>
                <w:rFonts w:eastAsia="Courier New"/>
                <w:i/>
                <w:spacing w:val="-6"/>
                <w:sz w:val="24"/>
                <w:szCs w:val="24"/>
                <w:rPrChange w:id="3739" w:author="Phùng Nguyễn Minh Tâm" w:date="2018-12-19T17:03:00Z">
                  <w:rPr>
                    <w:rFonts w:ascii="Courier New" w:eastAsia="Courier New" w:hAnsi="Courier New" w:cs="Courier New"/>
                    <w:i/>
                    <w:color w:val="000000"/>
                    <w:spacing w:val="-6"/>
                    <w:sz w:val="24"/>
                    <w:szCs w:val="24"/>
                  </w:rPr>
                </w:rPrChange>
              </w:rPr>
              <w:t xml:space="preserve"> Change special transaction limit for transfer</w:t>
            </w:r>
          </w:p>
        </w:tc>
      </w:tr>
      <w:tr w:rsidR="007C163E" w:rsidRPr="007C163E" w:rsidTr="004150AD">
        <w:tc>
          <w:tcPr>
            <w:tcW w:w="2830" w:type="dxa"/>
            <w:gridSpan w:val="3"/>
            <w:tcBorders>
              <w:top w:val="nil"/>
              <w:bottom w:val="nil"/>
              <w:right w:val="nil"/>
            </w:tcBorders>
            <w:shd w:val="clear" w:color="auto" w:fill="auto"/>
          </w:tcPr>
          <w:p w:rsidR="00FD5375" w:rsidRPr="007C163E" w:rsidRDefault="00FD5375" w:rsidP="004D51B4">
            <w:pPr>
              <w:pStyle w:val="ListParagraph"/>
              <w:numPr>
                <w:ilvl w:val="0"/>
                <w:numId w:val="47"/>
              </w:numPr>
              <w:tabs>
                <w:tab w:val="left" w:pos="4586"/>
                <w:tab w:val="left" w:pos="4658"/>
              </w:tabs>
              <w:ind w:left="0" w:firstLine="34"/>
              <w:rPr>
                <w:rFonts w:eastAsia="Courier New"/>
              </w:rPr>
            </w:pPr>
            <w:r w:rsidRPr="007C163E">
              <w:rPr>
                <w:rFonts w:eastAsia="Courier New"/>
                <w:rPrChange w:id="3740" w:author="Phùng Nguyễn Minh Tâm" w:date="2018-12-19T17:03:00Z">
                  <w:rPr>
                    <w:rFonts w:ascii="Courier New" w:eastAsia="Courier New" w:hAnsi="Courier New" w:cs="Courier New"/>
                    <w:color w:val="000000"/>
                  </w:rPr>
                </w:rPrChange>
              </w:rPr>
              <w:t>Hạn mức đặc biệt</w:t>
            </w:r>
          </w:p>
          <w:p w:rsidR="00FD5375" w:rsidRPr="007C163E" w:rsidRDefault="00FD5375" w:rsidP="00FD5375">
            <w:pPr>
              <w:pStyle w:val="ListParagraph"/>
              <w:tabs>
                <w:tab w:val="left" w:pos="4586"/>
                <w:tab w:val="left" w:pos="4658"/>
              </w:tabs>
              <w:ind w:left="34"/>
              <w:rPr>
                <w:rFonts w:eastAsia="Courier New"/>
              </w:rPr>
            </w:pPr>
            <w:r w:rsidRPr="007C163E">
              <w:rPr>
                <w:rFonts w:eastAsia="Courier New"/>
                <w:rPrChange w:id="3741" w:author="Phùng Nguyễn Minh Tâm" w:date="2018-12-19T17:03:00Z">
                  <w:rPr>
                    <w:rFonts w:ascii="Courier New" w:eastAsia="Courier New" w:hAnsi="Courier New" w:cs="Courier New"/>
                    <w:color w:val="000000"/>
                  </w:rPr>
                </w:rPrChange>
              </w:rPr>
              <w:t xml:space="preserve">    </w:t>
            </w:r>
            <w:r w:rsidR="00B9684D" w:rsidRPr="007C163E">
              <w:rPr>
                <w:rFonts w:eastAsia="Courier New"/>
                <w:i/>
                <w:rPrChange w:id="3742" w:author="Phùng Nguyễn Minh Tâm" w:date="2018-12-19T17:03:00Z">
                  <w:rPr>
                    <w:rFonts w:ascii="Courier New" w:eastAsia="Courier New" w:hAnsi="Courier New" w:cs="Courier New"/>
                    <w:i/>
                    <w:color w:val="000000"/>
                  </w:rPr>
                </w:rPrChange>
              </w:rPr>
              <w:t>Special Limit</w:t>
            </w:r>
          </w:p>
        </w:tc>
        <w:tc>
          <w:tcPr>
            <w:tcW w:w="1134" w:type="dxa"/>
            <w:gridSpan w:val="4"/>
            <w:tcBorders>
              <w:top w:val="nil"/>
              <w:left w:val="nil"/>
              <w:bottom w:val="nil"/>
              <w:right w:val="nil"/>
            </w:tcBorders>
            <w:shd w:val="clear" w:color="auto" w:fill="auto"/>
          </w:tcPr>
          <w:p w:rsidR="00FD5375" w:rsidRPr="007C163E" w:rsidRDefault="00107E01" w:rsidP="00015490">
            <w:pPr>
              <w:tabs>
                <w:tab w:val="left" w:pos="4586"/>
                <w:tab w:val="left" w:pos="4658"/>
              </w:tabs>
              <w:ind w:left="-108" w:right="-108"/>
              <w:jc w:val="both"/>
              <w:rPr>
                <w:rFonts w:eastAsia="Courier New"/>
                <w:sz w:val="24"/>
                <w:szCs w:val="24"/>
              </w:rPr>
            </w:pPr>
            <w:sdt>
              <w:sdtPr>
                <w:rPr>
                  <w:rFonts w:eastAsia="Courier New"/>
                  <w:sz w:val="24"/>
                  <w:szCs w:val="24"/>
                </w:rPr>
                <w:id w:val="1515420656"/>
                <w14:checkbox>
                  <w14:checked w14:val="0"/>
                  <w14:checkedState w14:val="00FE" w14:font="Wingdings"/>
                  <w14:uncheckedState w14:val="2610" w14:font="MS Gothic"/>
                </w14:checkbox>
              </w:sdtPr>
              <w:sdtEndPr/>
              <w:sdtContent>
                <w:r w:rsidR="00FD5375" w:rsidRPr="007C163E">
                  <w:rPr>
                    <w:rFonts w:ascii="MS Gothic" w:eastAsia="MS Gothic" w:hAnsi="MS Gothic"/>
                    <w:sz w:val="24"/>
                    <w:szCs w:val="24"/>
                    <w:rPrChange w:id="3743" w:author="Phùng Nguyễn Minh Tâm" w:date="2018-12-19T17:03:00Z">
                      <w:rPr>
                        <w:rFonts w:ascii="MS Gothic" w:eastAsia="MS Gothic" w:hAnsi="MS Gothic" w:cs="Courier New"/>
                        <w:color w:val="000000"/>
                        <w:sz w:val="24"/>
                        <w:szCs w:val="24"/>
                      </w:rPr>
                    </w:rPrChange>
                  </w:rPr>
                  <w:t>☐</w:t>
                </w:r>
              </w:sdtContent>
            </w:sdt>
            <w:r w:rsidR="00FD5375" w:rsidRPr="007C163E">
              <w:rPr>
                <w:rFonts w:eastAsia="Courier New"/>
                <w:sz w:val="24"/>
                <w:szCs w:val="24"/>
                <w:rPrChange w:id="3744" w:author="Phùng Nguyễn Minh Tâm" w:date="2018-12-19T17:03:00Z">
                  <w:rPr>
                    <w:rFonts w:ascii="Courier New" w:eastAsia="Courier New" w:hAnsi="Courier New" w:cs="Courier New"/>
                    <w:color w:val="000000"/>
                    <w:sz w:val="24"/>
                    <w:szCs w:val="24"/>
                  </w:rPr>
                </w:rPrChange>
              </w:rPr>
              <w:t xml:space="preserve"> Hủy bỏ</w:t>
            </w:r>
          </w:p>
          <w:p w:rsidR="00FD5375" w:rsidRPr="007C163E" w:rsidRDefault="00E9782A" w:rsidP="00015490">
            <w:pPr>
              <w:tabs>
                <w:tab w:val="left" w:pos="4586"/>
                <w:tab w:val="left" w:pos="4658"/>
              </w:tabs>
              <w:ind w:left="-108" w:right="-127"/>
              <w:jc w:val="both"/>
              <w:rPr>
                <w:rFonts w:eastAsia="Courier New"/>
                <w:i/>
                <w:sz w:val="24"/>
                <w:szCs w:val="24"/>
              </w:rPr>
            </w:pPr>
            <w:r w:rsidRPr="007C163E">
              <w:rPr>
                <w:rFonts w:eastAsia="Courier New"/>
                <w:i/>
                <w:sz w:val="24"/>
                <w:szCs w:val="24"/>
                <w:rPrChange w:id="3745"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746" w:author="Phùng Nguyễn Minh Tâm" w:date="2018-12-19T17:03:00Z">
                  <w:rPr>
                    <w:rFonts w:ascii="Courier New" w:eastAsia="Courier New" w:hAnsi="Courier New" w:cs="Courier New"/>
                    <w:i/>
                    <w:color w:val="FF0000"/>
                    <w:sz w:val="24"/>
                    <w:szCs w:val="24"/>
                  </w:rPr>
                </w:rPrChange>
              </w:rPr>
              <w:t>Terminate</w:t>
            </w:r>
          </w:p>
        </w:tc>
        <w:tc>
          <w:tcPr>
            <w:tcW w:w="1276" w:type="dxa"/>
            <w:gridSpan w:val="4"/>
            <w:tcBorders>
              <w:top w:val="nil"/>
              <w:left w:val="nil"/>
              <w:bottom w:val="nil"/>
              <w:right w:val="nil"/>
            </w:tcBorders>
            <w:shd w:val="clear" w:color="auto" w:fill="auto"/>
          </w:tcPr>
          <w:p w:rsidR="00FD5375" w:rsidRPr="007C163E" w:rsidRDefault="00107E01" w:rsidP="00015490">
            <w:pPr>
              <w:tabs>
                <w:tab w:val="left" w:pos="4586"/>
                <w:tab w:val="left" w:pos="4658"/>
              </w:tabs>
              <w:ind w:left="-108" w:right="-108"/>
              <w:jc w:val="both"/>
              <w:rPr>
                <w:rFonts w:eastAsia="Courier New"/>
                <w:sz w:val="24"/>
                <w:szCs w:val="24"/>
              </w:rPr>
            </w:pPr>
            <w:sdt>
              <w:sdtPr>
                <w:rPr>
                  <w:rFonts w:eastAsia="Courier New"/>
                  <w:sz w:val="24"/>
                  <w:szCs w:val="24"/>
                </w:rPr>
                <w:id w:val="267279018"/>
                <w14:checkbox>
                  <w14:checked w14:val="0"/>
                  <w14:checkedState w14:val="00FE" w14:font="Wingdings"/>
                  <w14:uncheckedState w14:val="2610" w14:font="MS Gothic"/>
                </w14:checkbox>
              </w:sdtPr>
              <w:sdtEndPr/>
              <w:sdtContent>
                <w:r w:rsidR="005249B6" w:rsidRPr="007C163E">
                  <w:rPr>
                    <w:rFonts w:ascii="MS Gothic" w:eastAsia="MS Gothic" w:hAnsi="MS Gothic"/>
                    <w:sz w:val="24"/>
                    <w:szCs w:val="24"/>
                    <w:rPrChange w:id="3747" w:author="Phùng Nguyễn Minh Tâm" w:date="2018-12-19T17:03:00Z">
                      <w:rPr>
                        <w:rFonts w:ascii="MS Gothic" w:eastAsia="MS Gothic" w:hAnsi="MS Gothic" w:cs="Courier New"/>
                        <w:color w:val="000000"/>
                        <w:sz w:val="24"/>
                        <w:szCs w:val="24"/>
                      </w:rPr>
                    </w:rPrChange>
                  </w:rPr>
                  <w:t>☐</w:t>
                </w:r>
              </w:sdtContent>
            </w:sdt>
            <w:r w:rsidR="00FD5375" w:rsidRPr="007C163E">
              <w:rPr>
                <w:rFonts w:eastAsia="Courier New"/>
                <w:sz w:val="24"/>
                <w:szCs w:val="24"/>
                <w:rPrChange w:id="3748" w:author="Phùng Nguyễn Minh Tâm" w:date="2018-12-19T17:03:00Z">
                  <w:rPr>
                    <w:rFonts w:ascii="Courier New" w:eastAsia="Courier New" w:hAnsi="Courier New" w:cs="Courier New"/>
                    <w:color w:val="000000"/>
                    <w:sz w:val="24"/>
                    <w:szCs w:val="24"/>
                  </w:rPr>
                </w:rPrChange>
              </w:rPr>
              <w:t xml:space="preserve"> Thay đổi:</w:t>
            </w:r>
          </w:p>
          <w:p w:rsidR="00FD5375" w:rsidRPr="007C163E" w:rsidRDefault="00FD5375" w:rsidP="00FD5375">
            <w:pPr>
              <w:tabs>
                <w:tab w:val="left" w:pos="4586"/>
                <w:tab w:val="left" w:pos="4658"/>
              </w:tabs>
              <w:ind w:left="-108" w:right="-127"/>
              <w:jc w:val="both"/>
              <w:rPr>
                <w:rFonts w:eastAsia="Courier New"/>
                <w:i/>
                <w:sz w:val="24"/>
                <w:szCs w:val="24"/>
              </w:rPr>
            </w:pPr>
            <w:r w:rsidRPr="007C163E">
              <w:rPr>
                <w:rFonts w:eastAsia="Courier New"/>
                <w:i/>
                <w:sz w:val="24"/>
                <w:szCs w:val="24"/>
                <w:rPrChange w:id="3749" w:author="Phùng Nguyễn Minh Tâm" w:date="2018-12-19T17:03:00Z">
                  <w:rPr>
                    <w:rFonts w:ascii="Courier New" w:eastAsia="Courier New" w:hAnsi="Courier New" w:cs="Courier New"/>
                    <w:i/>
                    <w:color w:val="000000"/>
                    <w:sz w:val="24"/>
                    <w:szCs w:val="24"/>
                  </w:rPr>
                </w:rPrChange>
              </w:rPr>
              <w:t xml:space="preserve">     Change:</w:t>
            </w:r>
          </w:p>
        </w:tc>
        <w:tc>
          <w:tcPr>
            <w:tcW w:w="5214" w:type="dxa"/>
            <w:gridSpan w:val="11"/>
            <w:tcBorders>
              <w:top w:val="nil"/>
              <w:left w:val="nil"/>
              <w:bottom w:val="nil"/>
            </w:tcBorders>
            <w:shd w:val="clear" w:color="auto" w:fill="auto"/>
          </w:tcPr>
          <w:p w:rsidR="00FD5375" w:rsidRPr="007C163E" w:rsidRDefault="00FD5375" w:rsidP="00015490">
            <w:pPr>
              <w:pStyle w:val="ListParagraph"/>
              <w:tabs>
                <w:tab w:val="left" w:pos="4586"/>
                <w:tab w:val="left" w:pos="4658"/>
              </w:tabs>
              <w:spacing w:before="60"/>
              <w:ind w:left="-108"/>
              <w:rPr>
                <w:rFonts w:eastAsia="Courier New"/>
                <w:i/>
              </w:rPr>
            </w:pPr>
            <w:r w:rsidRPr="007C163E">
              <w:rPr>
                <w:rFonts w:eastAsia="Courier New"/>
                <w:noProof/>
                <w:rPrChange w:id="3750">
                  <w:rPr>
                    <w:rFonts w:ascii="Courier New" w:eastAsia="Courier New" w:hAnsi="Courier New" w:cs="Courier New"/>
                    <w:noProof/>
                    <w:color w:val="000000"/>
                  </w:rPr>
                </w:rPrChange>
              </w:rPr>
              <mc:AlternateContent>
                <mc:Choice Requires="wps">
                  <w:drawing>
                    <wp:anchor distT="0" distB="0" distL="114300" distR="114300" simplePos="0" relativeHeight="251848192" behindDoc="0" locked="0" layoutInCell="1" allowOverlap="1" wp14:anchorId="0D3F4D99" wp14:editId="50908E71">
                      <wp:simplePos x="0" y="0"/>
                      <wp:positionH relativeFrom="column">
                        <wp:posOffset>1302669</wp:posOffset>
                      </wp:positionH>
                      <wp:positionV relativeFrom="paragraph">
                        <wp:posOffset>6350</wp:posOffset>
                      </wp:positionV>
                      <wp:extent cx="1902744" cy="238836"/>
                      <wp:effectExtent l="0" t="0" r="21590" b="27940"/>
                      <wp:wrapNone/>
                      <wp:docPr id="48" name="Text Box 48"/>
                      <wp:cNvGraphicFramePr/>
                      <a:graphic xmlns:a="http://schemas.openxmlformats.org/drawingml/2006/main">
                        <a:graphicData uri="http://schemas.microsoft.com/office/word/2010/wordprocessingShape">
                          <wps:wsp>
                            <wps:cNvSpPr txBox="1"/>
                            <wps:spPr>
                              <a:xfrm>
                                <a:off x="0" y="0"/>
                                <a:ext cx="1902744" cy="2388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Pr="00FD5375" w:rsidRDefault="002B3898" w:rsidP="00FD5375">
                                  <w:pPr>
                                    <w:jc w:val="right"/>
                                    <w:rPr>
                                      <w:sz w:val="24"/>
                                    </w:rPr>
                                  </w:pPr>
                                  <w:r w:rsidRPr="00FD5375">
                                    <w:rPr>
                                      <w:sz w:val="24"/>
                                    </w:rPr>
                                    <w:t>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5" type="#_x0000_t202" style="position:absolute;left:0;text-align:left;margin-left:102.55pt;margin-top:.5pt;width:149.8pt;height:18.8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" fillcolor="white [3201]" strokeweight=".5pt">
                      <v:textbox>
                        <w:txbxContent>
                          <w:p w:rsidR="00DB0509" w:rsidRPr="00FD5375" w:rsidRDefault="00DB0509" w:rsidP="00FD5375">
                            <w:pPr>
                              <w:jc w:val="right"/>
                              <w:rPr>
                                <w:sz w:val="24"/>
                              </w:rPr>
                            </w:pPr>
                            <w:r w:rsidRPr="00FD5375">
                              <w:rPr>
                                <w:sz w:val="24"/>
                              </w:rPr>
                              <w:t>VND</w:t>
                            </w:r>
                          </w:p>
                        </w:txbxContent>
                      </v:textbox>
                    </v:shape>
                  </w:pict>
                </mc:Fallback>
              </mc:AlternateContent>
            </w:r>
            <w:r w:rsidRPr="007C163E">
              <w:rPr>
                <w:rFonts w:eastAsia="Courier New"/>
                <w:rPrChange w:id="3751" w:author="Phùng Nguyễn Minh Tâm" w:date="2018-12-19T17:03:00Z">
                  <w:rPr>
                    <w:rFonts w:ascii="Courier New" w:eastAsia="Courier New" w:hAnsi="Courier New" w:cs="Courier New"/>
                    <w:color w:val="000000"/>
                  </w:rPr>
                </w:rPrChange>
              </w:rPr>
              <w:t>Hạn mức đề nghị mới</w:t>
            </w:r>
          </w:p>
          <w:p w:rsidR="00FD5375" w:rsidRPr="007C163E" w:rsidRDefault="00FD5375" w:rsidP="00B9684D">
            <w:pPr>
              <w:tabs>
                <w:tab w:val="left" w:pos="4586"/>
                <w:tab w:val="left" w:pos="4658"/>
              </w:tabs>
              <w:ind w:left="-108" w:right="-127"/>
              <w:jc w:val="both"/>
              <w:rPr>
                <w:rFonts w:eastAsia="Courier New"/>
                <w:i/>
                <w:sz w:val="24"/>
                <w:szCs w:val="24"/>
              </w:rPr>
            </w:pPr>
            <w:r w:rsidRPr="007C163E">
              <w:rPr>
                <w:rFonts w:eastAsia="Courier New"/>
                <w:i/>
                <w:sz w:val="24"/>
                <w:szCs w:val="24"/>
                <w:rPrChange w:id="3752" w:author="Phùng Nguyễn Minh Tâm" w:date="2018-12-19T17:03:00Z">
                  <w:rPr>
                    <w:rFonts w:ascii="Courier New" w:eastAsia="Courier New" w:hAnsi="Courier New" w:cs="Courier New"/>
                    <w:i/>
                    <w:color w:val="000000"/>
                    <w:sz w:val="24"/>
                    <w:szCs w:val="24"/>
                  </w:rPr>
                </w:rPrChange>
              </w:rPr>
              <w:t>New special Limit</w:t>
            </w:r>
          </w:p>
        </w:tc>
      </w:tr>
      <w:tr w:rsidR="007C163E" w:rsidRPr="007C163E" w:rsidTr="00716198">
        <w:tc>
          <w:tcPr>
            <w:tcW w:w="5246" w:type="dxa"/>
            <w:gridSpan w:val="12"/>
            <w:tcBorders>
              <w:top w:val="nil"/>
              <w:bottom w:val="nil"/>
              <w:right w:val="nil"/>
            </w:tcBorders>
            <w:shd w:val="clear" w:color="auto" w:fill="auto"/>
          </w:tcPr>
          <w:p w:rsidR="00190113" w:rsidRPr="007C163E" w:rsidRDefault="00190113" w:rsidP="004D51B4">
            <w:pPr>
              <w:pStyle w:val="ListParagraph"/>
              <w:numPr>
                <w:ilvl w:val="0"/>
                <w:numId w:val="47"/>
              </w:numPr>
              <w:tabs>
                <w:tab w:val="left" w:pos="4586"/>
                <w:tab w:val="left" w:pos="4658"/>
              </w:tabs>
              <w:ind w:left="0" w:firstLine="34"/>
              <w:rPr>
                <w:rFonts w:eastAsia="Courier New"/>
              </w:rPr>
            </w:pPr>
            <w:r w:rsidRPr="007C163E">
              <w:rPr>
                <w:rFonts w:eastAsia="Courier New"/>
                <w:rPrChange w:id="3753" w:author="Phùng Nguyễn Minh Tâm" w:date="2018-12-19T17:03:00Z">
                  <w:rPr>
                    <w:rFonts w:ascii="Courier New" w:eastAsia="Courier New" w:hAnsi="Courier New" w:cs="Courier New"/>
                    <w:color w:val="000000"/>
                  </w:rPr>
                </w:rPrChange>
              </w:rPr>
              <w:t>Tài khoản sử dụng hạn mức đặc biệt</w:t>
            </w:r>
          </w:p>
          <w:p w:rsidR="00190113" w:rsidRPr="007C163E" w:rsidRDefault="00190113" w:rsidP="00B9684D">
            <w:pPr>
              <w:pStyle w:val="ListParagraph"/>
              <w:tabs>
                <w:tab w:val="left" w:pos="4586"/>
                <w:tab w:val="left" w:pos="4658"/>
              </w:tabs>
              <w:ind w:left="34"/>
              <w:rPr>
                <w:rFonts w:eastAsia="Courier New"/>
                <w:i/>
              </w:rPr>
            </w:pPr>
            <w:r w:rsidRPr="007C163E">
              <w:rPr>
                <w:rFonts w:eastAsia="Courier New"/>
                <w:i/>
                <w:rPrChange w:id="3754" w:author="Phùng Nguyễn Minh Tâm" w:date="2018-12-19T17:03:00Z">
                  <w:rPr>
                    <w:rFonts w:ascii="Courier New" w:eastAsia="Courier New" w:hAnsi="Courier New" w:cs="Courier New"/>
                    <w:i/>
                    <w:color w:val="000000"/>
                  </w:rPr>
                </w:rPrChange>
              </w:rPr>
              <w:t xml:space="preserve">    Acct. using special Limit</w:t>
            </w:r>
          </w:p>
        </w:tc>
        <w:tc>
          <w:tcPr>
            <w:tcW w:w="2604" w:type="dxa"/>
            <w:gridSpan w:val="5"/>
            <w:tcBorders>
              <w:top w:val="nil"/>
              <w:left w:val="nil"/>
              <w:bottom w:val="nil"/>
              <w:right w:val="nil"/>
            </w:tcBorders>
            <w:shd w:val="clear" w:color="auto" w:fill="auto"/>
          </w:tcPr>
          <w:p w:rsidR="00190113"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1910036267"/>
                <w14:checkbox>
                  <w14:checked w14:val="0"/>
                  <w14:checkedState w14:val="00FE" w14:font="Wingdings"/>
                  <w14:uncheckedState w14:val="2610" w14:font="MS Gothic"/>
                </w14:checkbox>
              </w:sdtPr>
              <w:sdtEndPr/>
              <w:sdtContent>
                <w:r w:rsidR="005249B6" w:rsidRPr="007C163E">
                  <w:rPr>
                    <w:rFonts w:ascii="MS Gothic" w:eastAsia="MS Gothic" w:hAnsi="MS Gothic"/>
                    <w:sz w:val="24"/>
                    <w:szCs w:val="24"/>
                    <w:rPrChange w:id="3755" w:author="Phùng Nguyễn Minh Tâm" w:date="2018-12-19T17:03:00Z">
                      <w:rPr>
                        <w:rFonts w:ascii="MS Gothic" w:eastAsia="MS Gothic" w:hAnsi="MS Gothic" w:cs="Courier New"/>
                        <w:color w:val="000000"/>
                        <w:sz w:val="24"/>
                        <w:szCs w:val="24"/>
                      </w:rPr>
                    </w:rPrChange>
                  </w:rPr>
                  <w:t>☐</w:t>
                </w:r>
              </w:sdtContent>
            </w:sdt>
            <w:r w:rsidR="00190113" w:rsidRPr="007C163E">
              <w:rPr>
                <w:rFonts w:eastAsia="Courier New"/>
                <w:sz w:val="24"/>
                <w:szCs w:val="24"/>
                <w:rPrChange w:id="3756" w:author="Phùng Nguyễn Minh Tâm" w:date="2018-12-19T17:03:00Z">
                  <w:rPr>
                    <w:rFonts w:ascii="Courier New" w:eastAsia="Courier New" w:hAnsi="Courier New" w:cs="Courier New"/>
                    <w:color w:val="000000"/>
                    <w:sz w:val="24"/>
                    <w:szCs w:val="24"/>
                  </w:rPr>
                </w:rPrChange>
              </w:rPr>
              <w:t xml:space="preserve"> Hủy bỏ</w:t>
            </w:r>
          </w:p>
          <w:p w:rsidR="00190113" w:rsidRPr="007C163E" w:rsidRDefault="00190113"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3757" w:author="Phùng Nguyễn Minh Tâm" w:date="2018-12-19T17:03:00Z">
                  <w:rPr>
                    <w:rFonts w:ascii="Courier New" w:eastAsia="Courier New" w:hAnsi="Courier New" w:cs="Courier New"/>
                    <w:i/>
                    <w:color w:val="000000"/>
                    <w:sz w:val="24"/>
                    <w:szCs w:val="24"/>
                  </w:rPr>
                </w:rPrChange>
              </w:rPr>
              <w:t xml:space="preserve">    </w:t>
            </w:r>
            <w:r w:rsidR="00B9684D" w:rsidRPr="007C163E">
              <w:rPr>
                <w:rFonts w:eastAsia="Courier New"/>
                <w:i/>
                <w:sz w:val="24"/>
                <w:szCs w:val="24"/>
                <w:rPrChange w:id="3758" w:author="Phùng Nguyễn Minh Tâm" w:date="2018-12-19T17:03:00Z">
                  <w:rPr>
                    <w:rFonts w:ascii="Courier New" w:eastAsia="Courier New" w:hAnsi="Courier New" w:cs="Courier New"/>
                    <w:i/>
                    <w:color w:val="FF0000"/>
                    <w:sz w:val="24"/>
                    <w:szCs w:val="24"/>
                  </w:rPr>
                </w:rPrChange>
              </w:rPr>
              <w:t>Terminate</w:t>
            </w:r>
          </w:p>
        </w:tc>
        <w:tc>
          <w:tcPr>
            <w:tcW w:w="2604" w:type="dxa"/>
            <w:gridSpan w:val="5"/>
            <w:tcBorders>
              <w:top w:val="nil"/>
              <w:left w:val="nil"/>
              <w:bottom w:val="nil"/>
            </w:tcBorders>
            <w:shd w:val="clear" w:color="auto" w:fill="auto"/>
          </w:tcPr>
          <w:p w:rsidR="00190113" w:rsidRPr="007C163E" w:rsidRDefault="00107E01" w:rsidP="00190113">
            <w:pPr>
              <w:tabs>
                <w:tab w:val="left" w:pos="4586"/>
                <w:tab w:val="left" w:pos="4658"/>
              </w:tabs>
              <w:ind w:left="-108" w:right="-108"/>
              <w:jc w:val="both"/>
              <w:rPr>
                <w:rFonts w:eastAsia="Courier New"/>
                <w:sz w:val="24"/>
                <w:szCs w:val="24"/>
              </w:rPr>
            </w:pPr>
            <w:sdt>
              <w:sdtPr>
                <w:rPr>
                  <w:rFonts w:eastAsia="Courier New"/>
                  <w:sz w:val="24"/>
                  <w:szCs w:val="24"/>
                </w:rPr>
                <w:id w:val="-177743638"/>
                <w14:checkbox>
                  <w14:checked w14:val="0"/>
                  <w14:checkedState w14:val="00FE" w14:font="Wingdings"/>
                  <w14:uncheckedState w14:val="2610" w14:font="MS Gothic"/>
                </w14:checkbox>
              </w:sdtPr>
              <w:sdtEndPr/>
              <w:sdtContent>
                <w:r w:rsidR="001F3F34" w:rsidRPr="007C163E">
                  <w:rPr>
                    <w:rFonts w:ascii="MS Gothic" w:eastAsia="MS Gothic" w:hAnsi="MS Gothic"/>
                    <w:sz w:val="24"/>
                    <w:szCs w:val="24"/>
                    <w:rPrChange w:id="3759" w:author="Phùng Nguyễn Minh Tâm" w:date="2018-12-19T17:03:00Z">
                      <w:rPr>
                        <w:rFonts w:ascii="MS Gothic" w:eastAsia="MS Gothic" w:hAnsi="MS Gothic" w:cs="Courier New"/>
                        <w:color w:val="000000"/>
                        <w:sz w:val="24"/>
                        <w:szCs w:val="24"/>
                      </w:rPr>
                    </w:rPrChange>
                  </w:rPr>
                  <w:t>☐</w:t>
                </w:r>
              </w:sdtContent>
            </w:sdt>
            <w:r w:rsidR="00190113" w:rsidRPr="007C163E">
              <w:rPr>
                <w:rFonts w:eastAsia="Courier New"/>
                <w:sz w:val="24"/>
                <w:szCs w:val="24"/>
                <w:rPrChange w:id="3760" w:author="Phùng Nguyễn Minh Tâm" w:date="2018-12-19T17:03:00Z">
                  <w:rPr>
                    <w:rFonts w:ascii="Courier New" w:eastAsia="Courier New" w:hAnsi="Courier New" w:cs="Courier New"/>
                    <w:color w:val="000000"/>
                    <w:sz w:val="24"/>
                    <w:szCs w:val="24"/>
                  </w:rPr>
                </w:rPrChange>
              </w:rPr>
              <w:t xml:space="preserve"> Thay đổi</w:t>
            </w:r>
          </w:p>
          <w:p w:rsidR="00190113" w:rsidRPr="007C163E" w:rsidRDefault="00190113" w:rsidP="00BE54AE">
            <w:pPr>
              <w:tabs>
                <w:tab w:val="left" w:pos="4586"/>
                <w:tab w:val="left" w:pos="4658"/>
              </w:tabs>
              <w:ind w:left="-108" w:right="-127"/>
              <w:jc w:val="both"/>
              <w:rPr>
                <w:rFonts w:eastAsia="Courier New"/>
                <w:i/>
                <w:sz w:val="24"/>
                <w:szCs w:val="24"/>
              </w:rPr>
            </w:pPr>
            <w:r w:rsidRPr="007C163E">
              <w:rPr>
                <w:rFonts w:eastAsia="Courier New"/>
                <w:i/>
                <w:sz w:val="24"/>
                <w:szCs w:val="24"/>
                <w:rPrChange w:id="3761" w:author="Phùng Nguyễn Minh Tâm" w:date="2018-12-19T17:03:00Z">
                  <w:rPr>
                    <w:rFonts w:ascii="Courier New" w:eastAsia="Courier New" w:hAnsi="Courier New" w:cs="Courier New"/>
                    <w:i/>
                    <w:color w:val="000000"/>
                    <w:sz w:val="24"/>
                    <w:szCs w:val="24"/>
                  </w:rPr>
                </w:rPrChange>
              </w:rPr>
              <w:t xml:space="preserve">     Change</w:t>
            </w:r>
          </w:p>
        </w:tc>
      </w:tr>
      <w:tr w:rsidR="007C163E" w:rsidRPr="007C163E" w:rsidTr="00190113">
        <w:trPr>
          <w:trHeight w:val="984"/>
        </w:trPr>
        <w:tc>
          <w:tcPr>
            <w:tcW w:w="3481" w:type="dxa"/>
            <w:gridSpan w:val="5"/>
            <w:tcBorders>
              <w:top w:val="nil"/>
              <w:bottom w:val="nil"/>
            </w:tcBorders>
            <w:shd w:val="clear" w:color="auto" w:fill="auto"/>
          </w:tcPr>
          <w:p w:rsidR="00190113" w:rsidRPr="007C163E" w:rsidRDefault="00190113" w:rsidP="00242FC3">
            <w:pPr>
              <w:ind w:right="-51"/>
              <w:rPr>
                <w:rFonts w:eastAsia="Courier New"/>
                <w:spacing w:val="-6"/>
                <w:sz w:val="24"/>
                <w:szCs w:val="24"/>
              </w:rPr>
            </w:pPr>
            <w:r w:rsidRPr="007C163E">
              <w:rPr>
                <w:rFonts w:eastAsia="Courier New"/>
                <w:spacing w:val="-6"/>
                <w:sz w:val="24"/>
                <w:szCs w:val="24"/>
                <w:rPrChange w:id="3762" w:author="Phùng Nguyễn Minh Tâm" w:date="2018-12-19T17:03:00Z">
                  <w:rPr>
                    <w:rFonts w:ascii="Courier New" w:eastAsia="Courier New" w:hAnsi="Courier New" w:cs="Courier New"/>
                    <w:color w:val="000000"/>
                    <w:spacing w:val="-6"/>
                    <w:sz w:val="24"/>
                    <w:szCs w:val="24"/>
                  </w:rPr>
                </w:rPrChange>
              </w:rPr>
              <w:t>Tài khoản mới</w:t>
            </w:r>
          </w:p>
          <w:p w:rsidR="00190113" w:rsidRPr="007C163E" w:rsidRDefault="00190113" w:rsidP="00242FC3">
            <w:pPr>
              <w:ind w:right="-103"/>
              <w:rPr>
                <w:rFonts w:eastAsia="Courier New"/>
                <w:i/>
                <w:sz w:val="24"/>
                <w:szCs w:val="24"/>
              </w:rPr>
            </w:pPr>
            <w:r w:rsidRPr="007C163E">
              <w:rPr>
                <w:rFonts w:eastAsia="Courier New"/>
                <w:i/>
                <w:sz w:val="24"/>
                <w:szCs w:val="24"/>
                <w:rPrChange w:id="3763" w:author="Phùng Nguyễn Minh Tâm" w:date="2018-12-19T17:03:00Z">
                  <w:rPr>
                    <w:rFonts w:ascii="Courier New" w:eastAsia="Courier New" w:hAnsi="Courier New" w:cs="Courier New"/>
                    <w:i/>
                    <w:color w:val="000000"/>
                    <w:sz w:val="24"/>
                    <w:szCs w:val="24"/>
                  </w:rPr>
                </w:rPrChange>
              </w:rPr>
              <w:t>New account</w:t>
            </w:r>
          </w:p>
          <w:tbl>
            <w:tblPr>
              <w:tblStyle w:val="TableGrid"/>
              <w:tblW w:w="3274" w:type="dxa"/>
              <w:tblLayout w:type="fixed"/>
              <w:tblLook w:val="04A0" w:firstRow="1" w:lastRow="0" w:firstColumn="1" w:lastColumn="0" w:noHBand="0" w:noVBand="1"/>
            </w:tblPr>
            <w:tblGrid>
              <w:gridCol w:w="3274"/>
            </w:tblGrid>
            <w:tr w:rsidR="007C163E" w:rsidRPr="007C163E" w:rsidTr="00242FC3">
              <w:trPr>
                <w:trHeight w:val="289"/>
              </w:trPr>
              <w:tc>
                <w:tcPr>
                  <w:tcW w:w="3274" w:type="dxa"/>
                </w:tcPr>
                <w:p w:rsidR="00190113" w:rsidRPr="007C163E" w:rsidRDefault="00190113" w:rsidP="00242FC3">
                  <w:pPr>
                    <w:ind w:right="-103"/>
                    <w:rPr>
                      <w:rFonts w:eastAsia="Courier New"/>
                      <w:i/>
                      <w:sz w:val="24"/>
                      <w:szCs w:val="24"/>
                    </w:rPr>
                  </w:pPr>
                </w:p>
              </w:tc>
            </w:tr>
          </w:tbl>
          <w:p w:rsidR="00190113" w:rsidRPr="007C163E" w:rsidRDefault="00190113" w:rsidP="00242FC3">
            <w:pPr>
              <w:ind w:right="-103"/>
              <w:rPr>
                <w:rFonts w:eastAsia="Courier New"/>
                <w:i/>
                <w:sz w:val="4"/>
                <w:szCs w:val="4"/>
              </w:rPr>
            </w:pPr>
          </w:p>
        </w:tc>
        <w:tc>
          <w:tcPr>
            <w:tcW w:w="3485" w:type="dxa"/>
            <w:gridSpan w:val="10"/>
            <w:tcBorders>
              <w:top w:val="nil"/>
              <w:bottom w:val="nil"/>
            </w:tcBorders>
            <w:shd w:val="clear" w:color="auto" w:fill="auto"/>
          </w:tcPr>
          <w:p w:rsidR="00190113" w:rsidRPr="007C163E" w:rsidRDefault="00190113" w:rsidP="00242FC3">
            <w:pPr>
              <w:ind w:right="-103"/>
              <w:rPr>
                <w:rFonts w:eastAsia="Courier New"/>
                <w:sz w:val="24"/>
                <w:szCs w:val="24"/>
              </w:rPr>
            </w:pPr>
            <w:r w:rsidRPr="007C163E">
              <w:rPr>
                <w:rFonts w:eastAsia="Courier New"/>
                <w:sz w:val="24"/>
                <w:szCs w:val="24"/>
                <w:rPrChange w:id="3764" w:author="Phùng Nguyễn Minh Tâm" w:date="2018-12-19T17:03:00Z">
                  <w:rPr>
                    <w:rFonts w:ascii="Courier New" w:eastAsia="Courier New" w:hAnsi="Courier New" w:cs="Courier New"/>
                    <w:color w:val="000000"/>
                    <w:sz w:val="24"/>
                    <w:szCs w:val="24"/>
                  </w:rPr>
                </w:rPrChange>
              </w:rPr>
              <w:t xml:space="preserve">Hạn mức giao dịch lần </w:t>
            </w:r>
          </w:p>
          <w:p w:rsidR="00190113" w:rsidRPr="007C163E" w:rsidRDefault="00190113" w:rsidP="00242FC3">
            <w:pPr>
              <w:ind w:right="-103"/>
              <w:rPr>
                <w:rFonts w:eastAsia="Courier New"/>
                <w:i/>
                <w:sz w:val="24"/>
                <w:szCs w:val="24"/>
              </w:rPr>
            </w:pPr>
            <w:r w:rsidRPr="007C163E">
              <w:rPr>
                <w:rFonts w:eastAsia="Courier New"/>
                <w:i/>
                <w:sz w:val="24"/>
                <w:szCs w:val="24"/>
                <w:rPrChange w:id="3765" w:author="Phùng Nguyễn Minh Tâm" w:date="2018-12-19T17:03:00Z">
                  <w:rPr>
                    <w:rFonts w:ascii="Courier New" w:eastAsia="Courier New" w:hAnsi="Courier New" w:cs="Courier New"/>
                    <w:i/>
                    <w:color w:val="000000"/>
                    <w:sz w:val="24"/>
                    <w:szCs w:val="24"/>
                  </w:rPr>
                </w:rPrChange>
              </w:rPr>
              <w:t>Entry limit</w:t>
            </w:r>
          </w:p>
          <w:tbl>
            <w:tblPr>
              <w:tblStyle w:val="TableGrid"/>
              <w:tblW w:w="3273" w:type="dxa"/>
              <w:tblLayout w:type="fixed"/>
              <w:tblLook w:val="04A0" w:firstRow="1" w:lastRow="0" w:firstColumn="1" w:lastColumn="0" w:noHBand="0" w:noVBand="1"/>
            </w:tblPr>
            <w:tblGrid>
              <w:gridCol w:w="3273"/>
            </w:tblGrid>
            <w:tr w:rsidR="007C163E" w:rsidRPr="007C163E" w:rsidTr="00242FC3">
              <w:trPr>
                <w:trHeight w:val="289"/>
              </w:trPr>
              <w:tc>
                <w:tcPr>
                  <w:tcW w:w="3273" w:type="dxa"/>
                </w:tcPr>
                <w:p w:rsidR="00190113" w:rsidRPr="007C163E" w:rsidRDefault="00190113" w:rsidP="005B7F5A">
                  <w:pPr>
                    <w:ind w:right="-66"/>
                    <w:rPr>
                      <w:rFonts w:eastAsia="Courier New"/>
                      <w:sz w:val="24"/>
                      <w:szCs w:val="24"/>
                    </w:rPr>
                  </w:pPr>
                  <w:r w:rsidRPr="007C163E">
                    <w:rPr>
                      <w:rFonts w:eastAsia="Courier New"/>
                      <w:sz w:val="24"/>
                      <w:szCs w:val="24"/>
                      <w:rPrChange w:id="3766" w:author="Phùng Nguyễn Minh Tâm" w:date="2018-12-19T17:03:00Z">
                        <w:rPr>
                          <w:rFonts w:ascii="Courier New" w:eastAsia="Courier New" w:hAnsi="Courier New" w:cs="Courier New"/>
                          <w:color w:val="000000"/>
                          <w:sz w:val="24"/>
                          <w:szCs w:val="24"/>
                        </w:rPr>
                      </w:rPrChange>
                    </w:rPr>
                    <w:t xml:space="preserve">VND   </w:t>
                  </w:r>
                </w:p>
              </w:tc>
            </w:tr>
          </w:tbl>
          <w:p w:rsidR="00190113" w:rsidRPr="007C163E" w:rsidRDefault="00190113" w:rsidP="00242FC3">
            <w:pPr>
              <w:ind w:right="619"/>
              <w:rPr>
                <w:rFonts w:eastAsia="Courier New"/>
                <w:b/>
                <w:noProof/>
                <w:sz w:val="24"/>
                <w:szCs w:val="24"/>
              </w:rPr>
            </w:pPr>
          </w:p>
        </w:tc>
        <w:tc>
          <w:tcPr>
            <w:tcW w:w="3488" w:type="dxa"/>
            <w:gridSpan w:val="7"/>
            <w:tcBorders>
              <w:top w:val="nil"/>
              <w:bottom w:val="nil"/>
            </w:tcBorders>
            <w:shd w:val="clear" w:color="auto" w:fill="auto"/>
          </w:tcPr>
          <w:p w:rsidR="00190113" w:rsidRPr="007C163E" w:rsidRDefault="00190113" w:rsidP="00242FC3">
            <w:pPr>
              <w:ind w:right="-51"/>
              <w:rPr>
                <w:rFonts w:eastAsia="Courier New"/>
                <w:sz w:val="24"/>
                <w:szCs w:val="24"/>
              </w:rPr>
            </w:pPr>
            <w:r w:rsidRPr="007C163E">
              <w:rPr>
                <w:rFonts w:eastAsia="Courier New"/>
                <w:sz w:val="24"/>
                <w:szCs w:val="24"/>
                <w:rPrChange w:id="3767" w:author="Phùng Nguyễn Minh Tâm" w:date="2018-12-19T17:03:00Z">
                  <w:rPr>
                    <w:rFonts w:ascii="Courier New" w:eastAsia="Courier New" w:hAnsi="Courier New" w:cs="Courier New"/>
                    <w:color w:val="000000"/>
                    <w:sz w:val="24"/>
                    <w:szCs w:val="24"/>
                  </w:rPr>
                </w:rPrChange>
              </w:rPr>
              <w:t>Hạn mức giao dịch ngày</w:t>
            </w:r>
          </w:p>
          <w:p w:rsidR="00190113" w:rsidRPr="007C163E" w:rsidRDefault="00190113" w:rsidP="00242FC3">
            <w:pPr>
              <w:ind w:right="-103"/>
              <w:rPr>
                <w:rFonts w:eastAsia="Courier New"/>
                <w:i/>
                <w:sz w:val="24"/>
                <w:szCs w:val="24"/>
              </w:rPr>
            </w:pPr>
            <w:r w:rsidRPr="007C163E">
              <w:rPr>
                <w:rFonts w:eastAsia="Courier New"/>
                <w:i/>
                <w:sz w:val="24"/>
                <w:szCs w:val="24"/>
                <w:rPrChange w:id="3768" w:author="Phùng Nguyễn Minh Tâm" w:date="2018-12-19T17:03:00Z">
                  <w:rPr>
                    <w:rFonts w:ascii="Courier New" w:eastAsia="Courier New" w:hAnsi="Courier New" w:cs="Courier New"/>
                    <w:i/>
                    <w:color w:val="000000"/>
                    <w:sz w:val="24"/>
                    <w:szCs w:val="24"/>
                  </w:rPr>
                </w:rPrChange>
              </w:rPr>
              <w:t>Day limit</w:t>
            </w:r>
          </w:p>
          <w:tbl>
            <w:tblPr>
              <w:tblStyle w:val="TableGrid"/>
              <w:tblW w:w="3274" w:type="dxa"/>
              <w:tblLayout w:type="fixed"/>
              <w:tblLook w:val="04A0" w:firstRow="1" w:lastRow="0" w:firstColumn="1" w:lastColumn="0" w:noHBand="0" w:noVBand="1"/>
            </w:tblPr>
            <w:tblGrid>
              <w:gridCol w:w="3274"/>
            </w:tblGrid>
            <w:tr w:rsidR="007C163E" w:rsidRPr="007C163E" w:rsidTr="00242FC3">
              <w:trPr>
                <w:trHeight w:val="289"/>
              </w:trPr>
              <w:tc>
                <w:tcPr>
                  <w:tcW w:w="3274" w:type="dxa"/>
                </w:tcPr>
                <w:p w:rsidR="00190113" w:rsidRPr="007C163E" w:rsidRDefault="00190113" w:rsidP="005B7F5A">
                  <w:pPr>
                    <w:rPr>
                      <w:rFonts w:eastAsia="Courier New"/>
                      <w:i/>
                      <w:sz w:val="24"/>
                      <w:szCs w:val="24"/>
                    </w:rPr>
                  </w:pPr>
                  <w:r w:rsidRPr="007C163E">
                    <w:rPr>
                      <w:rFonts w:eastAsia="Courier New"/>
                      <w:sz w:val="24"/>
                      <w:szCs w:val="24"/>
                      <w:rPrChange w:id="3769" w:author="Phùng Nguyễn Minh Tâm" w:date="2018-12-19T17:03:00Z">
                        <w:rPr>
                          <w:rFonts w:ascii="Courier New" w:eastAsia="Courier New" w:hAnsi="Courier New" w:cs="Courier New"/>
                          <w:color w:val="000000"/>
                          <w:sz w:val="24"/>
                          <w:szCs w:val="24"/>
                        </w:rPr>
                      </w:rPrChange>
                    </w:rPr>
                    <w:t>VND</w:t>
                  </w:r>
                </w:p>
              </w:tc>
            </w:tr>
          </w:tbl>
          <w:p w:rsidR="00190113" w:rsidRPr="007C163E" w:rsidRDefault="00190113" w:rsidP="00242FC3">
            <w:pPr>
              <w:ind w:right="-103"/>
              <w:rPr>
                <w:rFonts w:eastAsia="Courier New"/>
                <w:i/>
                <w:sz w:val="4"/>
                <w:szCs w:val="4"/>
              </w:rPr>
            </w:pPr>
          </w:p>
        </w:tc>
      </w:tr>
      <w:tr w:rsidR="007C163E" w:rsidRPr="0051383C" w:rsidTr="00190113">
        <w:tc>
          <w:tcPr>
            <w:tcW w:w="10454" w:type="dxa"/>
            <w:gridSpan w:val="22"/>
            <w:tcBorders>
              <w:top w:val="nil"/>
              <w:left w:val="single" w:sz="4" w:space="0" w:color="auto"/>
              <w:bottom w:val="nil"/>
              <w:right w:val="single" w:sz="4" w:space="0" w:color="auto"/>
            </w:tcBorders>
            <w:shd w:val="clear" w:color="auto" w:fill="943634"/>
          </w:tcPr>
          <w:p w:rsidR="00190113" w:rsidRPr="0051383C" w:rsidRDefault="00190113" w:rsidP="00ED612E">
            <w:pPr>
              <w:ind w:right="619"/>
              <w:rPr>
                <w:rFonts w:eastAsia="Courier New"/>
                <w:i/>
                <w:noProof/>
                <w:color w:val="FFFFFF" w:themeColor="background1"/>
                <w:sz w:val="24"/>
                <w:szCs w:val="24"/>
                <w:rPrChange w:id="3770"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3771" w:author="Phùng Nguyễn Minh Tâm" w:date="2018-12-21T18:57:00Z">
                  <w:rPr>
                    <w:rFonts w:ascii="Courier New" w:eastAsia="Courier New" w:hAnsi="Courier New" w:cs="Courier New"/>
                    <w:b/>
                    <w:noProof/>
                    <w:color w:val="FFFFFF"/>
                    <w:sz w:val="24"/>
                    <w:szCs w:val="24"/>
                  </w:rPr>
                </w:rPrChange>
              </w:rPr>
              <w:t>IV. Xác nhận của khách hàng</w:t>
            </w:r>
          </w:p>
        </w:tc>
      </w:tr>
      <w:tr w:rsidR="007C163E" w:rsidRPr="007C163E" w:rsidTr="004150AD">
        <w:tc>
          <w:tcPr>
            <w:tcW w:w="6947" w:type="dxa"/>
            <w:gridSpan w:val="14"/>
            <w:tcBorders>
              <w:top w:val="nil"/>
              <w:left w:val="single" w:sz="4" w:space="0" w:color="auto"/>
              <w:bottom w:val="single" w:sz="4" w:space="0" w:color="auto"/>
              <w:right w:val="nil"/>
            </w:tcBorders>
            <w:shd w:val="clear" w:color="auto" w:fill="auto"/>
          </w:tcPr>
          <w:p w:rsidR="00190113" w:rsidRPr="007C163E" w:rsidRDefault="00190113" w:rsidP="009C1A14">
            <w:pPr>
              <w:ind w:left="-4"/>
              <w:jc w:val="both"/>
              <w:rPr>
                <w:rFonts w:eastAsia="Courier New"/>
                <w:sz w:val="24"/>
                <w:szCs w:val="24"/>
              </w:rPr>
            </w:pPr>
            <w:r w:rsidRPr="007C163E">
              <w:rPr>
                <w:rFonts w:eastAsia="Courier New"/>
                <w:sz w:val="24"/>
                <w:szCs w:val="24"/>
                <w:rPrChange w:id="3772" w:author="Phùng Nguyễn Minh Tâm" w:date="2018-12-19T17:03:00Z">
                  <w:rPr>
                    <w:rFonts w:ascii="Courier New" w:eastAsia="Courier New" w:hAnsi="Courier New" w:cs="Courier New"/>
                    <w:color w:val="000000"/>
                    <w:sz w:val="24"/>
                    <w:szCs w:val="24"/>
                  </w:rPr>
                </w:rPrChange>
              </w:rPr>
              <w:t>Bằng</w:t>
            </w:r>
            <w:r w:rsidRPr="007C163E">
              <w:rPr>
                <w:rFonts w:eastAsia="Courier New"/>
                <w:spacing w:val="-3"/>
                <w:sz w:val="24"/>
                <w:szCs w:val="24"/>
                <w:rPrChange w:id="3773"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74" w:author="Phùng Nguyễn Minh Tâm" w:date="2018-12-19T17:03:00Z">
                  <w:rPr>
                    <w:rFonts w:ascii="Courier New" w:eastAsia="Courier New" w:hAnsi="Courier New" w:cs="Courier New"/>
                    <w:color w:val="000000"/>
                    <w:sz w:val="24"/>
                    <w:szCs w:val="24"/>
                  </w:rPr>
                </w:rPrChange>
              </w:rPr>
              <w:t>v</w:t>
            </w:r>
            <w:r w:rsidRPr="007C163E">
              <w:rPr>
                <w:rFonts w:eastAsia="Courier New"/>
                <w:spacing w:val="1"/>
                <w:sz w:val="24"/>
                <w:szCs w:val="24"/>
                <w:rPrChange w:id="3775" w:author="Phùng Nguyễn Minh Tâm" w:date="2018-12-19T17:03:00Z">
                  <w:rPr>
                    <w:rFonts w:ascii="Courier New" w:eastAsia="Courier New" w:hAnsi="Courier New" w:cs="Courier New"/>
                    <w:color w:val="000000"/>
                    <w:spacing w:val="1"/>
                    <w:sz w:val="24"/>
                    <w:szCs w:val="24"/>
                  </w:rPr>
                </w:rPrChange>
              </w:rPr>
              <w:t>i</w:t>
            </w:r>
            <w:r w:rsidRPr="007C163E">
              <w:rPr>
                <w:rFonts w:eastAsia="Courier New"/>
                <w:sz w:val="24"/>
                <w:szCs w:val="24"/>
                <w:rPrChange w:id="3776" w:author="Phùng Nguyễn Minh Tâm" w:date="2018-12-19T17:03:00Z">
                  <w:rPr>
                    <w:rFonts w:ascii="Courier New" w:eastAsia="Courier New" w:hAnsi="Courier New" w:cs="Courier New"/>
                    <w:color w:val="000000"/>
                    <w:sz w:val="24"/>
                    <w:szCs w:val="24"/>
                  </w:rPr>
                </w:rPrChange>
              </w:rPr>
              <w:t>ệc</w:t>
            </w:r>
            <w:r w:rsidRPr="007C163E">
              <w:rPr>
                <w:rFonts w:eastAsia="Courier New"/>
                <w:spacing w:val="-3"/>
                <w:sz w:val="24"/>
                <w:szCs w:val="24"/>
                <w:rPrChange w:id="3777"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78"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2"/>
                <w:sz w:val="24"/>
                <w:szCs w:val="24"/>
                <w:rPrChange w:id="3779"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780" w:author="Phùng Nguyễn Minh Tâm" w:date="2018-12-19T17:03:00Z">
                  <w:rPr>
                    <w:rFonts w:ascii="Courier New" w:eastAsia="Courier New" w:hAnsi="Courier New" w:cs="Courier New"/>
                    <w:color w:val="000000"/>
                    <w:sz w:val="24"/>
                    <w:szCs w:val="24"/>
                  </w:rPr>
                </w:rPrChange>
              </w:rPr>
              <w:t>vào</w:t>
            </w:r>
            <w:r w:rsidRPr="007C163E">
              <w:rPr>
                <w:rFonts w:eastAsia="Courier New"/>
                <w:spacing w:val="-3"/>
                <w:sz w:val="24"/>
                <w:szCs w:val="24"/>
                <w:rPrChange w:id="3781"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82" w:author="Phùng Nguyễn Minh Tâm" w:date="2018-12-19T17:03:00Z">
                  <w:rPr>
                    <w:rFonts w:ascii="Courier New" w:eastAsia="Courier New" w:hAnsi="Courier New" w:cs="Courier New"/>
                    <w:color w:val="000000"/>
                    <w:sz w:val="24"/>
                    <w:szCs w:val="24"/>
                  </w:rPr>
                </w:rPrChange>
              </w:rPr>
              <w:t>Bản</w:t>
            </w:r>
            <w:r w:rsidRPr="007C163E">
              <w:rPr>
                <w:rFonts w:eastAsia="Courier New"/>
                <w:spacing w:val="-3"/>
                <w:sz w:val="24"/>
                <w:szCs w:val="24"/>
                <w:rPrChange w:id="3783"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84" w:author="Phùng Nguyễn Minh Tâm" w:date="2018-12-19T17:03:00Z">
                  <w:rPr>
                    <w:rFonts w:ascii="Courier New" w:eastAsia="Courier New" w:hAnsi="Courier New" w:cs="Courier New"/>
                    <w:color w:val="000000"/>
                    <w:sz w:val="24"/>
                    <w:szCs w:val="24"/>
                  </w:rPr>
                </w:rPrChange>
              </w:rPr>
              <w:t>yêu</w:t>
            </w:r>
            <w:r w:rsidRPr="007C163E">
              <w:rPr>
                <w:rFonts w:eastAsia="Courier New"/>
                <w:spacing w:val="-3"/>
                <w:sz w:val="24"/>
                <w:szCs w:val="24"/>
                <w:rPrChange w:id="3785"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86" w:author="Phùng Nguyễn Minh Tâm" w:date="2018-12-19T17:03:00Z">
                  <w:rPr>
                    <w:rFonts w:ascii="Courier New" w:eastAsia="Courier New" w:hAnsi="Courier New" w:cs="Courier New"/>
                    <w:color w:val="000000"/>
                    <w:sz w:val="24"/>
                    <w:szCs w:val="24"/>
                  </w:rPr>
                </w:rPrChange>
              </w:rPr>
              <w:t>cầu</w:t>
            </w:r>
            <w:r w:rsidRPr="007C163E">
              <w:rPr>
                <w:rFonts w:eastAsia="Courier New"/>
                <w:spacing w:val="-3"/>
                <w:sz w:val="24"/>
                <w:szCs w:val="24"/>
                <w:rPrChange w:id="3787"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88" w:author="Phùng Nguyễn Minh Tâm" w:date="2018-12-19T17:03:00Z">
                  <w:rPr>
                    <w:rFonts w:ascii="Courier New" w:eastAsia="Courier New" w:hAnsi="Courier New" w:cs="Courier New"/>
                    <w:color w:val="000000"/>
                    <w:sz w:val="24"/>
                    <w:szCs w:val="24"/>
                  </w:rPr>
                </w:rPrChange>
              </w:rPr>
              <w:t>này,</w:t>
            </w:r>
            <w:r w:rsidRPr="007C163E">
              <w:rPr>
                <w:rFonts w:eastAsia="Courier New"/>
                <w:spacing w:val="-3"/>
                <w:sz w:val="24"/>
                <w:szCs w:val="24"/>
                <w:rPrChange w:id="3789"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90" w:author="Phùng Nguyễn Minh Tâm" w:date="2018-12-19T17:03:00Z">
                  <w:rPr>
                    <w:rFonts w:ascii="Courier New" w:eastAsia="Courier New" w:hAnsi="Courier New" w:cs="Courier New"/>
                    <w:color w:val="000000"/>
                    <w:sz w:val="24"/>
                    <w:szCs w:val="24"/>
                  </w:rPr>
                </w:rPrChange>
              </w:rPr>
              <w:t>Tôi</w:t>
            </w:r>
            <w:r w:rsidRPr="007C163E">
              <w:rPr>
                <w:rFonts w:eastAsia="Courier New"/>
                <w:spacing w:val="-3"/>
                <w:sz w:val="24"/>
                <w:szCs w:val="24"/>
                <w:rPrChange w:id="3791"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92" w:author="Phùng Nguyễn Minh Tâm" w:date="2018-12-19T17:03:00Z">
                  <w:rPr>
                    <w:rFonts w:ascii="Courier New" w:eastAsia="Courier New" w:hAnsi="Courier New" w:cs="Courier New"/>
                    <w:color w:val="000000"/>
                    <w:sz w:val="24"/>
                    <w:szCs w:val="24"/>
                  </w:rPr>
                </w:rPrChange>
              </w:rPr>
              <w:t>xác</w:t>
            </w:r>
            <w:r w:rsidRPr="007C163E">
              <w:rPr>
                <w:rFonts w:eastAsia="Courier New"/>
                <w:spacing w:val="-3"/>
                <w:sz w:val="24"/>
                <w:szCs w:val="24"/>
                <w:rPrChange w:id="3793"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794" w:author="Phùng Nguyễn Minh Tâm" w:date="2018-12-19T17:03:00Z">
                  <w:rPr>
                    <w:rFonts w:ascii="Courier New" w:eastAsia="Courier New" w:hAnsi="Courier New" w:cs="Courier New"/>
                    <w:color w:val="000000"/>
                    <w:sz w:val="24"/>
                    <w:szCs w:val="24"/>
                  </w:rPr>
                </w:rPrChange>
              </w:rPr>
              <w:t>n</w:t>
            </w:r>
            <w:r w:rsidRPr="007C163E">
              <w:rPr>
                <w:rFonts w:eastAsia="Courier New"/>
                <w:spacing w:val="1"/>
                <w:sz w:val="24"/>
                <w:szCs w:val="24"/>
                <w:rPrChange w:id="3795" w:author="Phùng Nguyễn Minh Tâm" w:date="2018-12-19T17:03:00Z">
                  <w:rPr>
                    <w:rFonts w:ascii="Courier New" w:eastAsia="Courier New" w:hAnsi="Courier New" w:cs="Courier New"/>
                    <w:color w:val="000000"/>
                    <w:spacing w:val="1"/>
                    <w:sz w:val="24"/>
                    <w:szCs w:val="24"/>
                  </w:rPr>
                </w:rPrChange>
              </w:rPr>
              <w:t>h</w:t>
            </w:r>
            <w:r w:rsidRPr="007C163E">
              <w:rPr>
                <w:rFonts w:eastAsia="Courier New"/>
                <w:sz w:val="24"/>
                <w:szCs w:val="24"/>
                <w:rPrChange w:id="3796" w:author="Phùng Nguyễn Minh Tâm" w:date="2018-12-19T17:03:00Z">
                  <w:rPr>
                    <w:rFonts w:ascii="Courier New" w:eastAsia="Courier New" w:hAnsi="Courier New" w:cs="Courier New"/>
                    <w:color w:val="000000"/>
                    <w:sz w:val="24"/>
                    <w:szCs w:val="24"/>
                  </w:rPr>
                </w:rPrChange>
              </w:rPr>
              <w:t>ận:</w:t>
            </w:r>
          </w:p>
          <w:p w:rsidR="00190113" w:rsidRPr="007C163E" w:rsidRDefault="00190113" w:rsidP="004D51B4">
            <w:pPr>
              <w:numPr>
                <w:ilvl w:val="0"/>
                <w:numId w:val="48"/>
              </w:numPr>
              <w:tabs>
                <w:tab w:val="left" w:pos="266"/>
              </w:tabs>
              <w:ind w:left="0" w:right="80" w:hanging="4"/>
              <w:jc w:val="both"/>
              <w:rPr>
                <w:rFonts w:eastAsia="Courier New"/>
                <w:sz w:val="24"/>
                <w:szCs w:val="24"/>
              </w:rPr>
            </w:pPr>
            <w:r w:rsidRPr="007C163E">
              <w:rPr>
                <w:rFonts w:eastAsia="Courier New"/>
                <w:sz w:val="24"/>
                <w:szCs w:val="24"/>
                <w:rPrChange w:id="3797" w:author="Phùng Nguyễn Minh Tâm" w:date="2018-12-19T17:03:00Z">
                  <w:rPr>
                    <w:rFonts w:ascii="Courier New" w:eastAsia="Courier New" w:hAnsi="Courier New" w:cs="Courier New"/>
                    <w:color w:val="000000"/>
                    <w:sz w:val="24"/>
                    <w:szCs w:val="24"/>
                  </w:rPr>
                </w:rPrChange>
              </w:rPr>
              <w:t>N</w:t>
            </w:r>
            <w:r w:rsidRPr="007C163E">
              <w:rPr>
                <w:rFonts w:eastAsia="Courier New"/>
                <w:spacing w:val="1"/>
                <w:sz w:val="24"/>
                <w:szCs w:val="24"/>
                <w:rPrChange w:id="3798" w:author="Phùng Nguyễn Minh Tâm" w:date="2018-12-19T17:03:00Z">
                  <w:rPr>
                    <w:rFonts w:ascii="Courier New" w:eastAsia="Courier New" w:hAnsi="Courier New" w:cs="Courier New"/>
                    <w:color w:val="000000"/>
                    <w:spacing w:val="1"/>
                    <w:sz w:val="24"/>
                    <w:szCs w:val="24"/>
                  </w:rPr>
                </w:rPrChange>
              </w:rPr>
              <w:t>h</w:t>
            </w:r>
            <w:r w:rsidRPr="007C163E">
              <w:rPr>
                <w:rFonts w:eastAsia="Courier New"/>
                <w:sz w:val="24"/>
                <w:szCs w:val="24"/>
                <w:rPrChange w:id="3799" w:author="Phùng Nguyễn Minh Tâm" w:date="2018-12-19T17:03:00Z">
                  <w:rPr>
                    <w:rFonts w:ascii="Courier New" w:eastAsia="Courier New" w:hAnsi="Courier New" w:cs="Courier New"/>
                    <w:color w:val="000000"/>
                    <w:sz w:val="24"/>
                    <w:szCs w:val="24"/>
                  </w:rPr>
                </w:rPrChange>
              </w:rPr>
              <w:t>ững</w:t>
            </w:r>
            <w:r w:rsidRPr="007C163E">
              <w:rPr>
                <w:rFonts w:eastAsia="Courier New"/>
                <w:spacing w:val="8"/>
                <w:sz w:val="24"/>
                <w:szCs w:val="24"/>
                <w:rPrChange w:id="3800" w:author="Phùng Nguyễn Minh Tâm" w:date="2018-12-19T17:03:00Z">
                  <w:rPr>
                    <w:rFonts w:ascii="Courier New" w:eastAsia="Courier New" w:hAnsi="Courier New" w:cs="Courier New"/>
                    <w:color w:val="000000"/>
                    <w:spacing w:val="8"/>
                    <w:sz w:val="24"/>
                    <w:szCs w:val="24"/>
                  </w:rPr>
                </w:rPrChange>
              </w:rPr>
              <w:t xml:space="preserve"> </w:t>
            </w:r>
            <w:r w:rsidRPr="007C163E">
              <w:rPr>
                <w:rFonts w:eastAsia="Courier New"/>
                <w:sz w:val="24"/>
                <w:szCs w:val="24"/>
                <w:rPrChange w:id="3801" w:author="Phùng Nguyễn Minh Tâm" w:date="2018-12-19T17:03:00Z">
                  <w:rPr>
                    <w:rFonts w:ascii="Courier New" w:eastAsia="Courier New" w:hAnsi="Courier New" w:cs="Courier New"/>
                    <w:color w:val="000000"/>
                    <w:sz w:val="24"/>
                    <w:szCs w:val="24"/>
                  </w:rPr>
                </w:rPrChange>
              </w:rPr>
              <w:t>thông</w:t>
            </w:r>
            <w:r w:rsidRPr="007C163E">
              <w:rPr>
                <w:rFonts w:eastAsia="Courier New"/>
                <w:spacing w:val="8"/>
                <w:sz w:val="24"/>
                <w:szCs w:val="24"/>
                <w:rPrChange w:id="3802" w:author="Phùng Nguyễn Minh Tâm" w:date="2018-12-19T17:03:00Z">
                  <w:rPr>
                    <w:rFonts w:ascii="Courier New" w:eastAsia="Courier New" w:hAnsi="Courier New" w:cs="Courier New"/>
                    <w:color w:val="000000"/>
                    <w:spacing w:val="8"/>
                    <w:sz w:val="24"/>
                    <w:szCs w:val="24"/>
                  </w:rPr>
                </w:rPrChange>
              </w:rPr>
              <w:t xml:space="preserve"> </w:t>
            </w:r>
            <w:r w:rsidRPr="007C163E">
              <w:rPr>
                <w:rFonts w:eastAsia="Courier New"/>
                <w:sz w:val="24"/>
                <w:szCs w:val="24"/>
                <w:rPrChange w:id="3803" w:author="Phùng Nguyễn Minh Tâm" w:date="2018-12-19T17:03:00Z">
                  <w:rPr>
                    <w:rFonts w:ascii="Courier New" w:eastAsia="Courier New" w:hAnsi="Courier New" w:cs="Courier New"/>
                    <w:color w:val="000000"/>
                    <w:sz w:val="24"/>
                    <w:szCs w:val="24"/>
                  </w:rPr>
                </w:rPrChange>
              </w:rPr>
              <w:t>tin</w:t>
            </w:r>
            <w:r w:rsidRPr="007C163E">
              <w:rPr>
                <w:rFonts w:eastAsia="Courier New"/>
                <w:spacing w:val="12"/>
                <w:sz w:val="24"/>
                <w:szCs w:val="24"/>
                <w:rPrChange w:id="3804" w:author="Phùng Nguyễn Minh Tâm" w:date="2018-12-19T17:03:00Z">
                  <w:rPr>
                    <w:rFonts w:ascii="Courier New" w:eastAsia="Courier New" w:hAnsi="Courier New" w:cs="Courier New"/>
                    <w:color w:val="000000"/>
                    <w:spacing w:val="12"/>
                    <w:sz w:val="24"/>
                    <w:szCs w:val="24"/>
                  </w:rPr>
                </w:rPrChange>
              </w:rPr>
              <w:t xml:space="preserve"> </w:t>
            </w:r>
            <w:r w:rsidRPr="007C163E">
              <w:rPr>
                <w:rFonts w:eastAsia="Courier New"/>
                <w:sz w:val="24"/>
                <w:szCs w:val="24"/>
                <w:rPrChange w:id="3805" w:author="Phùng Nguyễn Minh Tâm" w:date="2018-12-19T17:03:00Z">
                  <w:rPr>
                    <w:rFonts w:ascii="Courier New" w:eastAsia="Courier New" w:hAnsi="Courier New" w:cs="Courier New"/>
                    <w:color w:val="000000"/>
                    <w:sz w:val="24"/>
                    <w:szCs w:val="24"/>
                  </w:rPr>
                </w:rPrChange>
              </w:rPr>
              <w:t>trên</w:t>
            </w:r>
            <w:r w:rsidRPr="007C163E">
              <w:rPr>
                <w:rFonts w:eastAsia="Courier New"/>
                <w:spacing w:val="9"/>
                <w:sz w:val="24"/>
                <w:szCs w:val="24"/>
                <w:rPrChange w:id="3806" w:author="Phùng Nguyễn Minh Tâm" w:date="2018-12-19T17:03:00Z">
                  <w:rPr>
                    <w:rFonts w:ascii="Courier New" w:eastAsia="Courier New" w:hAnsi="Courier New" w:cs="Courier New"/>
                    <w:color w:val="000000"/>
                    <w:spacing w:val="9"/>
                    <w:sz w:val="24"/>
                    <w:szCs w:val="24"/>
                  </w:rPr>
                </w:rPrChange>
              </w:rPr>
              <w:t xml:space="preserve"> </w:t>
            </w:r>
            <w:r w:rsidRPr="007C163E">
              <w:rPr>
                <w:rFonts w:eastAsia="Courier New"/>
                <w:sz w:val="24"/>
                <w:szCs w:val="24"/>
                <w:rPrChange w:id="3807" w:author="Phùng Nguyễn Minh Tâm" w:date="2018-12-19T17:03:00Z">
                  <w:rPr>
                    <w:rFonts w:ascii="Courier New" w:eastAsia="Courier New" w:hAnsi="Courier New" w:cs="Courier New"/>
                    <w:color w:val="000000"/>
                    <w:sz w:val="24"/>
                    <w:szCs w:val="24"/>
                  </w:rPr>
                </w:rPrChange>
              </w:rPr>
              <w:t>đây</w:t>
            </w:r>
            <w:r w:rsidRPr="007C163E">
              <w:rPr>
                <w:rFonts w:eastAsia="Courier New"/>
                <w:spacing w:val="12"/>
                <w:sz w:val="24"/>
                <w:szCs w:val="24"/>
                <w:rPrChange w:id="3808" w:author="Phùng Nguyễn Minh Tâm" w:date="2018-12-19T17:03:00Z">
                  <w:rPr>
                    <w:rFonts w:ascii="Courier New" w:eastAsia="Courier New" w:hAnsi="Courier New" w:cs="Courier New"/>
                    <w:color w:val="000000"/>
                    <w:spacing w:val="12"/>
                    <w:sz w:val="24"/>
                    <w:szCs w:val="24"/>
                  </w:rPr>
                </w:rPrChange>
              </w:rPr>
              <w:t xml:space="preserve"> </w:t>
            </w:r>
            <w:r w:rsidRPr="007C163E">
              <w:rPr>
                <w:rFonts w:eastAsia="Courier New"/>
                <w:sz w:val="24"/>
                <w:szCs w:val="24"/>
                <w:rPrChange w:id="3809" w:author="Phùng Nguyễn Minh Tâm" w:date="2018-12-19T17:03:00Z">
                  <w:rPr>
                    <w:rFonts w:ascii="Courier New" w:eastAsia="Courier New" w:hAnsi="Courier New" w:cs="Courier New"/>
                    <w:color w:val="000000"/>
                    <w:sz w:val="24"/>
                    <w:szCs w:val="24"/>
                  </w:rPr>
                </w:rPrChange>
              </w:rPr>
              <w:t>là</w:t>
            </w:r>
            <w:r w:rsidRPr="007C163E">
              <w:rPr>
                <w:rFonts w:eastAsia="Courier New"/>
                <w:spacing w:val="13"/>
                <w:sz w:val="24"/>
                <w:szCs w:val="24"/>
                <w:rPrChange w:id="3810" w:author="Phùng Nguyễn Minh Tâm" w:date="2018-12-19T17:03:00Z">
                  <w:rPr>
                    <w:rFonts w:ascii="Courier New" w:eastAsia="Courier New" w:hAnsi="Courier New" w:cs="Courier New"/>
                    <w:color w:val="000000"/>
                    <w:spacing w:val="13"/>
                    <w:sz w:val="24"/>
                    <w:szCs w:val="24"/>
                  </w:rPr>
                </w:rPrChange>
              </w:rPr>
              <w:t xml:space="preserve"> </w:t>
            </w:r>
            <w:r w:rsidRPr="007C163E">
              <w:rPr>
                <w:rFonts w:eastAsia="Courier New"/>
                <w:spacing w:val="5"/>
                <w:sz w:val="24"/>
                <w:szCs w:val="24"/>
                <w:rPrChange w:id="3811" w:author="Phùng Nguyễn Minh Tâm" w:date="2018-12-19T17:03:00Z">
                  <w:rPr>
                    <w:rFonts w:ascii="Courier New" w:eastAsia="Courier New" w:hAnsi="Courier New" w:cs="Courier New"/>
                    <w:color w:val="000000"/>
                    <w:spacing w:val="5"/>
                    <w:sz w:val="24"/>
                    <w:szCs w:val="24"/>
                  </w:rPr>
                </w:rPrChange>
              </w:rPr>
              <w:t>đ</w:t>
            </w:r>
            <w:r w:rsidRPr="007C163E">
              <w:rPr>
                <w:rFonts w:eastAsia="Courier New"/>
                <w:sz w:val="24"/>
                <w:szCs w:val="24"/>
                <w:rPrChange w:id="3812" w:author="Phùng Nguyễn Minh Tâm" w:date="2018-12-19T17:03:00Z">
                  <w:rPr>
                    <w:rFonts w:ascii="Courier New" w:eastAsia="Courier New" w:hAnsi="Courier New" w:cs="Courier New"/>
                    <w:color w:val="000000"/>
                    <w:sz w:val="24"/>
                    <w:szCs w:val="24"/>
                  </w:rPr>
                </w:rPrChange>
              </w:rPr>
              <w:t>ầy</w:t>
            </w:r>
            <w:r w:rsidRPr="007C163E">
              <w:rPr>
                <w:rFonts w:eastAsia="Courier New"/>
                <w:spacing w:val="9"/>
                <w:sz w:val="24"/>
                <w:szCs w:val="24"/>
                <w:rPrChange w:id="3813" w:author="Phùng Nguyễn Minh Tâm" w:date="2018-12-19T17:03:00Z">
                  <w:rPr>
                    <w:rFonts w:ascii="Courier New" w:eastAsia="Courier New" w:hAnsi="Courier New" w:cs="Courier New"/>
                    <w:color w:val="000000"/>
                    <w:spacing w:val="9"/>
                    <w:sz w:val="24"/>
                    <w:szCs w:val="24"/>
                  </w:rPr>
                </w:rPrChange>
              </w:rPr>
              <w:t xml:space="preserve"> </w:t>
            </w:r>
            <w:r w:rsidRPr="007C163E">
              <w:rPr>
                <w:rFonts w:eastAsia="Courier New"/>
                <w:spacing w:val="1"/>
                <w:sz w:val="24"/>
                <w:szCs w:val="24"/>
                <w:rPrChange w:id="3814" w:author="Phùng Nguyễn Minh Tâm" w:date="2018-12-19T17:03:00Z">
                  <w:rPr>
                    <w:rFonts w:ascii="Courier New" w:eastAsia="Courier New" w:hAnsi="Courier New" w:cs="Courier New"/>
                    <w:color w:val="000000"/>
                    <w:spacing w:val="1"/>
                    <w:sz w:val="24"/>
                    <w:szCs w:val="24"/>
                  </w:rPr>
                </w:rPrChange>
              </w:rPr>
              <w:t>đ</w:t>
            </w:r>
            <w:r w:rsidRPr="007C163E">
              <w:rPr>
                <w:rFonts w:eastAsia="Courier New"/>
                <w:sz w:val="24"/>
                <w:szCs w:val="24"/>
                <w:rPrChange w:id="3815" w:author="Phùng Nguyễn Minh Tâm" w:date="2018-12-19T17:03:00Z">
                  <w:rPr>
                    <w:rFonts w:ascii="Courier New" w:eastAsia="Courier New" w:hAnsi="Courier New" w:cs="Courier New"/>
                    <w:color w:val="000000"/>
                    <w:sz w:val="24"/>
                    <w:szCs w:val="24"/>
                  </w:rPr>
                </w:rPrChange>
              </w:rPr>
              <w:t>ủ,</w:t>
            </w:r>
            <w:r w:rsidRPr="007C163E">
              <w:rPr>
                <w:rFonts w:eastAsia="Courier New"/>
                <w:spacing w:val="9"/>
                <w:sz w:val="24"/>
                <w:szCs w:val="24"/>
                <w:rPrChange w:id="3816" w:author="Phùng Nguyễn Minh Tâm" w:date="2018-12-19T17:03:00Z">
                  <w:rPr>
                    <w:rFonts w:ascii="Courier New" w:eastAsia="Courier New" w:hAnsi="Courier New" w:cs="Courier New"/>
                    <w:color w:val="000000"/>
                    <w:spacing w:val="9"/>
                    <w:sz w:val="24"/>
                    <w:szCs w:val="24"/>
                  </w:rPr>
                </w:rPrChange>
              </w:rPr>
              <w:t xml:space="preserve"> </w:t>
            </w:r>
            <w:r w:rsidRPr="007C163E">
              <w:rPr>
                <w:rFonts w:eastAsia="Courier New"/>
                <w:sz w:val="24"/>
                <w:szCs w:val="24"/>
                <w:rPrChange w:id="3817" w:author="Phùng Nguyễn Minh Tâm" w:date="2018-12-19T17:03:00Z">
                  <w:rPr>
                    <w:rFonts w:ascii="Courier New" w:eastAsia="Courier New" w:hAnsi="Courier New" w:cs="Courier New"/>
                    <w:color w:val="000000"/>
                    <w:sz w:val="24"/>
                    <w:szCs w:val="24"/>
                  </w:rPr>
                </w:rPrChange>
              </w:rPr>
              <w:t>trung</w:t>
            </w:r>
            <w:r w:rsidRPr="007C163E">
              <w:rPr>
                <w:rFonts w:eastAsia="Courier New"/>
                <w:spacing w:val="11"/>
                <w:sz w:val="24"/>
                <w:szCs w:val="24"/>
                <w:rPrChange w:id="3818" w:author="Phùng Nguyễn Minh Tâm" w:date="2018-12-19T17:03:00Z">
                  <w:rPr>
                    <w:rFonts w:ascii="Courier New" w:eastAsia="Courier New" w:hAnsi="Courier New" w:cs="Courier New"/>
                    <w:color w:val="000000"/>
                    <w:spacing w:val="11"/>
                    <w:sz w:val="24"/>
                    <w:szCs w:val="24"/>
                  </w:rPr>
                </w:rPrChange>
              </w:rPr>
              <w:t xml:space="preserve"> </w:t>
            </w:r>
            <w:r w:rsidRPr="007C163E">
              <w:rPr>
                <w:rFonts w:eastAsia="Courier New"/>
                <w:sz w:val="24"/>
                <w:szCs w:val="24"/>
                <w:rPrChange w:id="3819" w:author="Phùng Nguyễn Minh Tâm" w:date="2018-12-19T17:03:00Z">
                  <w:rPr>
                    <w:rFonts w:ascii="Courier New" w:eastAsia="Courier New" w:hAnsi="Courier New" w:cs="Courier New"/>
                    <w:color w:val="000000"/>
                    <w:sz w:val="24"/>
                    <w:szCs w:val="24"/>
                  </w:rPr>
                </w:rPrChange>
              </w:rPr>
              <w:t>t</w:t>
            </w:r>
            <w:r w:rsidRPr="007C163E">
              <w:rPr>
                <w:rFonts w:eastAsia="Courier New"/>
                <w:spacing w:val="2"/>
                <w:sz w:val="24"/>
                <w:szCs w:val="24"/>
                <w:rPrChange w:id="3820" w:author="Phùng Nguyễn Minh Tâm" w:date="2018-12-19T17:03:00Z">
                  <w:rPr>
                    <w:rFonts w:ascii="Courier New" w:eastAsia="Courier New" w:hAnsi="Courier New" w:cs="Courier New"/>
                    <w:color w:val="000000"/>
                    <w:spacing w:val="2"/>
                    <w:sz w:val="24"/>
                    <w:szCs w:val="24"/>
                  </w:rPr>
                </w:rPrChange>
              </w:rPr>
              <w:t>h</w:t>
            </w:r>
            <w:r w:rsidRPr="007C163E">
              <w:rPr>
                <w:rFonts w:eastAsia="Courier New"/>
                <w:sz w:val="24"/>
                <w:szCs w:val="24"/>
                <w:rPrChange w:id="3821" w:author="Phùng Nguyễn Minh Tâm" w:date="2018-12-19T17:03:00Z">
                  <w:rPr>
                    <w:rFonts w:ascii="Courier New" w:eastAsia="Courier New" w:hAnsi="Courier New" w:cs="Courier New"/>
                    <w:color w:val="000000"/>
                    <w:sz w:val="24"/>
                    <w:szCs w:val="24"/>
                  </w:rPr>
                </w:rPrChange>
              </w:rPr>
              <w:t>ực</w:t>
            </w:r>
            <w:r w:rsidRPr="007C163E">
              <w:rPr>
                <w:rFonts w:eastAsia="Courier New"/>
                <w:spacing w:val="9"/>
                <w:sz w:val="24"/>
                <w:szCs w:val="24"/>
                <w:rPrChange w:id="3822" w:author="Phùng Nguyễn Minh Tâm" w:date="2018-12-19T17:03:00Z">
                  <w:rPr>
                    <w:rFonts w:ascii="Courier New" w:eastAsia="Courier New" w:hAnsi="Courier New" w:cs="Courier New"/>
                    <w:color w:val="000000"/>
                    <w:spacing w:val="9"/>
                    <w:sz w:val="24"/>
                    <w:szCs w:val="24"/>
                  </w:rPr>
                </w:rPrChange>
              </w:rPr>
              <w:t xml:space="preserve"> </w:t>
            </w:r>
            <w:r w:rsidRPr="007C163E">
              <w:rPr>
                <w:rFonts w:eastAsia="Courier New"/>
                <w:sz w:val="24"/>
                <w:szCs w:val="24"/>
                <w:rPrChange w:id="3823" w:author="Phùng Nguyễn Minh Tâm" w:date="2018-12-19T17:03:00Z">
                  <w:rPr>
                    <w:rFonts w:ascii="Courier New" w:eastAsia="Courier New" w:hAnsi="Courier New" w:cs="Courier New"/>
                    <w:color w:val="000000"/>
                    <w:sz w:val="24"/>
                    <w:szCs w:val="24"/>
                  </w:rPr>
                </w:rPrChange>
              </w:rPr>
              <w:t>và</w:t>
            </w:r>
            <w:r w:rsidRPr="007C163E">
              <w:rPr>
                <w:rFonts w:eastAsia="Courier New"/>
                <w:spacing w:val="13"/>
                <w:sz w:val="24"/>
                <w:szCs w:val="24"/>
                <w:rPrChange w:id="3824" w:author="Phùng Nguyễn Minh Tâm" w:date="2018-12-19T17:03:00Z">
                  <w:rPr>
                    <w:rFonts w:ascii="Courier New" w:eastAsia="Courier New" w:hAnsi="Courier New" w:cs="Courier New"/>
                    <w:color w:val="000000"/>
                    <w:spacing w:val="13"/>
                    <w:sz w:val="24"/>
                    <w:szCs w:val="24"/>
                  </w:rPr>
                </w:rPrChange>
              </w:rPr>
              <w:t xml:space="preserve"> </w:t>
            </w:r>
            <w:r w:rsidRPr="007C163E">
              <w:rPr>
                <w:rFonts w:eastAsia="Courier New"/>
                <w:sz w:val="24"/>
                <w:szCs w:val="24"/>
                <w:rPrChange w:id="3825" w:author="Phùng Nguyễn Minh Tâm" w:date="2018-12-19T17:03:00Z">
                  <w:rPr>
                    <w:rFonts w:ascii="Courier New" w:eastAsia="Courier New" w:hAnsi="Courier New" w:cs="Courier New"/>
                    <w:color w:val="000000"/>
                    <w:sz w:val="24"/>
                    <w:szCs w:val="24"/>
                  </w:rPr>
                </w:rPrChange>
              </w:rPr>
              <w:t>chính xác</w:t>
            </w:r>
          </w:p>
          <w:p w:rsidR="00190113" w:rsidRPr="007C163E" w:rsidRDefault="00190113" w:rsidP="004D51B4">
            <w:pPr>
              <w:numPr>
                <w:ilvl w:val="0"/>
                <w:numId w:val="48"/>
              </w:numPr>
              <w:tabs>
                <w:tab w:val="left" w:pos="266"/>
              </w:tabs>
              <w:ind w:left="0" w:right="80" w:hanging="4"/>
              <w:jc w:val="both"/>
              <w:rPr>
                <w:rFonts w:eastAsia="Courier New"/>
                <w:sz w:val="24"/>
                <w:szCs w:val="24"/>
              </w:rPr>
            </w:pPr>
            <w:r w:rsidRPr="007C163E">
              <w:rPr>
                <w:rFonts w:eastAsia="Courier New"/>
                <w:position w:val="1"/>
                <w:sz w:val="24"/>
                <w:szCs w:val="24"/>
                <w:rPrChange w:id="3826" w:author="Phùng Nguyễn Minh Tâm" w:date="2018-12-19T17:03:00Z">
                  <w:rPr>
                    <w:rFonts w:ascii="Courier New" w:eastAsia="Courier New" w:hAnsi="Courier New" w:cs="Courier New"/>
                    <w:color w:val="000000"/>
                    <w:position w:val="1"/>
                    <w:sz w:val="24"/>
                    <w:szCs w:val="24"/>
                  </w:rPr>
                </w:rPrChange>
              </w:rPr>
              <w:t>Tôi đã</w:t>
            </w:r>
            <w:r w:rsidRPr="007C163E">
              <w:rPr>
                <w:rFonts w:eastAsia="Courier New"/>
                <w:spacing w:val="32"/>
                <w:position w:val="1"/>
                <w:sz w:val="24"/>
                <w:szCs w:val="24"/>
                <w:rPrChange w:id="3827" w:author="Phùng Nguyễn Minh Tâm" w:date="2018-12-19T17:03:00Z">
                  <w:rPr>
                    <w:rFonts w:ascii="Courier New" w:eastAsia="Courier New" w:hAnsi="Courier New" w:cs="Courier New"/>
                    <w:color w:val="000000"/>
                    <w:spacing w:val="32"/>
                    <w:position w:val="1"/>
                    <w:sz w:val="24"/>
                    <w:szCs w:val="24"/>
                  </w:rPr>
                </w:rPrChange>
              </w:rPr>
              <w:t xml:space="preserve"> </w:t>
            </w:r>
            <w:r w:rsidRPr="007C163E">
              <w:rPr>
                <w:rFonts w:eastAsia="Courier New"/>
                <w:spacing w:val="1"/>
                <w:position w:val="1"/>
                <w:sz w:val="24"/>
                <w:szCs w:val="24"/>
                <w:rPrChange w:id="3828" w:author="Phùng Nguyễn Minh Tâm" w:date="2018-12-19T17:03:00Z">
                  <w:rPr>
                    <w:rFonts w:ascii="Courier New" w:eastAsia="Courier New" w:hAnsi="Courier New" w:cs="Courier New"/>
                    <w:color w:val="000000"/>
                    <w:spacing w:val="1"/>
                    <w:position w:val="1"/>
                    <w:sz w:val="24"/>
                    <w:szCs w:val="24"/>
                  </w:rPr>
                </w:rPrChange>
              </w:rPr>
              <w:t>đ</w:t>
            </w:r>
            <w:r w:rsidRPr="007C163E">
              <w:rPr>
                <w:rFonts w:eastAsia="Courier New"/>
                <w:position w:val="1"/>
                <w:sz w:val="24"/>
                <w:szCs w:val="24"/>
                <w:rPrChange w:id="3829" w:author="Phùng Nguyễn Minh Tâm" w:date="2018-12-19T17:03:00Z">
                  <w:rPr>
                    <w:rFonts w:ascii="Courier New" w:eastAsia="Courier New" w:hAnsi="Courier New" w:cs="Courier New"/>
                    <w:color w:val="000000"/>
                    <w:position w:val="1"/>
                    <w:sz w:val="24"/>
                    <w:szCs w:val="24"/>
                  </w:rPr>
                </w:rPrChange>
              </w:rPr>
              <w:t>ọc,</w:t>
            </w:r>
            <w:r w:rsidRPr="007C163E">
              <w:rPr>
                <w:rFonts w:eastAsia="Courier New"/>
                <w:spacing w:val="31"/>
                <w:position w:val="1"/>
                <w:sz w:val="24"/>
                <w:szCs w:val="24"/>
                <w:rPrChange w:id="3830"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position w:val="1"/>
                <w:sz w:val="24"/>
                <w:szCs w:val="24"/>
                <w:rPrChange w:id="3831" w:author="Phùng Nguyễn Minh Tâm" w:date="2018-12-19T17:03:00Z">
                  <w:rPr>
                    <w:rFonts w:ascii="Courier New" w:eastAsia="Courier New" w:hAnsi="Courier New" w:cs="Courier New"/>
                    <w:color w:val="000000"/>
                    <w:position w:val="1"/>
                    <w:sz w:val="24"/>
                    <w:szCs w:val="24"/>
                  </w:rPr>
                </w:rPrChange>
              </w:rPr>
              <w:t>h</w:t>
            </w:r>
            <w:r w:rsidRPr="007C163E">
              <w:rPr>
                <w:rFonts w:eastAsia="Courier New"/>
                <w:spacing w:val="1"/>
                <w:position w:val="1"/>
                <w:sz w:val="24"/>
                <w:szCs w:val="24"/>
                <w:rPrChange w:id="3832" w:author="Phùng Nguyễn Minh Tâm" w:date="2018-12-19T17:03:00Z">
                  <w:rPr>
                    <w:rFonts w:ascii="Courier New" w:eastAsia="Courier New" w:hAnsi="Courier New" w:cs="Courier New"/>
                    <w:color w:val="000000"/>
                    <w:spacing w:val="1"/>
                    <w:position w:val="1"/>
                    <w:sz w:val="24"/>
                    <w:szCs w:val="24"/>
                  </w:rPr>
                </w:rPrChange>
              </w:rPr>
              <w:t>i</w:t>
            </w:r>
            <w:r w:rsidRPr="007C163E">
              <w:rPr>
                <w:rFonts w:eastAsia="Courier New"/>
                <w:position w:val="1"/>
                <w:sz w:val="24"/>
                <w:szCs w:val="24"/>
                <w:rPrChange w:id="3833" w:author="Phùng Nguyễn Minh Tâm" w:date="2018-12-19T17:03:00Z">
                  <w:rPr>
                    <w:rFonts w:ascii="Courier New" w:eastAsia="Courier New" w:hAnsi="Courier New" w:cs="Courier New"/>
                    <w:color w:val="000000"/>
                    <w:position w:val="1"/>
                    <w:sz w:val="24"/>
                    <w:szCs w:val="24"/>
                  </w:rPr>
                </w:rPrChange>
              </w:rPr>
              <w:t>ểu</w:t>
            </w:r>
            <w:r w:rsidRPr="007C163E">
              <w:rPr>
                <w:rFonts w:eastAsia="Courier New"/>
                <w:spacing w:val="31"/>
                <w:position w:val="1"/>
                <w:sz w:val="24"/>
                <w:szCs w:val="24"/>
                <w:rPrChange w:id="3834"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position w:val="1"/>
                <w:sz w:val="24"/>
                <w:szCs w:val="24"/>
                <w:rPrChange w:id="3835" w:author="Phùng Nguyễn Minh Tâm" w:date="2018-12-19T17:03:00Z">
                  <w:rPr>
                    <w:rFonts w:ascii="Courier New" w:eastAsia="Courier New" w:hAnsi="Courier New" w:cs="Courier New"/>
                    <w:color w:val="000000"/>
                    <w:position w:val="1"/>
                    <w:sz w:val="24"/>
                    <w:szCs w:val="24"/>
                  </w:rPr>
                </w:rPrChange>
              </w:rPr>
              <w:t>rõ,</w:t>
            </w:r>
            <w:r w:rsidRPr="007C163E">
              <w:rPr>
                <w:rFonts w:eastAsia="Courier New"/>
                <w:spacing w:val="31"/>
                <w:position w:val="1"/>
                <w:sz w:val="24"/>
                <w:szCs w:val="24"/>
                <w:rPrChange w:id="3836"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spacing w:val="2"/>
                <w:position w:val="1"/>
                <w:sz w:val="24"/>
                <w:szCs w:val="24"/>
                <w:rPrChange w:id="3837" w:author="Phùng Nguyễn Minh Tâm" w:date="2018-12-19T17:03:00Z">
                  <w:rPr>
                    <w:rFonts w:ascii="Courier New" w:eastAsia="Courier New" w:hAnsi="Courier New" w:cs="Courier New"/>
                    <w:color w:val="000000"/>
                    <w:spacing w:val="2"/>
                    <w:position w:val="1"/>
                    <w:sz w:val="24"/>
                    <w:szCs w:val="24"/>
                  </w:rPr>
                </w:rPrChange>
              </w:rPr>
              <w:t>đ</w:t>
            </w:r>
            <w:r w:rsidRPr="007C163E">
              <w:rPr>
                <w:rFonts w:eastAsia="Courier New"/>
                <w:position w:val="1"/>
                <w:sz w:val="24"/>
                <w:szCs w:val="24"/>
                <w:rPrChange w:id="3838" w:author="Phùng Nguyễn Minh Tâm" w:date="2018-12-19T17:03:00Z">
                  <w:rPr>
                    <w:rFonts w:ascii="Courier New" w:eastAsia="Courier New" w:hAnsi="Courier New" w:cs="Courier New"/>
                    <w:color w:val="000000"/>
                    <w:position w:val="1"/>
                    <w:sz w:val="24"/>
                    <w:szCs w:val="24"/>
                  </w:rPr>
                </w:rPrChange>
              </w:rPr>
              <w:t>ồng</w:t>
            </w:r>
            <w:r w:rsidRPr="007C163E">
              <w:rPr>
                <w:rFonts w:eastAsia="Courier New"/>
                <w:spacing w:val="31"/>
                <w:position w:val="1"/>
                <w:sz w:val="24"/>
                <w:szCs w:val="24"/>
                <w:rPrChange w:id="3839"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position w:val="1"/>
                <w:sz w:val="24"/>
                <w:szCs w:val="24"/>
                <w:rPrChange w:id="3840" w:author="Phùng Nguyễn Minh Tâm" w:date="2018-12-19T17:03:00Z">
                  <w:rPr>
                    <w:rFonts w:ascii="Courier New" w:eastAsia="Courier New" w:hAnsi="Courier New" w:cs="Courier New"/>
                    <w:color w:val="000000"/>
                    <w:position w:val="1"/>
                    <w:sz w:val="24"/>
                    <w:szCs w:val="24"/>
                  </w:rPr>
                </w:rPrChange>
              </w:rPr>
              <w:t>ý</w:t>
            </w:r>
            <w:r w:rsidRPr="007C163E">
              <w:rPr>
                <w:rFonts w:eastAsia="Courier New"/>
                <w:spacing w:val="33"/>
                <w:position w:val="1"/>
                <w:sz w:val="24"/>
                <w:szCs w:val="24"/>
                <w:rPrChange w:id="3841" w:author="Phùng Nguyễn Minh Tâm" w:date="2018-12-19T17:03:00Z">
                  <w:rPr>
                    <w:rFonts w:ascii="Courier New" w:eastAsia="Courier New" w:hAnsi="Courier New" w:cs="Courier New"/>
                    <w:color w:val="000000"/>
                    <w:spacing w:val="33"/>
                    <w:position w:val="1"/>
                    <w:sz w:val="24"/>
                    <w:szCs w:val="24"/>
                  </w:rPr>
                </w:rPrChange>
              </w:rPr>
              <w:t xml:space="preserve"> </w:t>
            </w:r>
            <w:r w:rsidRPr="007C163E">
              <w:rPr>
                <w:rFonts w:eastAsia="Courier New"/>
                <w:position w:val="1"/>
                <w:sz w:val="24"/>
                <w:szCs w:val="24"/>
                <w:rPrChange w:id="3842" w:author="Phùng Nguyễn Minh Tâm" w:date="2018-12-19T17:03:00Z">
                  <w:rPr>
                    <w:rFonts w:ascii="Courier New" w:eastAsia="Courier New" w:hAnsi="Courier New" w:cs="Courier New"/>
                    <w:color w:val="000000"/>
                    <w:position w:val="1"/>
                    <w:sz w:val="24"/>
                    <w:szCs w:val="24"/>
                  </w:rPr>
                </w:rPrChange>
              </w:rPr>
              <w:t>và</w:t>
            </w:r>
            <w:r w:rsidRPr="007C163E">
              <w:rPr>
                <w:rFonts w:eastAsia="Courier New"/>
                <w:spacing w:val="30"/>
                <w:position w:val="1"/>
                <w:sz w:val="24"/>
                <w:szCs w:val="24"/>
                <w:rPrChange w:id="3843" w:author="Phùng Nguyễn Minh Tâm" w:date="2018-12-19T17:03:00Z">
                  <w:rPr>
                    <w:rFonts w:ascii="Courier New" w:eastAsia="Courier New" w:hAnsi="Courier New" w:cs="Courier New"/>
                    <w:color w:val="000000"/>
                    <w:spacing w:val="30"/>
                    <w:position w:val="1"/>
                    <w:sz w:val="24"/>
                    <w:szCs w:val="24"/>
                  </w:rPr>
                </w:rPrChange>
              </w:rPr>
              <w:t xml:space="preserve"> </w:t>
            </w:r>
            <w:r w:rsidRPr="007C163E">
              <w:rPr>
                <w:rFonts w:eastAsia="Courier New"/>
                <w:position w:val="1"/>
                <w:sz w:val="24"/>
                <w:szCs w:val="24"/>
                <w:rPrChange w:id="3844" w:author="Phùng Nguyễn Minh Tâm" w:date="2018-12-19T17:03:00Z">
                  <w:rPr>
                    <w:rFonts w:ascii="Courier New" w:eastAsia="Courier New" w:hAnsi="Courier New" w:cs="Courier New"/>
                    <w:color w:val="000000"/>
                    <w:position w:val="1"/>
                    <w:sz w:val="24"/>
                    <w:szCs w:val="24"/>
                  </w:rPr>
                </w:rPrChange>
              </w:rPr>
              <w:t>cam</w:t>
            </w:r>
            <w:r w:rsidRPr="007C163E">
              <w:rPr>
                <w:rFonts w:eastAsia="Courier New"/>
                <w:spacing w:val="31"/>
                <w:position w:val="1"/>
                <w:sz w:val="24"/>
                <w:szCs w:val="24"/>
                <w:rPrChange w:id="3845"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spacing w:val="3"/>
                <w:position w:val="1"/>
                <w:sz w:val="24"/>
                <w:szCs w:val="24"/>
                <w:rPrChange w:id="3846" w:author="Phùng Nguyễn Minh Tâm" w:date="2018-12-19T17:03:00Z">
                  <w:rPr>
                    <w:rFonts w:ascii="Courier New" w:eastAsia="Courier New" w:hAnsi="Courier New" w:cs="Courier New"/>
                    <w:color w:val="000000"/>
                    <w:spacing w:val="3"/>
                    <w:position w:val="1"/>
                    <w:sz w:val="24"/>
                    <w:szCs w:val="24"/>
                  </w:rPr>
                </w:rPrChange>
              </w:rPr>
              <w:t>k</w:t>
            </w:r>
            <w:r w:rsidRPr="007C163E">
              <w:rPr>
                <w:rFonts w:eastAsia="Courier New"/>
                <w:position w:val="1"/>
                <w:sz w:val="24"/>
                <w:szCs w:val="24"/>
                <w:rPrChange w:id="3847" w:author="Phùng Nguyễn Minh Tâm" w:date="2018-12-19T17:03:00Z">
                  <w:rPr>
                    <w:rFonts w:ascii="Courier New" w:eastAsia="Courier New" w:hAnsi="Courier New" w:cs="Courier New"/>
                    <w:color w:val="000000"/>
                    <w:position w:val="1"/>
                    <w:sz w:val="24"/>
                    <w:szCs w:val="24"/>
                  </w:rPr>
                </w:rPrChange>
              </w:rPr>
              <w:t>ết</w:t>
            </w:r>
            <w:r w:rsidRPr="007C163E">
              <w:rPr>
                <w:rFonts w:eastAsia="Courier New"/>
                <w:spacing w:val="31"/>
                <w:position w:val="1"/>
                <w:sz w:val="24"/>
                <w:szCs w:val="24"/>
                <w:rPrChange w:id="3848"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position w:val="1"/>
                <w:sz w:val="24"/>
                <w:szCs w:val="24"/>
                <w:rPrChange w:id="3849" w:author="Phùng Nguyễn Minh Tâm" w:date="2018-12-19T17:03:00Z">
                  <w:rPr>
                    <w:rFonts w:ascii="Courier New" w:eastAsia="Courier New" w:hAnsi="Courier New" w:cs="Courier New"/>
                    <w:color w:val="000000"/>
                    <w:position w:val="1"/>
                    <w:sz w:val="24"/>
                    <w:szCs w:val="24"/>
                  </w:rPr>
                </w:rPrChange>
              </w:rPr>
              <w:t>tuân</w:t>
            </w:r>
            <w:r w:rsidRPr="007C163E">
              <w:rPr>
                <w:rFonts w:eastAsia="Courier New"/>
                <w:spacing w:val="31"/>
                <w:position w:val="1"/>
                <w:sz w:val="24"/>
                <w:szCs w:val="24"/>
                <w:rPrChange w:id="3850"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position w:val="1"/>
                <w:sz w:val="24"/>
                <w:szCs w:val="24"/>
                <w:rPrChange w:id="3851" w:author="Phùng Nguyễn Minh Tâm" w:date="2018-12-19T17:03:00Z">
                  <w:rPr>
                    <w:rFonts w:ascii="Courier New" w:eastAsia="Courier New" w:hAnsi="Courier New" w:cs="Courier New"/>
                    <w:color w:val="000000"/>
                    <w:position w:val="1"/>
                    <w:sz w:val="24"/>
                    <w:szCs w:val="24"/>
                  </w:rPr>
                </w:rPrChange>
              </w:rPr>
              <w:t>t</w:t>
            </w:r>
            <w:r w:rsidRPr="007C163E">
              <w:rPr>
                <w:rFonts w:eastAsia="Courier New"/>
                <w:spacing w:val="2"/>
                <w:position w:val="1"/>
                <w:sz w:val="24"/>
                <w:szCs w:val="24"/>
                <w:rPrChange w:id="3852" w:author="Phùng Nguyễn Minh Tâm" w:date="2018-12-19T17:03:00Z">
                  <w:rPr>
                    <w:rFonts w:ascii="Courier New" w:eastAsia="Courier New" w:hAnsi="Courier New" w:cs="Courier New"/>
                    <w:color w:val="000000"/>
                    <w:spacing w:val="2"/>
                    <w:position w:val="1"/>
                    <w:sz w:val="24"/>
                    <w:szCs w:val="24"/>
                  </w:rPr>
                </w:rPrChange>
              </w:rPr>
              <w:t>h</w:t>
            </w:r>
            <w:r w:rsidRPr="007C163E">
              <w:rPr>
                <w:rFonts w:eastAsia="Courier New"/>
                <w:position w:val="1"/>
                <w:sz w:val="24"/>
                <w:szCs w:val="24"/>
                <w:rPrChange w:id="3853" w:author="Phùng Nguyễn Minh Tâm" w:date="2018-12-19T17:03:00Z">
                  <w:rPr>
                    <w:rFonts w:ascii="Courier New" w:eastAsia="Courier New" w:hAnsi="Courier New" w:cs="Courier New"/>
                    <w:color w:val="000000"/>
                    <w:position w:val="1"/>
                    <w:sz w:val="24"/>
                    <w:szCs w:val="24"/>
                  </w:rPr>
                </w:rPrChange>
              </w:rPr>
              <w:t>ủ</w:t>
            </w:r>
            <w:r w:rsidRPr="007C163E">
              <w:rPr>
                <w:rFonts w:eastAsia="Courier New"/>
                <w:spacing w:val="31"/>
                <w:position w:val="1"/>
                <w:sz w:val="24"/>
                <w:szCs w:val="24"/>
                <w:rPrChange w:id="3854" w:author="Phùng Nguyễn Minh Tâm" w:date="2018-12-19T17:03:00Z">
                  <w:rPr>
                    <w:rFonts w:ascii="Courier New" w:eastAsia="Courier New" w:hAnsi="Courier New" w:cs="Courier New"/>
                    <w:color w:val="000000"/>
                    <w:spacing w:val="31"/>
                    <w:position w:val="1"/>
                    <w:sz w:val="24"/>
                    <w:szCs w:val="24"/>
                  </w:rPr>
                </w:rPrChange>
              </w:rPr>
              <w:t xml:space="preserve"> </w:t>
            </w:r>
            <w:r w:rsidRPr="007C163E">
              <w:rPr>
                <w:rFonts w:eastAsia="Courier New"/>
                <w:position w:val="1"/>
                <w:sz w:val="24"/>
                <w:szCs w:val="24"/>
                <w:rPrChange w:id="3855" w:author="Phùng Nguyễn Minh Tâm" w:date="2018-12-19T17:03:00Z">
                  <w:rPr>
                    <w:rFonts w:ascii="Courier New" w:eastAsia="Courier New" w:hAnsi="Courier New" w:cs="Courier New"/>
                    <w:color w:val="000000"/>
                    <w:position w:val="1"/>
                    <w:sz w:val="24"/>
                    <w:szCs w:val="24"/>
                  </w:rPr>
                </w:rPrChange>
              </w:rPr>
              <w:t>các điều kiện, điều khoản sử dụng dịch vụ ngân hàng điện tử đính kèm và hướng dẫn sử dụng dịch vụ ngân hàng điện tử của Agribank được đăng tải trên địa chỉ website http://www.agribank.com.vn</w:t>
            </w:r>
          </w:p>
          <w:p w:rsidR="00190113" w:rsidRPr="007C163E" w:rsidRDefault="00190113" w:rsidP="009C1A14">
            <w:pPr>
              <w:tabs>
                <w:tab w:val="left" w:pos="266"/>
              </w:tabs>
              <w:ind w:left="-4" w:right="80"/>
              <w:jc w:val="both"/>
              <w:rPr>
                <w:rFonts w:eastAsia="Courier New"/>
                <w:i/>
                <w:sz w:val="24"/>
                <w:szCs w:val="24"/>
              </w:rPr>
            </w:pPr>
            <w:r w:rsidRPr="007C163E">
              <w:rPr>
                <w:rFonts w:eastAsia="Courier New"/>
                <w:i/>
                <w:sz w:val="24"/>
                <w:szCs w:val="24"/>
                <w:rPrChange w:id="3856" w:author="Phùng Nguyễn Minh Tâm" w:date="2018-12-19T17:03:00Z">
                  <w:rPr>
                    <w:rFonts w:ascii="Courier New" w:eastAsia="Courier New" w:hAnsi="Courier New" w:cs="Courier New"/>
                    <w:i/>
                    <w:color w:val="000000"/>
                    <w:sz w:val="24"/>
                    <w:szCs w:val="24"/>
                  </w:rPr>
                </w:rPrChange>
              </w:rPr>
              <w:t>By signing this form, I hereby confirm that:</w:t>
            </w:r>
          </w:p>
          <w:p w:rsidR="00190113" w:rsidRPr="007C163E" w:rsidRDefault="00190113" w:rsidP="004D51B4">
            <w:pPr>
              <w:pStyle w:val="ListParagraph"/>
              <w:numPr>
                <w:ilvl w:val="0"/>
                <w:numId w:val="49"/>
              </w:numPr>
              <w:tabs>
                <w:tab w:val="left" w:pos="266"/>
              </w:tabs>
              <w:ind w:left="-4" w:right="80" w:firstLine="0"/>
              <w:jc w:val="both"/>
              <w:rPr>
                <w:rFonts w:eastAsia="Courier New"/>
                <w:i/>
              </w:rPr>
            </w:pPr>
            <w:r w:rsidRPr="007C163E">
              <w:rPr>
                <w:rFonts w:eastAsia="Courier New"/>
                <w:i/>
                <w:rPrChange w:id="3857" w:author="Phùng Nguyễn Minh Tâm" w:date="2018-12-19T17:03:00Z">
                  <w:rPr>
                    <w:rFonts w:ascii="Courier New" w:eastAsia="Courier New" w:hAnsi="Courier New" w:cs="Courier New"/>
                    <w:i/>
                    <w:color w:val="000000"/>
                  </w:rPr>
                </w:rPrChange>
              </w:rPr>
              <w:t>The information provided above is complete, true and correct.</w:t>
            </w:r>
          </w:p>
          <w:p w:rsidR="00190113" w:rsidRPr="007C163E" w:rsidRDefault="00190113" w:rsidP="004D51B4">
            <w:pPr>
              <w:pStyle w:val="ListParagraph"/>
              <w:numPr>
                <w:ilvl w:val="0"/>
                <w:numId w:val="49"/>
              </w:numPr>
              <w:tabs>
                <w:tab w:val="left" w:pos="266"/>
              </w:tabs>
              <w:ind w:left="-4" w:right="80" w:firstLine="0"/>
              <w:jc w:val="both"/>
              <w:rPr>
                <w:rFonts w:eastAsia="Courier New"/>
                <w:i/>
              </w:rPr>
            </w:pPr>
            <w:r w:rsidRPr="007C163E">
              <w:rPr>
                <w:rFonts w:eastAsia="Courier New"/>
                <w:i/>
                <w:rPrChange w:id="3858" w:author="Phùng Nguyễn Minh Tâm" w:date="2018-12-19T17:03:00Z">
                  <w:rPr>
                    <w:rFonts w:ascii="Courier New" w:eastAsia="Courier New" w:hAnsi="Courier New" w:cs="Courier New"/>
                    <w:i/>
                    <w:color w:val="000000"/>
                  </w:rPr>
                </w:rPrChange>
              </w:rPr>
              <w:t xml:space="preserve">I have read, understood and accepted the Terms and Conditions of E-Banking services enclosed with this registration and </w:t>
            </w:r>
            <w:r w:rsidR="002C6023" w:rsidRPr="007C163E">
              <w:rPr>
                <w:rFonts w:eastAsia="Courier New"/>
                <w:i/>
                <w:rPrChange w:id="3859" w:author="Phùng Nguyễn Minh Tâm" w:date="2018-12-19T17:03:00Z">
                  <w:rPr>
                    <w:rFonts w:ascii="Courier New" w:eastAsia="Courier New" w:hAnsi="Courier New" w:cs="Courier New"/>
                    <w:i/>
                    <w:color w:val="000000"/>
                  </w:rPr>
                </w:rPrChange>
              </w:rPr>
              <w:t xml:space="preserve">E-Banking service instruction posted on Agribank website at </w:t>
            </w:r>
            <w:r w:rsidR="002C6023" w:rsidRPr="007C163E">
              <w:rPr>
                <w:rFonts w:eastAsia="Courier New"/>
                <w:i/>
                <w:position w:val="1"/>
                <w:rPrChange w:id="3860" w:author="Phùng Nguyễn Minh Tâm" w:date="2018-12-19T17:03:00Z">
                  <w:rPr>
                    <w:rFonts w:ascii="Courier New" w:eastAsia="Courier New" w:hAnsi="Courier New" w:cs="Courier New"/>
                    <w:i/>
                    <w:color w:val="000000"/>
                    <w:position w:val="1"/>
                  </w:rPr>
                </w:rPrChange>
              </w:rPr>
              <w:t>http://www.agribank.com.vn</w:t>
            </w:r>
          </w:p>
        </w:tc>
        <w:tc>
          <w:tcPr>
            <w:tcW w:w="3507" w:type="dxa"/>
            <w:gridSpan w:val="8"/>
            <w:tcBorders>
              <w:top w:val="nil"/>
              <w:left w:val="nil"/>
              <w:bottom w:val="single" w:sz="4" w:space="0" w:color="auto"/>
              <w:right w:val="single" w:sz="4" w:space="0" w:color="auto"/>
            </w:tcBorders>
            <w:shd w:val="clear" w:color="auto" w:fill="auto"/>
          </w:tcPr>
          <w:p w:rsidR="00190113" w:rsidRPr="007C163E" w:rsidRDefault="00190113" w:rsidP="004150AD">
            <w:pPr>
              <w:spacing w:before="2"/>
              <w:jc w:val="center"/>
              <w:rPr>
                <w:rFonts w:eastAsia="Courier New"/>
                <w:sz w:val="24"/>
                <w:szCs w:val="24"/>
              </w:rPr>
            </w:pPr>
            <w:r w:rsidRPr="007C163E">
              <w:rPr>
                <w:rFonts w:eastAsia="Courier New"/>
                <w:sz w:val="24"/>
                <w:szCs w:val="24"/>
                <w:rPrChange w:id="3861"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3862" w:author="Phùng Nguyễn Minh Tâm" w:date="2018-12-19T17:03:00Z">
                  <w:rPr>
                    <w:rFonts w:ascii="Courier New" w:eastAsia="Courier New" w:hAnsi="Courier New" w:cs="Courier New"/>
                    <w:i/>
                    <w:color w:val="000000"/>
                    <w:sz w:val="24"/>
                    <w:szCs w:val="24"/>
                  </w:rPr>
                </w:rPrChange>
              </w:rPr>
              <w:t>/Date: :</w:t>
            </w:r>
            <w:r w:rsidRPr="007C163E">
              <w:rPr>
                <w:rFonts w:eastAsia="Courier New"/>
                <w:i/>
                <w:sz w:val="24"/>
                <w:szCs w:val="24"/>
                <w:u w:val="single" w:color="000000"/>
                <w:rPrChange w:id="3863"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864"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3865"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866" w:author="Phùng Nguyễn Minh Tâm" w:date="2018-12-19T17:03:00Z">
                  <w:rPr>
                    <w:rFonts w:ascii="Courier New" w:eastAsia="Courier New" w:hAnsi="Courier New" w:cs="Courier New"/>
                    <w:i/>
                    <w:color w:val="000000"/>
                    <w:sz w:val="24"/>
                    <w:szCs w:val="24"/>
                  </w:rPr>
                </w:rPrChange>
              </w:rPr>
              <w:t>/_</w:t>
            </w:r>
            <w:r w:rsidR="004150AD" w:rsidRPr="007C163E">
              <w:rPr>
                <w:rFonts w:eastAsia="Courier New"/>
                <w:i/>
                <w:sz w:val="24"/>
                <w:szCs w:val="24"/>
                <w:rPrChange w:id="3867" w:author="Phùng Nguyễn Minh Tâm" w:date="2018-12-19T17:03:00Z">
                  <w:rPr>
                    <w:rFonts w:ascii="Courier New" w:eastAsia="Courier New" w:hAnsi="Courier New" w:cs="Courier New"/>
                    <w:i/>
                    <w:color w:val="000000"/>
                    <w:sz w:val="24"/>
                    <w:szCs w:val="24"/>
                  </w:rPr>
                </w:rPrChange>
              </w:rPr>
              <w:t>___</w:t>
            </w:r>
            <w:r w:rsidRPr="007C163E">
              <w:rPr>
                <w:rFonts w:eastAsia="Courier New"/>
                <w:i/>
                <w:sz w:val="24"/>
                <w:szCs w:val="24"/>
                <w:rPrChange w:id="3868" w:author="Phùng Nguyễn Minh Tâm" w:date="2018-12-19T17:03:00Z">
                  <w:rPr>
                    <w:rFonts w:ascii="Courier New" w:eastAsia="Courier New" w:hAnsi="Courier New" w:cs="Courier New"/>
                    <w:i/>
                    <w:color w:val="000000"/>
                    <w:sz w:val="24"/>
                    <w:szCs w:val="24"/>
                  </w:rPr>
                </w:rPrChange>
              </w:rPr>
              <w:t>_</w:t>
            </w:r>
          </w:p>
          <w:p w:rsidR="00190113" w:rsidRPr="007C163E" w:rsidRDefault="00190113" w:rsidP="004150AD">
            <w:pPr>
              <w:spacing w:line="200" w:lineRule="exact"/>
              <w:jc w:val="center"/>
              <w:rPr>
                <w:rFonts w:eastAsia="Courier New"/>
                <w:b/>
                <w:position w:val="1"/>
                <w:sz w:val="24"/>
                <w:szCs w:val="24"/>
              </w:rPr>
            </w:pPr>
          </w:p>
          <w:p w:rsidR="00190113" w:rsidRPr="007C163E" w:rsidRDefault="00190113" w:rsidP="003E2397">
            <w:pPr>
              <w:jc w:val="center"/>
              <w:rPr>
                <w:rFonts w:eastAsia="Courier New"/>
                <w:i/>
                <w:sz w:val="24"/>
                <w:szCs w:val="24"/>
              </w:rPr>
            </w:pPr>
            <w:r w:rsidRPr="007C163E">
              <w:rPr>
                <w:rFonts w:eastAsia="Courier New"/>
                <w:b/>
                <w:position w:val="1"/>
                <w:sz w:val="24"/>
                <w:szCs w:val="24"/>
                <w:rPrChange w:id="3869" w:author="Phùng Nguyễn Minh Tâm" w:date="2018-12-19T17:03:00Z">
                  <w:rPr>
                    <w:rFonts w:ascii="Courier New" w:eastAsia="Courier New" w:hAnsi="Courier New" w:cs="Courier New"/>
                    <w:b/>
                    <w:color w:val="000000"/>
                    <w:position w:val="1"/>
                    <w:sz w:val="24"/>
                    <w:szCs w:val="24"/>
                  </w:rPr>
                </w:rPrChange>
              </w:rPr>
              <w:t>Khách hàng/</w:t>
            </w:r>
            <w:r w:rsidRPr="007C163E">
              <w:rPr>
                <w:rFonts w:eastAsia="Courier New"/>
                <w:i/>
                <w:position w:val="1"/>
                <w:sz w:val="24"/>
                <w:szCs w:val="24"/>
                <w:rPrChange w:id="3870" w:author="Phùng Nguyễn Minh Tâm" w:date="2018-12-19T17:03:00Z">
                  <w:rPr>
                    <w:rFonts w:ascii="Courier New" w:eastAsia="Courier New" w:hAnsi="Courier New" w:cs="Courier New"/>
                    <w:i/>
                    <w:color w:val="000000"/>
                    <w:position w:val="1"/>
                    <w:sz w:val="24"/>
                    <w:szCs w:val="24"/>
                  </w:rPr>
                </w:rPrChange>
              </w:rPr>
              <w:t>Customer</w:t>
            </w:r>
          </w:p>
          <w:p w:rsidR="00190113" w:rsidRPr="007C163E" w:rsidRDefault="00190113" w:rsidP="004150AD">
            <w:pPr>
              <w:tabs>
                <w:tab w:val="left" w:pos="3672"/>
              </w:tabs>
              <w:jc w:val="center"/>
              <w:rPr>
                <w:rFonts w:eastAsia="Courier New"/>
                <w:sz w:val="24"/>
                <w:szCs w:val="24"/>
              </w:rPr>
            </w:pPr>
            <w:r w:rsidRPr="007C163E">
              <w:rPr>
                <w:rFonts w:eastAsia="Courier New"/>
                <w:sz w:val="24"/>
                <w:szCs w:val="24"/>
                <w:rPrChange w:id="3871"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3872"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873"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3874"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875"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3876"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877"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3878"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879" w:author="Phùng Nguyễn Minh Tâm" w:date="2018-12-19T17:03:00Z">
                  <w:rPr>
                    <w:rFonts w:ascii="Courier New" w:eastAsia="Courier New" w:hAnsi="Courier New" w:cs="Courier New"/>
                    <w:color w:val="000000"/>
                    <w:sz w:val="24"/>
                    <w:szCs w:val="24"/>
                  </w:rPr>
                </w:rPrChange>
              </w:rPr>
              <w:t>tên)</w:t>
            </w:r>
          </w:p>
          <w:p w:rsidR="00190113" w:rsidRPr="007C163E" w:rsidRDefault="00190113" w:rsidP="004150AD">
            <w:pPr>
              <w:tabs>
                <w:tab w:val="left" w:pos="3672"/>
              </w:tabs>
              <w:jc w:val="center"/>
              <w:rPr>
                <w:rFonts w:eastAsia="Courier New"/>
                <w:i/>
                <w:sz w:val="24"/>
                <w:szCs w:val="24"/>
              </w:rPr>
            </w:pPr>
            <w:r w:rsidRPr="007C163E">
              <w:rPr>
                <w:rFonts w:eastAsia="Courier New"/>
                <w:i/>
                <w:sz w:val="24"/>
                <w:szCs w:val="24"/>
                <w:rPrChange w:id="3880" w:author="Phùng Nguyễn Minh Tâm" w:date="2018-12-19T17:03:00Z">
                  <w:rPr>
                    <w:rFonts w:ascii="Courier New" w:eastAsia="Courier New" w:hAnsi="Courier New" w:cs="Courier New"/>
                    <w:i/>
                    <w:color w:val="000000"/>
                    <w:sz w:val="24"/>
                    <w:szCs w:val="24"/>
                  </w:rPr>
                </w:rPrChange>
              </w:rPr>
              <w:t xml:space="preserve">(Signature and </w:t>
            </w:r>
            <w:del w:id="3881" w:author="Phùng Nguyễn Minh Tâm" w:date="2018-12-27T09:15:00Z">
              <w:r w:rsidRPr="007C163E" w:rsidDel="00741411">
                <w:rPr>
                  <w:rFonts w:eastAsia="Courier New"/>
                  <w:i/>
                  <w:sz w:val="24"/>
                  <w:szCs w:val="24"/>
                  <w:rPrChange w:id="3882" w:author="Phùng Nguyễn Minh Tâm" w:date="2018-12-19T17:03:00Z">
                    <w:rPr>
                      <w:rFonts w:ascii="Courier New" w:eastAsia="Courier New" w:hAnsi="Courier New" w:cs="Courier New"/>
                      <w:i/>
                      <w:color w:val="000000"/>
                      <w:sz w:val="24"/>
                      <w:szCs w:val="24"/>
                    </w:rPr>
                  </w:rPrChange>
                </w:rPr>
                <w:delText xml:space="preserve">write </w:delText>
              </w:r>
            </w:del>
            <w:r w:rsidRPr="007C163E">
              <w:rPr>
                <w:rFonts w:eastAsia="Courier New"/>
                <w:i/>
                <w:sz w:val="24"/>
                <w:szCs w:val="24"/>
                <w:rPrChange w:id="3883" w:author="Phùng Nguyễn Minh Tâm" w:date="2018-12-19T17:03:00Z">
                  <w:rPr>
                    <w:rFonts w:ascii="Courier New" w:eastAsia="Courier New" w:hAnsi="Courier New" w:cs="Courier New"/>
                    <w:i/>
                    <w:color w:val="000000"/>
                    <w:sz w:val="24"/>
                    <w:szCs w:val="24"/>
                  </w:rPr>
                </w:rPrChange>
              </w:rPr>
              <w:t>fullname)</w:t>
            </w:r>
          </w:p>
          <w:p w:rsidR="00190113" w:rsidRPr="007C163E" w:rsidRDefault="00190113" w:rsidP="004150AD">
            <w:pPr>
              <w:tabs>
                <w:tab w:val="left" w:pos="3672"/>
              </w:tabs>
              <w:jc w:val="center"/>
              <w:rPr>
                <w:rFonts w:eastAsia="Courier New"/>
                <w:i/>
                <w:sz w:val="24"/>
                <w:szCs w:val="24"/>
              </w:rPr>
            </w:pPr>
          </w:p>
          <w:p w:rsidR="00190113" w:rsidRPr="007C163E" w:rsidRDefault="00190113" w:rsidP="009C1A14">
            <w:pPr>
              <w:tabs>
                <w:tab w:val="left" w:pos="3672"/>
              </w:tabs>
              <w:ind w:right="261"/>
              <w:rPr>
                <w:rFonts w:eastAsia="Courier New"/>
                <w:i/>
                <w:sz w:val="24"/>
                <w:szCs w:val="24"/>
              </w:rPr>
            </w:pPr>
          </w:p>
          <w:p w:rsidR="00190113" w:rsidRPr="007C163E" w:rsidRDefault="00190113" w:rsidP="009C1A14">
            <w:pPr>
              <w:tabs>
                <w:tab w:val="left" w:pos="3672"/>
              </w:tabs>
              <w:ind w:right="261"/>
              <w:rPr>
                <w:rFonts w:eastAsia="Courier New"/>
                <w:i/>
                <w:sz w:val="24"/>
                <w:szCs w:val="24"/>
              </w:rPr>
            </w:pPr>
          </w:p>
          <w:p w:rsidR="00190113" w:rsidRPr="007C163E" w:rsidRDefault="00190113" w:rsidP="009C1A14">
            <w:pPr>
              <w:tabs>
                <w:tab w:val="left" w:pos="3672"/>
              </w:tabs>
              <w:ind w:right="261"/>
              <w:rPr>
                <w:rFonts w:eastAsia="Courier New"/>
                <w:i/>
                <w:sz w:val="24"/>
                <w:szCs w:val="24"/>
              </w:rPr>
            </w:pPr>
          </w:p>
          <w:p w:rsidR="00190113" w:rsidRPr="007C163E" w:rsidRDefault="00190113" w:rsidP="009C1A14">
            <w:pPr>
              <w:tabs>
                <w:tab w:val="left" w:pos="3672"/>
              </w:tabs>
              <w:ind w:right="261"/>
              <w:rPr>
                <w:rFonts w:eastAsia="Courier New"/>
                <w:b/>
                <w:noProof/>
                <w:sz w:val="24"/>
                <w:szCs w:val="24"/>
              </w:rPr>
            </w:pPr>
          </w:p>
        </w:tc>
      </w:tr>
      <w:tr w:rsidR="007C163E" w:rsidRPr="0051383C" w:rsidTr="00190113">
        <w:tc>
          <w:tcPr>
            <w:tcW w:w="10454" w:type="dxa"/>
            <w:gridSpan w:val="22"/>
            <w:tcBorders>
              <w:top w:val="nil"/>
              <w:left w:val="single" w:sz="4" w:space="0" w:color="auto"/>
              <w:bottom w:val="single" w:sz="4" w:space="0" w:color="auto"/>
              <w:right w:val="single" w:sz="4" w:space="0" w:color="auto"/>
            </w:tcBorders>
            <w:shd w:val="clear" w:color="auto" w:fill="943634"/>
          </w:tcPr>
          <w:p w:rsidR="00190113" w:rsidRPr="0051383C" w:rsidRDefault="00190113" w:rsidP="009C1A14">
            <w:pPr>
              <w:ind w:right="619"/>
              <w:rPr>
                <w:rFonts w:eastAsia="Courier New"/>
                <w:i/>
                <w:noProof/>
                <w:color w:val="FFFFFF" w:themeColor="background1"/>
                <w:sz w:val="24"/>
                <w:szCs w:val="24"/>
                <w:rPrChange w:id="3884"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3885" w:author="Phùng Nguyễn Minh Tâm" w:date="2018-12-21T18:57:00Z">
                  <w:rPr>
                    <w:rFonts w:ascii="Courier New" w:eastAsia="Courier New" w:hAnsi="Courier New" w:cs="Courier New"/>
                    <w:b/>
                    <w:noProof/>
                    <w:color w:val="FFFFFF"/>
                    <w:sz w:val="24"/>
                    <w:szCs w:val="24"/>
                  </w:rPr>
                </w:rPrChange>
              </w:rPr>
              <w:t>V. Phần dành cho ngân hàng/</w:t>
            </w:r>
            <w:r w:rsidRPr="0051383C">
              <w:rPr>
                <w:rFonts w:eastAsia="Courier New"/>
                <w:i/>
                <w:noProof/>
                <w:color w:val="FFFFFF" w:themeColor="background1"/>
                <w:sz w:val="24"/>
                <w:szCs w:val="24"/>
                <w:rPrChange w:id="3886" w:author="Phùng Nguyễn Minh Tâm" w:date="2018-12-21T18:57:00Z">
                  <w:rPr>
                    <w:rFonts w:ascii="Courier New" w:eastAsia="Courier New" w:hAnsi="Courier New" w:cs="Courier New"/>
                    <w:i/>
                    <w:noProof/>
                    <w:color w:val="FFFFFF"/>
                    <w:sz w:val="24"/>
                    <w:szCs w:val="24"/>
                  </w:rPr>
                </w:rPrChange>
              </w:rPr>
              <w:t>For bank only</w:t>
            </w:r>
          </w:p>
        </w:tc>
      </w:tr>
      <w:tr w:rsidR="007C163E" w:rsidRPr="007C163E" w:rsidTr="004150AD">
        <w:tc>
          <w:tcPr>
            <w:tcW w:w="3481" w:type="dxa"/>
            <w:gridSpan w:val="5"/>
            <w:tcBorders>
              <w:top w:val="single" w:sz="4" w:space="0" w:color="auto"/>
              <w:left w:val="single" w:sz="4" w:space="0" w:color="auto"/>
              <w:bottom w:val="single" w:sz="4" w:space="0" w:color="auto"/>
              <w:right w:val="nil"/>
            </w:tcBorders>
            <w:shd w:val="clear" w:color="auto" w:fill="auto"/>
          </w:tcPr>
          <w:p w:rsidR="00190113" w:rsidRPr="007C163E" w:rsidRDefault="00190113" w:rsidP="009C1A14">
            <w:pPr>
              <w:spacing w:before="2"/>
              <w:jc w:val="center"/>
              <w:rPr>
                <w:rFonts w:eastAsia="Courier New"/>
                <w:sz w:val="24"/>
                <w:szCs w:val="24"/>
              </w:rPr>
            </w:pPr>
            <w:r w:rsidRPr="007C163E">
              <w:rPr>
                <w:rFonts w:eastAsia="Courier New"/>
                <w:sz w:val="24"/>
                <w:szCs w:val="24"/>
                <w:rPrChange w:id="3887"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3888" w:author="Phùng Nguyễn Minh Tâm" w:date="2018-12-19T17:03:00Z">
                  <w:rPr>
                    <w:rFonts w:ascii="Courier New" w:eastAsia="Courier New" w:hAnsi="Courier New" w:cs="Courier New"/>
                    <w:i/>
                    <w:color w:val="000000"/>
                    <w:sz w:val="24"/>
                    <w:szCs w:val="24"/>
                  </w:rPr>
                </w:rPrChange>
              </w:rPr>
              <w:t>Date:</w:t>
            </w:r>
            <w:r w:rsidRPr="007C163E">
              <w:rPr>
                <w:rFonts w:eastAsia="Courier New"/>
                <w:i/>
                <w:sz w:val="24"/>
                <w:szCs w:val="24"/>
                <w:u w:val="single" w:color="000000"/>
                <w:rPrChange w:id="3889"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890"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3891"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892" w:author="Phùng Nguyễn Minh Tâm" w:date="2018-12-19T17:03:00Z">
                  <w:rPr>
                    <w:rFonts w:ascii="Courier New" w:eastAsia="Courier New" w:hAnsi="Courier New" w:cs="Courier New"/>
                    <w:i/>
                    <w:color w:val="000000"/>
                    <w:sz w:val="24"/>
                    <w:szCs w:val="24"/>
                  </w:rPr>
                </w:rPrChange>
              </w:rPr>
              <w:t>/______</w:t>
            </w:r>
          </w:p>
          <w:p w:rsidR="00190113" w:rsidRPr="007C163E" w:rsidRDefault="00190113" w:rsidP="009C1A14">
            <w:pPr>
              <w:ind w:left="102"/>
              <w:jc w:val="center"/>
              <w:rPr>
                <w:rFonts w:eastAsia="Courier New"/>
                <w:i/>
                <w:sz w:val="24"/>
                <w:szCs w:val="24"/>
              </w:rPr>
            </w:pPr>
            <w:r w:rsidRPr="007C163E">
              <w:rPr>
                <w:rFonts w:eastAsia="Courier New"/>
                <w:b/>
                <w:sz w:val="24"/>
                <w:szCs w:val="24"/>
                <w:rPrChange w:id="3893" w:author="Phùng Nguyễn Minh Tâm" w:date="2018-12-19T17:03:00Z">
                  <w:rPr>
                    <w:rFonts w:ascii="Courier New" w:eastAsia="Courier New" w:hAnsi="Courier New" w:cs="Courier New"/>
                    <w:b/>
                    <w:color w:val="000000"/>
                    <w:sz w:val="24"/>
                    <w:szCs w:val="24"/>
                  </w:rPr>
                </w:rPrChange>
              </w:rPr>
              <w:t>Giao dịch viên</w:t>
            </w:r>
            <w:r w:rsidRPr="007C163E">
              <w:rPr>
                <w:rFonts w:eastAsia="Courier New"/>
                <w:sz w:val="24"/>
                <w:szCs w:val="24"/>
                <w:rPrChange w:id="3894" w:author="Phùng Nguyễn Minh Tâm" w:date="2018-12-19T17:03:00Z">
                  <w:rPr>
                    <w:rFonts w:ascii="Courier New" w:eastAsia="Courier New" w:hAnsi="Courier New" w:cs="Courier New"/>
                    <w:color w:val="000000"/>
                    <w:sz w:val="24"/>
                    <w:szCs w:val="24"/>
                  </w:rPr>
                </w:rPrChange>
              </w:rPr>
              <w:t>/</w:t>
            </w:r>
            <w:r w:rsidRPr="007C163E">
              <w:rPr>
                <w:rFonts w:eastAsia="Courier New"/>
                <w:i/>
                <w:sz w:val="24"/>
                <w:szCs w:val="24"/>
                <w:rPrChange w:id="3895" w:author="Phùng Nguyễn Minh Tâm" w:date="2018-12-19T17:03:00Z">
                  <w:rPr>
                    <w:rFonts w:ascii="Courier New" w:eastAsia="Courier New" w:hAnsi="Courier New" w:cs="Courier New"/>
                    <w:i/>
                    <w:color w:val="000000"/>
                    <w:sz w:val="24"/>
                    <w:szCs w:val="24"/>
                  </w:rPr>
                </w:rPrChange>
              </w:rPr>
              <w:t>Teller</w:t>
            </w:r>
          </w:p>
          <w:p w:rsidR="00190113" w:rsidRPr="007C163E" w:rsidRDefault="00190113" w:rsidP="009C1A14">
            <w:pPr>
              <w:ind w:left="102"/>
              <w:jc w:val="center"/>
              <w:rPr>
                <w:rFonts w:eastAsia="Courier New"/>
                <w:i/>
                <w:sz w:val="24"/>
                <w:szCs w:val="24"/>
              </w:rPr>
            </w:pPr>
            <w:r w:rsidRPr="007C163E">
              <w:rPr>
                <w:rFonts w:eastAsia="Courier New"/>
                <w:sz w:val="24"/>
                <w:szCs w:val="24"/>
                <w:rPrChange w:id="3896"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3897"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898"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3899"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900"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3901"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902"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3903"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904" w:author="Phùng Nguyễn Minh Tâm" w:date="2018-12-19T17:03:00Z">
                  <w:rPr>
                    <w:rFonts w:ascii="Courier New" w:eastAsia="Courier New" w:hAnsi="Courier New" w:cs="Courier New"/>
                    <w:color w:val="000000"/>
                    <w:sz w:val="24"/>
                    <w:szCs w:val="24"/>
                  </w:rPr>
                </w:rPrChange>
              </w:rPr>
              <w:t>tên</w:t>
            </w:r>
            <w:r w:rsidRPr="007C163E">
              <w:rPr>
                <w:rFonts w:eastAsia="Courier New"/>
                <w:i/>
                <w:sz w:val="24"/>
                <w:szCs w:val="24"/>
                <w:rPrChange w:id="3905" w:author="Phùng Nguyễn Minh Tâm" w:date="2018-12-19T17:03:00Z">
                  <w:rPr>
                    <w:rFonts w:ascii="Courier New" w:eastAsia="Courier New" w:hAnsi="Courier New" w:cs="Courier New"/>
                    <w:i/>
                    <w:color w:val="000000"/>
                    <w:sz w:val="24"/>
                    <w:szCs w:val="24"/>
                  </w:rPr>
                </w:rPrChange>
              </w:rPr>
              <w:t>)</w:t>
            </w:r>
          </w:p>
          <w:p w:rsidR="00190113" w:rsidRPr="007C163E" w:rsidRDefault="00190113" w:rsidP="00BD5DD5">
            <w:pPr>
              <w:ind w:left="102"/>
              <w:jc w:val="center"/>
              <w:rPr>
                <w:rFonts w:eastAsia="Courier New"/>
                <w:i/>
                <w:sz w:val="24"/>
                <w:szCs w:val="24"/>
              </w:rPr>
            </w:pPr>
            <w:r w:rsidRPr="007C163E">
              <w:rPr>
                <w:rFonts w:eastAsia="Courier New"/>
                <w:i/>
                <w:sz w:val="24"/>
                <w:szCs w:val="24"/>
                <w:rPrChange w:id="3906" w:author="Phùng Nguyễn Minh Tâm" w:date="2018-12-19T17:03:00Z">
                  <w:rPr>
                    <w:rFonts w:ascii="Courier New" w:eastAsia="Courier New" w:hAnsi="Courier New" w:cs="Courier New"/>
                    <w:i/>
                    <w:color w:val="000000"/>
                    <w:sz w:val="24"/>
                    <w:szCs w:val="24"/>
                  </w:rPr>
                </w:rPrChange>
              </w:rPr>
              <w:t>(Signature and fullname)</w:t>
            </w:r>
          </w:p>
        </w:tc>
        <w:tc>
          <w:tcPr>
            <w:tcW w:w="3485" w:type="dxa"/>
            <w:gridSpan w:val="10"/>
            <w:tcBorders>
              <w:top w:val="single" w:sz="4" w:space="0" w:color="auto"/>
              <w:left w:val="nil"/>
              <w:bottom w:val="single" w:sz="4" w:space="0" w:color="auto"/>
              <w:right w:val="nil"/>
            </w:tcBorders>
            <w:shd w:val="clear" w:color="auto" w:fill="auto"/>
          </w:tcPr>
          <w:p w:rsidR="00190113" w:rsidRPr="007C163E" w:rsidRDefault="00190113" w:rsidP="009C1A14">
            <w:pPr>
              <w:spacing w:before="2"/>
              <w:jc w:val="center"/>
              <w:rPr>
                <w:rFonts w:eastAsia="Courier New"/>
                <w:sz w:val="24"/>
                <w:szCs w:val="24"/>
              </w:rPr>
            </w:pPr>
            <w:r w:rsidRPr="007C163E">
              <w:rPr>
                <w:rFonts w:eastAsia="Courier New"/>
                <w:sz w:val="24"/>
                <w:szCs w:val="24"/>
                <w:rPrChange w:id="3907"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3908" w:author="Phùng Nguyễn Minh Tâm" w:date="2018-12-19T17:03:00Z">
                  <w:rPr>
                    <w:rFonts w:ascii="Courier New" w:eastAsia="Courier New" w:hAnsi="Courier New" w:cs="Courier New"/>
                    <w:i/>
                    <w:color w:val="000000"/>
                    <w:sz w:val="24"/>
                    <w:szCs w:val="24"/>
                  </w:rPr>
                </w:rPrChange>
              </w:rPr>
              <w:t>Date:</w:t>
            </w:r>
            <w:r w:rsidRPr="007C163E">
              <w:rPr>
                <w:rFonts w:eastAsia="Courier New"/>
                <w:i/>
                <w:sz w:val="24"/>
                <w:szCs w:val="24"/>
                <w:u w:val="single" w:color="000000"/>
                <w:rPrChange w:id="3909"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910"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3911"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912" w:author="Phùng Nguyễn Minh Tâm" w:date="2018-12-19T17:03:00Z">
                  <w:rPr>
                    <w:rFonts w:ascii="Courier New" w:eastAsia="Courier New" w:hAnsi="Courier New" w:cs="Courier New"/>
                    <w:i/>
                    <w:color w:val="000000"/>
                    <w:sz w:val="24"/>
                    <w:szCs w:val="24"/>
                  </w:rPr>
                </w:rPrChange>
              </w:rPr>
              <w:t>/______</w:t>
            </w:r>
          </w:p>
          <w:p w:rsidR="00190113" w:rsidRPr="007C163E" w:rsidRDefault="00190113" w:rsidP="003E2397">
            <w:pPr>
              <w:ind w:left="-85" w:right="74"/>
              <w:jc w:val="center"/>
              <w:rPr>
                <w:rFonts w:eastAsia="Courier New"/>
                <w:i/>
                <w:sz w:val="24"/>
                <w:szCs w:val="24"/>
              </w:rPr>
            </w:pPr>
            <w:r w:rsidRPr="007C163E">
              <w:rPr>
                <w:rFonts w:eastAsia="Courier New"/>
                <w:b/>
                <w:sz w:val="24"/>
                <w:szCs w:val="24"/>
                <w:rPrChange w:id="3913" w:author="Phùng Nguyễn Minh Tâm" w:date="2018-12-19T17:03:00Z">
                  <w:rPr>
                    <w:rFonts w:ascii="Courier New" w:eastAsia="Courier New" w:hAnsi="Courier New" w:cs="Courier New"/>
                    <w:b/>
                    <w:color w:val="000000"/>
                    <w:sz w:val="24"/>
                    <w:szCs w:val="24"/>
                  </w:rPr>
                </w:rPrChange>
              </w:rPr>
              <w:t>Kiểm soát viên/</w:t>
            </w:r>
            <w:r w:rsidRPr="007C163E">
              <w:rPr>
                <w:rFonts w:eastAsia="Courier New"/>
                <w:i/>
                <w:sz w:val="24"/>
                <w:szCs w:val="24"/>
                <w:rPrChange w:id="3914" w:author="Phùng Nguyễn Minh Tâm" w:date="2018-12-19T17:03:00Z">
                  <w:rPr>
                    <w:rFonts w:ascii="Courier New" w:eastAsia="Courier New" w:hAnsi="Courier New" w:cs="Courier New"/>
                    <w:i/>
                    <w:color w:val="000000"/>
                    <w:sz w:val="24"/>
                    <w:szCs w:val="24"/>
                  </w:rPr>
                </w:rPrChange>
              </w:rPr>
              <w:t>Supervisor</w:t>
            </w:r>
          </w:p>
          <w:p w:rsidR="00190113" w:rsidRPr="007C163E" w:rsidRDefault="00190113" w:rsidP="009C1A14">
            <w:pPr>
              <w:ind w:left="102"/>
              <w:jc w:val="center"/>
              <w:rPr>
                <w:rFonts w:eastAsia="Courier New"/>
                <w:i/>
                <w:sz w:val="24"/>
                <w:szCs w:val="24"/>
              </w:rPr>
            </w:pPr>
            <w:r w:rsidRPr="007C163E">
              <w:rPr>
                <w:rFonts w:eastAsia="Courier New"/>
                <w:sz w:val="24"/>
                <w:szCs w:val="24"/>
                <w:rPrChange w:id="3915"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3916"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917"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3918"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919"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3920"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921"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3922"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923" w:author="Phùng Nguyễn Minh Tâm" w:date="2018-12-19T17:03:00Z">
                  <w:rPr>
                    <w:rFonts w:ascii="Courier New" w:eastAsia="Courier New" w:hAnsi="Courier New" w:cs="Courier New"/>
                    <w:color w:val="000000"/>
                    <w:sz w:val="24"/>
                    <w:szCs w:val="24"/>
                  </w:rPr>
                </w:rPrChange>
              </w:rPr>
              <w:t>tên</w:t>
            </w:r>
            <w:r w:rsidRPr="007C163E">
              <w:rPr>
                <w:rFonts w:eastAsia="Courier New"/>
                <w:i/>
                <w:sz w:val="24"/>
                <w:szCs w:val="24"/>
                <w:rPrChange w:id="3924" w:author="Phùng Nguyễn Minh Tâm" w:date="2018-12-19T17:03:00Z">
                  <w:rPr>
                    <w:rFonts w:ascii="Courier New" w:eastAsia="Courier New" w:hAnsi="Courier New" w:cs="Courier New"/>
                    <w:i/>
                    <w:color w:val="000000"/>
                    <w:sz w:val="24"/>
                    <w:szCs w:val="24"/>
                  </w:rPr>
                </w:rPrChange>
              </w:rPr>
              <w:t>)</w:t>
            </w:r>
          </w:p>
          <w:p w:rsidR="00190113" w:rsidRPr="007C163E" w:rsidRDefault="00190113" w:rsidP="009C1A14">
            <w:pPr>
              <w:ind w:left="102"/>
              <w:jc w:val="center"/>
              <w:rPr>
                <w:rFonts w:eastAsia="Courier New"/>
                <w:sz w:val="24"/>
                <w:szCs w:val="24"/>
              </w:rPr>
            </w:pPr>
            <w:r w:rsidRPr="007C163E">
              <w:rPr>
                <w:rFonts w:eastAsia="Courier New"/>
                <w:i/>
                <w:sz w:val="24"/>
                <w:szCs w:val="24"/>
                <w:rPrChange w:id="3925" w:author="Phùng Nguyễn Minh Tâm" w:date="2018-12-19T17:03:00Z">
                  <w:rPr>
                    <w:rFonts w:ascii="Courier New" w:eastAsia="Courier New" w:hAnsi="Courier New" w:cs="Courier New"/>
                    <w:i/>
                    <w:color w:val="000000"/>
                    <w:sz w:val="24"/>
                    <w:szCs w:val="24"/>
                  </w:rPr>
                </w:rPrChange>
              </w:rPr>
              <w:t>(Signature and fullname)</w:t>
            </w:r>
          </w:p>
          <w:p w:rsidR="00190113" w:rsidRPr="007C163E" w:rsidRDefault="00190113" w:rsidP="009C1A14">
            <w:pPr>
              <w:spacing w:line="200" w:lineRule="exact"/>
              <w:ind w:left="-85" w:right="74"/>
              <w:jc w:val="center"/>
              <w:rPr>
                <w:rFonts w:eastAsia="Courier New"/>
                <w:i/>
                <w:sz w:val="24"/>
                <w:szCs w:val="24"/>
              </w:rPr>
            </w:pPr>
          </w:p>
          <w:p w:rsidR="00190113" w:rsidRPr="007C163E" w:rsidRDefault="00190113" w:rsidP="009C1A14">
            <w:pPr>
              <w:spacing w:line="200" w:lineRule="exact"/>
              <w:ind w:left="-85" w:right="74"/>
              <w:jc w:val="center"/>
              <w:rPr>
                <w:rFonts w:eastAsia="Courier New"/>
                <w:i/>
                <w:sz w:val="24"/>
                <w:szCs w:val="24"/>
              </w:rPr>
            </w:pPr>
          </w:p>
          <w:p w:rsidR="00190113" w:rsidRPr="007C163E" w:rsidRDefault="00190113" w:rsidP="009C1A14">
            <w:pPr>
              <w:spacing w:line="200" w:lineRule="exact"/>
              <w:ind w:left="-85" w:right="74"/>
              <w:jc w:val="center"/>
              <w:rPr>
                <w:rFonts w:eastAsia="Courier New"/>
                <w:i/>
                <w:sz w:val="24"/>
                <w:szCs w:val="24"/>
              </w:rPr>
            </w:pPr>
          </w:p>
          <w:p w:rsidR="00190113" w:rsidRPr="007C163E" w:rsidRDefault="00190113" w:rsidP="009C1A14">
            <w:pPr>
              <w:spacing w:line="200" w:lineRule="exact"/>
              <w:ind w:left="-85" w:right="74"/>
              <w:jc w:val="center"/>
              <w:rPr>
                <w:rFonts w:eastAsia="Courier New"/>
                <w:i/>
                <w:sz w:val="24"/>
                <w:szCs w:val="24"/>
              </w:rPr>
            </w:pPr>
          </w:p>
          <w:p w:rsidR="00190113" w:rsidRPr="007C163E" w:rsidRDefault="00190113" w:rsidP="009C1A14">
            <w:pPr>
              <w:spacing w:line="200" w:lineRule="exact"/>
              <w:ind w:left="-85" w:right="74"/>
              <w:jc w:val="center"/>
              <w:rPr>
                <w:rFonts w:eastAsia="Courier New"/>
                <w:i/>
                <w:sz w:val="24"/>
                <w:szCs w:val="24"/>
              </w:rPr>
            </w:pPr>
          </w:p>
          <w:p w:rsidR="00190113" w:rsidRPr="007C163E" w:rsidRDefault="00190113" w:rsidP="009C1A14">
            <w:pPr>
              <w:spacing w:line="200" w:lineRule="exact"/>
              <w:ind w:left="-85"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190113" w:rsidRPr="007C163E" w:rsidRDefault="00190113" w:rsidP="00190113">
            <w:pPr>
              <w:spacing w:before="2"/>
              <w:ind w:left="-127" w:right="-144"/>
              <w:jc w:val="center"/>
              <w:rPr>
                <w:rFonts w:eastAsia="Courier New"/>
                <w:sz w:val="24"/>
                <w:szCs w:val="24"/>
              </w:rPr>
            </w:pPr>
            <w:r w:rsidRPr="007C163E">
              <w:rPr>
                <w:rFonts w:eastAsia="Courier New"/>
                <w:sz w:val="24"/>
                <w:szCs w:val="24"/>
                <w:rPrChange w:id="3926"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3927" w:author="Phùng Nguyễn Minh Tâm" w:date="2018-12-19T17:03:00Z">
                  <w:rPr>
                    <w:rFonts w:ascii="Courier New" w:eastAsia="Courier New" w:hAnsi="Courier New" w:cs="Courier New"/>
                    <w:i/>
                    <w:color w:val="000000"/>
                    <w:sz w:val="24"/>
                    <w:szCs w:val="24"/>
                  </w:rPr>
                </w:rPrChange>
              </w:rPr>
              <w:t>Date:</w:t>
            </w:r>
            <w:r w:rsidRPr="007C163E">
              <w:rPr>
                <w:rFonts w:eastAsia="Courier New"/>
                <w:i/>
                <w:sz w:val="24"/>
                <w:szCs w:val="24"/>
                <w:u w:val="single" w:color="000000"/>
                <w:rPrChange w:id="3928"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929"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3930"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3931" w:author="Phùng Nguyễn Minh Tâm" w:date="2018-12-19T17:03:00Z">
                  <w:rPr>
                    <w:rFonts w:ascii="Courier New" w:eastAsia="Courier New" w:hAnsi="Courier New" w:cs="Courier New"/>
                    <w:i/>
                    <w:color w:val="000000"/>
                    <w:sz w:val="24"/>
                    <w:szCs w:val="24"/>
                  </w:rPr>
                </w:rPrChange>
              </w:rPr>
              <w:t>/______</w:t>
            </w:r>
          </w:p>
          <w:p w:rsidR="00190113" w:rsidRPr="007C163E" w:rsidRDefault="00190113" w:rsidP="003E2397">
            <w:pPr>
              <w:ind w:left="-127" w:right="-144"/>
              <w:jc w:val="center"/>
              <w:rPr>
                <w:rFonts w:eastAsia="Courier New"/>
                <w:i/>
                <w:sz w:val="24"/>
                <w:szCs w:val="24"/>
              </w:rPr>
            </w:pPr>
            <w:r w:rsidRPr="007C163E">
              <w:rPr>
                <w:rFonts w:eastAsia="Courier New"/>
                <w:b/>
                <w:sz w:val="24"/>
                <w:szCs w:val="24"/>
                <w:rPrChange w:id="3932" w:author="Phùng Nguyễn Minh Tâm" w:date="2018-12-19T17:03:00Z">
                  <w:rPr>
                    <w:rFonts w:ascii="Courier New" w:eastAsia="Courier New" w:hAnsi="Courier New" w:cs="Courier New"/>
                    <w:b/>
                    <w:color w:val="000000"/>
                    <w:sz w:val="24"/>
                    <w:szCs w:val="24"/>
                  </w:rPr>
                </w:rPrChange>
              </w:rPr>
              <w:t>Giám đốc/</w:t>
            </w:r>
            <w:r w:rsidRPr="007C163E">
              <w:rPr>
                <w:rFonts w:eastAsia="Courier New"/>
                <w:i/>
                <w:sz w:val="24"/>
                <w:szCs w:val="24"/>
                <w:rPrChange w:id="3933" w:author="Phùng Nguyễn Minh Tâm" w:date="2018-12-19T17:03:00Z">
                  <w:rPr>
                    <w:rFonts w:ascii="Courier New" w:eastAsia="Courier New" w:hAnsi="Courier New" w:cs="Courier New"/>
                    <w:i/>
                    <w:color w:val="000000"/>
                    <w:sz w:val="24"/>
                    <w:szCs w:val="24"/>
                  </w:rPr>
                </w:rPrChange>
              </w:rPr>
              <w:t>Director</w:t>
            </w:r>
          </w:p>
          <w:p w:rsidR="00190113" w:rsidRPr="007C163E" w:rsidRDefault="00190113" w:rsidP="00190113">
            <w:pPr>
              <w:ind w:left="-127" w:right="-144"/>
              <w:jc w:val="center"/>
              <w:rPr>
                <w:rFonts w:eastAsia="Courier New"/>
                <w:i/>
                <w:sz w:val="24"/>
                <w:szCs w:val="24"/>
              </w:rPr>
            </w:pPr>
            <w:r w:rsidRPr="007C163E">
              <w:rPr>
                <w:rFonts w:eastAsia="Courier New"/>
                <w:sz w:val="24"/>
                <w:szCs w:val="24"/>
                <w:rPrChange w:id="3934"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3935" w:author="Phùng Nguyễn Minh Tâm" w:date="2018-12-19T17:03:00Z">
                  <w:rPr>
                    <w:rFonts w:ascii="Courier New" w:eastAsia="Courier New" w:hAnsi="Courier New" w:cs="Courier New"/>
                    <w:color w:val="000000"/>
                    <w:spacing w:val="-3"/>
                    <w:sz w:val="24"/>
                    <w:szCs w:val="24"/>
                  </w:rPr>
                </w:rPrChange>
              </w:rPr>
              <w:t xml:space="preserve"> đóng dấu, </w:t>
            </w:r>
            <w:r w:rsidRPr="007C163E">
              <w:rPr>
                <w:rFonts w:eastAsia="Courier New"/>
                <w:sz w:val="24"/>
                <w:szCs w:val="24"/>
                <w:rPrChange w:id="3936"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3937"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3938"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3939"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940"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3941"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3942" w:author="Phùng Nguyễn Minh Tâm" w:date="2018-12-19T17:03:00Z">
                  <w:rPr>
                    <w:rFonts w:ascii="Courier New" w:eastAsia="Courier New" w:hAnsi="Courier New" w:cs="Courier New"/>
                    <w:color w:val="000000"/>
                    <w:sz w:val="24"/>
                    <w:szCs w:val="24"/>
                  </w:rPr>
                </w:rPrChange>
              </w:rPr>
              <w:t>tên</w:t>
            </w:r>
            <w:r w:rsidRPr="007C163E">
              <w:rPr>
                <w:rFonts w:eastAsia="Courier New"/>
                <w:i/>
                <w:sz w:val="24"/>
                <w:szCs w:val="24"/>
                <w:rPrChange w:id="3943" w:author="Phùng Nguyễn Minh Tâm" w:date="2018-12-19T17:03:00Z">
                  <w:rPr>
                    <w:rFonts w:ascii="Courier New" w:eastAsia="Courier New" w:hAnsi="Courier New" w:cs="Courier New"/>
                    <w:i/>
                    <w:color w:val="000000"/>
                    <w:sz w:val="24"/>
                    <w:szCs w:val="24"/>
                  </w:rPr>
                </w:rPrChange>
              </w:rPr>
              <w:t>)</w:t>
            </w:r>
          </w:p>
          <w:p w:rsidR="00190113" w:rsidRPr="007C163E" w:rsidRDefault="00190113" w:rsidP="00190113">
            <w:pPr>
              <w:ind w:left="-127" w:right="-144"/>
              <w:jc w:val="center"/>
              <w:rPr>
                <w:rFonts w:eastAsia="Courier New"/>
                <w:sz w:val="24"/>
                <w:szCs w:val="24"/>
              </w:rPr>
            </w:pPr>
            <w:r w:rsidRPr="007C163E">
              <w:rPr>
                <w:rFonts w:eastAsia="Courier New"/>
                <w:i/>
                <w:sz w:val="24"/>
                <w:szCs w:val="24"/>
                <w:rPrChange w:id="3944" w:author="Phùng Nguyễn Minh Tâm" w:date="2018-12-19T17:03:00Z">
                  <w:rPr>
                    <w:rFonts w:ascii="Courier New" w:eastAsia="Courier New" w:hAnsi="Courier New" w:cs="Courier New"/>
                    <w:i/>
                    <w:color w:val="000000"/>
                    <w:sz w:val="24"/>
                    <w:szCs w:val="24"/>
                  </w:rPr>
                </w:rPrChange>
              </w:rPr>
              <w:t>(Signature, stamp and fullname)</w:t>
            </w:r>
          </w:p>
          <w:p w:rsidR="00190113" w:rsidRPr="007C163E" w:rsidRDefault="00190113" w:rsidP="00190113">
            <w:pPr>
              <w:ind w:left="-127" w:right="-144"/>
              <w:jc w:val="center"/>
              <w:rPr>
                <w:rFonts w:eastAsia="Courier New"/>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p w:rsidR="00190113" w:rsidRPr="007C163E" w:rsidRDefault="00190113" w:rsidP="00190113">
            <w:pPr>
              <w:spacing w:line="200" w:lineRule="exact"/>
              <w:ind w:left="-127" w:right="-144"/>
              <w:jc w:val="center"/>
              <w:rPr>
                <w:rFonts w:eastAsia="Courier New"/>
                <w:b/>
                <w:position w:val="1"/>
                <w:sz w:val="24"/>
                <w:szCs w:val="24"/>
              </w:rPr>
            </w:pPr>
          </w:p>
        </w:tc>
      </w:tr>
    </w:tbl>
    <w:p w:rsidR="00BD1245" w:rsidRPr="007C163E" w:rsidRDefault="00BD1245">
      <w:pPr>
        <w:rPr>
          <w:sz w:val="24"/>
          <w:szCs w:val="24"/>
        </w:rPr>
        <w:sectPr w:rsidR="00BD1245" w:rsidRPr="007C163E" w:rsidSect="00F46212">
          <w:footerReference w:type="default" r:id="rId23"/>
          <w:pgSz w:w="12240" w:h="15840"/>
          <w:pgMar w:top="567" w:right="1440" w:bottom="0" w:left="1440" w:header="720" w:footer="720" w:gutter="0"/>
          <w:cols w:space="720"/>
          <w:docGrid w:linePitch="360"/>
        </w:sectPr>
      </w:pPr>
    </w:p>
    <w:p w:rsidR="00CB06F4" w:rsidRPr="007C163E" w:rsidRDefault="00CB06F4" w:rsidP="00CB06F4">
      <w:pPr>
        <w:ind w:left="574" w:right="615"/>
        <w:jc w:val="right"/>
        <w:rPr>
          <w:rFonts w:eastAsia="Courier New"/>
          <w:b/>
          <w:szCs w:val="24"/>
        </w:rPr>
      </w:pPr>
      <w:r w:rsidRPr="007C163E">
        <w:rPr>
          <w:rFonts w:eastAsia="Courier New"/>
          <w:b/>
          <w:szCs w:val="24"/>
          <w:rPrChange w:id="3948" w:author="Phùng Nguyễn Minh Tâm" w:date="2018-12-19T17:03:00Z">
            <w:rPr>
              <w:rFonts w:ascii="Courier New" w:eastAsia="Courier New" w:hAnsi="Courier New" w:cs="Courier New"/>
              <w:b/>
              <w:color w:val="000000"/>
              <w:sz w:val="24"/>
              <w:szCs w:val="24"/>
            </w:rPr>
          </w:rPrChange>
        </w:rPr>
        <w:lastRenderedPageBreak/>
        <w:t>Mẫ</w:t>
      </w:r>
      <w:r w:rsidR="00845586" w:rsidRPr="007C163E">
        <w:rPr>
          <w:rFonts w:eastAsia="Courier New"/>
          <w:b/>
          <w:szCs w:val="24"/>
          <w:rPrChange w:id="3949" w:author="Phùng Nguyễn Minh Tâm" w:date="2018-12-19T17:03:00Z">
            <w:rPr>
              <w:rFonts w:ascii="Courier New" w:eastAsia="Courier New" w:hAnsi="Courier New" w:cs="Courier New"/>
              <w:b/>
              <w:color w:val="000000"/>
              <w:sz w:val="24"/>
              <w:szCs w:val="24"/>
            </w:rPr>
          </w:rPrChange>
        </w:rPr>
        <w:t>u</w:t>
      </w:r>
      <w:r w:rsidRPr="007C163E">
        <w:rPr>
          <w:rFonts w:eastAsia="Courier New"/>
          <w:b/>
          <w:szCs w:val="24"/>
          <w:rPrChange w:id="3950" w:author="Phùng Nguyễn Minh Tâm" w:date="2018-12-19T17:03:00Z">
            <w:rPr>
              <w:rFonts w:ascii="Courier New" w:eastAsia="Courier New" w:hAnsi="Courier New" w:cs="Courier New"/>
              <w:b/>
              <w:color w:val="000000"/>
              <w:sz w:val="24"/>
              <w:szCs w:val="24"/>
            </w:rPr>
          </w:rPrChange>
        </w:rPr>
        <w:t xml:space="preserve"> 05/NHĐT</w:t>
      </w:r>
    </w:p>
    <w:tbl>
      <w:tblPr>
        <w:tblW w:w="10774" w:type="dxa"/>
        <w:tblInd w:w="-885" w:type="dxa"/>
        <w:tblLayout w:type="fixed"/>
        <w:tblLook w:val="04A0" w:firstRow="1" w:lastRow="0" w:firstColumn="1" w:lastColumn="0" w:noHBand="0" w:noVBand="1"/>
        <w:tblPrChange w:id="3951" w:author="Phùng Nguyễn Minh Tâm" w:date="2018-12-21T18:57:00Z">
          <w:tblPr>
            <w:tblW w:w="10774" w:type="dxa"/>
            <w:tblInd w:w="-885" w:type="dxa"/>
            <w:tblLayout w:type="fixed"/>
            <w:tblLook w:val="04A0" w:firstRow="1" w:lastRow="0" w:firstColumn="1" w:lastColumn="0" w:noHBand="0" w:noVBand="1"/>
          </w:tblPr>
        </w:tblPrChange>
      </w:tblPr>
      <w:tblGrid>
        <w:gridCol w:w="2411"/>
        <w:gridCol w:w="8363"/>
        <w:tblGridChange w:id="3952">
          <w:tblGrid>
            <w:gridCol w:w="2836"/>
            <w:gridCol w:w="7938"/>
          </w:tblGrid>
        </w:tblGridChange>
      </w:tblGrid>
      <w:tr w:rsidR="007C163E" w:rsidRPr="007C163E" w:rsidTr="0051383C">
        <w:tc>
          <w:tcPr>
            <w:tcW w:w="2411" w:type="dxa"/>
            <w:shd w:val="clear" w:color="auto" w:fill="auto"/>
            <w:tcPrChange w:id="3953" w:author="Phùng Nguyễn Minh Tâm" w:date="2018-12-21T18:57:00Z">
              <w:tcPr>
                <w:tcW w:w="2836" w:type="dxa"/>
                <w:shd w:val="clear" w:color="auto" w:fill="auto"/>
              </w:tcPr>
            </w:tcPrChange>
          </w:tcPr>
          <w:p w:rsidR="0051383C" w:rsidRDefault="0051383C" w:rsidP="002C6023">
            <w:pPr>
              <w:jc w:val="center"/>
              <w:rPr>
                <w:ins w:id="3954" w:author="Phùng Nguyễn Minh Tâm" w:date="2018-12-21T18:57:00Z"/>
                <w:rFonts w:eastAsia="Courier New"/>
                <w:b/>
                <w:szCs w:val="24"/>
              </w:rPr>
            </w:pPr>
          </w:p>
          <w:p w:rsidR="00CB06F4" w:rsidRPr="007C163E" w:rsidRDefault="00CB06F4" w:rsidP="002C6023">
            <w:pPr>
              <w:jc w:val="center"/>
              <w:rPr>
                <w:rFonts w:eastAsia="Courier New"/>
                <w:b/>
                <w:szCs w:val="24"/>
              </w:rPr>
            </w:pPr>
            <w:r w:rsidRPr="007C163E">
              <w:rPr>
                <w:rFonts w:ascii="Arial" w:hAnsi="Arial" w:cs="Arial"/>
                <w:noProof/>
                <w:rPrChange w:id="3955">
                  <w:rPr>
                    <w:rFonts w:ascii="Arial" w:hAnsi="Arial" w:cs="Arial"/>
                    <w:noProof/>
                    <w:color w:val="000000"/>
                    <w:sz w:val="24"/>
                    <w:szCs w:val="24"/>
                  </w:rPr>
                </w:rPrChange>
              </w:rPr>
              <w:drawing>
                <wp:inline distT="0" distB="0" distL="0" distR="0" wp14:anchorId="71C426AF" wp14:editId="0D0CF067">
                  <wp:extent cx="1355558" cy="405194"/>
                  <wp:effectExtent l="0" t="0" r="0" b="0"/>
                  <wp:docPr id="36" name="Picture 3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8233" cy="417950"/>
                          </a:xfrm>
                          <a:prstGeom prst="rect">
                            <a:avLst/>
                          </a:prstGeom>
                          <a:noFill/>
                          <a:ln>
                            <a:noFill/>
                          </a:ln>
                        </pic:spPr>
                      </pic:pic>
                    </a:graphicData>
                  </a:graphic>
                </wp:inline>
              </w:drawing>
            </w:r>
          </w:p>
        </w:tc>
        <w:tc>
          <w:tcPr>
            <w:tcW w:w="8363" w:type="dxa"/>
            <w:shd w:val="clear" w:color="auto" w:fill="943634"/>
            <w:vAlign w:val="center"/>
            <w:tcPrChange w:id="3956" w:author="Phùng Nguyễn Minh Tâm" w:date="2018-12-21T18:57:00Z">
              <w:tcPr>
                <w:tcW w:w="7938" w:type="dxa"/>
                <w:shd w:val="clear" w:color="auto" w:fill="943634"/>
                <w:vAlign w:val="center"/>
              </w:tcPr>
            </w:tcPrChange>
          </w:tcPr>
          <w:p w:rsidR="005B7F5A" w:rsidRPr="0051383C" w:rsidRDefault="006F7F38" w:rsidP="00936920">
            <w:pPr>
              <w:jc w:val="center"/>
              <w:rPr>
                <w:rFonts w:eastAsia="Courier New"/>
                <w:b/>
                <w:color w:val="FFFFFF" w:themeColor="background1"/>
                <w:sz w:val="24"/>
                <w:szCs w:val="24"/>
                <w:rPrChange w:id="3957" w:author="Phùng Nguyễn Minh Tâm" w:date="2018-12-21T18:57:00Z">
                  <w:rPr>
                    <w:rFonts w:eastAsia="Courier New"/>
                    <w:b/>
                    <w:color w:val="FFFFFF"/>
                    <w:sz w:val="24"/>
                    <w:szCs w:val="24"/>
                  </w:rPr>
                </w:rPrChange>
              </w:rPr>
            </w:pPr>
            <w:r w:rsidRPr="0051383C">
              <w:rPr>
                <w:rFonts w:eastAsia="Courier New"/>
                <w:b/>
                <w:color w:val="FFFFFF" w:themeColor="background1"/>
                <w:sz w:val="24"/>
                <w:szCs w:val="24"/>
                <w:rPrChange w:id="3958" w:author="Phùng Nguyễn Minh Tâm" w:date="2018-12-21T18:57:00Z">
                  <w:rPr>
                    <w:rFonts w:ascii="Courier New" w:eastAsia="Courier New" w:hAnsi="Courier New" w:cs="Courier New"/>
                    <w:b/>
                    <w:color w:val="FFFFFF"/>
                    <w:sz w:val="24"/>
                    <w:szCs w:val="24"/>
                  </w:rPr>
                </w:rPrChange>
              </w:rPr>
              <w:t xml:space="preserve">GIẤY ĐỀ NGHỊ THAY ĐỔI/BỔ SUNG/KHỎA/HỦY DỊCH VỤ </w:t>
            </w:r>
          </w:p>
          <w:p w:rsidR="006F7F38" w:rsidRPr="0051383C" w:rsidRDefault="006F7F38" w:rsidP="00936920">
            <w:pPr>
              <w:jc w:val="center"/>
              <w:rPr>
                <w:rFonts w:eastAsia="Courier New"/>
                <w:b/>
                <w:color w:val="FFFFFF" w:themeColor="background1"/>
                <w:sz w:val="24"/>
                <w:szCs w:val="24"/>
                <w:rPrChange w:id="3959" w:author="Phùng Nguyễn Minh Tâm" w:date="2018-12-21T18:57:00Z">
                  <w:rPr>
                    <w:rFonts w:eastAsia="Courier New"/>
                    <w:b/>
                    <w:color w:val="FFFFFF"/>
                    <w:sz w:val="24"/>
                    <w:szCs w:val="24"/>
                  </w:rPr>
                </w:rPrChange>
              </w:rPr>
            </w:pPr>
            <w:r w:rsidRPr="0051383C">
              <w:rPr>
                <w:rFonts w:eastAsia="Courier New"/>
                <w:b/>
                <w:color w:val="FFFFFF" w:themeColor="background1"/>
                <w:sz w:val="24"/>
                <w:szCs w:val="24"/>
                <w:rPrChange w:id="3960" w:author="Phùng Nguyễn Minh Tâm" w:date="2018-12-21T18:57:00Z">
                  <w:rPr>
                    <w:rFonts w:ascii="Courier New" w:eastAsia="Courier New" w:hAnsi="Courier New" w:cs="Courier New"/>
                    <w:b/>
                    <w:color w:val="FFFFFF"/>
                    <w:sz w:val="24"/>
                    <w:szCs w:val="24"/>
                  </w:rPr>
                </w:rPrChange>
              </w:rPr>
              <w:t>NGÂN HÀNG ĐIỆN TỬ</w:t>
            </w:r>
          </w:p>
          <w:p w:rsidR="006F7F38" w:rsidRPr="0051383C" w:rsidRDefault="002C6023" w:rsidP="002C6023">
            <w:pPr>
              <w:ind w:right="-108" w:hanging="164"/>
              <w:jc w:val="center"/>
              <w:rPr>
                <w:rFonts w:ascii="Times New Roman Bold" w:eastAsia="Courier New" w:hAnsi="Times New Roman Bold"/>
                <w:b/>
                <w:i/>
                <w:color w:val="FFFFFF" w:themeColor="background1"/>
                <w:spacing w:val="-4"/>
                <w:sz w:val="24"/>
                <w:szCs w:val="24"/>
                <w:rPrChange w:id="3961" w:author="Phùng Nguyễn Minh Tâm" w:date="2018-12-21T18:57:00Z">
                  <w:rPr>
                    <w:rFonts w:ascii="Times New Roman Bold" w:eastAsia="Courier New" w:hAnsi="Times New Roman Bold"/>
                    <w:b/>
                    <w:i/>
                    <w:color w:val="FFFFFF"/>
                    <w:spacing w:val="-4"/>
                    <w:sz w:val="24"/>
                    <w:szCs w:val="24"/>
                  </w:rPr>
                </w:rPrChange>
              </w:rPr>
            </w:pPr>
            <w:r w:rsidRPr="0051383C">
              <w:rPr>
                <w:rFonts w:ascii="Times New Roman Bold" w:eastAsia="Courier New" w:hAnsi="Times New Roman Bold"/>
                <w:b/>
                <w:i/>
                <w:color w:val="FFFFFF" w:themeColor="background1"/>
                <w:spacing w:val="-4"/>
                <w:sz w:val="24"/>
                <w:szCs w:val="24"/>
                <w:rPrChange w:id="3962" w:author="Phùng Nguyễn Minh Tâm" w:date="2018-12-21T18:57:00Z">
                  <w:rPr>
                    <w:rFonts w:ascii="Times New Roman Bold" w:eastAsia="Courier New" w:hAnsi="Times New Roman Bold" w:cs="Courier New"/>
                    <w:b/>
                    <w:i/>
                    <w:color w:val="FFFFFF"/>
                    <w:spacing w:val="-4"/>
                    <w:sz w:val="24"/>
                    <w:szCs w:val="24"/>
                  </w:rPr>
                </w:rPrChange>
              </w:rPr>
              <w:t>Registration for chang</w:t>
            </w:r>
            <w:r w:rsidR="000C48C2" w:rsidRPr="0051383C">
              <w:rPr>
                <w:rFonts w:ascii="Times New Roman Bold" w:eastAsia="Courier New" w:hAnsi="Times New Roman Bold"/>
                <w:b/>
                <w:i/>
                <w:color w:val="FFFFFF" w:themeColor="background1"/>
                <w:spacing w:val="-4"/>
                <w:sz w:val="24"/>
                <w:szCs w:val="24"/>
                <w:rPrChange w:id="3963" w:author="Phùng Nguyễn Minh Tâm" w:date="2018-12-21T18:57:00Z">
                  <w:rPr>
                    <w:rFonts w:ascii="Times New Roman Bold" w:eastAsia="Courier New" w:hAnsi="Times New Roman Bold" w:cs="Courier New"/>
                    <w:b/>
                    <w:i/>
                    <w:color w:val="FFFFFF"/>
                    <w:spacing w:val="-4"/>
                    <w:sz w:val="24"/>
                    <w:szCs w:val="24"/>
                  </w:rPr>
                </w:rPrChange>
              </w:rPr>
              <w:t>ing</w:t>
            </w:r>
            <w:r w:rsidRPr="0051383C">
              <w:rPr>
                <w:rFonts w:ascii="Times New Roman Bold" w:eastAsia="Courier New" w:hAnsi="Times New Roman Bold"/>
                <w:b/>
                <w:i/>
                <w:color w:val="FFFFFF" w:themeColor="background1"/>
                <w:spacing w:val="-4"/>
                <w:sz w:val="24"/>
                <w:szCs w:val="24"/>
                <w:rPrChange w:id="3964" w:author="Phùng Nguyễn Minh Tâm" w:date="2018-12-21T18:57:00Z">
                  <w:rPr>
                    <w:rFonts w:ascii="Times New Roman Bold" w:eastAsia="Courier New" w:hAnsi="Times New Roman Bold" w:cs="Courier New"/>
                    <w:b/>
                    <w:i/>
                    <w:color w:val="FFFFFF"/>
                    <w:spacing w:val="-4"/>
                    <w:sz w:val="24"/>
                    <w:szCs w:val="24"/>
                  </w:rPr>
                </w:rPrChange>
              </w:rPr>
              <w:t>/addition/lock</w:t>
            </w:r>
            <w:r w:rsidR="000C48C2" w:rsidRPr="0051383C">
              <w:rPr>
                <w:rFonts w:ascii="Times New Roman Bold" w:eastAsia="Courier New" w:hAnsi="Times New Roman Bold"/>
                <w:b/>
                <w:i/>
                <w:color w:val="FFFFFF" w:themeColor="background1"/>
                <w:spacing w:val="-4"/>
                <w:sz w:val="24"/>
                <w:szCs w:val="24"/>
                <w:rPrChange w:id="3965" w:author="Phùng Nguyễn Minh Tâm" w:date="2018-12-21T18:57:00Z">
                  <w:rPr>
                    <w:rFonts w:ascii="Times New Roman Bold" w:eastAsia="Courier New" w:hAnsi="Times New Roman Bold" w:cs="Courier New"/>
                    <w:b/>
                    <w:i/>
                    <w:color w:val="FFFFFF"/>
                    <w:spacing w:val="-4"/>
                    <w:sz w:val="24"/>
                    <w:szCs w:val="24"/>
                  </w:rPr>
                </w:rPrChange>
              </w:rPr>
              <w:t>ing</w:t>
            </w:r>
            <w:r w:rsidRPr="0051383C">
              <w:rPr>
                <w:rFonts w:ascii="Times New Roman Bold" w:eastAsia="Courier New" w:hAnsi="Times New Roman Bold"/>
                <w:b/>
                <w:i/>
                <w:color w:val="FFFFFF" w:themeColor="background1"/>
                <w:spacing w:val="-4"/>
                <w:sz w:val="24"/>
                <w:szCs w:val="24"/>
                <w:rPrChange w:id="3966" w:author="Phùng Nguyễn Minh Tâm" w:date="2018-12-21T18:57:00Z">
                  <w:rPr>
                    <w:rFonts w:ascii="Times New Roman Bold" w:eastAsia="Courier New" w:hAnsi="Times New Roman Bold" w:cs="Courier New"/>
                    <w:b/>
                    <w:i/>
                    <w:color w:val="FFFFFF"/>
                    <w:spacing w:val="-4"/>
                    <w:sz w:val="24"/>
                    <w:szCs w:val="24"/>
                  </w:rPr>
                </w:rPrChange>
              </w:rPr>
              <w:t>/termination of E-banking Services</w:t>
            </w:r>
          </w:p>
          <w:p w:rsidR="00CB06F4" w:rsidRPr="0051383C" w:rsidRDefault="006F7F38" w:rsidP="00936920">
            <w:pPr>
              <w:jc w:val="center"/>
              <w:rPr>
                <w:rFonts w:eastAsia="Courier New"/>
                <w:color w:val="FFFFFF" w:themeColor="background1"/>
                <w:szCs w:val="24"/>
                <w:rPrChange w:id="3967" w:author="Phùng Nguyễn Minh Tâm" w:date="2018-12-21T18:57:00Z">
                  <w:rPr>
                    <w:rFonts w:eastAsia="Courier New"/>
                    <w:color w:val="FFFFFF"/>
                    <w:szCs w:val="24"/>
                  </w:rPr>
                </w:rPrChange>
              </w:rPr>
            </w:pPr>
            <w:r w:rsidRPr="0051383C">
              <w:rPr>
                <w:rFonts w:eastAsia="Courier New"/>
                <w:color w:val="FFFFFF" w:themeColor="background1"/>
                <w:sz w:val="24"/>
                <w:szCs w:val="24"/>
                <w:rPrChange w:id="3968" w:author="Phùng Nguyễn Minh Tâm" w:date="2018-12-21T18:57:00Z">
                  <w:rPr>
                    <w:rFonts w:ascii="Courier New" w:eastAsia="Courier New" w:hAnsi="Courier New" w:cs="Courier New"/>
                    <w:color w:val="FFFFFF"/>
                    <w:sz w:val="24"/>
                    <w:szCs w:val="24"/>
                  </w:rPr>
                </w:rPrChange>
              </w:rPr>
              <w:t xml:space="preserve"> (Đối với khách hàng </w:t>
            </w:r>
            <w:r w:rsidR="000F3AFE" w:rsidRPr="0051383C">
              <w:rPr>
                <w:rFonts w:eastAsia="Courier New"/>
                <w:color w:val="FFFFFF" w:themeColor="background1"/>
                <w:sz w:val="24"/>
                <w:szCs w:val="24"/>
                <w:rPrChange w:id="3969" w:author="Phùng Nguyễn Minh Tâm" w:date="2018-12-21T18:57:00Z">
                  <w:rPr>
                    <w:rFonts w:ascii="Courier New" w:eastAsia="Courier New" w:hAnsi="Courier New" w:cs="Courier New"/>
                    <w:color w:val="FFFFFF"/>
                    <w:sz w:val="24"/>
                    <w:szCs w:val="24"/>
                  </w:rPr>
                </w:rPrChange>
              </w:rPr>
              <w:t>tổ chức</w:t>
            </w:r>
            <w:r w:rsidRPr="0051383C">
              <w:rPr>
                <w:rFonts w:eastAsia="Courier New"/>
                <w:color w:val="FFFFFF" w:themeColor="background1"/>
                <w:sz w:val="24"/>
                <w:szCs w:val="24"/>
                <w:rPrChange w:id="3970" w:author="Phùng Nguyễn Minh Tâm" w:date="2018-12-21T18:57:00Z">
                  <w:rPr>
                    <w:rFonts w:ascii="Courier New" w:eastAsia="Courier New" w:hAnsi="Courier New" w:cs="Courier New"/>
                    <w:color w:val="FFFFFF"/>
                    <w:sz w:val="24"/>
                    <w:szCs w:val="24"/>
                  </w:rPr>
                </w:rPrChange>
              </w:rPr>
              <w:t>/</w:t>
            </w:r>
            <w:r w:rsidRPr="0051383C">
              <w:rPr>
                <w:rFonts w:eastAsia="Courier New"/>
                <w:i/>
                <w:color w:val="FFFFFF" w:themeColor="background1"/>
                <w:sz w:val="24"/>
                <w:szCs w:val="24"/>
                <w:rPrChange w:id="3971" w:author="Phùng Nguyễn Minh Tâm" w:date="2018-12-21T18:57:00Z">
                  <w:rPr>
                    <w:rFonts w:ascii="Courier New" w:eastAsia="Courier New" w:hAnsi="Courier New" w:cs="Courier New"/>
                    <w:i/>
                    <w:color w:val="FFFFFF"/>
                    <w:sz w:val="24"/>
                    <w:szCs w:val="24"/>
                  </w:rPr>
                </w:rPrChange>
              </w:rPr>
              <w:t>For Corporate Customer</w:t>
            </w:r>
            <w:r w:rsidRPr="0051383C">
              <w:rPr>
                <w:rFonts w:eastAsia="Courier New"/>
                <w:color w:val="FFFFFF" w:themeColor="background1"/>
                <w:sz w:val="24"/>
                <w:szCs w:val="24"/>
                <w:rPrChange w:id="3972" w:author="Phùng Nguyễn Minh Tâm" w:date="2018-12-21T18:57:00Z">
                  <w:rPr>
                    <w:rFonts w:ascii="Courier New" w:eastAsia="Courier New" w:hAnsi="Courier New" w:cs="Courier New"/>
                    <w:color w:val="FFFFFF"/>
                    <w:sz w:val="24"/>
                    <w:szCs w:val="24"/>
                  </w:rPr>
                </w:rPrChange>
              </w:rPr>
              <w:t>)</w:t>
            </w:r>
          </w:p>
        </w:tc>
      </w:tr>
    </w:tbl>
    <w:p w:rsidR="00CB06F4" w:rsidRPr="007C163E" w:rsidRDefault="00CB06F4" w:rsidP="00CB06F4">
      <w:pPr>
        <w:ind w:right="615"/>
        <w:rPr>
          <w:rFonts w:eastAsia="Courier New"/>
          <w:b/>
          <w:sz w:val="4"/>
          <w:szCs w:val="4"/>
        </w:rPr>
      </w:pPr>
    </w:p>
    <w:p w:rsidR="00CB06F4" w:rsidRPr="007C163E" w:rsidRDefault="00CB06F4" w:rsidP="00CB06F4">
      <w:pPr>
        <w:ind w:left="574" w:right="615"/>
        <w:rPr>
          <w:rFonts w:ascii="Arial" w:hAnsi="Arial" w:cs="Arial"/>
          <w:sz w:val="8"/>
          <w:szCs w:val="8"/>
        </w:rPr>
      </w:pPr>
    </w:p>
    <w:p w:rsidR="006F7F38" w:rsidRPr="007C163E" w:rsidRDefault="006F7F38" w:rsidP="006F7F38">
      <w:pPr>
        <w:spacing w:line="279" w:lineRule="auto"/>
        <w:ind w:left="3100" w:right="214" w:hanging="1900"/>
        <w:rPr>
          <w:rFonts w:eastAsia="Courier New"/>
          <w:position w:val="1"/>
          <w:sz w:val="24"/>
          <w:szCs w:val="24"/>
        </w:rPr>
      </w:pPr>
      <w:r w:rsidRPr="007C163E">
        <w:rPr>
          <w:rFonts w:eastAsia="Courier New"/>
          <w:b/>
          <w:sz w:val="24"/>
          <w:szCs w:val="24"/>
          <w:rPrChange w:id="3973" w:author="Phùng Nguyễn Minh Tâm" w:date="2018-12-19T17:03:00Z">
            <w:rPr>
              <w:rFonts w:ascii="Courier New" w:eastAsia="Courier New" w:hAnsi="Courier New" w:cs="Courier New"/>
              <w:b/>
              <w:color w:val="000000"/>
              <w:sz w:val="24"/>
              <w:szCs w:val="24"/>
            </w:rPr>
          </w:rPrChange>
        </w:rPr>
        <w:t xml:space="preserve">Kính gửi Agribank </w:t>
      </w:r>
      <w:r w:rsidRPr="007C163E">
        <w:rPr>
          <w:rFonts w:eastAsia="Courier New"/>
          <w:b/>
          <w:position w:val="1"/>
          <w:sz w:val="24"/>
          <w:szCs w:val="24"/>
          <w:rPrChange w:id="3974" w:author="Phùng Nguyễn Minh Tâm" w:date="2018-12-19T17:03:00Z">
            <w:rPr>
              <w:rFonts w:ascii="Courier New" w:eastAsia="Courier New" w:hAnsi="Courier New" w:cs="Courier New"/>
              <w:b/>
              <w:color w:val="000000"/>
              <w:position w:val="1"/>
              <w:sz w:val="24"/>
              <w:szCs w:val="24"/>
            </w:rPr>
          </w:rPrChange>
        </w:rPr>
        <w:t>Chi nhánh</w:t>
      </w:r>
      <w:r w:rsidRPr="007C163E">
        <w:rPr>
          <w:rFonts w:eastAsia="Courier New"/>
          <w:position w:val="1"/>
          <w:sz w:val="24"/>
          <w:szCs w:val="24"/>
          <w:rPrChange w:id="3975" w:author="Phùng Nguyễn Minh Tâm" w:date="2018-12-19T17:03:00Z">
            <w:rPr>
              <w:rFonts w:ascii="Courier New" w:eastAsia="Courier New" w:hAnsi="Courier New" w:cs="Courier New"/>
              <w:color w:val="000000"/>
              <w:position w:val="1"/>
              <w:sz w:val="24"/>
              <w:szCs w:val="24"/>
            </w:rPr>
          </w:rPrChange>
        </w:rPr>
        <w:t xml:space="preserve"> /</w:t>
      </w:r>
      <w:r w:rsidRPr="007C163E">
        <w:rPr>
          <w:rFonts w:eastAsia="Courier New"/>
          <w:i/>
          <w:position w:val="1"/>
          <w:sz w:val="24"/>
          <w:szCs w:val="24"/>
          <w:rPrChange w:id="3976" w:author="Phùng Nguyễn Minh Tâm" w:date="2018-12-19T17:03:00Z">
            <w:rPr>
              <w:rFonts w:ascii="Courier New" w:eastAsia="Courier New" w:hAnsi="Courier New" w:cs="Courier New"/>
              <w:i/>
              <w:color w:val="000000"/>
              <w:position w:val="1"/>
              <w:sz w:val="24"/>
              <w:szCs w:val="24"/>
            </w:rPr>
          </w:rPrChange>
        </w:rPr>
        <w:t xml:space="preserve">To Agribank </w:t>
      </w:r>
      <w:r w:rsidRPr="007C163E">
        <w:rPr>
          <w:rFonts w:eastAsia="Courier New"/>
          <w:position w:val="1"/>
          <w:sz w:val="24"/>
          <w:szCs w:val="24"/>
          <w:rPrChange w:id="3977" w:author="Phùng Nguyễn Minh Tâm" w:date="2018-12-19T17:03:00Z">
            <w:rPr>
              <w:rFonts w:ascii="Courier New" w:eastAsia="Courier New" w:hAnsi="Courier New" w:cs="Courier New"/>
              <w:color w:val="000000"/>
              <w:position w:val="1"/>
              <w:sz w:val="24"/>
              <w:szCs w:val="24"/>
            </w:rPr>
          </w:rPrChange>
        </w:rPr>
        <w:t>……………………….</w:t>
      </w:r>
      <w:r w:rsidR="002C6023" w:rsidRPr="007C163E">
        <w:rPr>
          <w:rFonts w:eastAsia="Courier New"/>
          <w:i/>
          <w:position w:val="1"/>
          <w:sz w:val="24"/>
          <w:szCs w:val="24"/>
          <w:rPrChange w:id="3978" w:author="Phùng Nguyễn Minh Tâm" w:date="2018-12-19T17:03:00Z">
            <w:rPr>
              <w:rFonts w:ascii="Courier New" w:eastAsia="Courier New" w:hAnsi="Courier New" w:cs="Courier New"/>
              <w:i/>
              <w:color w:val="000000"/>
              <w:position w:val="1"/>
              <w:sz w:val="24"/>
              <w:szCs w:val="24"/>
            </w:rPr>
          </w:rPrChange>
        </w:rPr>
        <w:t xml:space="preserve"> Branch</w:t>
      </w:r>
    </w:p>
    <w:p w:rsidR="006F7F38" w:rsidRPr="007C163E" w:rsidRDefault="006F7F38" w:rsidP="006F7F38">
      <w:pPr>
        <w:spacing w:line="279" w:lineRule="auto"/>
        <w:ind w:left="3100" w:right="214" w:hanging="1900"/>
        <w:rPr>
          <w:rFonts w:eastAsia="Courier New"/>
          <w:position w:val="1"/>
          <w:sz w:val="4"/>
          <w:szCs w:val="4"/>
        </w:rPr>
      </w:pPr>
    </w:p>
    <w:tbl>
      <w:tblPr>
        <w:tblW w:w="1006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3130"/>
        <w:gridCol w:w="225"/>
        <w:gridCol w:w="3355"/>
      </w:tblGrid>
      <w:tr w:rsidR="007C163E" w:rsidRPr="0051383C" w:rsidTr="00E164D8">
        <w:tc>
          <w:tcPr>
            <w:tcW w:w="10065" w:type="dxa"/>
            <w:gridSpan w:val="4"/>
            <w:tcBorders>
              <w:top w:val="single" w:sz="4" w:space="0" w:color="auto"/>
              <w:bottom w:val="single" w:sz="4" w:space="0" w:color="auto"/>
            </w:tcBorders>
            <w:shd w:val="clear" w:color="auto" w:fill="943634"/>
          </w:tcPr>
          <w:p w:rsidR="006F7F38" w:rsidRPr="0051383C" w:rsidRDefault="006F7F38" w:rsidP="009C1A14">
            <w:pPr>
              <w:spacing w:line="279" w:lineRule="auto"/>
              <w:ind w:right="619"/>
              <w:rPr>
                <w:rFonts w:eastAsia="Courier New"/>
                <w:i/>
                <w:color w:val="FFFFFF" w:themeColor="background1"/>
                <w:sz w:val="24"/>
                <w:szCs w:val="24"/>
                <w:rPrChange w:id="3979" w:author="Phùng Nguyễn Minh Tâm" w:date="2018-12-21T18:57:00Z">
                  <w:rPr>
                    <w:rFonts w:eastAsia="Courier New"/>
                    <w:i/>
                    <w:color w:val="FFFFFF"/>
                    <w:sz w:val="24"/>
                    <w:szCs w:val="24"/>
                  </w:rPr>
                </w:rPrChange>
              </w:rPr>
            </w:pPr>
            <w:r w:rsidRPr="0051383C">
              <w:rPr>
                <w:rFonts w:eastAsia="Courier New"/>
                <w:b/>
                <w:color w:val="FFFFFF" w:themeColor="background1"/>
                <w:sz w:val="24"/>
                <w:szCs w:val="24"/>
                <w:rPrChange w:id="3980" w:author="Phùng Nguyễn Minh Tâm" w:date="2018-12-21T18:57:00Z">
                  <w:rPr>
                    <w:rFonts w:ascii="Courier New" w:eastAsia="Courier New" w:hAnsi="Courier New" w:cs="Courier New"/>
                    <w:b/>
                    <w:color w:val="FFFFFF"/>
                    <w:sz w:val="24"/>
                    <w:szCs w:val="24"/>
                  </w:rPr>
                </w:rPrChange>
              </w:rPr>
              <w:t>I. Thông tin khách hàng/</w:t>
            </w:r>
            <w:r w:rsidRPr="0051383C">
              <w:rPr>
                <w:rFonts w:eastAsia="Courier New"/>
                <w:i/>
                <w:color w:val="FFFFFF" w:themeColor="background1"/>
                <w:sz w:val="24"/>
                <w:szCs w:val="24"/>
                <w:rPrChange w:id="3981" w:author="Phùng Nguyễn Minh Tâm" w:date="2018-12-21T18:57:00Z">
                  <w:rPr>
                    <w:rFonts w:ascii="Courier New" w:eastAsia="Courier New" w:hAnsi="Courier New" w:cs="Courier New"/>
                    <w:i/>
                    <w:color w:val="FFFFFF"/>
                    <w:sz w:val="24"/>
                    <w:szCs w:val="24"/>
                  </w:rPr>
                </w:rPrChange>
              </w:rPr>
              <w:t>Customer Information</w:t>
            </w:r>
          </w:p>
        </w:tc>
      </w:tr>
      <w:tr w:rsidR="007C163E" w:rsidRPr="007C163E" w:rsidTr="00E164D8">
        <w:trPr>
          <w:trHeight w:val="669"/>
        </w:trPr>
        <w:tc>
          <w:tcPr>
            <w:tcW w:w="6485" w:type="dxa"/>
            <w:gridSpan w:val="2"/>
            <w:tcBorders>
              <w:top w:val="single" w:sz="4" w:space="0" w:color="auto"/>
              <w:left w:val="single" w:sz="4" w:space="0" w:color="auto"/>
              <w:bottom w:val="nil"/>
              <w:right w:val="nil"/>
            </w:tcBorders>
            <w:shd w:val="clear" w:color="auto" w:fill="auto"/>
          </w:tcPr>
          <w:p w:rsidR="006F7F38" w:rsidRPr="007C163E" w:rsidRDefault="006F7F38" w:rsidP="009C1A14">
            <w:pPr>
              <w:spacing w:line="279" w:lineRule="auto"/>
              <w:ind w:right="619"/>
              <w:rPr>
                <w:rFonts w:eastAsia="Courier New"/>
                <w:i/>
                <w:sz w:val="24"/>
                <w:szCs w:val="24"/>
              </w:rPr>
            </w:pPr>
            <w:r w:rsidRPr="007C163E">
              <w:rPr>
                <w:rFonts w:eastAsia="Courier New"/>
                <w:sz w:val="24"/>
                <w:szCs w:val="24"/>
                <w:rPrChange w:id="3982" w:author="Phùng Nguyễn Minh Tâm" w:date="2018-12-19T17:03:00Z">
                  <w:rPr>
                    <w:rFonts w:ascii="Courier New" w:eastAsia="Courier New" w:hAnsi="Courier New" w:cs="Courier New"/>
                    <w:color w:val="000000"/>
                    <w:sz w:val="24"/>
                    <w:szCs w:val="24"/>
                  </w:rPr>
                </w:rPrChange>
              </w:rPr>
              <w:t>Tên tổ chức/</w:t>
            </w:r>
            <w:r w:rsidRPr="007C163E">
              <w:rPr>
                <w:rFonts w:eastAsia="Courier New"/>
                <w:i/>
                <w:sz w:val="24"/>
                <w:szCs w:val="24"/>
                <w:rPrChange w:id="3983" w:author="Phùng Nguyễn Minh Tâm" w:date="2018-12-19T17:03:00Z">
                  <w:rPr>
                    <w:rFonts w:ascii="Courier New" w:eastAsia="Courier New" w:hAnsi="Courier New" w:cs="Courier New"/>
                    <w:i/>
                    <w:color w:val="000000"/>
                    <w:sz w:val="24"/>
                    <w:szCs w:val="24"/>
                  </w:rPr>
                </w:rPrChange>
              </w:rPr>
              <w:t>Corporation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2"/>
            </w:tblGrid>
            <w:tr w:rsidR="007C163E" w:rsidRPr="007C163E" w:rsidTr="009C1A14">
              <w:tc>
                <w:tcPr>
                  <w:tcW w:w="6102" w:type="dxa"/>
                  <w:shd w:val="clear" w:color="auto" w:fill="auto"/>
                </w:tcPr>
                <w:p w:rsidR="006F7F38" w:rsidRPr="007C163E" w:rsidRDefault="006F7F38" w:rsidP="009C1A14">
                  <w:pPr>
                    <w:spacing w:line="279" w:lineRule="auto"/>
                    <w:ind w:right="619"/>
                    <w:rPr>
                      <w:rFonts w:eastAsia="Courier New"/>
                      <w:i/>
                      <w:sz w:val="24"/>
                      <w:szCs w:val="24"/>
                    </w:rPr>
                  </w:pPr>
                </w:p>
              </w:tc>
            </w:tr>
          </w:tbl>
          <w:p w:rsidR="006F7F38" w:rsidRPr="007C163E" w:rsidRDefault="006F7F38" w:rsidP="009C1A14">
            <w:pPr>
              <w:spacing w:line="279" w:lineRule="auto"/>
              <w:ind w:right="-18"/>
              <w:rPr>
                <w:rFonts w:eastAsia="Courier New"/>
                <w:i/>
                <w:sz w:val="24"/>
                <w:szCs w:val="24"/>
              </w:rPr>
            </w:pPr>
          </w:p>
        </w:tc>
        <w:tc>
          <w:tcPr>
            <w:tcW w:w="3580" w:type="dxa"/>
            <w:gridSpan w:val="2"/>
            <w:tcBorders>
              <w:top w:val="single" w:sz="4" w:space="0" w:color="auto"/>
              <w:left w:val="nil"/>
              <w:bottom w:val="nil"/>
              <w:right w:val="single" w:sz="4" w:space="0" w:color="auto"/>
            </w:tcBorders>
            <w:shd w:val="clear" w:color="auto" w:fill="auto"/>
          </w:tcPr>
          <w:p w:rsidR="006F7F38" w:rsidRPr="007C163E" w:rsidRDefault="006F7F38" w:rsidP="009C1A14">
            <w:pPr>
              <w:spacing w:line="279" w:lineRule="auto"/>
              <w:ind w:right="-18"/>
              <w:rPr>
                <w:rFonts w:eastAsia="Courier New"/>
                <w:i/>
                <w:sz w:val="24"/>
                <w:szCs w:val="24"/>
              </w:rPr>
            </w:pPr>
            <w:r w:rsidRPr="007C163E">
              <w:rPr>
                <w:rFonts w:eastAsia="Courier New"/>
                <w:sz w:val="24"/>
                <w:szCs w:val="24"/>
                <w:rPrChange w:id="3984" w:author="Phùng Nguyễn Minh Tâm" w:date="2018-12-19T17:03:00Z">
                  <w:rPr>
                    <w:rFonts w:ascii="Courier New" w:eastAsia="Courier New" w:hAnsi="Courier New" w:cs="Courier New"/>
                    <w:color w:val="000000"/>
                    <w:sz w:val="24"/>
                    <w:szCs w:val="24"/>
                  </w:rPr>
                </w:rPrChange>
              </w:rPr>
              <w:t>Mã khách hàng/</w:t>
            </w:r>
            <w:r w:rsidRPr="007C163E">
              <w:rPr>
                <w:rFonts w:eastAsia="Courier New"/>
                <w:i/>
                <w:sz w:val="24"/>
                <w:szCs w:val="24"/>
                <w:rPrChange w:id="3985" w:author="Phùng Nguyễn Minh Tâm" w:date="2018-12-19T17:03:00Z">
                  <w:rPr>
                    <w:rFonts w:ascii="Courier New" w:eastAsia="Courier New" w:hAnsi="Courier New" w:cs="Courier New"/>
                    <w:i/>
                    <w:color w:val="000000"/>
                    <w:sz w:val="24"/>
                    <w:szCs w:val="24"/>
                  </w:rPr>
                </w:rPrChange>
              </w:rPr>
              <w:t>CIF No.</w:t>
            </w:r>
          </w:p>
          <w:tbl>
            <w:tblPr>
              <w:tblStyle w:val="TableGrid"/>
              <w:tblW w:w="0" w:type="auto"/>
              <w:tblLook w:val="04A0" w:firstRow="1" w:lastRow="0" w:firstColumn="1" w:lastColumn="0" w:noHBand="0" w:noVBand="1"/>
            </w:tblPr>
            <w:tblGrid>
              <w:gridCol w:w="3325"/>
            </w:tblGrid>
            <w:tr w:rsidR="007C163E" w:rsidRPr="007C163E" w:rsidTr="00E164D8">
              <w:tc>
                <w:tcPr>
                  <w:tcW w:w="3325" w:type="dxa"/>
                </w:tcPr>
                <w:p w:rsidR="006F7F38" w:rsidRPr="007C163E" w:rsidRDefault="006F7F38" w:rsidP="009C1A14">
                  <w:pPr>
                    <w:spacing w:line="279" w:lineRule="auto"/>
                    <w:ind w:right="-18"/>
                    <w:rPr>
                      <w:rFonts w:eastAsia="Courier New"/>
                      <w:i/>
                      <w:sz w:val="24"/>
                      <w:szCs w:val="24"/>
                    </w:rPr>
                  </w:pPr>
                </w:p>
              </w:tc>
            </w:tr>
          </w:tbl>
          <w:p w:rsidR="006F7F38" w:rsidRPr="007C163E" w:rsidRDefault="006F7F38" w:rsidP="009C1A14">
            <w:pPr>
              <w:spacing w:line="279" w:lineRule="auto"/>
              <w:ind w:right="-18"/>
              <w:rPr>
                <w:rFonts w:eastAsia="Courier New"/>
                <w:i/>
                <w:sz w:val="24"/>
                <w:szCs w:val="24"/>
              </w:rPr>
            </w:pPr>
          </w:p>
        </w:tc>
      </w:tr>
      <w:tr w:rsidR="007C163E" w:rsidRPr="007C163E" w:rsidTr="00E164D8">
        <w:trPr>
          <w:trHeight w:val="468"/>
        </w:trPr>
        <w:tc>
          <w:tcPr>
            <w:tcW w:w="10065" w:type="dxa"/>
            <w:gridSpan w:val="4"/>
            <w:tcBorders>
              <w:top w:val="nil"/>
              <w:left w:val="single" w:sz="4" w:space="0" w:color="auto"/>
              <w:bottom w:val="nil"/>
              <w:right w:val="single" w:sz="4" w:space="0" w:color="auto"/>
            </w:tcBorders>
            <w:shd w:val="clear" w:color="auto" w:fill="auto"/>
          </w:tcPr>
          <w:p w:rsidR="006F7F38" w:rsidRPr="007C163E" w:rsidRDefault="006F7F38" w:rsidP="009C1A14">
            <w:pPr>
              <w:tabs>
                <w:tab w:val="left" w:pos="5837"/>
              </w:tabs>
              <w:spacing w:line="279" w:lineRule="auto"/>
              <w:ind w:right="619"/>
              <w:rPr>
                <w:rFonts w:eastAsia="Courier New"/>
                <w:i/>
                <w:sz w:val="24"/>
                <w:szCs w:val="24"/>
              </w:rPr>
            </w:pPr>
            <w:r w:rsidRPr="007C163E">
              <w:rPr>
                <w:rFonts w:eastAsia="Courier New"/>
                <w:sz w:val="24"/>
                <w:szCs w:val="24"/>
                <w:rPrChange w:id="3986" w:author="Phùng Nguyễn Minh Tâm" w:date="2018-12-19T17:03:00Z">
                  <w:rPr>
                    <w:rFonts w:ascii="Courier New" w:eastAsia="Courier New" w:hAnsi="Courier New" w:cs="Courier New"/>
                    <w:color w:val="000000"/>
                    <w:sz w:val="24"/>
                    <w:szCs w:val="24"/>
                  </w:rPr>
                </w:rPrChange>
              </w:rPr>
              <w:t>Địa chỉ liên hệ/</w:t>
            </w:r>
            <w:r w:rsidRPr="007C163E">
              <w:rPr>
                <w:rFonts w:eastAsia="Courier New"/>
                <w:i/>
                <w:sz w:val="24"/>
                <w:szCs w:val="24"/>
                <w:rPrChange w:id="3987" w:author="Phùng Nguyễn Minh Tâm" w:date="2018-12-19T17:03:00Z">
                  <w:rPr>
                    <w:rFonts w:ascii="Courier New" w:eastAsia="Courier New" w:hAnsi="Courier New" w:cs="Courier New"/>
                    <w:i/>
                    <w:color w:val="000000"/>
                    <w:sz w:val="24"/>
                    <w:szCs w:val="24"/>
                  </w:rPr>
                </w:rPrChange>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0"/>
            </w:tblGrid>
            <w:tr w:rsidR="007C163E" w:rsidRPr="007C163E" w:rsidTr="00E164D8">
              <w:tc>
                <w:tcPr>
                  <w:tcW w:w="9810" w:type="dxa"/>
                  <w:shd w:val="clear" w:color="auto" w:fill="auto"/>
                </w:tcPr>
                <w:p w:rsidR="006F7F38" w:rsidRPr="007C163E" w:rsidRDefault="006F7F38" w:rsidP="009C1A14">
                  <w:pPr>
                    <w:spacing w:line="279" w:lineRule="auto"/>
                    <w:ind w:right="619"/>
                    <w:rPr>
                      <w:rFonts w:eastAsia="Courier New"/>
                      <w:i/>
                      <w:sz w:val="24"/>
                      <w:szCs w:val="24"/>
                    </w:rPr>
                  </w:pPr>
                </w:p>
              </w:tc>
            </w:tr>
          </w:tbl>
          <w:p w:rsidR="006F7F38" w:rsidRPr="007C163E" w:rsidRDefault="006F7F38" w:rsidP="009C1A14">
            <w:pPr>
              <w:spacing w:line="279" w:lineRule="auto"/>
              <w:ind w:right="619"/>
              <w:rPr>
                <w:rFonts w:eastAsia="Courier New"/>
                <w:i/>
                <w:sz w:val="24"/>
                <w:szCs w:val="24"/>
              </w:rPr>
            </w:pPr>
          </w:p>
        </w:tc>
      </w:tr>
      <w:tr w:rsidR="007C163E" w:rsidRPr="007C163E" w:rsidTr="00E164D8">
        <w:trPr>
          <w:trHeight w:val="669"/>
        </w:trPr>
        <w:tc>
          <w:tcPr>
            <w:tcW w:w="3355" w:type="dxa"/>
            <w:tcBorders>
              <w:top w:val="nil"/>
              <w:left w:val="single" w:sz="4" w:space="0" w:color="auto"/>
              <w:bottom w:val="nil"/>
            </w:tcBorders>
            <w:shd w:val="clear" w:color="auto" w:fill="auto"/>
          </w:tcPr>
          <w:p w:rsidR="006F7F38" w:rsidRPr="007C163E" w:rsidRDefault="002E0F5A" w:rsidP="009C1A14">
            <w:pPr>
              <w:spacing w:line="279" w:lineRule="auto"/>
              <w:ind w:right="72"/>
              <w:rPr>
                <w:rFonts w:eastAsia="Courier New"/>
                <w:i/>
                <w:sz w:val="24"/>
                <w:szCs w:val="24"/>
              </w:rPr>
            </w:pPr>
            <w:r w:rsidRPr="007C163E">
              <w:rPr>
                <w:rFonts w:eastAsia="Courier New"/>
                <w:noProof/>
                <w:sz w:val="24"/>
                <w:szCs w:val="24"/>
                <w:rPrChange w:id="3988">
                  <w:rPr>
                    <w:rFonts w:ascii="Courier New" w:eastAsia="Courier New" w:hAnsi="Courier New" w:cs="Courier New"/>
                    <w:noProof/>
                    <w:color w:val="000000"/>
                    <w:sz w:val="24"/>
                    <w:szCs w:val="24"/>
                  </w:rPr>
                </w:rPrChange>
              </w:rPr>
              <mc:AlternateContent>
                <mc:Choice Requires="wps">
                  <w:drawing>
                    <wp:anchor distT="0" distB="0" distL="114300" distR="114300" simplePos="0" relativeHeight="251849216" behindDoc="0" locked="0" layoutInCell="1" allowOverlap="1" wp14:anchorId="6AF47B32" wp14:editId="40272DBE">
                      <wp:simplePos x="0" y="0"/>
                      <wp:positionH relativeFrom="column">
                        <wp:posOffset>4170</wp:posOffset>
                      </wp:positionH>
                      <wp:positionV relativeFrom="paragraph">
                        <wp:posOffset>182198</wp:posOffset>
                      </wp:positionV>
                      <wp:extent cx="6209731" cy="211540"/>
                      <wp:effectExtent l="0" t="0" r="19685" b="17145"/>
                      <wp:wrapNone/>
                      <wp:docPr id="53" name="Text Box 53"/>
                      <wp:cNvGraphicFramePr/>
                      <a:graphic xmlns:a="http://schemas.openxmlformats.org/drawingml/2006/main">
                        <a:graphicData uri="http://schemas.microsoft.com/office/word/2010/wordprocessingShape">
                          <wps:wsp>
                            <wps:cNvSpPr txBox="1"/>
                            <wps:spPr>
                              <a:xfrm>
                                <a:off x="0" y="0"/>
                                <a:ext cx="6209731" cy="21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Default="002B38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6" type="#_x0000_t202" style="position:absolute;margin-left:.35pt;margin-top:14.35pt;width:488.95pt;height:16.6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" fillcolor="white [3201]" strokeweight=".5pt">
                      <v:textbox>
                        <w:txbxContent>
                          <w:p w:rsidR="00DB0509" w:rsidRDefault="00DB0509"/>
                        </w:txbxContent>
                      </v:textbox>
                    </v:shape>
                  </w:pict>
                </mc:Fallback>
              </mc:AlternateContent>
            </w:r>
            <w:r w:rsidR="006F7F38" w:rsidRPr="007C163E">
              <w:rPr>
                <w:rFonts w:eastAsia="Courier New"/>
                <w:sz w:val="24"/>
                <w:szCs w:val="24"/>
                <w:rPrChange w:id="3989" w:author="Phùng Nguyễn Minh Tâm" w:date="2018-12-19T17:03:00Z">
                  <w:rPr>
                    <w:rFonts w:ascii="Courier New" w:eastAsia="Courier New" w:hAnsi="Courier New" w:cs="Courier New"/>
                    <w:color w:val="000000"/>
                    <w:sz w:val="24"/>
                    <w:szCs w:val="24"/>
                  </w:rPr>
                </w:rPrChange>
              </w:rPr>
              <w:t>Hộp thư điện tử/</w:t>
            </w:r>
            <w:r w:rsidR="006F7F38" w:rsidRPr="007C163E">
              <w:rPr>
                <w:rFonts w:eastAsia="Courier New"/>
                <w:i/>
                <w:sz w:val="24"/>
                <w:szCs w:val="24"/>
                <w:rPrChange w:id="3990" w:author="Phùng Nguyễn Minh Tâm" w:date="2018-12-19T17:03:00Z">
                  <w:rPr>
                    <w:rFonts w:ascii="Courier New" w:eastAsia="Courier New" w:hAnsi="Courier New" w:cs="Courier New"/>
                    <w:i/>
                    <w:color w:val="000000"/>
                    <w:sz w:val="24"/>
                    <w:szCs w:val="24"/>
                  </w:rPr>
                </w:rPrChange>
              </w:rPr>
              <w:t>Email</w:t>
            </w:r>
          </w:p>
          <w:p w:rsidR="006F7F38" w:rsidRPr="007C163E" w:rsidRDefault="006F7F38" w:rsidP="009C1A14">
            <w:pPr>
              <w:spacing w:line="279" w:lineRule="auto"/>
              <w:ind w:right="72"/>
              <w:rPr>
                <w:rFonts w:eastAsia="Courier New"/>
                <w:sz w:val="24"/>
                <w:szCs w:val="24"/>
              </w:rPr>
            </w:pPr>
          </w:p>
          <w:p w:rsidR="006F7F38" w:rsidRPr="007C163E" w:rsidRDefault="006F7F38" w:rsidP="009C1A14">
            <w:pPr>
              <w:spacing w:line="279" w:lineRule="auto"/>
              <w:ind w:right="72"/>
              <w:rPr>
                <w:rFonts w:eastAsia="Courier New"/>
                <w:sz w:val="24"/>
                <w:szCs w:val="24"/>
              </w:rPr>
            </w:pPr>
            <w:r w:rsidRPr="007C163E">
              <w:rPr>
                <w:rFonts w:eastAsia="Courier New"/>
                <w:sz w:val="24"/>
                <w:szCs w:val="24"/>
                <w:rPrChange w:id="3991" w:author="Phùng Nguyễn Minh Tâm" w:date="2018-12-19T17:03:00Z">
                  <w:rPr>
                    <w:rFonts w:ascii="Courier New" w:eastAsia="Courier New" w:hAnsi="Courier New" w:cs="Courier New"/>
                    <w:color w:val="000000"/>
                    <w:sz w:val="24"/>
                    <w:szCs w:val="24"/>
                  </w:rPr>
                </w:rPrChange>
              </w:rPr>
              <w:t>Số ĐKKD</w:t>
            </w:r>
          </w:p>
          <w:p w:rsidR="006F7F38" w:rsidRPr="007C163E" w:rsidRDefault="006F7F38" w:rsidP="009C1A14">
            <w:pPr>
              <w:spacing w:line="279" w:lineRule="auto"/>
              <w:ind w:right="72"/>
              <w:rPr>
                <w:rFonts w:eastAsia="Courier New"/>
                <w:i/>
                <w:sz w:val="24"/>
                <w:szCs w:val="24"/>
              </w:rPr>
            </w:pPr>
            <w:r w:rsidRPr="007C163E">
              <w:rPr>
                <w:rFonts w:eastAsia="Courier New"/>
                <w:i/>
                <w:sz w:val="24"/>
                <w:szCs w:val="24"/>
                <w:rPrChange w:id="3992" w:author="Phùng Nguyễn Minh Tâm" w:date="2018-12-19T17:03:00Z">
                  <w:rPr>
                    <w:rFonts w:ascii="Courier New" w:eastAsia="Courier New" w:hAnsi="Courier New" w:cs="Courier New"/>
                    <w:i/>
                    <w:color w:val="000000"/>
                    <w:sz w:val="24"/>
                    <w:szCs w:val="24"/>
                  </w:rPr>
                </w:rPrChange>
              </w:rPr>
              <w:t>Business Registration No</w:t>
            </w:r>
            <w:r w:rsidR="002C6023" w:rsidRPr="007C163E">
              <w:rPr>
                <w:rFonts w:eastAsia="Courier New"/>
                <w:i/>
                <w:sz w:val="24"/>
                <w:szCs w:val="24"/>
                <w:rPrChange w:id="3993" w:author="Phùng Nguyễn Minh Tâm" w:date="2018-12-19T17:03:00Z">
                  <w:rPr>
                    <w:rFonts w:ascii="Courier New" w:eastAsia="Courier New" w:hAnsi="Courier New" w:cs="Courier New"/>
                    <w:i/>
                    <w:color w:val="000000"/>
                    <w:sz w:val="24"/>
                    <w:szCs w:val="24"/>
                  </w:rPr>
                </w:rPrChang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667" w:type="dxa"/>
                  <w:shd w:val="clear" w:color="auto" w:fill="auto"/>
                </w:tcPr>
                <w:p w:rsidR="006F7F38" w:rsidRPr="007C163E" w:rsidRDefault="006F7F38" w:rsidP="009C1A14">
                  <w:pPr>
                    <w:spacing w:line="279" w:lineRule="auto"/>
                    <w:ind w:right="619"/>
                    <w:rPr>
                      <w:rFonts w:eastAsia="Courier New"/>
                      <w:i/>
                      <w:sz w:val="24"/>
                      <w:szCs w:val="24"/>
                    </w:rPr>
                  </w:pPr>
                </w:p>
              </w:tc>
            </w:tr>
          </w:tbl>
          <w:p w:rsidR="006F7F38" w:rsidRPr="007C163E" w:rsidRDefault="006F7F38" w:rsidP="009C1A14">
            <w:pPr>
              <w:spacing w:line="279" w:lineRule="auto"/>
              <w:ind w:right="72"/>
              <w:rPr>
                <w:rFonts w:eastAsia="Courier New"/>
                <w:i/>
                <w:sz w:val="24"/>
                <w:szCs w:val="24"/>
              </w:rPr>
            </w:pPr>
          </w:p>
        </w:tc>
        <w:tc>
          <w:tcPr>
            <w:tcW w:w="3355" w:type="dxa"/>
            <w:gridSpan w:val="2"/>
            <w:tcBorders>
              <w:top w:val="nil"/>
              <w:bottom w:val="nil"/>
            </w:tcBorders>
            <w:shd w:val="clear" w:color="auto" w:fill="auto"/>
          </w:tcPr>
          <w:p w:rsidR="006F7F38" w:rsidRPr="007C163E" w:rsidRDefault="006F7F38" w:rsidP="009C1A14">
            <w:pPr>
              <w:tabs>
                <w:tab w:val="left" w:pos="1892"/>
                <w:tab w:val="left" w:pos="2090"/>
              </w:tabs>
              <w:spacing w:line="279" w:lineRule="auto"/>
              <w:ind w:right="162"/>
              <w:rPr>
                <w:rFonts w:eastAsia="Courier New"/>
                <w:sz w:val="24"/>
                <w:szCs w:val="24"/>
              </w:rPr>
            </w:pPr>
          </w:p>
          <w:p w:rsidR="006F7F38" w:rsidRPr="007C163E" w:rsidRDefault="006F7F38" w:rsidP="009C1A14">
            <w:pPr>
              <w:tabs>
                <w:tab w:val="left" w:pos="1892"/>
                <w:tab w:val="left" w:pos="2090"/>
              </w:tabs>
              <w:spacing w:line="279" w:lineRule="auto"/>
              <w:ind w:right="162"/>
              <w:rPr>
                <w:rFonts w:eastAsia="Courier New"/>
                <w:sz w:val="24"/>
                <w:szCs w:val="24"/>
              </w:rPr>
            </w:pPr>
          </w:p>
          <w:p w:rsidR="006F7F38" w:rsidRPr="007C163E" w:rsidRDefault="006F7F38" w:rsidP="009C1A14">
            <w:pPr>
              <w:tabs>
                <w:tab w:val="left" w:pos="1892"/>
                <w:tab w:val="left" w:pos="2090"/>
              </w:tabs>
              <w:spacing w:line="279" w:lineRule="auto"/>
              <w:ind w:right="162"/>
              <w:rPr>
                <w:rFonts w:eastAsia="Courier New"/>
                <w:sz w:val="24"/>
                <w:szCs w:val="24"/>
              </w:rPr>
            </w:pPr>
            <w:r w:rsidRPr="007C163E">
              <w:rPr>
                <w:rFonts w:eastAsia="Courier New"/>
                <w:sz w:val="24"/>
                <w:szCs w:val="24"/>
                <w:rPrChange w:id="3994" w:author="Phùng Nguyễn Minh Tâm" w:date="2018-12-19T17:03:00Z">
                  <w:rPr>
                    <w:rFonts w:ascii="Courier New" w:eastAsia="Courier New" w:hAnsi="Courier New" w:cs="Courier New"/>
                    <w:color w:val="000000"/>
                    <w:sz w:val="24"/>
                    <w:szCs w:val="24"/>
                  </w:rPr>
                </w:rPrChange>
              </w:rPr>
              <w:t>Ngày cấp</w:t>
            </w:r>
          </w:p>
          <w:p w:rsidR="006F7F38" w:rsidRPr="007C163E" w:rsidRDefault="006F7F38" w:rsidP="009C1A14">
            <w:pPr>
              <w:tabs>
                <w:tab w:val="left" w:pos="1892"/>
                <w:tab w:val="left" w:pos="2090"/>
              </w:tabs>
              <w:spacing w:line="279" w:lineRule="auto"/>
              <w:ind w:right="162"/>
              <w:rPr>
                <w:rFonts w:eastAsia="Courier New"/>
                <w:i/>
                <w:sz w:val="24"/>
                <w:szCs w:val="24"/>
              </w:rPr>
            </w:pPr>
            <w:r w:rsidRPr="007C163E">
              <w:rPr>
                <w:rFonts w:eastAsia="Courier New"/>
                <w:i/>
                <w:sz w:val="24"/>
                <w:szCs w:val="24"/>
                <w:rPrChange w:id="3995" w:author="Phùng Nguyễn Minh Tâm" w:date="2018-12-19T17:03:00Z">
                  <w:rPr>
                    <w:rFonts w:ascii="Courier New" w:eastAsia="Courier New" w:hAnsi="Courier New" w:cs="Courier New"/>
                    <w:i/>
                    <w:color w:val="000000"/>
                    <w:sz w:val="24"/>
                    <w:szCs w:val="24"/>
                  </w:rPr>
                </w:rPrChange>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9C1A14">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r>
          </w:tbl>
          <w:p w:rsidR="006F7F38" w:rsidRPr="007C163E" w:rsidRDefault="006F7F38" w:rsidP="009C1A14">
            <w:pPr>
              <w:tabs>
                <w:tab w:val="left" w:pos="1892"/>
                <w:tab w:val="left" w:pos="2090"/>
              </w:tabs>
              <w:spacing w:line="279" w:lineRule="auto"/>
              <w:ind w:right="162"/>
              <w:rPr>
                <w:rFonts w:eastAsia="Courier New"/>
                <w:i/>
                <w:sz w:val="24"/>
                <w:szCs w:val="24"/>
              </w:rPr>
            </w:pPr>
          </w:p>
        </w:tc>
        <w:tc>
          <w:tcPr>
            <w:tcW w:w="3355" w:type="dxa"/>
            <w:tcBorders>
              <w:top w:val="nil"/>
              <w:bottom w:val="nil"/>
              <w:right w:val="single" w:sz="4" w:space="0" w:color="auto"/>
            </w:tcBorders>
            <w:shd w:val="clear" w:color="auto" w:fill="auto"/>
          </w:tcPr>
          <w:p w:rsidR="006F7F38" w:rsidRPr="007C163E" w:rsidRDefault="006F7F38" w:rsidP="009C1A14">
            <w:pPr>
              <w:spacing w:line="279" w:lineRule="auto"/>
              <w:ind w:right="619"/>
              <w:rPr>
                <w:rFonts w:eastAsia="Courier New"/>
                <w:sz w:val="24"/>
                <w:szCs w:val="24"/>
              </w:rPr>
            </w:pPr>
          </w:p>
          <w:p w:rsidR="006F7F38" w:rsidRPr="007C163E" w:rsidRDefault="006F7F38" w:rsidP="009C1A14">
            <w:pPr>
              <w:spacing w:line="279" w:lineRule="auto"/>
              <w:ind w:right="619"/>
              <w:rPr>
                <w:rFonts w:eastAsia="Courier New"/>
                <w:sz w:val="24"/>
                <w:szCs w:val="24"/>
              </w:rPr>
            </w:pPr>
          </w:p>
          <w:p w:rsidR="006F7F38" w:rsidRPr="007C163E" w:rsidRDefault="006F7F38" w:rsidP="009C1A14">
            <w:pPr>
              <w:spacing w:line="279" w:lineRule="auto"/>
              <w:ind w:right="619"/>
              <w:rPr>
                <w:rFonts w:eastAsia="Courier New"/>
                <w:sz w:val="24"/>
                <w:szCs w:val="24"/>
              </w:rPr>
            </w:pPr>
            <w:r w:rsidRPr="007C163E">
              <w:rPr>
                <w:rFonts w:eastAsia="Courier New"/>
                <w:sz w:val="24"/>
                <w:szCs w:val="24"/>
                <w:rPrChange w:id="3996" w:author="Phùng Nguyễn Minh Tâm" w:date="2018-12-19T17:03:00Z">
                  <w:rPr>
                    <w:rFonts w:ascii="Courier New" w:eastAsia="Courier New" w:hAnsi="Courier New" w:cs="Courier New"/>
                    <w:color w:val="000000"/>
                    <w:sz w:val="24"/>
                    <w:szCs w:val="24"/>
                  </w:rPr>
                </w:rPrChange>
              </w:rPr>
              <w:t>Nơi cấp</w:t>
            </w:r>
          </w:p>
          <w:p w:rsidR="006F7F38" w:rsidRPr="007C163E" w:rsidRDefault="006F7F38" w:rsidP="009C1A14">
            <w:pPr>
              <w:spacing w:line="279" w:lineRule="auto"/>
              <w:ind w:right="619"/>
              <w:rPr>
                <w:rFonts w:eastAsia="Courier New"/>
                <w:i/>
                <w:sz w:val="24"/>
                <w:szCs w:val="24"/>
              </w:rPr>
            </w:pPr>
            <w:r w:rsidRPr="007C163E">
              <w:rPr>
                <w:rFonts w:eastAsia="Courier New"/>
                <w:i/>
                <w:sz w:val="24"/>
                <w:szCs w:val="24"/>
                <w:rPrChange w:id="3997" w:author="Phùng Nguyễn Minh Tâm" w:date="2018-12-19T17:03:00Z">
                  <w:rPr>
                    <w:rFonts w:ascii="Courier New" w:eastAsia="Courier New" w:hAnsi="Courier New" w:cs="Courier New"/>
                    <w:i/>
                    <w:color w:val="000000"/>
                    <w:sz w:val="24"/>
                    <w:szCs w:val="24"/>
                  </w:rPr>
                </w:rPrChange>
              </w:rPr>
              <w:t>Place of issue</w:t>
            </w:r>
          </w:p>
          <w:tbl>
            <w:tblPr>
              <w:tblW w:w="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E164D8">
              <w:tc>
                <w:tcPr>
                  <w:tcW w:w="3100" w:type="dxa"/>
                  <w:shd w:val="clear" w:color="auto" w:fill="auto"/>
                </w:tcPr>
                <w:p w:rsidR="006F7F38" w:rsidRPr="007C163E" w:rsidRDefault="006F7F38" w:rsidP="009C1A14">
                  <w:pPr>
                    <w:spacing w:line="279" w:lineRule="auto"/>
                    <w:ind w:right="-18"/>
                    <w:rPr>
                      <w:rFonts w:eastAsia="Courier New"/>
                      <w:i/>
                      <w:sz w:val="24"/>
                      <w:szCs w:val="24"/>
                    </w:rPr>
                  </w:pPr>
                </w:p>
              </w:tc>
            </w:tr>
          </w:tbl>
          <w:p w:rsidR="006F7F38" w:rsidRPr="007C163E" w:rsidRDefault="006F7F38" w:rsidP="009C1A14">
            <w:pPr>
              <w:spacing w:line="279" w:lineRule="auto"/>
              <w:ind w:right="-18"/>
              <w:rPr>
                <w:rFonts w:eastAsia="Courier New"/>
                <w:i/>
                <w:sz w:val="24"/>
                <w:szCs w:val="24"/>
              </w:rPr>
            </w:pPr>
          </w:p>
        </w:tc>
      </w:tr>
      <w:tr w:rsidR="007C163E" w:rsidRPr="007C163E" w:rsidTr="00E164D8">
        <w:trPr>
          <w:trHeight w:val="669"/>
        </w:trPr>
        <w:tc>
          <w:tcPr>
            <w:tcW w:w="3355" w:type="dxa"/>
            <w:tcBorders>
              <w:top w:val="nil"/>
              <w:left w:val="single" w:sz="4" w:space="0" w:color="auto"/>
              <w:bottom w:val="single" w:sz="4" w:space="0" w:color="auto"/>
            </w:tcBorders>
            <w:shd w:val="clear" w:color="auto" w:fill="auto"/>
          </w:tcPr>
          <w:p w:rsidR="006F7F38" w:rsidRPr="007C163E" w:rsidRDefault="006F7F38" w:rsidP="009C1A14">
            <w:pPr>
              <w:spacing w:line="279" w:lineRule="auto"/>
              <w:ind w:right="72"/>
              <w:rPr>
                <w:rFonts w:eastAsia="Courier New"/>
                <w:i/>
                <w:sz w:val="24"/>
                <w:szCs w:val="24"/>
              </w:rPr>
            </w:pPr>
            <w:r w:rsidRPr="007C163E">
              <w:rPr>
                <w:rFonts w:eastAsia="Courier New"/>
                <w:sz w:val="24"/>
                <w:szCs w:val="24"/>
                <w:rPrChange w:id="3998" w:author="Phùng Nguyễn Minh Tâm" w:date="2018-12-19T17:03:00Z">
                  <w:rPr>
                    <w:rFonts w:ascii="Courier New" w:eastAsia="Courier New" w:hAnsi="Courier New" w:cs="Courier New"/>
                    <w:color w:val="000000"/>
                    <w:sz w:val="24"/>
                    <w:szCs w:val="24"/>
                  </w:rPr>
                </w:rPrChange>
              </w:rPr>
              <w:t>Mã số thuế/</w:t>
            </w:r>
            <w:r w:rsidRPr="007C163E">
              <w:rPr>
                <w:rFonts w:eastAsia="Courier New"/>
                <w:i/>
                <w:sz w:val="24"/>
                <w:szCs w:val="24"/>
                <w:rPrChange w:id="3999" w:author="Phùng Nguyễn Minh Tâm" w:date="2018-12-19T17:03:00Z">
                  <w:rPr>
                    <w:rFonts w:ascii="Courier New" w:eastAsia="Courier New" w:hAnsi="Courier New" w:cs="Courier New"/>
                    <w:i/>
                    <w:color w:val="000000"/>
                    <w:sz w:val="24"/>
                    <w:szCs w:val="24"/>
                  </w:rPr>
                </w:rPrChange>
              </w:rPr>
              <w:t xml:space="preserve">Tax </w:t>
            </w:r>
            <w:r w:rsidR="002C6023" w:rsidRPr="007C163E">
              <w:rPr>
                <w:rFonts w:eastAsia="Courier New"/>
                <w:i/>
                <w:sz w:val="24"/>
                <w:szCs w:val="24"/>
                <w:rPrChange w:id="4000" w:author="Phùng Nguyễn Minh Tâm" w:date="2018-12-19T17:03:00Z">
                  <w:rPr>
                    <w:rFonts w:ascii="Courier New" w:eastAsia="Courier New" w:hAnsi="Courier New" w:cs="Courier New"/>
                    <w:i/>
                    <w:color w:val="FF0000"/>
                    <w:sz w:val="24"/>
                    <w:szCs w:val="24"/>
                  </w:rPr>
                </w:rPrChange>
              </w:rPr>
              <w:t>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667" w:type="dxa"/>
                  <w:shd w:val="clear" w:color="auto" w:fill="auto"/>
                </w:tcPr>
                <w:p w:rsidR="006F7F38" w:rsidRPr="007C163E" w:rsidRDefault="006F7F38" w:rsidP="009C1A14">
                  <w:pPr>
                    <w:spacing w:line="279" w:lineRule="auto"/>
                    <w:ind w:right="619"/>
                    <w:rPr>
                      <w:rFonts w:eastAsia="Courier New"/>
                      <w:i/>
                      <w:sz w:val="24"/>
                      <w:szCs w:val="24"/>
                    </w:rPr>
                  </w:pPr>
                </w:p>
              </w:tc>
            </w:tr>
          </w:tbl>
          <w:p w:rsidR="006F7F38" w:rsidRPr="007C163E" w:rsidRDefault="006F7F38" w:rsidP="009C1A14">
            <w:pPr>
              <w:spacing w:line="279" w:lineRule="auto"/>
              <w:ind w:right="72"/>
              <w:rPr>
                <w:rFonts w:eastAsia="Courier New"/>
                <w:i/>
                <w:sz w:val="24"/>
                <w:szCs w:val="24"/>
              </w:rPr>
            </w:pPr>
          </w:p>
        </w:tc>
        <w:tc>
          <w:tcPr>
            <w:tcW w:w="3355" w:type="dxa"/>
            <w:gridSpan w:val="2"/>
            <w:tcBorders>
              <w:top w:val="nil"/>
              <w:bottom w:val="single" w:sz="4" w:space="0" w:color="auto"/>
            </w:tcBorders>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r w:rsidRPr="007C163E">
              <w:rPr>
                <w:rFonts w:eastAsia="Courier New"/>
                <w:sz w:val="24"/>
                <w:szCs w:val="24"/>
                <w:rPrChange w:id="4001" w:author="Phùng Nguyễn Minh Tâm" w:date="2018-12-19T17:03:00Z">
                  <w:rPr>
                    <w:rFonts w:ascii="Courier New" w:eastAsia="Courier New" w:hAnsi="Courier New" w:cs="Courier New"/>
                    <w:color w:val="000000"/>
                    <w:sz w:val="24"/>
                    <w:szCs w:val="24"/>
                  </w:rPr>
                </w:rPrChange>
              </w:rPr>
              <w:t>Ngày cấp/</w:t>
            </w:r>
            <w:r w:rsidRPr="007C163E">
              <w:rPr>
                <w:rFonts w:eastAsia="Courier New"/>
                <w:i/>
                <w:sz w:val="24"/>
                <w:szCs w:val="24"/>
                <w:rPrChange w:id="4002" w:author="Phùng Nguyễn Minh Tâm" w:date="2018-12-19T17:03:00Z">
                  <w:rPr>
                    <w:rFonts w:ascii="Courier New" w:eastAsia="Courier New" w:hAnsi="Courier New" w:cs="Courier New"/>
                    <w:i/>
                    <w:color w:val="000000"/>
                    <w:sz w:val="24"/>
                    <w:szCs w:val="24"/>
                  </w:rPr>
                </w:rPrChange>
              </w:rPr>
              <w:t xml:space="preserve"> 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358"/>
              <w:gridCol w:w="358"/>
              <w:gridCol w:w="358"/>
              <w:gridCol w:w="358"/>
              <w:gridCol w:w="358"/>
              <w:gridCol w:w="358"/>
              <w:gridCol w:w="358"/>
            </w:tblGrid>
            <w:tr w:rsidR="007C163E" w:rsidRPr="007C163E" w:rsidTr="009C1A14">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c>
                <w:tcPr>
                  <w:tcW w:w="358" w:type="dxa"/>
                  <w:shd w:val="clear" w:color="auto" w:fill="auto"/>
                </w:tcPr>
                <w:p w:rsidR="006F7F38" w:rsidRPr="007C163E" w:rsidRDefault="006F7F38" w:rsidP="009C1A14">
                  <w:pPr>
                    <w:tabs>
                      <w:tab w:val="left" w:pos="1892"/>
                      <w:tab w:val="left" w:pos="2090"/>
                    </w:tabs>
                    <w:spacing w:line="279" w:lineRule="auto"/>
                    <w:ind w:right="162"/>
                    <w:rPr>
                      <w:rFonts w:eastAsia="Courier New"/>
                      <w:i/>
                      <w:sz w:val="24"/>
                      <w:szCs w:val="24"/>
                    </w:rPr>
                  </w:pPr>
                </w:p>
              </w:tc>
            </w:tr>
          </w:tbl>
          <w:p w:rsidR="006F7F38" w:rsidRPr="007C163E" w:rsidRDefault="006F7F38" w:rsidP="009C1A14">
            <w:pPr>
              <w:tabs>
                <w:tab w:val="left" w:pos="1892"/>
                <w:tab w:val="left" w:pos="2090"/>
              </w:tabs>
              <w:spacing w:line="279" w:lineRule="auto"/>
              <w:ind w:right="162"/>
              <w:rPr>
                <w:rFonts w:eastAsia="Courier New"/>
                <w:i/>
                <w:sz w:val="24"/>
                <w:szCs w:val="24"/>
              </w:rPr>
            </w:pPr>
          </w:p>
        </w:tc>
        <w:tc>
          <w:tcPr>
            <w:tcW w:w="3355" w:type="dxa"/>
            <w:tcBorders>
              <w:top w:val="nil"/>
              <w:bottom w:val="single" w:sz="4" w:space="0" w:color="auto"/>
              <w:right w:val="single" w:sz="4" w:space="0" w:color="auto"/>
            </w:tcBorders>
            <w:shd w:val="clear" w:color="auto" w:fill="auto"/>
          </w:tcPr>
          <w:p w:rsidR="006F7F38" w:rsidRPr="007C163E" w:rsidRDefault="006F7F38" w:rsidP="009C1A14">
            <w:pPr>
              <w:spacing w:line="279" w:lineRule="auto"/>
              <w:ind w:right="619"/>
              <w:rPr>
                <w:rFonts w:eastAsia="Courier New"/>
                <w:i/>
                <w:sz w:val="24"/>
                <w:szCs w:val="24"/>
              </w:rPr>
            </w:pPr>
            <w:r w:rsidRPr="007C163E">
              <w:rPr>
                <w:rFonts w:eastAsia="Courier New"/>
                <w:sz w:val="24"/>
                <w:szCs w:val="24"/>
                <w:rPrChange w:id="4003" w:author="Phùng Nguyễn Minh Tâm" w:date="2018-12-19T17:03:00Z">
                  <w:rPr>
                    <w:rFonts w:ascii="Courier New" w:eastAsia="Courier New" w:hAnsi="Courier New" w:cs="Courier New"/>
                    <w:color w:val="000000"/>
                    <w:sz w:val="24"/>
                    <w:szCs w:val="24"/>
                  </w:rPr>
                </w:rPrChange>
              </w:rPr>
              <w:t>Nơi cấp/</w:t>
            </w:r>
            <w:r w:rsidRPr="007C163E">
              <w:rPr>
                <w:rFonts w:eastAsia="Courier New"/>
                <w:i/>
                <w:sz w:val="24"/>
                <w:szCs w:val="24"/>
                <w:rPrChange w:id="4004" w:author="Phùng Nguyễn Minh Tâm" w:date="2018-12-19T17:03:00Z">
                  <w:rPr>
                    <w:rFonts w:ascii="Courier New" w:eastAsia="Courier New" w:hAnsi="Courier New" w:cs="Courier New"/>
                    <w:i/>
                    <w:color w:val="000000"/>
                    <w:sz w:val="24"/>
                    <w:szCs w:val="24"/>
                  </w:rPr>
                </w:rPrChange>
              </w:rPr>
              <w:t xml:space="preserve"> Place of issue</w:t>
            </w:r>
          </w:p>
          <w:tbl>
            <w:tblPr>
              <w:tblW w:w="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tblGrid>
            <w:tr w:rsidR="007C163E" w:rsidRPr="007C163E" w:rsidTr="00E164D8">
              <w:tc>
                <w:tcPr>
                  <w:tcW w:w="3100" w:type="dxa"/>
                  <w:shd w:val="clear" w:color="auto" w:fill="auto"/>
                </w:tcPr>
                <w:p w:rsidR="006F7F38" w:rsidRPr="007C163E" w:rsidRDefault="006F7F38" w:rsidP="009C1A14">
                  <w:pPr>
                    <w:spacing w:line="279" w:lineRule="auto"/>
                    <w:ind w:right="-18"/>
                    <w:rPr>
                      <w:rFonts w:eastAsia="Courier New"/>
                      <w:i/>
                      <w:sz w:val="24"/>
                      <w:szCs w:val="24"/>
                    </w:rPr>
                  </w:pPr>
                </w:p>
              </w:tc>
            </w:tr>
          </w:tbl>
          <w:p w:rsidR="006F7F38" w:rsidRPr="007C163E" w:rsidRDefault="006F7F38" w:rsidP="009C1A14">
            <w:pPr>
              <w:spacing w:line="279" w:lineRule="auto"/>
              <w:ind w:right="-18"/>
              <w:rPr>
                <w:rFonts w:eastAsia="Courier New"/>
                <w:i/>
                <w:sz w:val="24"/>
                <w:szCs w:val="24"/>
              </w:rPr>
            </w:pPr>
          </w:p>
        </w:tc>
      </w:tr>
      <w:tr w:rsidR="007C163E" w:rsidRPr="007C163E" w:rsidTr="00E164D8">
        <w:tc>
          <w:tcPr>
            <w:tcW w:w="10065" w:type="dxa"/>
            <w:gridSpan w:val="4"/>
            <w:tcBorders>
              <w:top w:val="single" w:sz="4" w:space="0" w:color="auto"/>
              <w:bottom w:val="nil"/>
            </w:tcBorders>
            <w:shd w:val="clear" w:color="auto" w:fill="auto"/>
          </w:tcPr>
          <w:p w:rsidR="006F7F38" w:rsidRPr="007C163E" w:rsidRDefault="006F7F38" w:rsidP="009C1A14">
            <w:pPr>
              <w:tabs>
                <w:tab w:val="left" w:pos="6510"/>
              </w:tabs>
              <w:rPr>
                <w:rFonts w:eastAsia="Courier New"/>
                <w:sz w:val="24"/>
                <w:szCs w:val="24"/>
              </w:rPr>
            </w:pPr>
            <w:r w:rsidRPr="007C163E">
              <w:rPr>
                <w:rFonts w:eastAsia="Courier New"/>
                <w:sz w:val="24"/>
                <w:szCs w:val="24"/>
                <w:rPrChange w:id="4005" w:author="Phùng Nguyễn Minh Tâm" w:date="2018-12-19T17:03:00Z">
                  <w:rPr>
                    <w:rFonts w:ascii="Courier New" w:eastAsia="Courier New" w:hAnsi="Courier New" w:cs="Courier New"/>
                    <w:color w:val="000000"/>
                    <w:sz w:val="24"/>
                    <w:szCs w:val="24"/>
                  </w:rPr>
                </w:rPrChange>
              </w:rPr>
              <w:t>Ghi chú: Các thông tin đăng ký phải trùng khớp với thông tin mở tài khoản</w:t>
            </w:r>
          </w:p>
          <w:p w:rsidR="006F7F38" w:rsidRPr="007C163E" w:rsidRDefault="002C6023" w:rsidP="009C1A14">
            <w:pPr>
              <w:tabs>
                <w:tab w:val="left" w:pos="6510"/>
              </w:tabs>
              <w:rPr>
                <w:rFonts w:eastAsia="Courier New"/>
                <w:sz w:val="24"/>
                <w:szCs w:val="24"/>
              </w:rPr>
            </w:pPr>
            <w:r w:rsidRPr="007C163E">
              <w:rPr>
                <w:rFonts w:eastAsia="Courier New"/>
                <w:i/>
                <w:sz w:val="24"/>
                <w:szCs w:val="24"/>
                <w:rPrChange w:id="4006" w:author="Phùng Nguyễn Minh Tâm" w:date="2018-12-19T17:03:00Z">
                  <w:rPr>
                    <w:rFonts w:ascii="Courier New" w:eastAsia="Courier New" w:hAnsi="Courier New" w:cs="Courier New"/>
                    <w:i/>
                    <w:color w:val="000000"/>
                    <w:sz w:val="24"/>
                    <w:szCs w:val="24"/>
                  </w:rPr>
                </w:rPrChange>
              </w:rPr>
              <w:t>Note: Information must be identical to that in your account opening form</w:t>
            </w:r>
          </w:p>
        </w:tc>
      </w:tr>
    </w:tbl>
    <w:p w:rsidR="006F7F38" w:rsidRPr="007C163E" w:rsidRDefault="006F7F38" w:rsidP="006F7F38">
      <w:pPr>
        <w:tabs>
          <w:tab w:val="left" w:pos="-180"/>
          <w:tab w:val="left" w:pos="0"/>
        </w:tabs>
        <w:rPr>
          <w:vanish/>
          <w:sz w:val="24"/>
          <w:szCs w:val="24"/>
        </w:rPr>
      </w:pPr>
    </w:p>
    <w:tbl>
      <w:tblPr>
        <w:tblW w:w="10065"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3355"/>
        <w:gridCol w:w="3355"/>
      </w:tblGrid>
      <w:tr w:rsidR="007C163E" w:rsidRPr="0051383C" w:rsidTr="00E164D8">
        <w:tc>
          <w:tcPr>
            <w:tcW w:w="10065" w:type="dxa"/>
            <w:gridSpan w:val="3"/>
            <w:tcBorders>
              <w:top w:val="single" w:sz="4" w:space="0" w:color="auto"/>
              <w:bottom w:val="single" w:sz="4" w:space="0" w:color="auto"/>
            </w:tcBorders>
            <w:shd w:val="clear" w:color="auto" w:fill="943634"/>
          </w:tcPr>
          <w:p w:rsidR="006F7F38" w:rsidRPr="0051383C" w:rsidRDefault="006F7F38" w:rsidP="005249B6">
            <w:pPr>
              <w:spacing w:line="279" w:lineRule="auto"/>
              <w:ind w:right="18"/>
              <w:jc w:val="both"/>
              <w:rPr>
                <w:rFonts w:eastAsia="Courier New"/>
                <w:b/>
                <w:i/>
                <w:color w:val="FFFFFF" w:themeColor="background1"/>
                <w:spacing w:val="-4"/>
                <w:sz w:val="24"/>
                <w:szCs w:val="24"/>
                <w:rPrChange w:id="4007" w:author="Phùng Nguyễn Minh Tâm" w:date="2018-12-21T18:57:00Z">
                  <w:rPr>
                    <w:rFonts w:eastAsia="Courier New"/>
                    <w:b/>
                    <w:i/>
                    <w:color w:val="FFFFFF"/>
                    <w:spacing w:val="-4"/>
                    <w:sz w:val="24"/>
                    <w:szCs w:val="24"/>
                  </w:rPr>
                </w:rPrChange>
              </w:rPr>
            </w:pPr>
            <w:r w:rsidRPr="0051383C">
              <w:rPr>
                <w:rFonts w:eastAsia="Courier New"/>
                <w:b/>
                <w:color w:val="FFFFFF" w:themeColor="background1"/>
                <w:spacing w:val="-4"/>
                <w:sz w:val="24"/>
                <w:szCs w:val="24"/>
                <w:rPrChange w:id="4008" w:author="Phùng Nguyễn Minh Tâm" w:date="2018-12-21T18:57:00Z">
                  <w:rPr>
                    <w:rFonts w:ascii="Courier New" w:eastAsia="Courier New" w:hAnsi="Courier New" w:cs="Courier New"/>
                    <w:b/>
                    <w:color w:val="FFFFFF"/>
                    <w:spacing w:val="-4"/>
                    <w:sz w:val="24"/>
                    <w:szCs w:val="24"/>
                  </w:rPr>
                </w:rPrChange>
              </w:rPr>
              <w:t>II. Thông tin người đại diện/người được ủy quyền/</w:t>
            </w:r>
            <w:r w:rsidRPr="0051383C">
              <w:rPr>
                <w:rFonts w:eastAsia="Courier New"/>
                <w:i/>
                <w:color w:val="FFFFFF" w:themeColor="background1"/>
                <w:spacing w:val="-4"/>
                <w:sz w:val="24"/>
                <w:szCs w:val="24"/>
                <w:rPrChange w:id="4009" w:author="Phùng Nguyễn Minh Tâm" w:date="2018-12-21T18:57:00Z">
                  <w:rPr>
                    <w:rFonts w:ascii="Courier New" w:eastAsia="Courier New" w:hAnsi="Courier New" w:cs="Courier New"/>
                    <w:i/>
                    <w:color w:val="FFFFFF"/>
                    <w:spacing w:val="-4"/>
                    <w:sz w:val="24"/>
                    <w:szCs w:val="24"/>
                  </w:rPr>
                </w:rPrChange>
              </w:rPr>
              <w:t>Information of Representative/Authorized person</w:t>
            </w:r>
          </w:p>
        </w:tc>
      </w:tr>
      <w:tr w:rsidR="007C163E" w:rsidRPr="007C163E" w:rsidTr="00E164D8">
        <w:trPr>
          <w:trHeight w:val="669"/>
        </w:trPr>
        <w:tc>
          <w:tcPr>
            <w:tcW w:w="3355" w:type="dxa"/>
            <w:tcBorders>
              <w:top w:val="single" w:sz="4" w:space="0" w:color="auto"/>
              <w:bottom w:val="nil"/>
            </w:tcBorders>
            <w:shd w:val="clear" w:color="auto" w:fill="auto"/>
          </w:tcPr>
          <w:p w:rsidR="006F7F38" w:rsidRPr="007C163E" w:rsidRDefault="006F7F38" w:rsidP="000F3AFE">
            <w:pPr>
              <w:ind w:right="619"/>
              <w:rPr>
                <w:rFonts w:eastAsia="Courier New"/>
                <w:i/>
                <w:sz w:val="24"/>
                <w:szCs w:val="24"/>
              </w:rPr>
            </w:pPr>
            <w:r w:rsidRPr="007C163E">
              <w:rPr>
                <w:rFonts w:eastAsia="Courier New"/>
                <w:sz w:val="24"/>
                <w:szCs w:val="24"/>
                <w:rPrChange w:id="4010" w:author="Phùng Nguyễn Minh Tâm" w:date="2018-12-19T17:03:00Z">
                  <w:rPr>
                    <w:rFonts w:ascii="Courier New" w:eastAsia="Courier New" w:hAnsi="Courier New" w:cs="Courier New"/>
                    <w:color w:val="000000"/>
                    <w:sz w:val="24"/>
                    <w:szCs w:val="24"/>
                  </w:rPr>
                </w:rPrChange>
              </w:rPr>
              <w:t>Họ và tên</w:t>
            </w:r>
            <w:r w:rsidRPr="007C163E">
              <w:rPr>
                <w:rFonts w:eastAsia="Courier New"/>
                <w:i/>
                <w:sz w:val="24"/>
                <w:szCs w:val="24"/>
                <w:rPrChange w:id="4011" w:author="Phùng Nguyễn Minh Tâm" w:date="2018-12-19T17:03:00Z">
                  <w:rPr>
                    <w:rFonts w:ascii="Courier New" w:eastAsia="Courier New" w:hAnsi="Courier New" w:cs="Courier New"/>
                    <w:i/>
                    <w:color w:val="000000"/>
                    <w:sz w:val="24"/>
                    <w:szCs w:val="24"/>
                  </w:rPr>
                </w:rPrChange>
              </w:rPr>
              <w:t xml:space="preserve"> /Full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667" w:type="dxa"/>
                  <w:shd w:val="clear" w:color="auto" w:fill="auto"/>
                </w:tcPr>
                <w:p w:rsidR="006F7F38" w:rsidRPr="007C163E" w:rsidRDefault="006F7F38" w:rsidP="000F3AFE">
                  <w:pPr>
                    <w:ind w:right="619"/>
                    <w:rPr>
                      <w:rFonts w:eastAsia="Courier New"/>
                      <w:i/>
                      <w:sz w:val="24"/>
                      <w:szCs w:val="24"/>
                    </w:rPr>
                  </w:pPr>
                </w:p>
              </w:tc>
            </w:tr>
          </w:tbl>
          <w:p w:rsidR="006F7F38" w:rsidRPr="007C163E" w:rsidRDefault="006F7F38" w:rsidP="000F3AFE">
            <w:pPr>
              <w:ind w:right="619"/>
              <w:rPr>
                <w:rFonts w:eastAsia="Courier New"/>
                <w:sz w:val="4"/>
                <w:szCs w:val="4"/>
              </w:rPr>
            </w:pPr>
          </w:p>
          <w:p w:rsidR="006F7F38" w:rsidRPr="007C163E" w:rsidRDefault="006F7F38" w:rsidP="000F3AFE">
            <w:pPr>
              <w:rPr>
                <w:rFonts w:eastAsia="Courier New"/>
                <w:sz w:val="24"/>
                <w:szCs w:val="24"/>
              </w:rPr>
            </w:pPr>
            <w:r w:rsidRPr="007C163E">
              <w:rPr>
                <w:rFonts w:eastAsia="Courier New"/>
                <w:sz w:val="24"/>
                <w:szCs w:val="24"/>
                <w:rPrChange w:id="4012" w:author="Phùng Nguyễn Minh Tâm" w:date="2018-12-19T17:03:00Z">
                  <w:rPr>
                    <w:rFonts w:ascii="Courier New" w:eastAsia="Courier New" w:hAnsi="Courier New" w:cs="Courier New"/>
                    <w:color w:val="000000"/>
                    <w:sz w:val="24"/>
                    <w:szCs w:val="24"/>
                  </w:rPr>
                </w:rPrChange>
              </w:rPr>
              <w:t>Số CMND/CCCD/Hộ chiếu</w:t>
            </w:r>
          </w:p>
          <w:p w:rsidR="006F7F38" w:rsidRPr="007C163E" w:rsidRDefault="006F7F38" w:rsidP="000F3AFE">
            <w:pPr>
              <w:rPr>
                <w:rFonts w:eastAsia="Courier New"/>
                <w:i/>
                <w:sz w:val="24"/>
                <w:szCs w:val="24"/>
              </w:rPr>
            </w:pPr>
            <w:r w:rsidRPr="007C163E">
              <w:rPr>
                <w:rFonts w:eastAsia="Courier New"/>
                <w:i/>
                <w:sz w:val="24"/>
                <w:szCs w:val="24"/>
                <w:rPrChange w:id="4013" w:author="Phùng Nguyễn Minh Tâm" w:date="2018-12-19T17:03:00Z">
                  <w:rPr>
                    <w:rFonts w:ascii="Courier New" w:eastAsia="Courier New" w:hAnsi="Courier New" w:cs="Courier New"/>
                    <w:i/>
                    <w:color w:val="000000"/>
                    <w:sz w:val="24"/>
                    <w:szCs w:val="24"/>
                  </w:rPr>
                </w:rPrChange>
              </w:rPr>
              <w:t>ID/</w:t>
            </w:r>
            <w:r w:rsidR="002C6023" w:rsidRPr="007C163E">
              <w:rPr>
                <w:rFonts w:eastAsia="Courier New"/>
                <w:i/>
                <w:sz w:val="24"/>
                <w:szCs w:val="24"/>
                <w:rPrChange w:id="4014" w:author="Phùng Nguyễn Minh Tâm" w:date="2018-12-19T17:03:00Z">
                  <w:rPr>
                    <w:rFonts w:ascii="Courier New" w:eastAsia="Courier New" w:hAnsi="Courier New" w:cs="Courier New"/>
                    <w:i/>
                    <w:color w:val="000000"/>
                    <w:sz w:val="24"/>
                    <w:szCs w:val="24"/>
                  </w:rPr>
                </w:rPrChange>
              </w:rPr>
              <w:t>P</w:t>
            </w:r>
            <w:r w:rsidRPr="007C163E">
              <w:rPr>
                <w:rFonts w:eastAsia="Courier New"/>
                <w:i/>
                <w:sz w:val="24"/>
                <w:szCs w:val="24"/>
                <w:rPrChange w:id="4015" w:author="Phùng Nguyễn Minh Tâm" w:date="2018-12-19T17:03:00Z">
                  <w:rPr>
                    <w:rFonts w:ascii="Courier New" w:eastAsia="Courier New" w:hAnsi="Courier New" w:cs="Courier New"/>
                    <w:i/>
                    <w:color w:val="000000"/>
                    <w:sz w:val="24"/>
                    <w:szCs w:val="24"/>
                  </w:rPr>
                </w:rPrChange>
              </w:rPr>
              <w:t>assport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729" w:type="dxa"/>
                  <w:shd w:val="clear" w:color="auto" w:fill="auto"/>
                </w:tcPr>
                <w:p w:rsidR="006F7F38" w:rsidRPr="007C163E" w:rsidRDefault="006F7F38" w:rsidP="000F3AFE">
                  <w:pPr>
                    <w:ind w:right="72"/>
                    <w:rPr>
                      <w:rFonts w:eastAsia="Courier New"/>
                      <w:i/>
                      <w:sz w:val="24"/>
                      <w:szCs w:val="24"/>
                    </w:rPr>
                  </w:pPr>
                </w:p>
              </w:tc>
            </w:tr>
          </w:tbl>
          <w:p w:rsidR="006F7F38" w:rsidRPr="007C163E" w:rsidRDefault="006F7F38" w:rsidP="000F3AFE">
            <w:pPr>
              <w:ind w:right="72"/>
              <w:rPr>
                <w:rFonts w:eastAsia="Courier New"/>
                <w:i/>
                <w:sz w:val="24"/>
                <w:szCs w:val="24"/>
              </w:rPr>
            </w:pPr>
          </w:p>
        </w:tc>
        <w:tc>
          <w:tcPr>
            <w:tcW w:w="3355" w:type="dxa"/>
            <w:tcBorders>
              <w:top w:val="single" w:sz="4" w:space="0" w:color="auto"/>
              <w:bottom w:val="nil"/>
            </w:tcBorders>
            <w:shd w:val="clear" w:color="auto" w:fill="auto"/>
          </w:tcPr>
          <w:p w:rsidR="006F7F38" w:rsidRPr="007C163E" w:rsidRDefault="006F7F38" w:rsidP="000F3AFE">
            <w:pPr>
              <w:tabs>
                <w:tab w:val="left" w:pos="1892"/>
                <w:tab w:val="left" w:pos="2090"/>
              </w:tabs>
              <w:ind w:right="-39"/>
              <w:rPr>
                <w:rFonts w:eastAsia="Courier New"/>
                <w:i/>
                <w:sz w:val="24"/>
                <w:szCs w:val="24"/>
              </w:rPr>
            </w:pPr>
            <w:r w:rsidRPr="007C163E">
              <w:rPr>
                <w:rFonts w:eastAsia="Courier New"/>
                <w:sz w:val="24"/>
                <w:szCs w:val="24"/>
                <w:rPrChange w:id="4016" w:author="Phùng Nguyễn Minh Tâm" w:date="2018-12-19T17:03:00Z">
                  <w:rPr>
                    <w:rFonts w:ascii="Courier New" w:eastAsia="Courier New" w:hAnsi="Courier New" w:cs="Courier New"/>
                    <w:color w:val="000000"/>
                    <w:sz w:val="24"/>
                    <w:szCs w:val="24"/>
                  </w:rPr>
                </w:rPrChange>
              </w:rPr>
              <w:t>Ngày sinh/</w:t>
            </w:r>
            <w:r w:rsidRPr="007C163E">
              <w:rPr>
                <w:rFonts w:eastAsia="Courier New"/>
                <w:i/>
                <w:sz w:val="24"/>
                <w:szCs w:val="24"/>
                <w:rPrChange w:id="4017" w:author="Phùng Nguyễn Minh Tâm" w:date="2018-12-19T17:03:00Z">
                  <w:rPr>
                    <w:rFonts w:ascii="Courier New" w:eastAsia="Courier New" w:hAnsi="Courier New" w:cs="Courier New"/>
                    <w:i/>
                    <w:color w:val="000000"/>
                    <w:sz w:val="24"/>
                    <w:szCs w:val="24"/>
                  </w:rPr>
                </w:rPrChange>
              </w:rPr>
              <w:t>Date of b</w:t>
            </w:r>
            <w:r w:rsidR="002C6023" w:rsidRPr="007C163E">
              <w:rPr>
                <w:rFonts w:eastAsia="Courier New"/>
                <w:i/>
                <w:sz w:val="24"/>
                <w:szCs w:val="24"/>
                <w:rPrChange w:id="4018" w:author="Phùng Nguyễn Minh Tâm" w:date="2018-12-19T17:03:00Z">
                  <w:rPr>
                    <w:rFonts w:ascii="Courier New" w:eastAsia="Courier New" w:hAnsi="Courier New" w:cs="Courier New"/>
                    <w:i/>
                    <w:color w:val="000000"/>
                    <w:sz w:val="24"/>
                    <w:szCs w:val="24"/>
                  </w:rPr>
                </w:rPrChange>
              </w:rPr>
              <w:t>i</w:t>
            </w:r>
            <w:r w:rsidRPr="007C163E">
              <w:rPr>
                <w:rFonts w:eastAsia="Courier New"/>
                <w:i/>
                <w:sz w:val="24"/>
                <w:szCs w:val="24"/>
                <w:rPrChange w:id="4019" w:author="Phùng Nguyễn Minh Tâm" w:date="2018-12-19T17:03:00Z">
                  <w:rPr>
                    <w:rFonts w:ascii="Courier New" w:eastAsia="Courier New" w:hAnsi="Courier New" w:cs="Courier New"/>
                    <w:i/>
                    <w:color w:val="000000"/>
                    <w:sz w:val="24"/>
                    <w:szCs w:val="24"/>
                  </w:rPr>
                </w:rPrChange>
              </w:rPr>
              <w:t>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9C1A14">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r>
          </w:tbl>
          <w:p w:rsidR="006F7F38" w:rsidRPr="007C163E" w:rsidRDefault="006F7F38" w:rsidP="000F3AFE">
            <w:pPr>
              <w:tabs>
                <w:tab w:val="left" w:pos="1892"/>
                <w:tab w:val="left" w:pos="2090"/>
              </w:tabs>
              <w:ind w:right="162"/>
              <w:rPr>
                <w:rFonts w:eastAsia="Courier New"/>
                <w:i/>
                <w:sz w:val="4"/>
                <w:szCs w:val="4"/>
              </w:rPr>
            </w:pPr>
          </w:p>
          <w:p w:rsidR="006F7F38" w:rsidRPr="007C163E" w:rsidRDefault="006F7F38" w:rsidP="000F3AFE">
            <w:pPr>
              <w:tabs>
                <w:tab w:val="left" w:pos="1892"/>
                <w:tab w:val="left" w:pos="2090"/>
              </w:tabs>
              <w:ind w:right="162"/>
              <w:rPr>
                <w:rFonts w:eastAsia="Courier New"/>
                <w:sz w:val="24"/>
                <w:szCs w:val="24"/>
              </w:rPr>
            </w:pPr>
            <w:r w:rsidRPr="007C163E">
              <w:rPr>
                <w:rFonts w:eastAsia="Courier New"/>
                <w:sz w:val="24"/>
                <w:szCs w:val="24"/>
                <w:rPrChange w:id="4020" w:author="Phùng Nguyễn Minh Tâm" w:date="2018-12-19T17:03:00Z">
                  <w:rPr>
                    <w:rFonts w:ascii="Courier New" w:eastAsia="Courier New" w:hAnsi="Courier New" w:cs="Courier New"/>
                    <w:color w:val="000000"/>
                    <w:sz w:val="24"/>
                    <w:szCs w:val="24"/>
                  </w:rPr>
                </w:rPrChange>
              </w:rPr>
              <w:t>Ngày cấp</w:t>
            </w:r>
          </w:p>
          <w:p w:rsidR="006F7F38" w:rsidRPr="007C163E" w:rsidRDefault="006F7F38" w:rsidP="000F3AFE">
            <w:pPr>
              <w:tabs>
                <w:tab w:val="left" w:pos="1892"/>
                <w:tab w:val="left" w:pos="2090"/>
              </w:tabs>
              <w:ind w:right="162"/>
              <w:rPr>
                <w:rFonts w:eastAsia="Courier New"/>
                <w:i/>
                <w:sz w:val="24"/>
                <w:szCs w:val="24"/>
              </w:rPr>
            </w:pPr>
            <w:r w:rsidRPr="007C163E">
              <w:rPr>
                <w:rFonts w:eastAsia="Courier New"/>
                <w:i/>
                <w:sz w:val="24"/>
                <w:szCs w:val="24"/>
                <w:rPrChange w:id="4021" w:author="Phùng Nguyễn Minh Tâm" w:date="2018-12-19T17:03:00Z">
                  <w:rPr>
                    <w:rFonts w:ascii="Courier New" w:eastAsia="Courier New" w:hAnsi="Courier New" w:cs="Courier New"/>
                    <w:i/>
                    <w:color w:val="000000"/>
                    <w:sz w:val="24"/>
                    <w:szCs w:val="24"/>
                  </w:rPr>
                </w:rPrChange>
              </w:rPr>
              <w:t>Date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360"/>
              <w:gridCol w:w="360"/>
              <w:gridCol w:w="360"/>
              <w:gridCol w:w="360"/>
            </w:tblGrid>
            <w:tr w:rsidR="007C163E" w:rsidRPr="007C163E" w:rsidTr="009C1A14">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c>
                <w:tcPr>
                  <w:tcW w:w="360" w:type="dxa"/>
                  <w:shd w:val="clear" w:color="auto" w:fill="auto"/>
                </w:tcPr>
                <w:p w:rsidR="006F7F38" w:rsidRPr="007C163E" w:rsidRDefault="006F7F38" w:rsidP="000F3AFE">
                  <w:pPr>
                    <w:tabs>
                      <w:tab w:val="left" w:pos="1892"/>
                      <w:tab w:val="left" w:pos="2090"/>
                    </w:tabs>
                    <w:ind w:right="162"/>
                    <w:rPr>
                      <w:rFonts w:eastAsia="Courier New"/>
                      <w:i/>
                      <w:sz w:val="24"/>
                      <w:szCs w:val="24"/>
                    </w:rPr>
                  </w:pPr>
                </w:p>
              </w:tc>
            </w:tr>
          </w:tbl>
          <w:p w:rsidR="006F7F38" w:rsidRPr="007C163E" w:rsidRDefault="006F7F38" w:rsidP="000F3AFE">
            <w:pPr>
              <w:tabs>
                <w:tab w:val="left" w:pos="1892"/>
                <w:tab w:val="left" w:pos="2090"/>
              </w:tabs>
              <w:ind w:right="162"/>
              <w:rPr>
                <w:rFonts w:eastAsia="Courier New"/>
                <w:i/>
                <w:sz w:val="24"/>
                <w:szCs w:val="24"/>
              </w:rPr>
            </w:pPr>
          </w:p>
        </w:tc>
        <w:tc>
          <w:tcPr>
            <w:tcW w:w="3355" w:type="dxa"/>
            <w:tcBorders>
              <w:top w:val="single" w:sz="4" w:space="0" w:color="auto"/>
              <w:bottom w:val="nil"/>
            </w:tcBorders>
            <w:shd w:val="clear" w:color="auto" w:fill="auto"/>
          </w:tcPr>
          <w:p w:rsidR="006F7F38" w:rsidRPr="007C163E" w:rsidRDefault="006F7F38" w:rsidP="000F3AFE">
            <w:pPr>
              <w:ind w:right="619"/>
              <w:rPr>
                <w:rFonts w:eastAsia="Courier New"/>
                <w:i/>
                <w:sz w:val="24"/>
                <w:szCs w:val="24"/>
              </w:rPr>
            </w:pPr>
            <w:r w:rsidRPr="007C163E">
              <w:rPr>
                <w:rFonts w:eastAsia="Courier New"/>
                <w:sz w:val="24"/>
                <w:szCs w:val="24"/>
                <w:rPrChange w:id="4022" w:author="Phùng Nguyễn Minh Tâm" w:date="2018-12-19T17:03:00Z">
                  <w:rPr>
                    <w:rFonts w:ascii="Courier New" w:eastAsia="Courier New" w:hAnsi="Courier New" w:cs="Courier New"/>
                    <w:color w:val="000000"/>
                    <w:sz w:val="24"/>
                    <w:szCs w:val="24"/>
                  </w:rPr>
                </w:rPrChange>
              </w:rPr>
              <w:t>Chức vụ/</w:t>
            </w:r>
            <w:r w:rsidRPr="007C163E">
              <w:rPr>
                <w:rFonts w:eastAsia="Courier New"/>
                <w:i/>
                <w:sz w:val="24"/>
                <w:szCs w:val="24"/>
                <w:rPrChange w:id="4023" w:author="Phùng Nguyễn Minh Tâm" w:date="2018-12-19T17:03:00Z">
                  <w:rPr>
                    <w:rFonts w:ascii="Courier New" w:eastAsia="Courier New" w:hAnsi="Courier New" w:cs="Courier New"/>
                    <w:i/>
                    <w:color w:val="000000"/>
                    <w:sz w:val="24"/>
                    <w:szCs w:val="24"/>
                  </w:rPr>
                </w:rPrChange>
              </w:rPr>
              <w:t>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189" w:type="dxa"/>
                  <w:shd w:val="clear" w:color="auto" w:fill="auto"/>
                </w:tcPr>
                <w:p w:rsidR="006F7F38" w:rsidRPr="007C163E" w:rsidRDefault="006F7F38" w:rsidP="000F3AFE">
                  <w:pPr>
                    <w:ind w:right="-18"/>
                    <w:rPr>
                      <w:rFonts w:eastAsia="Courier New"/>
                      <w:i/>
                      <w:sz w:val="24"/>
                      <w:szCs w:val="24"/>
                    </w:rPr>
                  </w:pPr>
                </w:p>
              </w:tc>
            </w:tr>
          </w:tbl>
          <w:p w:rsidR="006F7F38" w:rsidRPr="007C163E" w:rsidRDefault="006F7F38" w:rsidP="000F3AFE">
            <w:pPr>
              <w:ind w:right="-18"/>
              <w:rPr>
                <w:rFonts w:eastAsia="Courier New"/>
                <w:i/>
                <w:sz w:val="4"/>
                <w:szCs w:val="4"/>
              </w:rPr>
            </w:pPr>
          </w:p>
          <w:p w:rsidR="006F7F38" w:rsidRPr="007C163E" w:rsidRDefault="006F7F38" w:rsidP="000F3AFE">
            <w:pPr>
              <w:ind w:right="-18"/>
              <w:rPr>
                <w:rFonts w:eastAsia="Courier New"/>
                <w:sz w:val="24"/>
                <w:szCs w:val="24"/>
              </w:rPr>
            </w:pPr>
            <w:r w:rsidRPr="007C163E">
              <w:rPr>
                <w:rFonts w:eastAsia="Courier New"/>
                <w:sz w:val="24"/>
                <w:szCs w:val="24"/>
                <w:rPrChange w:id="4024" w:author="Phùng Nguyễn Minh Tâm" w:date="2018-12-19T17:03:00Z">
                  <w:rPr>
                    <w:rFonts w:ascii="Courier New" w:eastAsia="Courier New" w:hAnsi="Courier New" w:cs="Courier New"/>
                    <w:color w:val="000000"/>
                    <w:sz w:val="24"/>
                    <w:szCs w:val="24"/>
                  </w:rPr>
                </w:rPrChange>
              </w:rPr>
              <w:t>Nơi cấp</w:t>
            </w:r>
          </w:p>
          <w:p w:rsidR="006F7F38" w:rsidRPr="007C163E" w:rsidRDefault="006F7F38" w:rsidP="000F3AFE">
            <w:pPr>
              <w:ind w:right="619"/>
              <w:rPr>
                <w:rFonts w:eastAsia="Courier New"/>
                <w:i/>
                <w:sz w:val="24"/>
                <w:szCs w:val="24"/>
              </w:rPr>
            </w:pPr>
            <w:r w:rsidRPr="007C163E">
              <w:rPr>
                <w:rFonts w:eastAsia="Courier New"/>
                <w:i/>
                <w:sz w:val="24"/>
                <w:szCs w:val="24"/>
                <w:rPrChange w:id="4025" w:author="Phùng Nguyễn Minh Tâm" w:date="2018-12-19T17:03:00Z">
                  <w:rPr>
                    <w:rFonts w:ascii="Courier New" w:eastAsia="Courier New" w:hAnsi="Courier New" w:cs="Courier New"/>
                    <w:i/>
                    <w:color w:val="000000"/>
                    <w:sz w:val="24"/>
                    <w:szCs w:val="24"/>
                  </w:rPr>
                </w:rPrChange>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tblGrid>
            <w:tr w:rsidR="007C163E" w:rsidRPr="007C163E" w:rsidTr="009C1A14">
              <w:tc>
                <w:tcPr>
                  <w:tcW w:w="3189" w:type="dxa"/>
                  <w:shd w:val="clear" w:color="auto" w:fill="auto"/>
                </w:tcPr>
                <w:p w:rsidR="006F7F38" w:rsidRPr="007C163E" w:rsidRDefault="006F7F38" w:rsidP="000F3AFE">
                  <w:pPr>
                    <w:ind w:right="-18"/>
                    <w:rPr>
                      <w:rFonts w:eastAsia="Courier New"/>
                      <w:i/>
                      <w:sz w:val="24"/>
                      <w:szCs w:val="24"/>
                    </w:rPr>
                  </w:pPr>
                </w:p>
              </w:tc>
            </w:tr>
          </w:tbl>
          <w:p w:rsidR="006F7F38" w:rsidRPr="007C163E" w:rsidRDefault="006F7F38" w:rsidP="000F3AFE">
            <w:pPr>
              <w:ind w:right="-18"/>
              <w:rPr>
                <w:rFonts w:eastAsia="Courier New"/>
                <w:i/>
                <w:sz w:val="24"/>
                <w:szCs w:val="24"/>
              </w:rPr>
            </w:pPr>
          </w:p>
        </w:tc>
      </w:tr>
      <w:tr w:rsidR="007C163E" w:rsidRPr="007C163E" w:rsidTr="00E164D8">
        <w:trPr>
          <w:trHeight w:val="468"/>
        </w:trPr>
        <w:tc>
          <w:tcPr>
            <w:tcW w:w="10065" w:type="dxa"/>
            <w:gridSpan w:val="3"/>
            <w:tcBorders>
              <w:top w:val="nil"/>
              <w:bottom w:val="nil"/>
            </w:tcBorders>
            <w:shd w:val="clear" w:color="auto" w:fill="auto"/>
          </w:tcPr>
          <w:p w:rsidR="006F7F38" w:rsidRPr="007C163E" w:rsidRDefault="006F7F38" w:rsidP="000F3AFE">
            <w:pPr>
              <w:ind w:right="619"/>
              <w:rPr>
                <w:rFonts w:eastAsia="Courier New"/>
                <w:i/>
                <w:sz w:val="24"/>
                <w:szCs w:val="24"/>
              </w:rPr>
            </w:pPr>
            <w:r w:rsidRPr="007C163E">
              <w:rPr>
                <w:rFonts w:eastAsia="Courier New"/>
                <w:sz w:val="24"/>
                <w:szCs w:val="24"/>
                <w:rPrChange w:id="4026" w:author="Phùng Nguyễn Minh Tâm" w:date="2018-12-19T17:03:00Z">
                  <w:rPr>
                    <w:rFonts w:ascii="Courier New" w:eastAsia="Courier New" w:hAnsi="Courier New" w:cs="Courier New"/>
                    <w:color w:val="000000"/>
                    <w:sz w:val="24"/>
                    <w:szCs w:val="24"/>
                  </w:rPr>
                </w:rPrChange>
              </w:rPr>
              <w:t>Địa chỉ liên hệ/</w:t>
            </w:r>
            <w:r w:rsidRPr="007C163E">
              <w:rPr>
                <w:rFonts w:eastAsia="Courier New"/>
                <w:i/>
                <w:sz w:val="24"/>
                <w:szCs w:val="24"/>
                <w:rPrChange w:id="4027" w:author="Phùng Nguyễn Minh Tâm" w:date="2018-12-19T17:03:00Z">
                  <w:rPr>
                    <w:rFonts w:ascii="Courier New" w:eastAsia="Courier New" w:hAnsi="Courier New" w:cs="Courier New"/>
                    <w:i/>
                    <w:color w:val="000000"/>
                    <w:sz w:val="24"/>
                    <w:szCs w:val="24"/>
                  </w:rPr>
                </w:rPrChange>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0"/>
            </w:tblGrid>
            <w:tr w:rsidR="007C163E" w:rsidRPr="007C163E" w:rsidTr="00E164D8">
              <w:tc>
                <w:tcPr>
                  <w:tcW w:w="9810" w:type="dxa"/>
                  <w:shd w:val="clear" w:color="auto" w:fill="auto"/>
                </w:tcPr>
                <w:p w:rsidR="006F7F38" w:rsidRPr="007C163E" w:rsidRDefault="006F7F38" w:rsidP="000F3AFE">
                  <w:pPr>
                    <w:ind w:right="619"/>
                    <w:rPr>
                      <w:rFonts w:eastAsia="Courier New"/>
                      <w:i/>
                      <w:sz w:val="24"/>
                      <w:szCs w:val="24"/>
                    </w:rPr>
                  </w:pPr>
                </w:p>
              </w:tc>
            </w:tr>
          </w:tbl>
          <w:p w:rsidR="006F7F38" w:rsidRPr="007C163E" w:rsidRDefault="006F7F38" w:rsidP="000F3AFE">
            <w:pPr>
              <w:ind w:right="619"/>
              <w:rPr>
                <w:rFonts w:eastAsia="Courier New"/>
                <w:i/>
                <w:sz w:val="24"/>
                <w:szCs w:val="24"/>
              </w:rPr>
            </w:pPr>
          </w:p>
        </w:tc>
      </w:tr>
      <w:tr w:rsidR="007C163E" w:rsidRPr="007C163E" w:rsidTr="00E164D8">
        <w:trPr>
          <w:trHeight w:val="669"/>
        </w:trPr>
        <w:tc>
          <w:tcPr>
            <w:tcW w:w="10065" w:type="dxa"/>
            <w:gridSpan w:val="3"/>
            <w:tcBorders>
              <w:top w:val="nil"/>
              <w:bottom w:val="nil"/>
            </w:tcBorders>
            <w:shd w:val="clear" w:color="auto" w:fill="auto"/>
          </w:tcPr>
          <w:p w:rsidR="006F7F38" w:rsidRPr="007C163E" w:rsidRDefault="006F7F38" w:rsidP="000F3AFE">
            <w:pPr>
              <w:ind w:right="-18"/>
              <w:rPr>
                <w:i/>
                <w:sz w:val="24"/>
                <w:szCs w:val="24"/>
              </w:rPr>
            </w:pPr>
            <w:r w:rsidRPr="007C163E">
              <w:rPr>
                <w:rFonts w:eastAsia="Courier New"/>
                <w:sz w:val="24"/>
                <w:szCs w:val="24"/>
                <w:rPrChange w:id="4028" w:author="Phùng Nguyễn Minh Tâm" w:date="2018-12-19T17:03:00Z">
                  <w:rPr>
                    <w:rFonts w:ascii="Courier New" w:eastAsia="Courier New" w:hAnsi="Courier New" w:cs="Courier New"/>
                    <w:color w:val="000000"/>
                    <w:sz w:val="24"/>
                    <w:szCs w:val="24"/>
                  </w:rPr>
                </w:rPrChange>
              </w:rPr>
              <w:t>Là người đại diện/người được ủy quyền chủ tài khoản theo Giấy ủy quyền số/</w:t>
            </w:r>
            <w:r w:rsidRPr="007C163E">
              <w:rPr>
                <w:rFonts w:eastAsia="Courier New"/>
                <w:i/>
                <w:sz w:val="24"/>
                <w:szCs w:val="24"/>
                <w:rPrChange w:id="4029" w:author="Phùng Nguyễn Minh Tâm" w:date="2018-12-19T17:03:00Z">
                  <w:rPr>
                    <w:rFonts w:ascii="Courier New" w:eastAsia="Courier New" w:hAnsi="Courier New" w:cs="Courier New"/>
                    <w:i/>
                    <w:color w:val="000000"/>
                    <w:sz w:val="24"/>
                    <w:szCs w:val="24"/>
                  </w:rPr>
                </w:rPrChange>
              </w:rPr>
              <w:t xml:space="preserve">Is representative/ authorized person of Account Holder </w:t>
            </w:r>
            <w:r w:rsidRPr="007C163E">
              <w:rPr>
                <w:i/>
                <w:sz w:val="24"/>
                <w:szCs w:val="24"/>
                <w:rPrChange w:id="4030" w:author="Phùng Nguyễn Minh Tâm" w:date="2018-12-19T17:03:00Z">
                  <w:rPr>
                    <w:rFonts w:ascii="Courier New" w:hAnsi="Courier New" w:cs="Courier New"/>
                    <w:i/>
                    <w:color w:val="000000"/>
                    <w:sz w:val="24"/>
                    <w:szCs w:val="24"/>
                  </w:rPr>
                </w:rPrChange>
              </w:rPr>
              <w:t>Under the Power of Attorney No</w:t>
            </w:r>
            <w:r w:rsidR="002C6023" w:rsidRPr="007C163E">
              <w:rPr>
                <w:i/>
                <w:sz w:val="24"/>
                <w:szCs w:val="24"/>
                <w:rPrChange w:id="4031" w:author="Phùng Nguyễn Minh Tâm" w:date="2018-12-19T17:03:00Z">
                  <w:rPr>
                    <w:rFonts w:ascii="Courier New" w:hAnsi="Courier New" w:cs="Courier New"/>
                    <w:i/>
                    <w:color w:val="000000"/>
                    <w:sz w:val="24"/>
                    <w:szCs w:val="24"/>
                  </w:rPr>
                </w:rPrChange>
              </w:rPr>
              <w:t>.</w:t>
            </w:r>
          </w:p>
          <w:tbl>
            <w:tblPr>
              <w:tblStyle w:val="TableGrid"/>
              <w:tblW w:w="0" w:type="auto"/>
              <w:tblLook w:val="04A0" w:firstRow="1" w:lastRow="0" w:firstColumn="1" w:lastColumn="0" w:noHBand="0" w:noVBand="1"/>
            </w:tblPr>
            <w:tblGrid>
              <w:gridCol w:w="9810"/>
            </w:tblGrid>
            <w:tr w:rsidR="007C163E" w:rsidRPr="007C163E" w:rsidTr="00E164D8">
              <w:tc>
                <w:tcPr>
                  <w:tcW w:w="9810" w:type="dxa"/>
                </w:tcPr>
                <w:p w:rsidR="006F7F38" w:rsidRPr="007C163E" w:rsidRDefault="006F7F38" w:rsidP="000F3AFE">
                  <w:pPr>
                    <w:ind w:right="-18"/>
                    <w:rPr>
                      <w:rFonts w:eastAsia="Courier New"/>
                      <w:i/>
                      <w:sz w:val="24"/>
                      <w:szCs w:val="24"/>
                    </w:rPr>
                  </w:pPr>
                </w:p>
              </w:tc>
            </w:tr>
          </w:tbl>
          <w:p w:rsidR="006F7F38" w:rsidRPr="007C163E" w:rsidRDefault="006F7F38" w:rsidP="000F3AFE">
            <w:pPr>
              <w:ind w:right="-18"/>
              <w:rPr>
                <w:rFonts w:eastAsia="Courier New"/>
                <w:i/>
                <w:sz w:val="24"/>
                <w:szCs w:val="24"/>
              </w:rPr>
            </w:pPr>
          </w:p>
        </w:tc>
      </w:tr>
    </w:tbl>
    <w:p w:rsidR="00A5223B" w:rsidRPr="007C163E" w:rsidRDefault="00A5223B" w:rsidP="006F7F38">
      <w:pPr>
        <w:ind w:right="8"/>
        <w:rPr>
          <w:b/>
          <w:sz w:val="2"/>
          <w:szCs w:val="2"/>
        </w:rPr>
      </w:pPr>
    </w:p>
    <w:tbl>
      <w:tblPr>
        <w:tblW w:w="1006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61"/>
        <w:gridCol w:w="850"/>
        <w:gridCol w:w="921"/>
        <w:gridCol w:w="213"/>
        <w:gridCol w:w="2835"/>
        <w:gridCol w:w="851"/>
        <w:gridCol w:w="1134"/>
      </w:tblGrid>
      <w:tr w:rsidR="007C163E" w:rsidRPr="0051383C" w:rsidTr="00E164D8">
        <w:tc>
          <w:tcPr>
            <w:tcW w:w="10065" w:type="dxa"/>
            <w:gridSpan w:val="7"/>
            <w:tcBorders>
              <w:top w:val="single" w:sz="4" w:space="0" w:color="auto"/>
              <w:bottom w:val="single" w:sz="4" w:space="0" w:color="auto"/>
            </w:tcBorders>
            <w:shd w:val="clear" w:color="auto" w:fill="943634"/>
          </w:tcPr>
          <w:p w:rsidR="00C9124E" w:rsidRPr="0051383C" w:rsidRDefault="006F7F38" w:rsidP="00C9124E">
            <w:pPr>
              <w:spacing w:line="279" w:lineRule="auto"/>
              <w:ind w:right="-99"/>
              <w:rPr>
                <w:rFonts w:eastAsia="Courier New"/>
                <w:b/>
                <w:color w:val="FFFFFF" w:themeColor="background1"/>
                <w:sz w:val="24"/>
                <w:szCs w:val="24"/>
                <w:rPrChange w:id="4032" w:author="Phùng Nguyễn Minh Tâm" w:date="2018-12-21T18:57:00Z">
                  <w:rPr>
                    <w:rFonts w:eastAsia="Courier New"/>
                    <w:b/>
                    <w:color w:val="FFFFFF"/>
                    <w:sz w:val="24"/>
                    <w:szCs w:val="24"/>
                  </w:rPr>
                </w:rPrChange>
              </w:rPr>
            </w:pPr>
            <w:r w:rsidRPr="0051383C">
              <w:rPr>
                <w:rFonts w:eastAsia="Courier New"/>
                <w:b/>
                <w:color w:val="FFFFFF" w:themeColor="background1"/>
                <w:sz w:val="24"/>
                <w:szCs w:val="24"/>
                <w:rPrChange w:id="4033" w:author="Phùng Nguyễn Minh Tâm" w:date="2018-12-21T18:57:00Z">
                  <w:rPr>
                    <w:rFonts w:ascii="Courier New" w:eastAsia="Courier New" w:hAnsi="Courier New" w:cs="Courier New"/>
                    <w:b/>
                    <w:color w:val="FFFFFF"/>
                    <w:sz w:val="24"/>
                    <w:szCs w:val="24"/>
                  </w:rPr>
                </w:rPrChange>
              </w:rPr>
              <w:t>I</w:t>
            </w:r>
            <w:r w:rsidR="005B7F5A" w:rsidRPr="0051383C">
              <w:rPr>
                <w:rFonts w:eastAsia="Courier New"/>
                <w:b/>
                <w:color w:val="FFFFFF" w:themeColor="background1"/>
                <w:sz w:val="24"/>
                <w:szCs w:val="24"/>
                <w:rPrChange w:id="4034" w:author="Phùng Nguyễn Minh Tâm" w:date="2018-12-21T18:57:00Z">
                  <w:rPr>
                    <w:rFonts w:ascii="Courier New" w:eastAsia="Courier New" w:hAnsi="Courier New" w:cs="Courier New"/>
                    <w:b/>
                    <w:color w:val="FFFFFF"/>
                    <w:sz w:val="24"/>
                    <w:szCs w:val="24"/>
                  </w:rPr>
                </w:rPrChange>
              </w:rPr>
              <w:t>I</w:t>
            </w:r>
            <w:r w:rsidRPr="0051383C">
              <w:rPr>
                <w:rFonts w:eastAsia="Courier New"/>
                <w:b/>
                <w:color w:val="FFFFFF" w:themeColor="background1"/>
                <w:sz w:val="24"/>
                <w:szCs w:val="24"/>
                <w:rPrChange w:id="4035" w:author="Phùng Nguyễn Minh Tâm" w:date="2018-12-21T18:57:00Z">
                  <w:rPr>
                    <w:rFonts w:ascii="Courier New" w:eastAsia="Courier New" w:hAnsi="Courier New" w:cs="Courier New"/>
                    <w:b/>
                    <w:color w:val="FFFFFF"/>
                    <w:sz w:val="24"/>
                    <w:szCs w:val="24"/>
                  </w:rPr>
                </w:rPrChange>
              </w:rPr>
              <w:t xml:space="preserve">I. </w:t>
            </w:r>
            <w:r w:rsidR="000C48C2" w:rsidRPr="0051383C">
              <w:rPr>
                <w:rFonts w:eastAsia="Courier New"/>
                <w:b/>
                <w:color w:val="FFFFFF" w:themeColor="background1"/>
                <w:sz w:val="24"/>
                <w:szCs w:val="24"/>
                <w:rPrChange w:id="4036" w:author="Phùng Nguyễn Minh Tâm" w:date="2018-12-21T18:57:00Z">
                  <w:rPr>
                    <w:rFonts w:ascii="Courier New" w:eastAsia="Courier New" w:hAnsi="Courier New" w:cs="Courier New"/>
                    <w:b/>
                    <w:color w:val="FFFFFF"/>
                    <w:sz w:val="24"/>
                    <w:szCs w:val="24"/>
                  </w:rPr>
                </w:rPrChange>
              </w:rPr>
              <w:t>D</w:t>
            </w:r>
            <w:r w:rsidRPr="0051383C">
              <w:rPr>
                <w:rFonts w:eastAsia="Courier New"/>
                <w:b/>
                <w:color w:val="FFFFFF" w:themeColor="background1"/>
                <w:sz w:val="24"/>
                <w:szCs w:val="24"/>
                <w:rPrChange w:id="4037" w:author="Phùng Nguyễn Minh Tâm" w:date="2018-12-21T18:57:00Z">
                  <w:rPr>
                    <w:rFonts w:ascii="Courier New" w:eastAsia="Courier New" w:hAnsi="Courier New" w:cs="Courier New"/>
                    <w:b/>
                    <w:color w:val="FFFFFF"/>
                    <w:sz w:val="24"/>
                    <w:szCs w:val="24"/>
                  </w:rPr>
                </w:rPrChange>
              </w:rPr>
              <w:t>ịch vụ đề nghị thay đổi/bổ sung/khóa/hủ</w:t>
            </w:r>
            <w:r w:rsidR="00C9124E" w:rsidRPr="0051383C">
              <w:rPr>
                <w:rFonts w:eastAsia="Courier New"/>
                <w:b/>
                <w:color w:val="FFFFFF" w:themeColor="background1"/>
                <w:sz w:val="24"/>
                <w:szCs w:val="24"/>
                <w:rPrChange w:id="4038" w:author="Phùng Nguyễn Minh Tâm" w:date="2018-12-21T18:57:00Z">
                  <w:rPr>
                    <w:rFonts w:ascii="Courier New" w:eastAsia="Courier New" w:hAnsi="Courier New" w:cs="Courier New"/>
                    <w:b/>
                    <w:color w:val="FFFFFF"/>
                    <w:sz w:val="24"/>
                    <w:szCs w:val="24"/>
                  </w:rPr>
                </w:rPrChange>
              </w:rPr>
              <w:t>y</w:t>
            </w:r>
          </w:p>
          <w:p w:rsidR="006F7F38" w:rsidRPr="0051383C" w:rsidRDefault="00C9124E" w:rsidP="000C48C2">
            <w:pPr>
              <w:spacing w:line="279" w:lineRule="auto"/>
              <w:ind w:right="-99" w:firstLine="317"/>
              <w:rPr>
                <w:rFonts w:eastAsia="Courier New"/>
                <w:b/>
                <w:i/>
                <w:color w:val="FFFFFF" w:themeColor="background1"/>
                <w:sz w:val="24"/>
                <w:szCs w:val="24"/>
                <w:rPrChange w:id="4039" w:author="Phùng Nguyễn Minh Tâm" w:date="2018-12-21T18:57:00Z">
                  <w:rPr>
                    <w:rFonts w:eastAsia="Courier New"/>
                    <w:b/>
                    <w:i/>
                    <w:color w:val="FFFFFF"/>
                    <w:sz w:val="24"/>
                    <w:szCs w:val="24"/>
                  </w:rPr>
                </w:rPrChange>
              </w:rPr>
            </w:pPr>
            <w:r w:rsidRPr="0051383C">
              <w:rPr>
                <w:rFonts w:eastAsia="Courier New"/>
                <w:i/>
                <w:color w:val="FFFFFF" w:themeColor="background1"/>
                <w:sz w:val="24"/>
                <w:szCs w:val="24"/>
                <w:rPrChange w:id="4040" w:author="Phùng Nguyễn Minh Tâm" w:date="2018-12-21T18:57:00Z">
                  <w:rPr>
                    <w:rFonts w:ascii="Courier New" w:eastAsia="Courier New" w:hAnsi="Courier New" w:cs="Courier New"/>
                    <w:i/>
                    <w:color w:val="FFFFFF"/>
                    <w:sz w:val="24"/>
                    <w:szCs w:val="24"/>
                  </w:rPr>
                </w:rPrChange>
              </w:rPr>
              <w:t>Service request for chang</w:t>
            </w:r>
            <w:r w:rsidR="000C48C2" w:rsidRPr="0051383C">
              <w:rPr>
                <w:rFonts w:eastAsia="Courier New"/>
                <w:i/>
                <w:color w:val="FFFFFF" w:themeColor="background1"/>
                <w:sz w:val="24"/>
                <w:szCs w:val="24"/>
                <w:rPrChange w:id="4041" w:author="Phùng Nguyễn Minh Tâm" w:date="2018-12-21T18:57:00Z">
                  <w:rPr>
                    <w:rFonts w:ascii="Courier New" w:eastAsia="Courier New" w:hAnsi="Courier New" w:cs="Courier New"/>
                    <w:i/>
                    <w:color w:val="FFFFFF"/>
                    <w:sz w:val="24"/>
                    <w:szCs w:val="24"/>
                  </w:rPr>
                </w:rPrChange>
              </w:rPr>
              <w:t>ing</w:t>
            </w:r>
            <w:r w:rsidRPr="0051383C">
              <w:rPr>
                <w:rFonts w:eastAsia="Courier New"/>
                <w:i/>
                <w:color w:val="FFFFFF" w:themeColor="background1"/>
                <w:sz w:val="24"/>
                <w:szCs w:val="24"/>
                <w:rPrChange w:id="4042" w:author="Phùng Nguyễn Minh Tâm" w:date="2018-12-21T18:57:00Z">
                  <w:rPr>
                    <w:rFonts w:ascii="Courier New" w:eastAsia="Courier New" w:hAnsi="Courier New" w:cs="Courier New"/>
                    <w:i/>
                    <w:color w:val="FFFFFF"/>
                    <w:sz w:val="24"/>
                    <w:szCs w:val="24"/>
                  </w:rPr>
                </w:rPrChange>
              </w:rPr>
              <w:t>/</w:t>
            </w:r>
            <w:r w:rsidR="00136E67" w:rsidRPr="0051383C">
              <w:rPr>
                <w:rFonts w:eastAsia="Courier New"/>
                <w:i/>
                <w:color w:val="FFFFFF" w:themeColor="background1"/>
                <w:sz w:val="24"/>
                <w:szCs w:val="24"/>
                <w:rPrChange w:id="4043" w:author="Phùng Nguyễn Minh Tâm" w:date="2018-12-21T18:57:00Z">
                  <w:rPr>
                    <w:rFonts w:ascii="Courier New" w:eastAsia="Courier New" w:hAnsi="Courier New" w:cs="Courier New"/>
                    <w:i/>
                    <w:color w:val="FFFFFF"/>
                    <w:sz w:val="24"/>
                    <w:szCs w:val="24"/>
                  </w:rPr>
                </w:rPrChange>
              </w:rPr>
              <w:t>add</w:t>
            </w:r>
            <w:r w:rsidR="000C48C2" w:rsidRPr="0051383C">
              <w:rPr>
                <w:rFonts w:eastAsia="Courier New"/>
                <w:i/>
                <w:color w:val="FFFFFF" w:themeColor="background1"/>
                <w:sz w:val="24"/>
                <w:szCs w:val="24"/>
                <w:rPrChange w:id="4044" w:author="Phùng Nguyễn Minh Tâm" w:date="2018-12-21T18:57:00Z">
                  <w:rPr>
                    <w:rFonts w:ascii="Courier New" w:eastAsia="Courier New" w:hAnsi="Courier New" w:cs="Courier New"/>
                    <w:i/>
                    <w:color w:val="FFFFFF"/>
                    <w:sz w:val="24"/>
                    <w:szCs w:val="24"/>
                  </w:rPr>
                </w:rPrChange>
              </w:rPr>
              <w:t>ition</w:t>
            </w:r>
            <w:r w:rsidRPr="0051383C">
              <w:rPr>
                <w:rFonts w:eastAsia="Courier New"/>
                <w:i/>
                <w:color w:val="FFFFFF" w:themeColor="background1"/>
                <w:sz w:val="24"/>
                <w:szCs w:val="24"/>
                <w:rPrChange w:id="4045" w:author="Phùng Nguyễn Minh Tâm" w:date="2018-12-21T18:57:00Z">
                  <w:rPr>
                    <w:rFonts w:ascii="Courier New" w:eastAsia="Courier New" w:hAnsi="Courier New" w:cs="Courier New"/>
                    <w:i/>
                    <w:color w:val="FFFFFF"/>
                    <w:sz w:val="24"/>
                    <w:szCs w:val="24"/>
                  </w:rPr>
                </w:rPrChange>
              </w:rPr>
              <w:t>/lock</w:t>
            </w:r>
            <w:r w:rsidR="000C48C2" w:rsidRPr="0051383C">
              <w:rPr>
                <w:rFonts w:eastAsia="Courier New"/>
                <w:i/>
                <w:color w:val="FFFFFF" w:themeColor="background1"/>
                <w:sz w:val="24"/>
                <w:szCs w:val="24"/>
                <w:rPrChange w:id="4046" w:author="Phùng Nguyễn Minh Tâm" w:date="2018-12-21T18:57:00Z">
                  <w:rPr>
                    <w:rFonts w:ascii="Courier New" w:eastAsia="Courier New" w:hAnsi="Courier New" w:cs="Courier New"/>
                    <w:i/>
                    <w:color w:val="FFFFFF"/>
                    <w:sz w:val="24"/>
                    <w:szCs w:val="24"/>
                  </w:rPr>
                </w:rPrChange>
              </w:rPr>
              <w:t>ing</w:t>
            </w:r>
            <w:r w:rsidRPr="0051383C">
              <w:rPr>
                <w:rFonts w:eastAsia="Courier New"/>
                <w:i/>
                <w:color w:val="FFFFFF" w:themeColor="background1"/>
                <w:sz w:val="24"/>
                <w:szCs w:val="24"/>
                <w:rPrChange w:id="4047" w:author="Phùng Nguyễn Minh Tâm" w:date="2018-12-21T18:57:00Z">
                  <w:rPr>
                    <w:rFonts w:ascii="Courier New" w:eastAsia="Courier New" w:hAnsi="Courier New" w:cs="Courier New"/>
                    <w:i/>
                    <w:color w:val="FFFFFF"/>
                    <w:sz w:val="24"/>
                    <w:szCs w:val="24"/>
                  </w:rPr>
                </w:rPrChange>
              </w:rPr>
              <w:t>/termination</w:t>
            </w:r>
          </w:p>
        </w:tc>
      </w:tr>
      <w:tr w:rsidR="007C163E" w:rsidRPr="007C163E" w:rsidTr="00E164D8">
        <w:tc>
          <w:tcPr>
            <w:tcW w:w="5032" w:type="dxa"/>
            <w:gridSpan w:val="3"/>
            <w:tcBorders>
              <w:top w:val="single" w:sz="4" w:space="0" w:color="auto"/>
              <w:bottom w:val="nil"/>
              <w:right w:val="nil"/>
            </w:tcBorders>
            <w:shd w:val="clear" w:color="auto" w:fill="auto"/>
          </w:tcPr>
          <w:p w:rsidR="005249B6" w:rsidRPr="007C163E" w:rsidRDefault="00107E01" w:rsidP="00D222D4">
            <w:pPr>
              <w:spacing w:line="279" w:lineRule="auto"/>
              <w:rPr>
                <w:rFonts w:eastAsia="Courier New"/>
                <w:sz w:val="24"/>
                <w:szCs w:val="24"/>
              </w:rPr>
            </w:pPr>
            <w:sdt>
              <w:sdtPr>
                <w:rPr>
                  <w:rFonts w:eastAsia="Courier New"/>
                  <w:szCs w:val="24"/>
                </w:rPr>
                <w:id w:val="-532654572"/>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48"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Cs w:val="24"/>
                <w:rPrChange w:id="4049"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sz w:val="24"/>
                <w:szCs w:val="24"/>
                <w:rPrChange w:id="4050" w:author="Phùng Nguyễn Minh Tâm" w:date="2018-12-19T17:03:00Z">
                  <w:rPr>
                    <w:rFonts w:ascii="Courier New" w:eastAsia="Courier New" w:hAnsi="Courier New" w:cs="Courier New"/>
                    <w:color w:val="000000"/>
                    <w:sz w:val="24"/>
                    <w:szCs w:val="24"/>
                  </w:rPr>
                </w:rPrChange>
              </w:rPr>
              <w:t>Internet Banking (</w:t>
            </w:r>
            <w:r w:rsidR="00A64013" w:rsidRPr="007C163E">
              <w:rPr>
                <w:rPrChange w:id="4051" w:author="Phùng Nguyễn Minh Tâm" w:date="2018-12-19T17:03:00Z">
                  <w:rPr>
                    <w:rStyle w:val="Hyperlink"/>
                    <w:rFonts w:ascii="Courier New" w:eastAsia="Courier New" w:hAnsi="Courier New" w:cs="Courier New"/>
                    <w:color w:val="AA2436"/>
                    <w:sz w:val="24"/>
                    <w:szCs w:val="24"/>
                  </w:rPr>
                </w:rPrChange>
              </w:rPr>
              <w:fldChar w:fldCharType="begin"/>
            </w:r>
            <w:r w:rsidR="00A64013" w:rsidRPr="007C163E">
              <w:rPr>
                <w:rPrChange w:id="4052" w:author="Phùng Nguyễn Minh Tâm" w:date="2018-12-19T17:03:00Z">
                  <w:rPr>
                    <w:rFonts w:ascii="Courier New" w:hAnsi="Courier New" w:cs="Courier New"/>
                    <w:color w:val="000000"/>
                    <w:sz w:val="24"/>
                    <w:szCs w:val="24"/>
                  </w:rPr>
                </w:rPrChange>
              </w:rPr>
              <w:instrText xml:space="preserve"> HYPERLINK "https://ibank.agribank.com.vn/ibank" </w:instrText>
            </w:r>
            <w:r w:rsidR="00A64013" w:rsidRPr="007C163E">
              <w:rPr>
                <w:rPrChange w:id="4053" w:author="Phùng Nguyễn Minh Tâm" w:date="2018-12-19T17:03:00Z">
                  <w:rPr>
                    <w:rStyle w:val="Hyperlink"/>
                    <w:rFonts w:ascii="Courier New" w:eastAsia="Courier New" w:hAnsi="Courier New" w:cs="Courier New"/>
                    <w:color w:val="AA2436"/>
                    <w:sz w:val="24"/>
                    <w:szCs w:val="24"/>
                  </w:rPr>
                </w:rPrChange>
              </w:rPr>
              <w:fldChar w:fldCharType="separate"/>
            </w:r>
            <w:r w:rsidR="005249B6" w:rsidRPr="007C163E">
              <w:rPr>
                <w:rStyle w:val="Hyperlink"/>
                <w:rFonts w:eastAsia="Courier New"/>
                <w:color w:val="auto"/>
                <w:sz w:val="24"/>
                <w:szCs w:val="24"/>
                <w:rPrChange w:id="4054" w:author="Phùng Nguyễn Minh Tâm" w:date="2018-12-19T17:03:00Z">
                  <w:rPr>
                    <w:rStyle w:val="Hyperlink"/>
                    <w:rFonts w:ascii="Courier New" w:eastAsia="Courier New" w:hAnsi="Courier New" w:cs="Courier New"/>
                    <w:color w:val="AA2436"/>
                    <w:sz w:val="24"/>
                    <w:szCs w:val="24"/>
                  </w:rPr>
                </w:rPrChange>
              </w:rPr>
              <w:t>https://ibank.agribank.com.vn/ibank</w:t>
            </w:r>
            <w:r w:rsidR="00A64013" w:rsidRPr="007C163E">
              <w:rPr>
                <w:rStyle w:val="Hyperlink"/>
                <w:rFonts w:eastAsia="Courier New"/>
                <w:color w:val="auto"/>
                <w:sz w:val="24"/>
                <w:szCs w:val="24"/>
                <w:rPrChange w:id="4055" w:author="Phùng Nguyễn Minh Tâm" w:date="2018-12-19T17:03:00Z">
                  <w:rPr>
                    <w:rStyle w:val="Hyperlink"/>
                    <w:rFonts w:ascii="Courier New" w:eastAsia="Courier New" w:hAnsi="Courier New" w:cs="Courier New"/>
                    <w:color w:val="AA2436"/>
                    <w:sz w:val="24"/>
                    <w:szCs w:val="24"/>
                  </w:rPr>
                </w:rPrChange>
              </w:rPr>
              <w:fldChar w:fldCharType="end"/>
            </w:r>
            <w:r w:rsidR="005249B6" w:rsidRPr="007C163E">
              <w:rPr>
                <w:rFonts w:eastAsia="Courier New"/>
                <w:sz w:val="24"/>
                <w:szCs w:val="24"/>
                <w:rPrChange w:id="4056" w:author="Phùng Nguyễn Minh Tâm" w:date="2018-12-19T17:03:00Z">
                  <w:rPr>
                    <w:rFonts w:ascii="Courier New" w:eastAsia="Courier New" w:hAnsi="Courier New" w:cs="Courier New"/>
                    <w:color w:val="AA2436"/>
                    <w:sz w:val="24"/>
                    <w:szCs w:val="24"/>
                  </w:rPr>
                </w:rPrChange>
              </w:rPr>
              <w:t>)</w:t>
            </w:r>
          </w:p>
        </w:tc>
        <w:tc>
          <w:tcPr>
            <w:tcW w:w="5033" w:type="dxa"/>
            <w:gridSpan w:val="4"/>
            <w:tcBorders>
              <w:top w:val="single" w:sz="4" w:space="0" w:color="auto"/>
              <w:left w:val="nil"/>
              <w:bottom w:val="nil"/>
            </w:tcBorders>
            <w:shd w:val="clear" w:color="auto" w:fill="auto"/>
          </w:tcPr>
          <w:p w:rsidR="005249B6" w:rsidRPr="007C163E" w:rsidRDefault="00107E01" w:rsidP="00242FC3">
            <w:pPr>
              <w:spacing w:line="279" w:lineRule="auto"/>
              <w:ind w:right="619"/>
              <w:rPr>
                <w:rFonts w:eastAsia="Courier New"/>
                <w:sz w:val="24"/>
                <w:szCs w:val="24"/>
              </w:rPr>
            </w:pPr>
            <w:sdt>
              <w:sdtPr>
                <w:rPr>
                  <w:rFonts w:eastAsia="Courier New"/>
                  <w:szCs w:val="24"/>
                </w:rPr>
                <w:id w:val="439113103"/>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57"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Cs w:val="24"/>
                <w:rPrChange w:id="4058"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sz w:val="24"/>
                <w:szCs w:val="24"/>
                <w:rPrChange w:id="4059" w:author="Phùng Nguyễn Minh Tâm" w:date="2018-12-19T17:03:00Z">
                  <w:rPr>
                    <w:rFonts w:ascii="Courier New" w:eastAsia="Courier New" w:hAnsi="Courier New" w:cs="Courier New"/>
                    <w:color w:val="000000"/>
                    <w:sz w:val="24"/>
                    <w:szCs w:val="24"/>
                  </w:rPr>
                </w:rPrChange>
              </w:rPr>
              <w:t>SMS Banking</w:t>
            </w:r>
          </w:p>
          <w:p w:rsidR="005249B6" w:rsidRPr="007C163E" w:rsidRDefault="00107E01" w:rsidP="00242FC3">
            <w:pPr>
              <w:spacing w:line="279" w:lineRule="auto"/>
              <w:ind w:right="619"/>
              <w:rPr>
                <w:rFonts w:eastAsia="Courier New"/>
                <w:sz w:val="24"/>
                <w:szCs w:val="24"/>
              </w:rPr>
            </w:pPr>
            <w:sdt>
              <w:sdtPr>
                <w:rPr>
                  <w:rFonts w:eastAsia="Courier New"/>
                  <w:szCs w:val="24"/>
                </w:rPr>
                <w:id w:val="-2098706048"/>
                <w14:checkbox>
                  <w14:checked w14:val="0"/>
                  <w14:checkedState w14:val="00FE" w14:font="Wingdings"/>
                  <w14:uncheckedState w14:val="2610" w14:font="MS Gothic"/>
                </w14:checkbox>
              </w:sdtPr>
              <w:sdtEndPr/>
              <w:sdtContent>
                <w:r w:rsidR="00D222D4" w:rsidRPr="007C163E">
                  <w:rPr>
                    <w:rFonts w:ascii="MS Gothic" w:eastAsia="MS Gothic" w:hAnsi="MS Gothic"/>
                    <w:szCs w:val="24"/>
                    <w:rPrChange w:id="4060" w:author="Phùng Nguyễn Minh Tâm" w:date="2018-12-19T17:03:00Z">
                      <w:rPr>
                        <w:rFonts w:ascii="MS Gothic" w:eastAsia="MS Gothic" w:hAnsi="MS Gothic" w:cs="Courier New"/>
                        <w:color w:val="000000"/>
                        <w:sz w:val="24"/>
                        <w:szCs w:val="24"/>
                      </w:rPr>
                    </w:rPrChange>
                  </w:rPr>
                  <w:t>☐</w:t>
                </w:r>
              </w:sdtContent>
            </w:sdt>
            <w:r w:rsidR="00D222D4" w:rsidRPr="007C163E">
              <w:rPr>
                <w:rFonts w:eastAsia="Courier New"/>
                <w:szCs w:val="24"/>
                <w:rPrChange w:id="4061" w:author="Phùng Nguyễn Minh Tâm" w:date="2018-12-19T17:03:00Z">
                  <w:rPr>
                    <w:rFonts w:ascii="Courier New" w:eastAsia="Courier New" w:hAnsi="Courier New" w:cs="Courier New"/>
                    <w:color w:val="000000"/>
                    <w:sz w:val="24"/>
                    <w:szCs w:val="24"/>
                  </w:rPr>
                </w:rPrChange>
              </w:rPr>
              <w:t xml:space="preserve"> </w:t>
            </w:r>
            <w:r w:rsidR="00D222D4" w:rsidRPr="007C163E">
              <w:rPr>
                <w:rFonts w:eastAsia="Courier New"/>
                <w:sz w:val="24"/>
                <w:szCs w:val="24"/>
                <w:rPrChange w:id="4062" w:author="Phùng Nguyễn Minh Tâm" w:date="2018-12-19T17:03:00Z">
                  <w:rPr>
                    <w:rFonts w:ascii="Courier New" w:eastAsia="Courier New" w:hAnsi="Courier New" w:cs="Courier New"/>
                    <w:color w:val="000000"/>
                    <w:sz w:val="24"/>
                    <w:szCs w:val="24"/>
                  </w:rPr>
                </w:rPrChange>
              </w:rPr>
              <w:t>Agribank E-Mobile Banking</w:t>
            </w:r>
          </w:p>
        </w:tc>
      </w:tr>
      <w:tr w:rsidR="007C163E" w:rsidRPr="0051383C" w:rsidTr="00E164D8">
        <w:tc>
          <w:tcPr>
            <w:tcW w:w="10065" w:type="dxa"/>
            <w:gridSpan w:val="7"/>
            <w:tcBorders>
              <w:top w:val="single" w:sz="4" w:space="0" w:color="auto"/>
              <w:bottom w:val="single" w:sz="4" w:space="0" w:color="auto"/>
            </w:tcBorders>
            <w:shd w:val="clear" w:color="auto" w:fill="943634"/>
          </w:tcPr>
          <w:p w:rsidR="006F7F38" w:rsidRPr="0051383C" w:rsidRDefault="006F7F38" w:rsidP="009C1A14">
            <w:pPr>
              <w:spacing w:line="279" w:lineRule="auto"/>
              <w:ind w:right="619"/>
              <w:rPr>
                <w:rFonts w:eastAsia="Courier New"/>
                <w:i/>
                <w:color w:val="FFFFFF" w:themeColor="background1"/>
                <w:sz w:val="24"/>
                <w:szCs w:val="24"/>
                <w:rPrChange w:id="4063" w:author="Phùng Nguyễn Minh Tâm" w:date="2018-12-21T18:57:00Z">
                  <w:rPr>
                    <w:rFonts w:eastAsia="Courier New"/>
                    <w:i/>
                    <w:color w:val="FFFFFF"/>
                    <w:sz w:val="24"/>
                    <w:szCs w:val="24"/>
                  </w:rPr>
                </w:rPrChange>
              </w:rPr>
            </w:pPr>
            <w:r w:rsidRPr="0051383C">
              <w:rPr>
                <w:rFonts w:eastAsia="Courier New"/>
                <w:b/>
                <w:color w:val="FFFFFF" w:themeColor="background1"/>
                <w:sz w:val="24"/>
                <w:szCs w:val="24"/>
                <w:rPrChange w:id="4064" w:author="Phùng Nguyễn Minh Tâm" w:date="2018-12-21T18:57:00Z">
                  <w:rPr>
                    <w:rFonts w:ascii="Courier New" w:eastAsia="Courier New" w:hAnsi="Courier New" w:cs="Courier New"/>
                    <w:b/>
                    <w:color w:val="FFFFFF"/>
                    <w:sz w:val="24"/>
                    <w:szCs w:val="24"/>
                  </w:rPr>
                </w:rPrChange>
              </w:rPr>
              <w:t>I</w:t>
            </w:r>
            <w:r w:rsidR="005B7F5A" w:rsidRPr="0051383C">
              <w:rPr>
                <w:rFonts w:eastAsia="Courier New"/>
                <w:b/>
                <w:color w:val="FFFFFF" w:themeColor="background1"/>
                <w:sz w:val="24"/>
                <w:szCs w:val="24"/>
                <w:rPrChange w:id="4065" w:author="Phùng Nguyễn Minh Tâm" w:date="2018-12-21T18:57:00Z">
                  <w:rPr>
                    <w:rFonts w:ascii="Courier New" w:eastAsia="Courier New" w:hAnsi="Courier New" w:cs="Courier New"/>
                    <w:b/>
                    <w:color w:val="FFFFFF"/>
                    <w:sz w:val="24"/>
                    <w:szCs w:val="24"/>
                  </w:rPr>
                </w:rPrChange>
              </w:rPr>
              <w:t>V</w:t>
            </w:r>
            <w:r w:rsidRPr="0051383C">
              <w:rPr>
                <w:rFonts w:eastAsia="Courier New"/>
                <w:b/>
                <w:color w:val="FFFFFF" w:themeColor="background1"/>
                <w:sz w:val="24"/>
                <w:szCs w:val="24"/>
                <w:rPrChange w:id="4066" w:author="Phùng Nguyễn Minh Tâm" w:date="2018-12-21T18:57:00Z">
                  <w:rPr>
                    <w:rFonts w:ascii="Courier New" w:eastAsia="Courier New" w:hAnsi="Courier New" w:cs="Courier New"/>
                    <w:b/>
                    <w:color w:val="FFFFFF"/>
                    <w:sz w:val="24"/>
                    <w:szCs w:val="24"/>
                  </w:rPr>
                </w:rPrChange>
              </w:rPr>
              <w:t>. Yêu cầu dịch vụ/</w:t>
            </w:r>
            <w:r w:rsidRPr="0051383C">
              <w:rPr>
                <w:rFonts w:eastAsia="Courier New"/>
                <w:i/>
                <w:color w:val="FFFFFF" w:themeColor="background1"/>
                <w:sz w:val="24"/>
                <w:szCs w:val="24"/>
                <w:rPrChange w:id="4067" w:author="Phùng Nguyễn Minh Tâm" w:date="2018-12-21T18:57:00Z">
                  <w:rPr>
                    <w:rFonts w:ascii="Courier New" w:eastAsia="Courier New" w:hAnsi="Courier New" w:cs="Courier New"/>
                    <w:i/>
                    <w:color w:val="FFFFFF"/>
                    <w:sz w:val="24"/>
                    <w:szCs w:val="24"/>
                  </w:rPr>
                </w:rPrChange>
              </w:rPr>
              <w:t>Requestment of Customer</w:t>
            </w:r>
          </w:p>
        </w:tc>
      </w:tr>
      <w:tr w:rsidR="007C163E" w:rsidRPr="007C163E" w:rsidTr="00E164D8">
        <w:tc>
          <w:tcPr>
            <w:tcW w:w="5032" w:type="dxa"/>
            <w:gridSpan w:val="3"/>
            <w:tcBorders>
              <w:top w:val="single" w:sz="4" w:space="0" w:color="auto"/>
              <w:bottom w:val="single" w:sz="4" w:space="0" w:color="auto"/>
              <w:right w:val="nil"/>
            </w:tcBorders>
            <w:shd w:val="clear" w:color="auto" w:fill="auto"/>
          </w:tcPr>
          <w:p w:rsidR="005249B6" w:rsidRPr="007C163E" w:rsidRDefault="00107E01" w:rsidP="00242FC3">
            <w:pPr>
              <w:ind w:left="34" w:right="157"/>
              <w:jc w:val="both"/>
              <w:rPr>
                <w:rFonts w:eastAsia="Courier New"/>
                <w:sz w:val="24"/>
                <w:szCs w:val="24"/>
              </w:rPr>
            </w:pPr>
            <w:sdt>
              <w:sdtPr>
                <w:rPr>
                  <w:rFonts w:eastAsia="Courier New"/>
                  <w:szCs w:val="24"/>
                </w:rPr>
                <w:id w:val="-782185856"/>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68"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 w:val="24"/>
                <w:szCs w:val="24"/>
                <w:rPrChange w:id="4069" w:author="Phùng Nguyễn Minh Tâm" w:date="2018-12-19T17:03:00Z">
                  <w:rPr>
                    <w:rFonts w:ascii="Courier New" w:eastAsia="Courier New" w:hAnsi="Courier New" w:cs="Courier New"/>
                    <w:color w:val="000000"/>
                    <w:sz w:val="24"/>
                    <w:szCs w:val="24"/>
                  </w:rPr>
                </w:rPrChange>
              </w:rPr>
              <w:t xml:space="preserve"> Khởi tạo lại Mật khẩu đăng nhập/ </w:t>
            </w:r>
            <w:r w:rsidR="005249B6" w:rsidRPr="007C163E">
              <w:rPr>
                <w:rFonts w:eastAsia="Courier New"/>
                <w:i/>
                <w:sz w:val="24"/>
                <w:szCs w:val="24"/>
                <w:rPrChange w:id="4070" w:author="Phùng Nguyễn Minh Tâm" w:date="2018-12-19T17:03:00Z">
                  <w:rPr>
                    <w:rFonts w:ascii="Courier New" w:eastAsia="Courier New" w:hAnsi="Courier New" w:cs="Courier New"/>
                    <w:i/>
                    <w:color w:val="000000"/>
                    <w:sz w:val="24"/>
                    <w:szCs w:val="24"/>
                  </w:rPr>
                </w:rPrChange>
              </w:rPr>
              <w:t>Reset accessing passw</w:t>
            </w:r>
            <w:r w:rsidR="00C9124E" w:rsidRPr="007C163E">
              <w:rPr>
                <w:rFonts w:eastAsia="Courier New"/>
                <w:i/>
                <w:sz w:val="24"/>
                <w:szCs w:val="24"/>
                <w:rPrChange w:id="4071" w:author="Phùng Nguyễn Minh Tâm" w:date="2018-12-19T17:03:00Z">
                  <w:rPr>
                    <w:rFonts w:ascii="Courier New" w:eastAsia="Courier New" w:hAnsi="Courier New" w:cs="Courier New"/>
                    <w:i/>
                    <w:color w:val="000000"/>
                    <w:sz w:val="24"/>
                    <w:szCs w:val="24"/>
                  </w:rPr>
                </w:rPrChange>
              </w:rPr>
              <w:t>o</w:t>
            </w:r>
            <w:r w:rsidR="005249B6" w:rsidRPr="007C163E">
              <w:rPr>
                <w:rFonts w:eastAsia="Courier New"/>
                <w:i/>
                <w:sz w:val="24"/>
                <w:szCs w:val="24"/>
                <w:rPrChange w:id="4072" w:author="Phùng Nguyễn Minh Tâm" w:date="2018-12-19T17:03:00Z">
                  <w:rPr>
                    <w:rFonts w:ascii="Courier New" w:eastAsia="Courier New" w:hAnsi="Courier New" w:cs="Courier New"/>
                    <w:i/>
                    <w:color w:val="000000"/>
                    <w:sz w:val="24"/>
                    <w:szCs w:val="24"/>
                  </w:rPr>
                </w:rPrChange>
              </w:rPr>
              <w:t>rd</w:t>
            </w:r>
          </w:p>
          <w:p w:rsidR="005249B6" w:rsidRPr="007C163E" w:rsidRDefault="00107E01" w:rsidP="00242FC3">
            <w:pPr>
              <w:ind w:left="34" w:right="157"/>
              <w:jc w:val="both"/>
              <w:rPr>
                <w:rFonts w:eastAsia="Courier New"/>
                <w:i/>
                <w:sz w:val="24"/>
                <w:szCs w:val="24"/>
              </w:rPr>
            </w:pPr>
            <w:sdt>
              <w:sdtPr>
                <w:rPr>
                  <w:rFonts w:eastAsia="Courier New"/>
                  <w:szCs w:val="24"/>
                </w:rPr>
                <w:id w:val="-345553869"/>
                <w14:checkbox>
                  <w14:checked w14:val="0"/>
                  <w14:checkedState w14:val="00FE" w14:font="Wingdings"/>
                  <w14:uncheckedState w14:val="2610" w14:font="MS Gothic"/>
                </w14:checkbox>
              </w:sdtPr>
              <w:sdtEndPr/>
              <w:sdtContent>
                <w:r w:rsidR="009A2EFC" w:rsidRPr="007C163E">
                  <w:rPr>
                    <w:rFonts w:ascii="MS Gothic" w:eastAsia="MS Gothic" w:hAnsi="MS Gothic"/>
                    <w:szCs w:val="24"/>
                    <w:rPrChange w:id="4073"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 w:val="24"/>
                <w:szCs w:val="24"/>
                <w:rPrChange w:id="4074" w:author="Phùng Nguyễn Minh Tâm" w:date="2018-12-19T17:03:00Z">
                  <w:rPr>
                    <w:rFonts w:ascii="Courier New" w:eastAsia="Courier New" w:hAnsi="Courier New" w:cs="Courier New"/>
                    <w:color w:val="000000"/>
                    <w:sz w:val="24"/>
                    <w:szCs w:val="24"/>
                  </w:rPr>
                </w:rPrChange>
              </w:rPr>
              <w:t xml:space="preserve">  Khóa tên đăng nhập/</w:t>
            </w:r>
            <w:r w:rsidR="005249B6" w:rsidRPr="007C163E">
              <w:rPr>
                <w:rFonts w:eastAsia="Courier New"/>
                <w:i/>
                <w:sz w:val="24"/>
                <w:szCs w:val="24"/>
                <w:rPrChange w:id="4075" w:author="Phùng Nguyễn Minh Tâm" w:date="2018-12-19T17:03:00Z">
                  <w:rPr>
                    <w:rFonts w:ascii="Courier New" w:eastAsia="Courier New" w:hAnsi="Courier New" w:cs="Courier New"/>
                    <w:i/>
                    <w:color w:val="000000"/>
                    <w:sz w:val="24"/>
                    <w:szCs w:val="24"/>
                  </w:rPr>
                </w:rPrChange>
              </w:rPr>
              <w:t>Lock user</w:t>
            </w:r>
          </w:p>
          <w:p w:rsidR="005249B6" w:rsidRPr="007C163E" w:rsidRDefault="00107E01" w:rsidP="00242FC3">
            <w:pPr>
              <w:ind w:left="34" w:right="157"/>
              <w:jc w:val="both"/>
              <w:rPr>
                <w:rFonts w:eastAsia="Courier New"/>
                <w:i/>
                <w:sz w:val="24"/>
                <w:szCs w:val="24"/>
              </w:rPr>
            </w:pPr>
            <w:sdt>
              <w:sdtPr>
                <w:rPr>
                  <w:rFonts w:eastAsia="Courier New"/>
                  <w:szCs w:val="24"/>
                </w:rPr>
                <w:id w:val="-1574582139"/>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76"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 w:val="24"/>
                <w:szCs w:val="24"/>
                <w:rPrChange w:id="4077" w:author="Phùng Nguyễn Minh Tâm" w:date="2018-12-19T17:03:00Z">
                  <w:rPr>
                    <w:rFonts w:ascii="Courier New" w:eastAsia="Courier New" w:hAnsi="Courier New" w:cs="Courier New"/>
                    <w:color w:val="000000"/>
                    <w:sz w:val="24"/>
                    <w:szCs w:val="24"/>
                  </w:rPr>
                </w:rPrChange>
              </w:rPr>
              <w:t xml:space="preserve">  Mở khóa tên đăng nhập/</w:t>
            </w:r>
            <w:r w:rsidR="005249B6" w:rsidRPr="007C163E">
              <w:rPr>
                <w:rFonts w:eastAsia="Courier New"/>
                <w:i/>
                <w:sz w:val="24"/>
                <w:szCs w:val="24"/>
                <w:rPrChange w:id="4078" w:author="Phùng Nguyễn Minh Tâm" w:date="2018-12-19T17:03:00Z">
                  <w:rPr>
                    <w:rFonts w:ascii="Courier New" w:eastAsia="Courier New" w:hAnsi="Courier New" w:cs="Courier New"/>
                    <w:i/>
                    <w:color w:val="000000"/>
                    <w:sz w:val="24"/>
                    <w:szCs w:val="24"/>
                  </w:rPr>
                </w:rPrChange>
              </w:rPr>
              <w:t>Unlock user</w:t>
            </w:r>
          </w:p>
          <w:p w:rsidR="005249B6" w:rsidRPr="007C163E" w:rsidRDefault="00107E01" w:rsidP="00242FC3">
            <w:pPr>
              <w:ind w:left="34" w:right="157"/>
              <w:jc w:val="both"/>
              <w:rPr>
                <w:rFonts w:eastAsia="Courier New"/>
                <w:i/>
                <w:sz w:val="24"/>
                <w:szCs w:val="24"/>
              </w:rPr>
            </w:pPr>
            <w:sdt>
              <w:sdtPr>
                <w:rPr>
                  <w:rFonts w:eastAsia="Courier New"/>
                  <w:szCs w:val="24"/>
                </w:rPr>
                <w:id w:val="-138502028"/>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79"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 w:val="24"/>
                <w:szCs w:val="24"/>
                <w:rPrChange w:id="4080" w:author="Phùng Nguyễn Minh Tâm" w:date="2018-12-19T17:03:00Z">
                  <w:rPr>
                    <w:rFonts w:ascii="Courier New" w:eastAsia="Courier New" w:hAnsi="Courier New" w:cs="Courier New"/>
                    <w:color w:val="000000"/>
                    <w:sz w:val="24"/>
                    <w:szCs w:val="24"/>
                  </w:rPr>
                </w:rPrChange>
              </w:rPr>
              <w:t xml:space="preserve"> Khóa dịch vụ tài chính/thanh toán/ </w:t>
            </w:r>
            <w:r w:rsidR="005249B6" w:rsidRPr="007C163E">
              <w:rPr>
                <w:rFonts w:eastAsia="Courier New"/>
                <w:i/>
                <w:sz w:val="24"/>
                <w:szCs w:val="24"/>
                <w:rPrChange w:id="4081" w:author="Phùng Nguyễn Minh Tâm" w:date="2018-12-19T17:03:00Z">
                  <w:rPr>
                    <w:rFonts w:ascii="Courier New" w:eastAsia="Courier New" w:hAnsi="Courier New" w:cs="Courier New"/>
                    <w:i/>
                    <w:color w:val="000000"/>
                    <w:sz w:val="24"/>
                    <w:szCs w:val="24"/>
                  </w:rPr>
                </w:rPrChange>
              </w:rPr>
              <w:t>Lock financial/payment services</w:t>
            </w:r>
          </w:p>
          <w:p w:rsidR="005249B6" w:rsidRPr="007C163E" w:rsidRDefault="00107E01" w:rsidP="00242FC3">
            <w:pPr>
              <w:ind w:left="34" w:right="157"/>
              <w:jc w:val="both"/>
              <w:rPr>
                <w:rFonts w:eastAsia="Courier New"/>
                <w:sz w:val="24"/>
                <w:szCs w:val="24"/>
              </w:rPr>
            </w:pPr>
            <w:sdt>
              <w:sdtPr>
                <w:rPr>
                  <w:rFonts w:eastAsia="Courier New"/>
                  <w:szCs w:val="24"/>
                </w:rPr>
                <w:id w:val="-388339603"/>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82" w:author="Phùng Nguyễn Minh Tâm" w:date="2018-12-19T17:03:00Z">
                      <w:rPr>
                        <w:rFonts w:ascii="MS Gothic" w:eastAsia="MS Gothic" w:hAnsi="MS Gothic" w:cs="Courier New"/>
                        <w:color w:val="000000"/>
                        <w:sz w:val="24"/>
                        <w:szCs w:val="24"/>
                      </w:rPr>
                    </w:rPrChange>
                  </w:rPr>
                  <w:t>☐</w:t>
                </w:r>
              </w:sdtContent>
            </w:sdt>
            <w:r w:rsidR="005249B6" w:rsidRPr="007C163E">
              <w:rPr>
                <w:rFonts w:eastAsia="Courier New"/>
                <w:sz w:val="24"/>
                <w:szCs w:val="24"/>
                <w:rPrChange w:id="4083" w:author="Phùng Nguyễn Minh Tâm" w:date="2018-12-19T17:03:00Z">
                  <w:rPr>
                    <w:rFonts w:ascii="Courier New" w:eastAsia="Courier New" w:hAnsi="Courier New" w:cs="Courier New"/>
                    <w:color w:val="000000"/>
                    <w:sz w:val="24"/>
                    <w:szCs w:val="24"/>
                  </w:rPr>
                </w:rPrChange>
              </w:rPr>
              <w:t xml:space="preserve"> Mở khóa dịch vụ tài chính/thanh toán/ </w:t>
            </w:r>
            <w:r w:rsidR="005249B6" w:rsidRPr="007C163E">
              <w:rPr>
                <w:rFonts w:eastAsia="Courier New"/>
                <w:i/>
                <w:sz w:val="24"/>
                <w:szCs w:val="24"/>
                <w:rPrChange w:id="4084" w:author="Phùng Nguyễn Minh Tâm" w:date="2018-12-19T17:03:00Z">
                  <w:rPr>
                    <w:rFonts w:ascii="Courier New" w:eastAsia="Courier New" w:hAnsi="Courier New" w:cs="Courier New"/>
                    <w:i/>
                    <w:color w:val="000000"/>
                    <w:sz w:val="24"/>
                    <w:szCs w:val="24"/>
                  </w:rPr>
                </w:rPrChange>
              </w:rPr>
              <w:t>Unlock financial/payment services</w:t>
            </w:r>
          </w:p>
        </w:tc>
        <w:tc>
          <w:tcPr>
            <w:tcW w:w="5033" w:type="dxa"/>
            <w:gridSpan w:val="4"/>
            <w:tcBorders>
              <w:top w:val="single" w:sz="4" w:space="0" w:color="auto"/>
              <w:left w:val="nil"/>
              <w:bottom w:val="single" w:sz="4" w:space="0" w:color="auto"/>
            </w:tcBorders>
            <w:shd w:val="clear" w:color="auto" w:fill="auto"/>
          </w:tcPr>
          <w:p w:rsidR="005249B6" w:rsidRPr="007C163E" w:rsidRDefault="00107E01" w:rsidP="009A2EFC">
            <w:pPr>
              <w:ind w:left="34" w:right="157"/>
              <w:jc w:val="both"/>
              <w:rPr>
                <w:rFonts w:eastAsia="Courier New"/>
                <w:i/>
                <w:sz w:val="24"/>
                <w:szCs w:val="24"/>
              </w:rPr>
            </w:pPr>
            <w:sdt>
              <w:sdtPr>
                <w:rPr>
                  <w:rFonts w:eastAsia="Courier New"/>
                  <w:szCs w:val="24"/>
                </w:rPr>
                <w:id w:val="2112002736"/>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85" w:author="Phùng Nguyễn Minh Tâm" w:date="2018-12-19T17:03:00Z">
                      <w:rPr>
                        <w:rFonts w:ascii="MS Gothic" w:eastAsia="MS Gothic" w:hAnsi="MS Gothic" w:cs="Courier New"/>
                        <w:color w:val="000000"/>
                        <w:sz w:val="24"/>
                        <w:szCs w:val="24"/>
                      </w:rPr>
                    </w:rPrChange>
                  </w:rPr>
                  <w:t>☐</w:t>
                </w:r>
              </w:sdtContent>
            </w:sdt>
            <w:r w:rsidR="009A2EFC" w:rsidRPr="007C163E">
              <w:rPr>
                <w:rFonts w:eastAsia="Courier New"/>
                <w:szCs w:val="24"/>
                <w:rPrChange w:id="4086"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sz w:val="24"/>
                <w:szCs w:val="24"/>
                <w:rPrChange w:id="4087" w:author="Phùng Nguyễn Minh Tâm" w:date="2018-12-19T17:03:00Z">
                  <w:rPr>
                    <w:rFonts w:ascii="Courier New" w:eastAsia="Courier New" w:hAnsi="Courier New" w:cs="Courier New"/>
                    <w:color w:val="000000"/>
                    <w:sz w:val="24"/>
                    <w:szCs w:val="24"/>
                  </w:rPr>
                </w:rPrChange>
              </w:rPr>
              <w:t>Khóa thiết bị xác thực/</w:t>
            </w:r>
            <w:r w:rsidR="009A2EFC" w:rsidRPr="007C163E">
              <w:rPr>
                <w:rFonts w:eastAsia="Courier New"/>
                <w:sz w:val="24"/>
                <w:szCs w:val="24"/>
                <w:rPrChange w:id="4088"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i/>
                <w:sz w:val="24"/>
                <w:szCs w:val="24"/>
                <w:rPrChange w:id="4089" w:author="Phùng Nguyễn Minh Tâm" w:date="2018-12-19T17:03:00Z">
                  <w:rPr>
                    <w:rFonts w:ascii="Courier New" w:eastAsia="Courier New" w:hAnsi="Courier New" w:cs="Courier New"/>
                    <w:i/>
                    <w:color w:val="000000"/>
                    <w:sz w:val="24"/>
                    <w:szCs w:val="24"/>
                  </w:rPr>
                </w:rPrChange>
              </w:rPr>
              <w:t>Lock authentical device</w:t>
            </w:r>
          </w:p>
          <w:p w:rsidR="005249B6" w:rsidRPr="007C163E" w:rsidRDefault="00107E01" w:rsidP="009A2EFC">
            <w:pPr>
              <w:ind w:left="34" w:right="157"/>
              <w:jc w:val="both"/>
              <w:rPr>
                <w:rFonts w:eastAsia="Courier New"/>
                <w:i/>
                <w:sz w:val="24"/>
                <w:szCs w:val="24"/>
              </w:rPr>
            </w:pPr>
            <w:sdt>
              <w:sdtPr>
                <w:rPr>
                  <w:rFonts w:eastAsia="Courier New"/>
                  <w:szCs w:val="24"/>
                </w:rPr>
                <w:id w:val="-1449007164"/>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90" w:author="Phùng Nguyễn Minh Tâm" w:date="2018-12-19T17:03:00Z">
                      <w:rPr>
                        <w:rFonts w:ascii="MS Gothic" w:eastAsia="MS Gothic" w:hAnsi="MS Gothic" w:cs="Courier New"/>
                        <w:color w:val="000000"/>
                        <w:sz w:val="24"/>
                        <w:szCs w:val="24"/>
                      </w:rPr>
                    </w:rPrChange>
                  </w:rPr>
                  <w:t>☐</w:t>
                </w:r>
              </w:sdtContent>
            </w:sdt>
            <w:r w:rsidR="009A2EFC" w:rsidRPr="007C163E">
              <w:rPr>
                <w:rFonts w:eastAsia="Courier New"/>
                <w:szCs w:val="24"/>
                <w:rPrChange w:id="4091"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sz w:val="24"/>
                <w:szCs w:val="24"/>
                <w:rPrChange w:id="4092" w:author="Phùng Nguyễn Minh Tâm" w:date="2018-12-19T17:03:00Z">
                  <w:rPr>
                    <w:rFonts w:ascii="Courier New" w:eastAsia="Courier New" w:hAnsi="Courier New" w:cs="Courier New"/>
                    <w:color w:val="000000"/>
                    <w:sz w:val="24"/>
                    <w:szCs w:val="24"/>
                  </w:rPr>
                </w:rPrChange>
              </w:rPr>
              <w:t>Mở khóa thiết bị xác thực/</w:t>
            </w:r>
            <w:r w:rsidR="009A2EFC" w:rsidRPr="007C163E">
              <w:rPr>
                <w:rFonts w:eastAsia="Courier New"/>
                <w:sz w:val="24"/>
                <w:szCs w:val="24"/>
                <w:rPrChange w:id="4093"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i/>
                <w:sz w:val="24"/>
                <w:szCs w:val="24"/>
                <w:rPrChange w:id="4094" w:author="Phùng Nguyễn Minh Tâm" w:date="2018-12-19T17:03:00Z">
                  <w:rPr>
                    <w:rFonts w:ascii="Courier New" w:eastAsia="Courier New" w:hAnsi="Courier New" w:cs="Courier New"/>
                    <w:i/>
                    <w:color w:val="000000"/>
                    <w:sz w:val="24"/>
                    <w:szCs w:val="24"/>
                  </w:rPr>
                </w:rPrChange>
              </w:rPr>
              <w:t>Unlock  authentical device</w:t>
            </w:r>
          </w:p>
          <w:p w:rsidR="005249B6" w:rsidRPr="007C163E" w:rsidRDefault="00107E01" w:rsidP="009A2EFC">
            <w:pPr>
              <w:tabs>
                <w:tab w:val="left" w:pos="4662"/>
                <w:tab w:val="left" w:pos="4752"/>
              </w:tabs>
              <w:ind w:left="34" w:right="157"/>
              <w:jc w:val="both"/>
              <w:rPr>
                <w:rFonts w:eastAsia="Courier New"/>
                <w:i/>
                <w:sz w:val="24"/>
                <w:szCs w:val="24"/>
              </w:rPr>
            </w:pPr>
            <w:sdt>
              <w:sdtPr>
                <w:rPr>
                  <w:rFonts w:eastAsia="Courier New"/>
                  <w:szCs w:val="24"/>
                </w:rPr>
                <w:id w:val="-916787761"/>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095" w:author="Phùng Nguyễn Minh Tâm" w:date="2018-12-19T17:03:00Z">
                      <w:rPr>
                        <w:rFonts w:ascii="MS Gothic" w:eastAsia="MS Gothic" w:hAnsi="MS Gothic" w:cs="Courier New"/>
                        <w:color w:val="000000"/>
                        <w:sz w:val="24"/>
                        <w:szCs w:val="24"/>
                      </w:rPr>
                    </w:rPrChange>
                  </w:rPr>
                  <w:t>☐</w:t>
                </w:r>
              </w:sdtContent>
            </w:sdt>
            <w:r w:rsidR="009A2EFC" w:rsidRPr="007C163E">
              <w:rPr>
                <w:rFonts w:eastAsia="Courier New"/>
                <w:szCs w:val="24"/>
                <w:rPrChange w:id="4096"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sz w:val="24"/>
                <w:szCs w:val="24"/>
                <w:rPrChange w:id="4097" w:author="Phùng Nguyễn Minh Tâm" w:date="2018-12-19T17:03:00Z">
                  <w:rPr>
                    <w:rFonts w:ascii="Courier New" w:eastAsia="Courier New" w:hAnsi="Courier New" w:cs="Courier New"/>
                    <w:color w:val="000000"/>
                    <w:sz w:val="24"/>
                    <w:szCs w:val="24"/>
                  </w:rPr>
                </w:rPrChange>
              </w:rPr>
              <w:t>Cấp lại thiết bị xác thực/</w:t>
            </w:r>
            <w:r w:rsidR="009A2EFC" w:rsidRPr="007C163E">
              <w:rPr>
                <w:rFonts w:eastAsia="Courier New"/>
                <w:sz w:val="24"/>
                <w:szCs w:val="24"/>
                <w:rPrChange w:id="4098"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i/>
                <w:sz w:val="24"/>
                <w:szCs w:val="24"/>
                <w:rPrChange w:id="4099" w:author="Phùng Nguyễn Minh Tâm" w:date="2018-12-19T17:03:00Z">
                  <w:rPr>
                    <w:rFonts w:ascii="Courier New" w:eastAsia="Courier New" w:hAnsi="Courier New" w:cs="Courier New"/>
                    <w:i/>
                    <w:color w:val="000000"/>
                    <w:sz w:val="24"/>
                    <w:szCs w:val="24"/>
                  </w:rPr>
                </w:rPrChange>
              </w:rPr>
              <w:t>Reprovide authentical device</w:t>
            </w:r>
          </w:p>
          <w:p w:rsidR="005249B6" w:rsidRPr="007C163E" w:rsidRDefault="00107E01" w:rsidP="009A2EFC">
            <w:pPr>
              <w:ind w:left="34" w:right="157"/>
              <w:jc w:val="both"/>
              <w:rPr>
                <w:rFonts w:eastAsia="Courier New"/>
                <w:i/>
                <w:sz w:val="24"/>
                <w:szCs w:val="24"/>
              </w:rPr>
            </w:pPr>
            <w:sdt>
              <w:sdtPr>
                <w:rPr>
                  <w:rFonts w:eastAsia="Courier New"/>
                  <w:szCs w:val="24"/>
                </w:rPr>
                <w:id w:val="-1797053373"/>
                <w14:checkbox>
                  <w14:checked w14:val="0"/>
                  <w14:checkedState w14:val="00FE" w14:font="Wingdings"/>
                  <w14:uncheckedState w14:val="2610" w14:font="MS Gothic"/>
                </w14:checkbox>
              </w:sdtPr>
              <w:sdtEndPr/>
              <w:sdtContent>
                <w:r w:rsidR="005249B6" w:rsidRPr="007C163E">
                  <w:rPr>
                    <w:rFonts w:ascii="MS Gothic" w:eastAsia="MS Gothic" w:hAnsi="MS Gothic"/>
                    <w:szCs w:val="24"/>
                    <w:rPrChange w:id="4100" w:author="Phùng Nguyễn Minh Tâm" w:date="2018-12-19T17:03:00Z">
                      <w:rPr>
                        <w:rFonts w:ascii="MS Gothic" w:eastAsia="MS Gothic" w:hAnsi="MS Gothic" w:cs="Courier New"/>
                        <w:color w:val="000000"/>
                        <w:sz w:val="24"/>
                        <w:szCs w:val="24"/>
                      </w:rPr>
                    </w:rPrChange>
                  </w:rPr>
                  <w:t>☐</w:t>
                </w:r>
              </w:sdtContent>
            </w:sdt>
            <w:r w:rsidR="009A2EFC" w:rsidRPr="007C163E">
              <w:rPr>
                <w:rFonts w:eastAsia="Courier New"/>
                <w:szCs w:val="24"/>
                <w:rPrChange w:id="4101" w:author="Phùng Nguyễn Minh Tâm" w:date="2018-12-19T17:03:00Z">
                  <w:rPr>
                    <w:rFonts w:ascii="Courier New" w:eastAsia="Courier New" w:hAnsi="Courier New" w:cs="Courier New"/>
                    <w:color w:val="000000"/>
                    <w:sz w:val="24"/>
                    <w:szCs w:val="24"/>
                  </w:rPr>
                </w:rPrChange>
              </w:rPr>
              <w:t xml:space="preserve">   </w:t>
            </w:r>
            <w:r w:rsidR="005249B6" w:rsidRPr="007C163E">
              <w:rPr>
                <w:rFonts w:eastAsia="Courier New"/>
                <w:sz w:val="24"/>
                <w:szCs w:val="24"/>
                <w:rPrChange w:id="4102" w:author="Phùng Nguyễn Minh Tâm" w:date="2018-12-19T17:03:00Z">
                  <w:rPr>
                    <w:rFonts w:ascii="Courier New" w:eastAsia="Courier New" w:hAnsi="Courier New" w:cs="Courier New"/>
                    <w:color w:val="000000"/>
                    <w:sz w:val="24"/>
                    <w:szCs w:val="24"/>
                  </w:rPr>
                </w:rPrChange>
              </w:rPr>
              <w:t>Hủy dịch vụ/</w:t>
            </w:r>
            <w:r w:rsidR="00F42060" w:rsidRPr="007C163E">
              <w:rPr>
                <w:rFonts w:eastAsia="Courier New"/>
                <w:sz w:val="24"/>
                <w:szCs w:val="24"/>
                <w:rPrChange w:id="4103" w:author="Phùng Nguyễn Minh Tâm" w:date="2018-12-19T17:03:00Z">
                  <w:rPr>
                    <w:rFonts w:ascii="Courier New" w:eastAsia="Courier New" w:hAnsi="Courier New" w:cs="Courier New"/>
                    <w:color w:val="000000"/>
                    <w:sz w:val="24"/>
                    <w:szCs w:val="24"/>
                  </w:rPr>
                </w:rPrChange>
              </w:rPr>
              <w:t xml:space="preserve"> </w:t>
            </w:r>
            <w:r w:rsidR="00C9124E" w:rsidRPr="007C163E">
              <w:rPr>
                <w:rFonts w:eastAsia="Courier New"/>
                <w:i/>
                <w:sz w:val="24"/>
                <w:szCs w:val="24"/>
                <w:rPrChange w:id="4104" w:author="Phùng Nguyễn Minh Tâm" w:date="2018-12-19T17:03:00Z">
                  <w:rPr>
                    <w:rFonts w:ascii="Courier New" w:eastAsia="Courier New" w:hAnsi="Courier New" w:cs="Courier New"/>
                    <w:i/>
                    <w:color w:val="FF0000"/>
                    <w:sz w:val="24"/>
                    <w:szCs w:val="24"/>
                  </w:rPr>
                </w:rPrChange>
              </w:rPr>
              <w:t xml:space="preserve">Terminate </w:t>
            </w:r>
            <w:r w:rsidR="005249B6" w:rsidRPr="007C163E">
              <w:rPr>
                <w:rFonts w:eastAsia="Courier New"/>
                <w:i/>
                <w:sz w:val="24"/>
                <w:szCs w:val="24"/>
                <w:rPrChange w:id="4105" w:author="Phùng Nguyễn Minh Tâm" w:date="2018-12-19T17:03:00Z">
                  <w:rPr>
                    <w:rFonts w:ascii="Courier New" w:eastAsia="Courier New" w:hAnsi="Courier New" w:cs="Courier New"/>
                    <w:i/>
                    <w:color w:val="000000"/>
                    <w:sz w:val="24"/>
                    <w:szCs w:val="24"/>
                  </w:rPr>
                </w:rPrChange>
              </w:rPr>
              <w:t>services</w:t>
            </w:r>
          </w:p>
        </w:tc>
      </w:tr>
      <w:tr w:rsidR="007C163E" w:rsidRPr="0051383C" w:rsidTr="00E164D8">
        <w:tc>
          <w:tcPr>
            <w:tcW w:w="10065" w:type="dxa"/>
            <w:gridSpan w:val="7"/>
            <w:tcBorders>
              <w:top w:val="nil"/>
              <w:left w:val="single" w:sz="4" w:space="0" w:color="auto"/>
              <w:bottom w:val="nil"/>
              <w:right w:val="single" w:sz="4" w:space="0" w:color="auto"/>
            </w:tcBorders>
            <w:shd w:val="clear" w:color="auto" w:fill="943634"/>
          </w:tcPr>
          <w:p w:rsidR="006F7F38" w:rsidRPr="0051383C" w:rsidRDefault="006F7F38" w:rsidP="009C1A14">
            <w:pPr>
              <w:ind w:right="619"/>
              <w:rPr>
                <w:rFonts w:eastAsia="Courier New"/>
                <w:i/>
                <w:noProof/>
                <w:color w:val="FFFFFF" w:themeColor="background1"/>
                <w:sz w:val="24"/>
                <w:szCs w:val="24"/>
                <w:rPrChange w:id="4106"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4107" w:author="Phùng Nguyễn Minh Tâm" w:date="2018-12-21T18:57:00Z">
                  <w:rPr>
                    <w:rFonts w:ascii="Courier New" w:eastAsia="Courier New" w:hAnsi="Courier New" w:cs="Courier New"/>
                    <w:b/>
                    <w:noProof/>
                    <w:color w:val="FFFFFF"/>
                    <w:sz w:val="24"/>
                    <w:szCs w:val="24"/>
                  </w:rPr>
                </w:rPrChange>
              </w:rPr>
              <w:t>V. Thay đổi thông tin đăng ký/</w:t>
            </w:r>
            <w:r w:rsidRPr="0051383C">
              <w:rPr>
                <w:i/>
                <w:iCs/>
                <w:color w:val="FFFFFF" w:themeColor="background1"/>
                <w:sz w:val="24"/>
                <w:szCs w:val="24"/>
                <w:rPrChange w:id="4108" w:author="Phùng Nguyễn Minh Tâm" w:date="2018-12-21T18:57:00Z">
                  <w:rPr>
                    <w:rFonts w:ascii="Courier New" w:hAnsi="Courier New" w:cs="Courier New"/>
                    <w:i/>
                    <w:iCs/>
                    <w:color w:val="000000"/>
                    <w:sz w:val="24"/>
                    <w:szCs w:val="24"/>
                  </w:rPr>
                </w:rPrChange>
              </w:rPr>
              <w:t xml:space="preserve"> </w:t>
            </w:r>
            <w:r w:rsidR="007E04B9" w:rsidRPr="0051383C">
              <w:rPr>
                <w:rFonts w:eastAsia="Courier New"/>
                <w:i/>
                <w:iCs/>
                <w:noProof/>
                <w:color w:val="FFFFFF" w:themeColor="background1"/>
                <w:sz w:val="24"/>
                <w:szCs w:val="24"/>
                <w:rPrChange w:id="4109" w:author="Phùng Nguyễn Minh Tâm" w:date="2018-12-21T18:57:00Z">
                  <w:rPr>
                    <w:rFonts w:ascii="Courier New" w:eastAsia="Courier New" w:hAnsi="Courier New" w:cs="Courier New"/>
                    <w:i/>
                    <w:iCs/>
                    <w:noProof/>
                    <w:color w:val="FFFFFF"/>
                    <w:sz w:val="24"/>
                    <w:szCs w:val="24"/>
                  </w:rPr>
                </w:rPrChange>
              </w:rPr>
              <w:t>Modify information of regist</w:t>
            </w:r>
            <w:r w:rsidRPr="0051383C">
              <w:rPr>
                <w:rFonts w:eastAsia="Courier New"/>
                <w:i/>
                <w:iCs/>
                <w:noProof/>
                <w:color w:val="FFFFFF" w:themeColor="background1"/>
                <w:sz w:val="24"/>
                <w:szCs w:val="24"/>
                <w:rPrChange w:id="4110" w:author="Phùng Nguyễn Minh Tâm" w:date="2018-12-21T18:57:00Z">
                  <w:rPr>
                    <w:rFonts w:ascii="Courier New" w:eastAsia="Courier New" w:hAnsi="Courier New" w:cs="Courier New"/>
                    <w:i/>
                    <w:iCs/>
                    <w:noProof/>
                    <w:color w:val="FFFFFF"/>
                    <w:sz w:val="24"/>
                    <w:szCs w:val="24"/>
                  </w:rPr>
                </w:rPrChange>
              </w:rPr>
              <w:t>ration</w:t>
            </w:r>
          </w:p>
        </w:tc>
      </w:tr>
      <w:tr w:rsidR="007C163E" w:rsidRPr="007C163E" w:rsidTr="00800EF6">
        <w:tc>
          <w:tcPr>
            <w:tcW w:w="3261" w:type="dxa"/>
            <w:tcBorders>
              <w:top w:val="single" w:sz="4" w:space="0" w:color="auto"/>
              <w:bottom w:val="single" w:sz="4" w:space="0" w:color="auto"/>
              <w:right w:val="nil"/>
            </w:tcBorders>
            <w:shd w:val="clear" w:color="auto" w:fill="auto"/>
          </w:tcPr>
          <w:p w:rsidR="005249B6" w:rsidRPr="007C163E" w:rsidRDefault="00107E01" w:rsidP="00242FC3">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1296745921"/>
                <w14:checkbox>
                  <w14:checked w14:val="0"/>
                  <w14:checkedState w14:val="00FE" w14:font="Wingdings"/>
                  <w14:uncheckedState w14:val="2610" w14:font="MS Gothic"/>
                </w14:checkbox>
              </w:sdtPr>
              <w:sdtEndPr/>
              <w:sdtContent>
                <w:r w:rsidR="005249B6" w:rsidRPr="007C163E">
                  <w:rPr>
                    <w:rFonts w:ascii="MS Gothic" w:eastAsia="MS Gothic" w:hAnsi="MS Gothic"/>
                    <w:b/>
                    <w:sz w:val="24"/>
                    <w:szCs w:val="24"/>
                    <w:rPrChange w:id="4111" w:author="Phùng Nguyễn Minh Tâm" w:date="2018-12-19T17:03:00Z">
                      <w:rPr>
                        <w:rFonts w:ascii="MS Gothic" w:eastAsia="MS Gothic" w:hAnsi="MS Gothic" w:cs="Courier New"/>
                        <w:b/>
                        <w:color w:val="000000"/>
                        <w:sz w:val="24"/>
                        <w:szCs w:val="24"/>
                      </w:rPr>
                    </w:rPrChange>
                  </w:rPr>
                  <w:t>☐</w:t>
                </w:r>
              </w:sdtContent>
            </w:sdt>
            <w:r w:rsidR="005249B6" w:rsidRPr="007C163E">
              <w:rPr>
                <w:rFonts w:ascii="Times New Roman Bold" w:eastAsia="Courier New" w:hAnsi="Times New Roman Bold"/>
                <w:b/>
                <w:sz w:val="24"/>
                <w:szCs w:val="24"/>
                <w:rPrChange w:id="4112" w:author="Phùng Nguyễn Minh Tâm" w:date="2018-12-19T17:03:00Z">
                  <w:rPr>
                    <w:rFonts w:ascii="Times New Roman Bold" w:eastAsia="Courier New" w:hAnsi="Times New Roman Bold" w:cs="Courier New"/>
                    <w:b/>
                    <w:color w:val="000000"/>
                    <w:sz w:val="24"/>
                    <w:szCs w:val="24"/>
                  </w:rPr>
                </w:rPrChange>
              </w:rPr>
              <w:t xml:space="preserve">Thay </w:t>
            </w:r>
            <w:r w:rsidR="005249B6" w:rsidRPr="007C163E">
              <w:rPr>
                <w:rFonts w:ascii="Times New Roman Bold" w:eastAsia="Courier New" w:hAnsi="Times New Roman Bold" w:hint="eastAsia"/>
                <w:b/>
                <w:sz w:val="24"/>
                <w:szCs w:val="24"/>
                <w:rPrChange w:id="4113" w:author="Phùng Nguyễn Minh Tâm" w:date="2018-12-19T17:03:00Z">
                  <w:rPr>
                    <w:rFonts w:ascii="Times New Roman Bold" w:eastAsia="Courier New" w:hAnsi="Times New Roman Bold" w:cs="Courier New" w:hint="eastAsia"/>
                    <w:b/>
                    <w:color w:val="000000"/>
                    <w:sz w:val="24"/>
                    <w:szCs w:val="24"/>
                  </w:rPr>
                </w:rPrChange>
              </w:rPr>
              <w:t>đ</w:t>
            </w:r>
            <w:r w:rsidR="005249B6" w:rsidRPr="007C163E">
              <w:rPr>
                <w:rFonts w:ascii="Times New Roman Bold" w:eastAsia="Courier New" w:hAnsi="Times New Roman Bold"/>
                <w:b/>
                <w:sz w:val="24"/>
                <w:szCs w:val="24"/>
                <w:rPrChange w:id="4114" w:author="Phùng Nguyễn Minh Tâm" w:date="2018-12-19T17:03:00Z">
                  <w:rPr>
                    <w:rFonts w:ascii="Times New Roman Bold" w:eastAsia="Courier New" w:hAnsi="Times New Roman Bold" w:cs="Courier New"/>
                    <w:b/>
                    <w:color w:val="000000"/>
                    <w:sz w:val="24"/>
                    <w:szCs w:val="24"/>
                  </w:rPr>
                </w:rPrChange>
              </w:rPr>
              <w:t>ổi t</w:t>
            </w:r>
            <w:r w:rsidR="005249B6" w:rsidRPr="007C163E">
              <w:rPr>
                <w:rFonts w:ascii="Times New Roman Bold" w:eastAsia="Courier New" w:hAnsi="Times New Roman Bold" w:hint="eastAsia"/>
                <w:b/>
                <w:sz w:val="24"/>
                <w:szCs w:val="24"/>
                <w:rPrChange w:id="4115" w:author="Phùng Nguyễn Minh Tâm" w:date="2018-12-19T17:03:00Z">
                  <w:rPr>
                    <w:rFonts w:ascii="Times New Roman Bold" w:eastAsia="Courier New" w:hAnsi="Times New Roman Bold" w:cs="Courier New" w:hint="eastAsia"/>
                    <w:b/>
                    <w:color w:val="000000"/>
                    <w:sz w:val="24"/>
                    <w:szCs w:val="24"/>
                  </w:rPr>
                </w:rPrChange>
              </w:rPr>
              <w:t>à</w:t>
            </w:r>
            <w:r w:rsidR="005249B6" w:rsidRPr="007C163E">
              <w:rPr>
                <w:rFonts w:ascii="Times New Roman Bold" w:eastAsia="Courier New" w:hAnsi="Times New Roman Bold"/>
                <w:b/>
                <w:sz w:val="24"/>
                <w:szCs w:val="24"/>
                <w:rPrChange w:id="4116" w:author="Phùng Nguyễn Minh Tâm" w:date="2018-12-19T17:03:00Z">
                  <w:rPr>
                    <w:rFonts w:ascii="Times New Roman Bold" w:eastAsia="Courier New" w:hAnsi="Times New Roman Bold" w:cs="Courier New"/>
                    <w:b/>
                    <w:color w:val="000000"/>
                    <w:sz w:val="24"/>
                    <w:szCs w:val="24"/>
                  </w:rPr>
                </w:rPrChange>
              </w:rPr>
              <w:t>i khoản sử dụng</w:t>
            </w:r>
          </w:p>
          <w:p w:rsidR="005249B6" w:rsidRPr="007C163E" w:rsidRDefault="005249B6" w:rsidP="00242FC3">
            <w:pPr>
              <w:tabs>
                <w:tab w:val="left" w:pos="4586"/>
                <w:tab w:val="left" w:pos="4658"/>
              </w:tabs>
              <w:ind w:right="-108"/>
              <w:rPr>
                <w:rFonts w:eastAsia="Courier New"/>
                <w:i/>
                <w:sz w:val="24"/>
                <w:szCs w:val="24"/>
              </w:rPr>
            </w:pPr>
            <w:r w:rsidRPr="007C163E">
              <w:rPr>
                <w:rFonts w:eastAsia="Courier New"/>
                <w:i/>
                <w:sz w:val="24"/>
                <w:szCs w:val="24"/>
                <w:rPrChange w:id="4117" w:author="Phùng Nguyễn Minh Tâm" w:date="2018-12-19T17:03:00Z">
                  <w:rPr>
                    <w:rFonts w:ascii="Courier New" w:eastAsia="Courier New" w:hAnsi="Courier New" w:cs="Courier New"/>
                    <w:i/>
                    <w:color w:val="000000"/>
                    <w:sz w:val="24"/>
                    <w:szCs w:val="24"/>
                  </w:rPr>
                </w:rPrChange>
              </w:rPr>
              <w:t>Modify using account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i/>
              </w:rPr>
            </w:pPr>
            <w:r w:rsidRPr="007C163E">
              <w:rPr>
                <w:rFonts w:eastAsia="Courier New"/>
                <w:rPrChange w:id="4118" w:author="Phùng Nguyễn Minh Tâm" w:date="2018-12-19T17:03:00Z">
                  <w:rPr>
                    <w:rFonts w:ascii="Courier New" w:eastAsia="Courier New" w:hAnsi="Courier New" w:cs="Courier New"/>
                    <w:color w:val="000000"/>
                  </w:rPr>
                </w:rPrChange>
              </w:rPr>
              <w: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rPr>
            </w:pPr>
            <w:r w:rsidRPr="007C163E">
              <w:rPr>
                <w:rFonts w:eastAsia="Courier New"/>
                <w:rPrChange w:id="4119" w:author="Phùng Nguyễn Minh Tâm" w:date="2018-12-19T17:03:00Z">
                  <w:rPr>
                    <w:rFonts w:ascii="Courier New" w:eastAsia="Courier New" w:hAnsi="Courier New" w:cs="Courier New"/>
                    <w:color w:val="000000"/>
                  </w:rPr>
                </w:rPrChange>
              </w:rPr>
              <w: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rPr>
            </w:pPr>
            <w:r w:rsidRPr="007C163E">
              <w:rPr>
                <w:rFonts w:eastAsia="Courier New"/>
                <w:rPrChange w:id="4120" w:author="Phùng Nguyễn Minh Tâm" w:date="2018-12-19T17:03:00Z">
                  <w:rPr>
                    <w:rFonts w:ascii="Courier New" w:eastAsia="Courier New" w:hAnsi="Courier New" w:cs="Courier New"/>
                    <w:color w:val="000000"/>
                  </w:rPr>
                </w:rPrChange>
              </w:rPr>
              <w:t>………………………………</w:t>
            </w:r>
          </w:p>
          <w:p w:rsidR="005249B6" w:rsidRPr="007C163E" w:rsidRDefault="005249B6" w:rsidP="004D51B4">
            <w:pPr>
              <w:pStyle w:val="ListParagraph"/>
              <w:numPr>
                <w:ilvl w:val="0"/>
                <w:numId w:val="50"/>
              </w:numPr>
              <w:tabs>
                <w:tab w:val="left" w:pos="4586"/>
                <w:tab w:val="left" w:pos="4658"/>
              </w:tabs>
              <w:ind w:left="0" w:right="-108" w:firstLine="0"/>
              <w:rPr>
                <w:rFonts w:eastAsia="Courier New"/>
                <w:i/>
              </w:rPr>
            </w:pPr>
            <w:r w:rsidRPr="007C163E">
              <w:rPr>
                <w:rFonts w:eastAsia="Courier New"/>
                <w:rPrChange w:id="4121" w:author="Phùng Nguyễn Minh Tâm" w:date="2018-12-19T17:03:00Z">
                  <w:rPr>
                    <w:rFonts w:ascii="Courier New" w:eastAsia="Courier New" w:hAnsi="Courier New" w:cs="Courier New"/>
                    <w:color w:val="000000"/>
                  </w:rPr>
                </w:rPrChange>
              </w:rPr>
              <w:t>………………………………</w:t>
            </w:r>
          </w:p>
        </w:tc>
        <w:tc>
          <w:tcPr>
            <w:tcW w:w="850" w:type="dxa"/>
            <w:tcBorders>
              <w:top w:val="single" w:sz="4" w:space="0" w:color="auto"/>
              <w:left w:val="nil"/>
              <w:bottom w:val="single" w:sz="4" w:space="0" w:color="auto"/>
              <w:right w:val="nil"/>
            </w:tcBorders>
            <w:shd w:val="clear" w:color="auto" w:fill="auto"/>
          </w:tcPr>
          <w:p w:rsidR="005249B6" w:rsidRPr="007C163E" w:rsidRDefault="005249B6" w:rsidP="00242FC3">
            <w:pPr>
              <w:tabs>
                <w:tab w:val="left" w:pos="4586"/>
                <w:tab w:val="left" w:pos="4658"/>
              </w:tabs>
              <w:ind w:left="-108" w:right="-108"/>
              <w:jc w:val="center"/>
              <w:rPr>
                <w:rFonts w:eastAsia="Courier New"/>
                <w:sz w:val="24"/>
                <w:szCs w:val="24"/>
              </w:rPr>
            </w:pPr>
            <w:r w:rsidRPr="007C163E">
              <w:rPr>
                <w:rFonts w:eastAsia="Courier New"/>
                <w:sz w:val="24"/>
                <w:szCs w:val="24"/>
                <w:rPrChange w:id="4122" w:author="Phùng Nguyễn Minh Tâm" w:date="2018-12-19T17:03:00Z">
                  <w:rPr>
                    <w:rFonts w:ascii="Courier New" w:eastAsia="Courier New" w:hAnsi="Courier New" w:cs="Courier New"/>
                    <w:color w:val="000000"/>
                    <w:sz w:val="24"/>
                    <w:szCs w:val="24"/>
                  </w:rPr>
                </w:rPrChange>
              </w:rPr>
              <w:t>Bổ sung</w:t>
            </w:r>
          </w:p>
          <w:p w:rsidR="005249B6" w:rsidRPr="007C163E" w:rsidRDefault="005249B6" w:rsidP="005249B6">
            <w:pPr>
              <w:tabs>
                <w:tab w:val="left" w:pos="4586"/>
                <w:tab w:val="left" w:pos="4658"/>
              </w:tabs>
              <w:spacing w:after="100"/>
              <w:ind w:left="-108" w:right="-108"/>
              <w:jc w:val="center"/>
              <w:rPr>
                <w:rFonts w:eastAsia="Courier New"/>
                <w:i/>
                <w:sz w:val="24"/>
                <w:szCs w:val="24"/>
              </w:rPr>
            </w:pPr>
            <w:r w:rsidRPr="007C163E">
              <w:rPr>
                <w:rFonts w:eastAsia="Courier New"/>
                <w:i/>
                <w:sz w:val="24"/>
                <w:szCs w:val="24"/>
                <w:rPrChange w:id="4123" w:author="Phùng Nguyễn Minh Tâm" w:date="2018-12-19T17:03:00Z">
                  <w:rPr>
                    <w:rFonts w:ascii="Courier New" w:eastAsia="Courier New" w:hAnsi="Courier New" w:cs="Courier New"/>
                    <w:i/>
                    <w:color w:val="000000"/>
                    <w:sz w:val="24"/>
                    <w:szCs w:val="24"/>
                  </w:rPr>
                </w:rPrChange>
              </w:rPr>
              <w:t>Add</w:t>
            </w:r>
          </w:p>
          <w:sdt>
            <w:sdtPr>
              <w:rPr>
                <w:rFonts w:eastAsia="Courier New"/>
                <w:szCs w:val="24"/>
              </w:rPr>
              <w:id w:val="114632087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24"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74483408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25"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2090222348"/>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26"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367566150"/>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 w:val="24"/>
                    <w:szCs w:val="24"/>
                  </w:rPr>
                </w:pPr>
                <w:r w:rsidRPr="007C163E">
                  <w:rPr>
                    <w:rFonts w:ascii="MS Gothic" w:eastAsia="MS Gothic" w:hAnsi="MS Gothic"/>
                    <w:szCs w:val="24"/>
                    <w:rPrChange w:id="4127" w:author="Phùng Nguyễn Minh Tâm" w:date="2018-12-19T17:03:00Z">
                      <w:rPr>
                        <w:rFonts w:ascii="MS Gothic" w:eastAsia="MS Gothic" w:hAnsi="MS Gothic" w:cs="Courier New"/>
                        <w:color w:val="000000"/>
                        <w:sz w:val="24"/>
                        <w:szCs w:val="24"/>
                      </w:rPr>
                    </w:rPrChange>
                  </w:rPr>
                  <w:t>☐</w:t>
                </w:r>
              </w:p>
            </w:sdtContent>
          </w:sdt>
        </w:tc>
        <w:tc>
          <w:tcPr>
            <w:tcW w:w="1134" w:type="dxa"/>
            <w:gridSpan w:val="2"/>
            <w:tcBorders>
              <w:top w:val="single" w:sz="4" w:space="0" w:color="auto"/>
              <w:left w:val="nil"/>
              <w:bottom w:val="single" w:sz="4" w:space="0" w:color="auto"/>
              <w:right w:val="single" w:sz="4" w:space="0" w:color="auto"/>
            </w:tcBorders>
            <w:shd w:val="clear" w:color="auto" w:fill="auto"/>
          </w:tcPr>
          <w:p w:rsidR="005249B6" w:rsidRPr="007C163E" w:rsidRDefault="005249B6" w:rsidP="00242FC3">
            <w:pPr>
              <w:tabs>
                <w:tab w:val="left" w:pos="4586"/>
                <w:tab w:val="left" w:pos="4658"/>
              </w:tabs>
              <w:ind w:left="-108" w:right="-127"/>
              <w:jc w:val="center"/>
              <w:rPr>
                <w:rFonts w:eastAsia="Courier New"/>
                <w:sz w:val="24"/>
                <w:szCs w:val="24"/>
              </w:rPr>
            </w:pPr>
            <w:r w:rsidRPr="007C163E">
              <w:rPr>
                <w:rFonts w:eastAsia="Courier New"/>
                <w:sz w:val="24"/>
                <w:szCs w:val="24"/>
                <w:rPrChange w:id="4128" w:author="Phùng Nguyễn Minh Tâm" w:date="2018-12-19T17:03:00Z">
                  <w:rPr>
                    <w:rFonts w:ascii="Courier New" w:eastAsia="Courier New" w:hAnsi="Courier New" w:cs="Courier New"/>
                    <w:color w:val="000000"/>
                    <w:sz w:val="24"/>
                    <w:szCs w:val="24"/>
                  </w:rPr>
                </w:rPrChange>
              </w:rPr>
              <w:t>Hủy bỏ</w:t>
            </w:r>
          </w:p>
          <w:p w:rsidR="005249B6" w:rsidRPr="007C163E" w:rsidRDefault="00800EF6" w:rsidP="005249B6">
            <w:pPr>
              <w:tabs>
                <w:tab w:val="left" w:pos="4586"/>
                <w:tab w:val="left" w:pos="4658"/>
              </w:tabs>
              <w:spacing w:after="100"/>
              <w:ind w:left="-108" w:right="-125"/>
              <w:jc w:val="center"/>
              <w:rPr>
                <w:rFonts w:eastAsia="Courier New"/>
                <w:i/>
                <w:sz w:val="24"/>
                <w:szCs w:val="24"/>
                <w:rPrChange w:id="4129" w:author="Phùng Nguyễn Minh Tâm" w:date="2018-12-19T17:03:00Z">
                  <w:rPr>
                    <w:rFonts w:eastAsia="Courier New"/>
                    <w:i/>
                    <w:color w:val="FF0000"/>
                    <w:sz w:val="24"/>
                    <w:szCs w:val="24"/>
                  </w:rPr>
                </w:rPrChange>
              </w:rPr>
            </w:pPr>
            <w:r w:rsidRPr="007C163E">
              <w:rPr>
                <w:rFonts w:eastAsia="Courier New"/>
                <w:i/>
                <w:sz w:val="24"/>
                <w:szCs w:val="24"/>
                <w:rPrChange w:id="4130" w:author="Phùng Nguyễn Minh Tâm" w:date="2018-12-19T17:03:00Z">
                  <w:rPr>
                    <w:rFonts w:ascii="Courier New" w:eastAsia="Courier New" w:hAnsi="Courier New" w:cs="Courier New"/>
                    <w:i/>
                    <w:color w:val="FF0000"/>
                    <w:sz w:val="24"/>
                    <w:szCs w:val="24"/>
                  </w:rPr>
                </w:rPrChange>
              </w:rPr>
              <w:t>Terminate</w:t>
            </w:r>
          </w:p>
          <w:sdt>
            <w:sdtPr>
              <w:rPr>
                <w:rFonts w:eastAsia="Courier New"/>
                <w:szCs w:val="24"/>
              </w:rPr>
              <w:id w:val="1413893489"/>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31"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307975266"/>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32"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418557835"/>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33"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5006494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27"/>
                  <w:jc w:val="center"/>
                  <w:rPr>
                    <w:rFonts w:eastAsia="Courier New"/>
                    <w:i/>
                    <w:sz w:val="24"/>
                    <w:szCs w:val="24"/>
                  </w:rPr>
                </w:pPr>
                <w:r w:rsidRPr="007C163E">
                  <w:rPr>
                    <w:rFonts w:ascii="MS Gothic" w:eastAsia="MS Gothic" w:hAnsi="MS Gothic"/>
                    <w:szCs w:val="24"/>
                    <w:rPrChange w:id="4134" w:author="Phùng Nguyễn Minh Tâm" w:date="2018-12-19T17:03:00Z">
                      <w:rPr>
                        <w:rFonts w:ascii="MS Gothic" w:eastAsia="MS Gothic" w:hAnsi="MS Gothic" w:cs="Courier New"/>
                        <w:color w:val="000000"/>
                        <w:sz w:val="24"/>
                        <w:szCs w:val="24"/>
                      </w:rPr>
                    </w:rPrChange>
                  </w:rPr>
                  <w:t>☐</w:t>
                </w:r>
              </w:p>
            </w:sdtContent>
          </w:sdt>
        </w:tc>
        <w:tc>
          <w:tcPr>
            <w:tcW w:w="2835" w:type="dxa"/>
            <w:tcBorders>
              <w:top w:val="single" w:sz="4" w:space="0" w:color="auto"/>
              <w:left w:val="single" w:sz="4" w:space="0" w:color="auto"/>
              <w:bottom w:val="single" w:sz="4" w:space="0" w:color="auto"/>
              <w:right w:val="nil"/>
            </w:tcBorders>
            <w:shd w:val="clear" w:color="auto" w:fill="auto"/>
          </w:tcPr>
          <w:p w:rsidR="005249B6" w:rsidRPr="007C163E" w:rsidRDefault="00107E01" w:rsidP="00242FC3">
            <w:pPr>
              <w:tabs>
                <w:tab w:val="left" w:pos="4586"/>
                <w:tab w:val="left" w:pos="4658"/>
              </w:tabs>
              <w:ind w:right="-108"/>
              <w:rPr>
                <w:rFonts w:ascii="Times New Roman Bold" w:eastAsia="Courier New" w:hAnsi="Times New Roman Bold"/>
                <w:b/>
                <w:sz w:val="24"/>
                <w:szCs w:val="24"/>
              </w:rPr>
            </w:pPr>
            <w:sdt>
              <w:sdtPr>
                <w:rPr>
                  <w:rFonts w:eastAsia="Courier New"/>
                  <w:b/>
                  <w:sz w:val="24"/>
                  <w:szCs w:val="24"/>
                </w:rPr>
                <w:id w:val="1738743262"/>
                <w14:checkbox>
                  <w14:checked w14:val="0"/>
                  <w14:checkedState w14:val="00FE" w14:font="Wingdings"/>
                  <w14:uncheckedState w14:val="2610" w14:font="MS Gothic"/>
                </w14:checkbox>
              </w:sdtPr>
              <w:sdtEndPr/>
              <w:sdtContent>
                <w:r w:rsidR="005249B6" w:rsidRPr="007C163E">
                  <w:rPr>
                    <w:rFonts w:ascii="MS Gothic" w:eastAsia="MS Gothic" w:hAnsi="MS Gothic"/>
                    <w:b/>
                    <w:sz w:val="24"/>
                    <w:szCs w:val="24"/>
                    <w:rPrChange w:id="4135" w:author="Phùng Nguyễn Minh Tâm" w:date="2018-12-19T17:03:00Z">
                      <w:rPr>
                        <w:rFonts w:ascii="MS Gothic" w:eastAsia="MS Gothic" w:hAnsi="MS Gothic" w:cs="Courier New"/>
                        <w:b/>
                        <w:color w:val="000000"/>
                        <w:sz w:val="24"/>
                        <w:szCs w:val="24"/>
                      </w:rPr>
                    </w:rPrChange>
                  </w:rPr>
                  <w:t>☐</w:t>
                </w:r>
              </w:sdtContent>
            </w:sdt>
            <w:r w:rsidR="005249B6" w:rsidRPr="007C163E">
              <w:rPr>
                <w:rFonts w:ascii="Times New Roman Bold" w:eastAsia="Courier New" w:hAnsi="Times New Roman Bold"/>
                <w:b/>
                <w:sz w:val="24"/>
                <w:szCs w:val="24"/>
                <w:rPrChange w:id="4136" w:author="Phùng Nguyễn Minh Tâm" w:date="2018-12-19T17:03:00Z">
                  <w:rPr>
                    <w:rFonts w:ascii="Times New Roman Bold" w:eastAsia="Courier New" w:hAnsi="Times New Roman Bold" w:cs="Courier New"/>
                    <w:b/>
                    <w:color w:val="000000"/>
                    <w:sz w:val="24"/>
                    <w:szCs w:val="24"/>
                  </w:rPr>
                </w:rPrChange>
              </w:rPr>
              <w:t xml:space="preserve">Thay </w:t>
            </w:r>
            <w:r w:rsidR="005249B6" w:rsidRPr="007C163E">
              <w:rPr>
                <w:rFonts w:ascii="Times New Roman Bold" w:eastAsia="Courier New" w:hAnsi="Times New Roman Bold" w:hint="eastAsia"/>
                <w:b/>
                <w:sz w:val="24"/>
                <w:szCs w:val="24"/>
                <w:rPrChange w:id="4137" w:author="Phùng Nguyễn Minh Tâm" w:date="2018-12-19T17:03:00Z">
                  <w:rPr>
                    <w:rFonts w:ascii="Times New Roman Bold" w:eastAsia="Courier New" w:hAnsi="Times New Roman Bold" w:cs="Courier New" w:hint="eastAsia"/>
                    <w:b/>
                    <w:color w:val="000000"/>
                    <w:sz w:val="24"/>
                    <w:szCs w:val="24"/>
                  </w:rPr>
                </w:rPrChange>
              </w:rPr>
              <w:t>đ</w:t>
            </w:r>
            <w:r w:rsidR="005249B6" w:rsidRPr="007C163E">
              <w:rPr>
                <w:rFonts w:ascii="Times New Roman Bold" w:eastAsia="Courier New" w:hAnsi="Times New Roman Bold"/>
                <w:b/>
                <w:sz w:val="24"/>
                <w:szCs w:val="24"/>
                <w:rPrChange w:id="4138" w:author="Phùng Nguyễn Minh Tâm" w:date="2018-12-19T17:03:00Z">
                  <w:rPr>
                    <w:rFonts w:ascii="Times New Roman Bold" w:eastAsia="Courier New" w:hAnsi="Times New Roman Bold" w:cs="Courier New"/>
                    <w:b/>
                    <w:color w:val="000000"/>
                    <w:sz w:val="24"/>
                    <w:szCs w:val="24"/>
                  </w:rPr>
                </w:rPrChange>
              </w:rPr>
              <w:t xml:space="preserve">ổi số </w:t>
            </w:r>
            <w:r w:rsidR="005249B6" w:rsidRPr="007C163E">
              <w:rPr>
                <w:rFonts w:ascii="Times New Roman Bold" w:eastAsia="Courier New" w:hAnsi="Times New Roman Bold" w:hint="eastAsia"/>
                <w:b/>
                <w:sz w:val="24"/>
                <w:szCs w:val="24"/>
                <w:rPrChange w:id="4139" w:author="Phùng Nguyễn Minh Tâm" w:date="2018-12-19T17:03:00Z">
                  <w:rPr>
                    <w:rFonts w:ascii="Times New Roman Bold" w:eastAsia="Courier New" w:hAnsi="Times New Roman Bold" w:cs="Courier New" w:hint="eastAsia"/>
                    <w:b/>
                    <w:color w:val="000000"/>
                    <w:sz w:val="24"/>
                    <w:szCs w:val="24"/>
                  </w:rPr>
                </w:rPrChange>
              </w:rPr>
              <w:t>đ</w:t>
            </w:r>
            <w:r w:rsidR="005249B6" w:rsidRPr="007C163E">
              <w:rPr>
                <w:rFonts w:ascii="Times New Roman Bold" w:eastAsia="Courier New" w:hAnsi="Times New Roman Bold"/>
                <w:b/>
                <w:sz w:val="24"/>
                <w:szCs w:val="24"/>
                <w:rPrChange w:id="4140" w:author="Phùng Nguyễn Minh Tâm" w:date="2018-12-19T17:03:00Z">
                  <w:rPr>
                    <w:rFonts w:ascii="Times New Roman Bold" w:eastAsia="Courier New" w:hAnsi="Times New Roman Bold" w:cs="Courier New"/>
                    <w:b/>
                    <w:color w:val="000000"/>
                    <w:sz w:val="24"/>
                    <w:szCs w:val="24"/>
                  </w:rPr>
                </w:rPrChange>
              </w:rPr>
              <w:t>iện thoại</w:t>
            </w:r>
          </w:p>
          <w:p w:rsidR="005249B6" w:rsidRPr="007C163E" w:rsidRDefault="005249B6" w:rsidP="00242FC3">
            <w:pPr>
              <w:tabs>
                <w:tab w:val="left" w:pos="4586"/>
                <w:tab w:val="left" w:pos="4658"/>
              </w:tabs>
              <w:ind w:right="-108"/>
              <w:rPr>
                <w:rFonts w:eastAsia="Courier New"/>
                <w:i/>
                <w:sz w:val="24"/>
                <w:szCs w:val="24"/>
              </w:rPr>
            </w:pPr>
            <w:r w:rsidRPr="007C163E">
              <w:rPr>
                <w:rFonts w:eastAsia="Courier New"/>
                <w:i/>
                <w:sz w:val="24"/>
                <w:szCs w:val="24"/>
                <w:rPrChange w:id="4141" w:author="Phùng Nguyễn Minh Tâm" w:date="2018-12-19T17:03:00Z">
                  <w:rPr>
                    <w:rFonts w:ascii="Courier New" w:eastAsia="Courier New" w:hAnsi="Courier New" w:cs="Courier New"/>
                    <w:i/>
                    <w:color w:val="000000"/>
                    <w:sz w:val="24"/>
                    <w:szCs w:val="24"/>
                  </w:rPr>
                </w:rPrChange>
              </w:rPr>
              <w:t>Modify mobile No.</w:t>
            </w:r>
          </w:p>
          <w:p w:rsidR="005249B6" w:rsidRPr="007C163E" w:rsidRDefault="00800EF6" w:rsidP="004D51B4">
            <w:pPr>
              <w:pStyle w:val="ListParagraph"/>
              <w:numPr>
                <w:ilvl w:val="0"/>
                <w:numId w:val="51"/>
              </w:numPr>
              <w:tabs>
                <w:tab w:val="left" w:pos="4586"/>
                <w:tab w:val="left" w:pos="4658"/>
              </w:tabs>
              <w:ind w:left="0" w:right="-251" w:firstLine="0"/>
              <w:rPr>
                <w:rFonts w:eastAsia="Courier New"/>
                <w:i/>
              </w:rPr>
            </w:pPr>
            <w:r w:rsidRPr="007C163E">
              <w:rPr>
                <w:rFonts w:eastAsia="Courier New"/>
                <w:rPrChange w:id="4142" w:author="Phùng Nguyễn Minh Tâm" w:date="2018-12-19T17:03:00Z">
                  <w:rPr>
                    <w:rFonts w:ascii="Courier New" w:eastAsia="Courier New" w:hAnsi="Courier New" w:cs="Courier New"/>
                    <w:color w:val="000000"/>
                  </w:rPr>
                </w:rPrChange>
              </w:rPr>
              <w:t>…………………………</w:t>
            </w:r>
          </w:p>
          <w:p w:rsidR="005249B6" w:rsidRPr="007C163E" w:rsidRDefault="005249B6" w:rsidP="004D51B4">
            <w:pPr>
              <w:pStyle w:val="ListParagraph"/>
              <w:numPr>
                <w:ilvl w:val="0"/>
                <w:numId w:val="51"/>
              </w:numPr>
              <w:tabs>
                <w:tab w:val="left" w:pos="4586"/>
                <w:tab w:val="left" w:pos="4658"/>
              </w:tabs>
              <w:ind w:left="0" w:right="-251" w:firstLine="0"/>
              <w:rPr>
                <w:rFonts w:eastAsia="Courier New"/>
              </w:rPr>
            </w:pPr>
            <w:r w:rsidRPr="007C163E">
              <w:rPr>
                <w:rFonts w:eastAsia="Courier New"/>
                <w:rPrChange w:id="4143" w:author="Phùng Nguyễn Minh Tâm" w:date="2018-12-19T17:03:00Z">
                  <w:rPr>
                    <w:rFonts w:ascii="Courier New" w:eastAsia="Courier New" w:hAnsi="Courier New" w:cs="Courier New"/>
                    <w:color w:val="000000"/>
                  </w:rPr>
                </w:rPrChange>
              </w:rPr>
              <w:t>…</w:t>
            </w:r>
            <w:r w:rsidR="00800EF6" w:rsidRPr="007C163E">
              <w:rPr>
                <w:rFonts w:eastAsia="Courier New"/>
                <w:rPrChange w:id="4144" w:author="Phùng Nguyễn Minh Tâm" w:date="2018-12-19T17:03:00Z">
                  <w:rPr>
                    <w:rFonts w:ascii="Courier New" w:eastAsia="Courier New" w:hAnsi="Courier New" w:cs="Courier New"/>
                    <w:color w:val="000000"/>
                  </w:rPr>
                </w:rPrChange>
              </w:rPr>
              <w:t>………………………</w:t>
            </w:r>
          </w:p>
          <w:p w:rsidR="005249B6" w:rsidRPr="007C163E" w:rsidRDefault="00800EF6" w:rsidP="004D51B4">
            <w:pPr>
              <w:pStyle w:val="ListParagraph"/>
              <w:numPr>
                <w:ilvl w:val="0"/>
                <w:numId w:val="51"/>
              </w:numPr>
              <w:tabs>
                <w:tab w:val="left" w:pos="4586"/>
                <w:tab w:val="left" w:pos="4658"/>
              </w:tabs>
              <w:ind w:left="0" w:right="-251" w:firstLine="0"/>
              <w:rPr>
                <w:rFonts w:eastAsia="Courier New"/>
              </w:rPr>
            </w:pPr>
            <w:r w:rsidRPr="007C163E">
              <w:rPr>
                <w:rFonts w:eastAsia="Courier New"/>
                <w:rPrChange w:id="4145" w:author="Phùng Nguyễn Minh Tâm" w:date="2018-12-19T17:03:00Z">
                  <w:rPr>
                    <w:rFonts w:ascii="Courier New" w:eastAsia="Courier New" w:hAnsi="Courier New" w:cs="Courier New"/>
                    <w:color w:val="000000"/>
                  </w:rPr>
                </w:rPrChange>
              </w:rPr>
              <w:t>…………………………</w:t>
            </w:r>
          </w:p>
          <w:p w:rsidR="005249B6" w:rsidRPr="007C163E" w:rsidRDefault="00800EF6" w:rsidP="004D51B4">
            <w:pPr>
              <w:pStyle w:val="ListParagraph"/>
              <w:numPr>
                <w:ilvl w:val="0"/>
                <w:numId w:val="51"/>
              </w:numPr>
              <w:tabs>
                <w:tab w:val="left" w:pos="4586"/>
                <w:tab w:val="left" w:pos="4658"/>
              </w:tabs>
              <w:ind w:left="0" w:right="-251" w:firstLine="0"/>
              <w:rPr>
                <w:rFonts w:eastAsia="Courier New"/>
                <w:i/>
              </w:rPr>
            </w:pPr>
            <w:r w:rsidRPr="007C163E">
              <w:rPr>
                <w:rFonts w:eastAsia="Courier New"/>
                <w:rPrChange w:id="4146" w:author="Phùng Nguyễn Minh Tâm" w:date="2018-12-19T17:03:00Z">
                  <w:rPr>
                    <w:rFonts w:ascii="Courier New" w:eastAsia="Courier New" w:hAnsi="Courier New" w:cs="Courier New"/>
                    <w:color w:val="000000"/>
                  </w:rPr>
                </w:rPrChange>
              </w:rPr>
              <w:t>…………………………</w:t>
            </w:r>
          </w:p>
        </w:tc>
        <w:tc>
          <w:tcPr>
            <w:tcW w:w="851" w:type="dxa"/>
            <w:tcBorders>
              <w:top w:val="single" w:sz="4" w:space="0" w:color="auto"/>
              <w:left w:val="nil"/>
              <w:bottom w:val="single" w:sz="4" w:space="0" w:color="auto"/>
              <w:right w:val="nil"/>
            </w:tcBorders>
            <w:shd w:val="clear" w:color="auto" w:fill="auto"/>
          </w:tcPr>
          <w:p w:rsidR="005249B6" w:rsidRPr="007C163E" w:rsidRDefault="005249B6" w:rsidP="00242FC3">
            <w:pPr>
              <w:tabs>
                <w:tab w:val="left" w:pos="4586"/>
                <w:tab w:val="left" w:pos="4658"/>
              </w:tabs>
              <w:ind w:left="-108" w:right="-108"/>
              <w:jc w:val="center"/>
              <w:rPr>
                <w:rFonts w:eastAsia="Courier New"/>
                <w:sz w:val="24"/>
                <w:szCs w:val="24"/>
              </w:rPr>
            </w:pPr>
            <w:r w:rsidRPr="007C163E">
              <w:rPr>
                <w:rFonts w:eastAsia="Courier New"/>
                <w:sz w:val="24"/>
                <w:szCs w:val="24"/>
                <w:rPrChange w:id="4147" w:author="Phùng Nguyễn Minh Tâm" w:date="2018-12-19T17:03:00Z">
                  <w:rPr>
                    <w:rFonts w:ascii="Courier New" w:eastAsia="Courier New" w:hAnsi="Courier New" w:cs="Courier New"/>
                    <w:color w:val="000000"/>
                    <w:sz w:val="24"/>
                    <w:szCs w:val="24"/>
                  </w:rPr>
                </w:rPrChange>
              </w:rPr>
              <w:t>Bổ sung</w:t>
            </w:r>
          </w:p>
          <w:p w:rsidR="005249B6" w:rsidRPr="007C163E" w:rsidRDefault="005249B6" w:rsidP="00242FC3">
            <w:pPr>
              <w:tabs>
                <w:tab w:val="left" w:pos="4586"/>
                <w:tab w:val="left" w:pos="4658"/>
              </w:tabs>
              <w:spacing w:after="100"/>
              <w:ind w:left="-108" w:right="-108"/>
              <w:jc w:val="center"/>
              <w:rPr>
                <w:rFonts w:eastAsia="Courier New"/>
                <w:i/>
                <w:sz w:val="24"/>
                <w:szCs w:val="24"/>
              </w:rPr>
            </w:pPr>
            <w:r w:rsidRPr="007C163E">
              <w:rPr>
                <w:rFonts w:eastAsia="Courier New"/>
                <w:i/>
                <w:sz w:val="24"/>
                <w:szCs w:val="24"/>
                <w:rPrChange w:id="4148" w:author="Phùng Nguyễn Minh Tâm" w:date="2018-12-19T17:03:00Z">
                  <w:rPr>
                    <w:rFonts w:ascii="Courier New" w:eastAsia="Courier New" w:hAnsi="Courier New" w:cs="Courier New"/>
                    <w:i/>
                    <w:color w:val="000000"/>
                    <w:sz w:val="24"/>
                    <w:szCs w:val="24"/>
                  </w:rPr>
                </w:rPrChange>
              </w:rPr>
              <w:t>Add</w:t>
            </w:r>
          </w:p>
          <w:sdt>
            <w:sdtPr>
              <w:rPr>
                <w:rFonts w:eastAsia="Courier New"/>
                <w:szCs w:val="24"/>
              </w:rPr>
              <w:id w:val="1271284505"/>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49"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481568917"/>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50"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665460762"/>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51"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991129863"/>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 w:val="24"/>
                    <w:szCs w:val="24"/>
                  </w:rPr>
                </w:pPr>
                <w:r w:rsidRPr="007C163E">
                  <w:rPr>
                    <w:rFonts w:ascii="MS Gothic" w:eastAsia="MS Gothic" w:hAnsi="MS Gothic"/>
                    <w:szCs w:val="24"/>
                    <w:rPrChange w:id="4152" w:author="Phùng Nguyễn Minh Tâm" w:date="2018-12-19T17:03:00Z">
                      <w:rPr>
                        <w:rFonts w:ascii="MS Gothic" w:eastAsia="MS Gothic" w:hAnsi="MS Gothic" w:cs="Courier New"/>
                        <w:color w:val="000000"/>
                        <w:sz w:val="24"/>
                        <w:szCs w:val="24"/>
                      </w:rPr>
                    </w:rPrChange>
                  </w:rPr>
                  <w:t>☐</w:t>
                </w:r>
              </w:p>
            </w:sdtContent>
          </w:sdt>
        </w:tc>
        <w:tc>
          <w:tcPr>
            <w:tcW w:w="1134" w:type="dxa"/>
            <w:tcBorders>
              <w:top w:val="single" w:sz="4" w:space="0" w:color="auto"/>
              <w:left w:val="nil"/>
              <w:bottom w:val="single" w:sz="4" w:space="0" w:color="auto"/>
            </w:tcBorders>
            <w:shd w:val="clear" w:color="auto" w:fill="auto"/>
          </w:tcPr>
          <w:p w:rsidR="005249B6" w:rsidRPr="007C163E" w:rsidRDefault="005249B6" w:rsidP="00242FC3">
            <w:pPr>
              <w:tabs>
                <w:tab w:val="left" w:pos="4586"/>
                <w:tab w:val="left" w:pos="4658"/>
              </w:tabs>
              <w:ind w:left="-108" w:right="-127"/>
              <w:jc w:val="center"/>
              <w:rPr>
                <w:rFonts w:eastAsia="Courier New"/>
                <w:sz w:val="24"/>
                <w:szCs w:val="24"/>
              </w:rPr>
            </w:pPr>
            <w:r w:rsidRPr="007C163E">
              <w:rPr>
                <w:rFonts w:eastAsia="Courier New"/>
                <w:sz w:val="24"/>
                <w:szCs w:val="24"/>
                <w:rPrChange w:id="4153" w:author="Phùng Nguyễn Minh Tâm" w:date="2018-12-19T17:03:00Z">
                  <w:rPr>
                    <w:rFonts w:ascii="Courier New" w:eastAsia="Courier New" w:hAnsi="Courier New" w:cs="Courier New"/>
                    <w:color w:val="000000"/>
                    <w:sz w:val="24"/>
                    <w:szCs w:val="24"/>
                  </w:rPr>
                </w:rPrChange>
              </w:rPr>
              <w:t>Hủy bỏ</w:t>
            </w:r>
          </w:p>
          <w:p w:rsidR="005249B6" w:rsidRPr="007C163E" w:rsidRDefault="00800EF6" w:rsidP="00800EF6">
            <w:pPr>
              <w:tabs>
                <w:tab w:val="left" w:pos="4586"/>
                <w:tab w:val="left" w:pos="4658"/>
              </w:tabs>
              <w:spacing w:after="100"/>
              <w:ind w:left="-108" w:right="-125"/>
              <w:jc w:val="center"/>
              <w:rPr>
                <w:rFonts w:eastAsia="Courier New"/>
                <w:i/>
                <w:sz w:val="24"/>
                <w:szCs w:val="24"/>
              </w:rPr>
            </w:pPr>
            <w:r w:rsidRPr="007C163E">
              <w:rPr>
                <w:rFonts w:eastAsia="Courier New"/>
                <w:i/>
                <w:sz w:val="24"/>
                <w:szCs w:val="24"/>
                <w:rPrChange w:id="4154" w:author="Phùng Nguyễn Minh Tâm" w:date="2018-12-19T17:03:00Z">
                  <w:rPr>
                    <w:rFonts w:ascii="Courier New" w:eastAsia="Courier New" w:hAnsi="Courier New" w:cs="Courier New"/>
                    <w:i/>
                    <w:color w:val="FF0000"/>
                    <w:sz w:val="24"/>
                    <w:szCs w:val="24"/>
                  </w:rPr>
                </w:rPrChange>
              </w:rPr>
              <w:t>Terminate</w:t>
            </w:r>
          </w:p>
          <w:sdt>
            <w:sdtPr>
              <w:rPr>
                <w:rFonts w:eastAsia="Courier New"/>
                <w:szCs w:val="24"/>
              </w:rPr>
              <w:id w:val="-644890803"/>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55"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614862947"/>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56"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933783286"/>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08"/>
                  <w:jc w:val="center"/>
                  <w:rPr>
                    <w:rFonts w:eastAsia="Courier New"/>
                    <w:szCs w:val="24"/>
                  </w:rPr>
                </w:pPr>
                <w:r w:rsidRPr="007C163E">
                  <w:rPr>
                    <w:rFonts w:ascii="MS Gothic" w:eastAsia="MS Gothic" w:hAnsi="MS Gothic"/>
                    <w:szCs w:val="24"/>
                    <w:rPrChange w:id="4157" w:author="Phùng Nguyễn Minh Tâm" w:date="2018-12-19T17:03:00Z">
                      <w:rPr>
                        <w:rFonts w:ascii="MS Gothic" w:eastAsia="MS Gothic" w:hAnsi="MS Gothic" w:cs="Courier New"/>
                        <w:color w:val="000000"/>
                        <w:sz w:val="24"/>
                        <w:szCs w:val="24"/>
                      </w:rPr>
                    </w:rPrChange>
                  </w:rPr>
                  <w:t>☐</w:t>
                </w:r>
              </w:p>
            </w:sdtContent>
          </w:sdt>
          <w:sdt>
            <w:sdtPr>
              <w:rPr>
                <w:rFonts w:eastAsia="Courier New"/>
                <w:szCs w:val="24"/>
              </w:rPr>
              <w:id w:val="-1925724345"/>
              <w14:checkbox>
                <w14:checked w14:val="0"/>
                <w14:checkedState w14:val="00FE" w14:font="Wingdings"/>
                <w14:uncheckedState w14:val="2610" w14:font="MS Gothic"/>
              </w14:checkbox>
            </w:sdtPr>
            <w:sdtEndPr/>
            <w:sdtContent>
              <w:p w:rsidR="005249B6" w:rsidRPr="007C163E" w:rsidRDefault="005249B6" w:rsidP="00242FC3">
                <w:pPr>
                  <w:tabs>
                    <w:tab w:val="left" w:pos="4586"/>
                    <w:tab w:val="left" w:pos="4658"/>
                  </w:tabs>
                  <w:ind w:left="-108" w:right="-127"/>
                  <w:jc w:val="center"/>
                  <w:rPr>
                    <w:rFonts w:eastAsia="Courier New"/>
                    <w:i/>
                    <w:sz w:val="24"/>
                    <w:szCs w:val="24"/>
                  </w:rPr>
                </w:pPr>
                <w:r w:rsidRPr="007C163E">
                  <w:rPr>
                    <w:rFonts w:ascii="MS Gothic" w:eastAsia="MS Gothic" w:hAnsi="MS Gothic"/>
                    <w:szCs w:val="24"/>
                    <w:rPrChange w:id="4158" w:author="Phùng Nguyễn Minh Tâm" w:date="2018-12-19T17:03:00Z">
                      <w:rPr>
                        <w:rFonts w:ascii="MS Gothic" w:eastAsia="MS Gothic" w:hAnsi="MS Gothic" w:cs="Courier New"/>
                        <w:color w:val="000000"/>
                        <w:sz w:val="24"/>
                        <w:szCs w:val="24"/>
                      </w:rPr>
                    </w:rPrChange>
                  </w:rPr>
                  <w:t>☐</w:t>
                </w:r>
              </w:p>
            </w:sdtContent>
          </w:sdt>
        </w:tc>
      </w:tr>
    </w:tbl>
    <w:p w:rsidR="004E1D2B" w:rsidRPr="007C163E" w:rsidRDefault="004E1D2B">
      <w:r w:rsidRPr="007C163E">
        <w:rPr>
          <w:rPrChange w:id="4159" w:author="Phùng Nguyễn Minh Tâm" w:date="2018-12-19T17:03:00Z">
            <w:rPr>
              <w:rFonts w:ascii="Courier New" w:hAnsi="Courier New" w:cs="Courier New"/>
              <w:color w:val="000000"/>
              <w:sz w:val="24"/>
              <w:szCs w:val="24"/>
            </w:rPr>
          </w:rPrChange>
        </w:rPr>
        <w:br w:type="page"/>
      </w:r>
    </w:p>
    <w:tbl>
      <w:tblPr>
        <w:tblW w:w="1006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11"/>
        <w:gridCol w:w="850"/>
        <w:gridCol w:w="278"/>
        <w:gridCol w:w="748"/>
        <w:gridCol w:w="68"/>
        <w:gridCol w:w="38"/>
        <w:gridCol w:w="144"/>
        <w:gridCol w:w="136"/>
        <w:gridCol w:w="863"/>
        <w:gridCol w:w="131"/>
        <w:gridCol w:w="8"/>
        <w:gridCol w:w="139"/>
        <w:gridCol w:w="1268"/>
        <w:gridCol w:w="297"/>
        <w:gridCol w:w="331"/>
        <w:gridCol w:w="236"/>
        <w:gridCol w:w="253"/>
        <w:gridCol w:w="24"/>
        <w:gridCol w:w="44"/>
        <w:gridCol w:w="91"/>
        <w:gridCol w:w="1141"/>
        <w:gridCol w:w="1566"/>
      </w:tblGrid>
      <w:tr w:rsidR="007C163E" w:rsidRPr="0051383C" w:rsidTr="00F9443D">
        <w:tc>
          <w:tcPr>
            <w:tcW w:w="10065" w:type="dxa"/>
            <w:gridSpan w:val="22"/>
            <w:tcBorders>
              <w:top w:val="nil"/>
              <w:left w:val="single" w:sz="4" w:space="0" w:color="auto"/>
              <w:bottom w:val="nil"/>
              <w:right w:val="single" w:sz="4" w:space="0" w:color="auto"/>
            </w:tcBorders>
            <w:shd w:val="clear" w:color="auto" w:fill="943634"/>
          </w:tcPr>
          <w:p w:rsidR="004E1D2B" w:rsidRPr="0051383C" w:rsidRDefault="004E1D2B" w:rsidP="00F9443D">
            <w:pPr>
              <w:ind w:right="619"/>
              <w:rPr>
                <w:rFonts w:eastAsia="Courier New"/>
                <w:i/>
                <w:noProof/>
                <w:color w:val="FFFFFF" w:themeColor="background1"/>
                <w:sz w:val="24"/>
                <w:szCs w:val="24"/>
                <w:rPrChange w:id="4160"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4161" w:author="Phùng Nguyễn Minh Tâm" w:date="2018-12-21T18:57:00Z">
                  <w:rPr>
                    <w:rFonts w:ascii="Courier New" w:eastAsia="Courier New" w:hAnsi="Courier New" w:cs="Courier New"/>
                    <w:b/>
                    <w:noProof/>
                    <w:color w:val="FFFFFF"/>
                    <w:sz w:val="24"/>
                    <w:szCs w:val="24"/>
                  </w:rPr>
                </w:rPrChange>
              </w:rPr>
              <w:lastRenderedPageBreak/>
              <w:t>V. Thay đổi thông tin đăng ký/</w:t>
            </w:r>
            <w:r w:rsidRPr="0051383C">
              <w:rPr>
                <w:i/>
                <w:iCs/>
                <w:color w:val="FFFFFF" w:themeColor="background1"/>
                <w:sz w:val="24"/>
                <w:szCs w:val="24"/>
                <w:rPrChange w:id="4162" w:author="Phùng Nguyễn Minh Tâm" w:date="2018-12-21T18:57:00Z">
                  <w:rPr>
                    <w:rFonts w:ascii="Courier New" w:hAnsi="Courier New" w:cs="Courier New"/>
                    <w:i/>
                    <w:iCs/>
                    <w:color w:val="000000"/>
                    <w:sz w:val="24"/>
                    <w:szCs w:val="24"/>
                  </w:rPr>
                </w:rPrChange>
              </w:rPr>
              <w:t xml:space="preserve"> </w:t>
            </w:r>
            <w:r w:rsidR="00800EF6" w:rsidRPr="0051383C">
              <w:rPr>
                <w:rFonts w:eastAsia="Courier New"/>
                <w:i/>
                <w:iCs/>
                <w:noProof/>
                <w:color w:val="FFFFFF" w:themeColor="background1"/>
                <w:sz w:val="24"/>
                <w:szCs w:val="24"/>
                <w:rPrChange w:id="4163" w:author="Phùng Nguyễn Minh Tâm" w:date="2018-12-21T18:57:00Z">
                  <w:rPr>
                    <w:rFonts w:ascii="Courier New" w:eastAsia="Courier New" w:hAnsi="Courier New" w:cs="Courier New"/>
                    <w:i/>
                    <w:iCs/>
                    <w:noProof/>
                    <w:color w:val="FFFFFF"/>
                    <w:sz w:val="24"/>
                    <w:szCs w:val="24"/>
                  </w:rPr>
                </w:rPrChange>
              </w:rPr>
              <w:t>Modify information of regist</w:t>
            </w:r>
            <w:r w:rsidRPr="0051383C">
              <w:rPr>
                <w:rFonts w:eastAsia="Courier New"/>
                <w:i/>
                <w:iCs/>
                <w:noProof/>
                <w:color w:val="FFFFFF" w:themeColor="background1"/>
                <w:sz w:val="24"/>
                <w:szCs w:val="24"/>
                <w:rPrChange w:id="4164" w:author="Phùng Nguyễn Minh Tâm" w:date="2018-12-21T18:57:00Z">
                  <w:rPr>
                    <w:rFonts w:ascii="Courier New" w:eastAsia="Courier New" w:hAnsi="Courier New" w:cs="Courier New"/>
                    <w:i/>
                    <w:iCs/>
                    <w:noProof/>
                    <w:color w:val="FFFFFF"/>
                    <w:sz w:val="24"/>
                    <w:szCs w:val="24"/>
                  </w:rPr>
                </w:rPrChange>
              </w:rPr>
              <w:t>ration</w:t>
            </w:r>
          </w:p>
        </w:tc>
      </w:tr>
      <w:tr w:rsidR="007C163E" w:rsidRPr="007C163E" w:rsidTr="00E164D8">
        <w:trPr>
          <w:trHeight w:val="121"/>
        </w:trPr>
        <w:tc>
          <w:tcPr>
            <w:tcW w:w="10065" w:type="dxa"/>
            <w:gridSpan w:val="22"/>
            <w:tcBorders>
              <w:top w:val="single" w:sz="4" w:space="0" w:color="auto"/>
              <w:bottom w:val="nil"/>
            </w:tcBorders>
            <w:shd w:val="clear" w:color="auto" w:fill="auto"/>
          </w:tcPr>
          <w:p w:rsidR="006318D8" w:rsidRPr="007C163E" w:rsidRDefault="00107E01" w:rsidP="00242FC3">
            <w:pPr>
              <w:spacing w:line="279" w:lineRule="auto"/>
              <w:ind w:right="72"/>
              <w:rPr>
                <w:rFonts w:eastAsia="Courier New"/>
                <w:b/>
                <w:sz w:val="24"/>
                <w:szCs w:val="24"/>
              </w:rPr>
            </w:pPr>
            <w:sdt>
              <w:sdtPr>
                <w:rPr>
                  <w:rFonts w:eastAsia="Courier New"/>
                  <w:b/>
                  <w:sz w:val="24"/>
                  <w:szCs w:val="24"/>
                </w:rPr>
                <w:id w:val="-1298979915"/>
                <w14:checkbox>
                  <w14:checked w14:val="0"/>
                  <w14:checkedState w14:val="00FE" w14:font="Wingdings"/>
                  <w14:uncheckedState w14:val="2610" w14:font="MS Gothic"/>
                </w14:checkbox>
              </w:sdtPr>
              <w:sdtEndPr/>
              <w:sdtContent>
                <w:r w:rsidR="004E1D2B" w:rsidRPr="007C163E">
                  <w:rPr>
                    <w:rFonts w:ascii="MS Gothic" w:eastAsia="MS Gothic" w:hAnsi="MS Gothic"/>
                    <w:b/>
                    <w:sz w:val="24"/>
                    <w:szCs w:val="24"/>
                    <w:rPrChange w:id="4165" w:author="Phùng Nguyễn Minh Tâm" w:date="2018-12-19T17:03:00Z">
                      <w:rPr>
                        <w:rFonts w:ascii="MS Gothic" w:eastAsia="MS Gothic" w:hAnsi="MS Gothic" w:cs="Courier New"/>
                        <w:b/>
                        <w:color w:val="000000"/>
                        <w:sz w:val="24"/>
                        <w:szCs w:val="24"/>
                      </w:rPr>
                    </w:rPrChange>
                  </w:rPr>
                  <w:t>☐</w:t>
                </w:r>
              </w:sdtContent>
            </w:sdt>
            <w:r w:rsidR="006318D8" w:rsidRPr="007C163E">
              <w:rPr>
                <w:rFonts w:eastAsia="Courier New"/>
                <w:b/>
                <w:sz w:val="24"/>
                <w:szCs w:val="24"/>
                <w:rPrChange w:id="4166" w:author="Phùng Nguyễn Minh Tâm" w:date="2018-12-19T17:03:00Z">
                  <w:rPr>
                    <w:rFonts w:ascii="Courier New" w:eastAsia="Courier New" w:hAnsi="Courier New" w:cs="Courier New"/>
                    <w:b/>
                    <w:color w:val="000000"/>
                    <w:sz w:val="24"/>
                    <w:szCs w:val="24"/>
                  </w:rPr>
                </w:rPrChange>
              </w:rPr>
              <w:t xml:space="preserve"> Thay đổi dịch vụ/</w:t>
            </w:r>
            <w:r w:rsidR="006318D8" w:rsidRPr="007C163E">
              <w:rPr>
                <w:rFonts w:eastAsia="Courier New"/>
                <w:i/>
                <w:sz w:val="24"/>
                <w:szCs w:val="24"/>
                <w:rPrChange w:id="4167" w:author="Phùng Nguyễn Minh Tâm" w:date="2018-12-19T17:03:00Z">
                  <w:rPr>
                    <w:rFonts w:ascii="Courier New" w:eastAsia="Courier New" w:hAnsi="Courier New" w:cs="Courier New"/>
                    <w:i/>
                    <w:color w:val="000000"/>
                    <w:sz w:val="24"/>
                    <w:szCs w:val="24"/>
                  </w:rPr>
                </w:rPrChange>
              </w:rPr>
              <w:t>Change services</w:t>
            </w:r>
            <w:r w:rsidR="006318D8" w:rsidRPr="007C163E">
              <w:rPr>
                <w:rFonts w:eastAsia="Courier New"/>
                <w:b/>
                <w:sz w:val="24"/>
                <w:szCs w:val="24"/>
                <w:rPrChange w:id="4168" w:author="Phùng Nguyễn Minh Tâm" w:date="2018-12-19T17:03:00Z">
                  <w:rPr>
                    <w:rFonts w:ascii="Courier New" w:eastAsia="Courier New" w:hAnsi="Courier New" w:cs="Courier New"/>
                    <w:b/>
                    <w:color w:val="000000"/>
                    <w:sz w:val="24"/>
                    <w:szCs w:val="24"/>
                  </w:rPr>
                </w:rPrChange>
              </w:rPr>
              <w:t xml:space="preserve">     </w:t>
            </w:r>
          </w:p>
        </w:tc>
      </w:tr>
      <w:tr w:rsidR="007C163E" w:rsidRPr="007C163E" w:rsidTr="00E164D8">
        <w:trPr>
          <w:trHeight w:val="476"/>
        </w:trPr>
        <w:tc>
          <w:tcPr>
            <w:tcW w:w="2261" w:type="dxa"/>
            <w:gridSpan w:val="2"/>
            <w:tcBorders>
              <w:top w:val="nil"/>
              <w:bottom w:val="single" w:sz="4" w:space="0" w:color="auto"/>
              <w:right w:val="nil"/>
            </w:tcBorders>
            <w:shd w:val="clear" w:color="auto" w:fill="auto"/>
          </w:tcPr>
          <w:p w:rsidR="006318D8" w:rsidRPr="007C163E" w:rsidRDefault="006318D8" w:rsidP="004D51B4">
            <w:pPr>
              <w:pStyle w:val="ListParagraph"/>
              <w:numPr>
                <w:ilvl w:val="0"/>
                <w:numId w:val="52"/>
              </w:numPr>
              <w:tabs>
                <w:tab w:val="left" w:pos="4586"/>
                <w:tab w:val="left" w:pos="4658"/>
              </w:tabs>
              <w:ind w:left="34" w:firstLine="0"/>
              <w:rPr>
                <w:rFonts w:eastAsia="Courier New"/>
              </w:rPr>
            </w:pPr>
            <w:r w:rsidRPr="007C163E">
              <w:rPr>
                <w:rFonts w:eastAsia="Courier New"/>
                <w:rPrChange w:id="4169" w:author="Phùng Nguyễn Minh Tâm" w:date="2018-12-19T17:03:00Z">
                  <w:rPr>
                    <w:rFonts w:ascii="Courier New" w:eastAsia="Courier New" w:hAnsi="Courier New" w:cs="Courier New"/>
                    <w:color w:val="000000"/>
                  </w:rPr>
                </w:rPrChange>
              </w:rPr>
              <w:t xml:space="preserve">Dịch vụ tài chính    </w:t>
            </w:r>
            <w:r w:rsidRPr="007C163E">
              <w:rPr>
                <w:rFonts w:eastAsia="Courier New"/>
                <w:i/>
                <w:rPrChange w:id="4170" w:author="Phùng Nguyễn Minh Tâm" w:date="2018-12-19T17:03:00Z">
                  <w:rPr>
                    <w:rFonts w:ascii="Courier New" w:eastAsia="Courier New" w:hAnsi="Courier New" w:cs="Courier New"/>
                    <w:i/>
                    <w:color w:val="000000"/>
                  </w:rPr>
                </w:rPrChange>
              </w:rPr>
              <w:t>Financial services</w:t>
            </w:r>
          </w:p>
        </w:tc>
        <w:tc>
          <w:tcPr>
            <w:tcW w:w="1276" w:type="dxa"/>
            <w:gridSpan w:val="5"/>
            <w:tcBorders>
              <w:top w:val="nil"/>
              <w:left w:val="nil"/>
              <w:bottom w:val="single" w:sz="4" w:space="0" w:color="auto"/>
              <w:right w:val="nil"/>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732740159"/>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171"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172" w:author="Phùng Nguyễn Minh Tâm" w:date="2018-12-19T17:03:00Z">
                  <w:rPr>
                    <w:rFonts w:ascii="Courier New" w:eastAsia="Courier New" w:hAnsi="Courier New" w:cs="Courier New"/>
                    <w:color w:val="000000"/>
                    <w:sz w:val="24"/>
                    <w:szCs w:val="24"/>
                  </w:rPr>
                </w:rPrChange>
              </w:rPr>
              <w:t xml:space="preserve"> Bổ sung</w:t>
            </w:r>
          </w:p>
          <w:p w:rsidR="006318D8" w:rsidRPr="007C163E" w:rsidRDefault="006318D8" w:rsidP="00242FC3">
            <w:pPr>
              <w:tabs>
                <w:tab w:val="left" w:pos="4586"/>
                <w:tab w:val="left" w:pos="4658"/>
              </w:tabs>
              <w:ind w:left="-108" w:right="-108"/>
              <w:jc w:val="both"/>
              <w:rPr>
                <w:rFonts w:eastAsia="Courier New"/>
                <w:i/>
                <w:sz w:val="24"/>
                <w:szCs w:val="24"/>
              </w:rPr>
            </w:pPr>
            <w:r w:rsidRPr="007C163E">
              <w:rPr>
                <w:rFonts w:eastAsia="Courier New"/>
                <w:i/>
                <w:sz w:val="24"/>
                <w:szCs w:val="24"/>
                <w:rPrChange w:id="4173" w:author="Phùng Nguyễn Minh Tâm" w:date="2018-12-19T17:03:00Z">
                  <w:rPr>
                    <w:rFonts w:ascii="Courier New" w:eastAsia="Courier New" w:hAnsi="Courier New" w:cs="Courier New"/>
                    <w:i/>
                    <w:color w:val="000000"/>
                    <w:sz w:val="24"/>
                    <w:szCs w:val="24"/>
                  </w:rPr>
                </w:rPrChange>
              </w:rPr>
              <w:t xml:space="preserve">     Add</w:t>
            </w:r>
          </w:p>
        </w:tc>
        <w:tc>
          <w:tcPr>
            <w:tcW w:w="1277" w:type="dxa"/>
            <w:gridSpan w:val="5"/>
            <w:tcBorders>
              <w:top w:val="nil"/>
              <w:left w:val="nil"/>
              <w:bottom w:val="single" w:sz="4" w:space="0" w:color="auto"/>
              <w:right w:val="nil"/>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2062444824"/>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174"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175" w:author="Phùng Nguyễn Minh Tâm" w:date="2018-12-19T17:03:00Z">
                  <w:rPr>
                    <w:rFonts w:ascii="Courier New" w:eastAsia="Courier New" w:hAnsi="Courier New" w:cs="Courier New"/>
                    <w:color w:val="000000"/>
                    <w:sz w:val="24"/>
                    <w:szCs w:val="24"/>
                  </w:rPr>
                </w:rPrChange>
              </w:rPr>
              <w:t xml:space="preserve"> Hủy bỏ</w:t>
            </w:r>
          </w:p>
          <w:p w:rsidR="006318D8" w:rsidRPr="007C163E" w:rsidRDefault="006318D8"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176"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177" w:author="Phùng Nguyễn Minh Tâm" w:date="2018-12-19T17:03:00Z">
                  <w:rPr>
                    <w:rFonts w:ascii="Courier New" w:eastAsia="Courier New" w:hAnsi="Courier New" w:cs="Courier New"/>
                    <w:i/>
                    <w:color w:val="FF0000"/>
                    <w:sz w:val="24"/>
                    <w:szCs w:val="24"/>
                  </w:rPr>
                </w:rPrChange>
              </w:rPr>
              <w:t>Terminate</w:t>
            </w:r>
          </w:p>
        </w:tc>
        <w:tc>
          <w:tcPr>
            <w:tcW w:w="2409" w:type="dxa"/>
            <w:gridSpan w:val="6"/>
            <w:tcBorders>
              <w:top w:val="nil"/>
              <w:left w:val="nil"/>
              <w:bottom w:val="single" w:sz="4" w:space="0" w:color="auto"/>
              <w:right w:val="nil"/>
            </w:tcBorders>
            <w:shd w:val="clear" w:color="auto" w:fill="auto"/>
          </w:tcPr>
          <w:p w:rsidR="006318D8" w:rsidRPr="007C163E" w:rsidRDefault="006318D8" w:rsidP="004D51B4">
            <w:pPr>
              <w:pStyle w:val="ListParagraph"/>
              <w:numPr>
                <w:ilvl w:val="0"/>
                <w:numId w:val="52"/>
              </w:numPr>
              <w:tabs>
                <w:tab w:val="left" w:pos="4586"/>
                <w:tab w:val="left" w:pos="4658"/>
              </w:tabs>
              <w:ind w:left="34" w:firstLine="0"/>
              <w:rPr>
                <w:rFonts w:eastAsia="Courier New"/>
                <w:i/>
              </w:rPr>
            </w:pPr>
            <w:r w:rsidRPr="007C163E">
              <w:rPr>
                <w:rFonts w:eastAsia="Courier New"/>
                <w:rPrChange w:id="4178" w:author="Phùng Nguyễn Minh Tâm" w:date="2018-12-19T17:03:00Z">
                  <w:rPr>
                    <w:rFonts w:ascii="Courier New" w:eastAsia="Courier New" w:hAnsi="Courier New" w:cs="Courier New"/>
                    <w:color w:val="000000"/>
                  </w:rPr>
                </w:rPrChange>
              </w:rPr>
              <w:t xml:space="preserve">Dịch vụ thanh toán </w:t>
            </w:r>
            <w:r w:rsidRPr="007C163E">
              <w:rPr>
                <w:rFonts w:eastAsia="Courier New"/>
                <w:i/>
                <w:rPrChange w:id="4179" w:author="Phùng Nguyễn Minh Tâm" w:date="2018-12-19T17:03:00Z">
                  <w:rPr>
                    <w:rFonts w:ascii="Courier New" w:eastAsia="Courier New" w:hAnsi="Courier New" w:cs="Courier New"/>
                    <w:i/>
                    <w:color w:val="000000"/>
                  </w:rPr>
                </w:rPrChange>
              </w:rPr>
              <w:t>Payment services</w:t>
            </w:r>
          </w:p>
        </w:tc>
        <w:tc>
          <w:tcPr>
            <w:tcW w:w="1276" w:type="dxa"/>
            <w:gridSpan w:val="3"/>
            <w:tcBorders>
              <w:top w:val="nil"/>
              <w:left w:val="nil"/>
              <w:bottom w:val="single" w:sz="4" w:space="0" w:color="auto"/>
              <w:right w:val="nil"/>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436256672"/>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180"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181" w:author="Phùng Nguyễn Minh Tâm" w:date="2018-12-19T17:03:00Z">
                  <w:rPr>
                    <w:rFonts w:ascii="Courier New" w:eastAsia="Courier New" w:hAnsi="Courier New" w:cs="Courier New"/>
                    <w:color w:val="000000"/>
                    <w:sz w:val="24"/>
                    <w:szCs w:val="24"/>
                  </w:rPr>
                </w:rPrChange>
              </w:rPr>
              <w:t xml:space="preserve"> Bổ sung</w:t>
            </w:r>
          </w:p>
          <w:p w:rsidR="006318D8" w:rsidRPr="007C163E" w:rsidRDefault="006318D8" w:rsidP="00242FC3">
            <w:pPr>
              <w:tabs>
                <w:tab w:val="left" w:pos="4586"/>
                <w:tab w:val="left" w:pos="4658"/>
              </w:tabs>
              <w:ind w:left="-108" w:right="-108"/>
              <w:jc w:val="both"/>
              <w:rPr>
                <w:rFonts w:eastAsia="Courier New"/>
                <w:i/>
                <w:sz w:val="24"/>
                <w:szCs w:val="24"/>
              </w:rPr>
            </w:pPr>
            <w:r w:rsidRPr="007C163E">
              <w:rPr>
                <w:rFonts w:eastAsia="Courier New"/>
                <w:i/>
                <w:sz w:val="24"/>
                <w:szCs w:val="24"/>
                <w:rPrChange w:id="4182" w:author="Phùng Nguyễn Minh Tâm" w:date="2018-12-19T17:03:00Z">
                  <w:rPr>
                    <w:rFonts w:ascii="Courier New" w:eastAsia="Courier New" w:hAnsi="Courier New" w:cs="Courier New"/>
                    <w:i/>
                    <w:color w:val="000000"/>
                    <w:sz w:val="24"/>
                    <w:szCs w:val="24"/>
                  </w:rPr>
                </w:rPrChange>
              </w:rPr>
              <w:t xml:space="preserve">     Add</w:t>
            </w:r>
          </w:p>
        </w:tc>
        <w:tc>
          <w:tcPr>
            <w:tcW w:w="1566" w:type="dxa"/>
            <w:tcBorders>
              <w:top w:val="nil"/>
              <w:left w:val="nil"/>
              <w:bottom w:val="single" w:sz="4" w:space="0" w:color="auto"/>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834453088"/>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183"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184" w:author="Phùng Nguyễn Minh Tâm" w:date="2018-12-19T17:03:00Z">
                  <w:rPr>
                    <w:rFonts w:ascii="Courier New" w:eastAsia="Courier New" w:hAnsi="Courier New" w:cs="Courier New"/>
                    <w:color w:val="000000"/>
                    <w:sz w:val="24"/>
                    <w:szCs w:val="24"/>
                  </w:rPr>
                </w:rPrChange>
              </w:rPr>
              <w:t xml:space="preserve"> Hủy bỏ</w:t>
            </w:r>
          </w:p>
          <w:p w:rsidR="006318D8" w:rsidRPr="007C163E" w:rsidRDefault="006318D8"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185"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186" w:author="Phùng Nguyễn Minh Tâm" w:date="2018-12-19T17:03:00Z">
                  <w:rPr>
                    <w:rFonts w:ascii="Courier New" w:eastAsia="Courier New" w:hAnsi="Courier New" w:cs="Courier New"/>
                    <w:i/>
                    <w:color w:val="FF0000"/>
                    <w:sz w:val="24"/>
                    <w:szCs w:val="24"/>
                  </w:rPr>
                </w:rPrChange>
              </w:rPr>
              <w:t>Terminate</w:t>
            </w:r>
          </w:p>
        </w:tc>
      </w:tr>
      <w:tr w:rsidR="007C163E" w:rsidRPr="007C163E" w:rsidTr="00E164D8">
        <w:trPr>
          <w:trHeight w:val="291"/>
        </w:trPr>
        <w:tc>
          <w:tcPr>
            <w:tcW w:w="10065" w:type="dxa"/>
            <w:gridSpan w:val="22"/>
            <w:tcBorders>
              <w:top w:val="single" w:sz="4" w:space="0" w:color="auto"/>
              <w:bottom w:val="nil"/>
            </w:tcBorders>
            <w:shd w:val="clear" w:color="auto" w:fill="auto"/>
          </w:tcPr>
          <w:p w:rsidR="006318D8" w:rsidRPr="007C163E" w:rsidRDefault="00107E01" w:rsidP="00242FC3">
            <w:pPr>
              <w:spacing w:line="279" w:lineRule="auto"/>
              <w:ind w:right="72"/>
              <w:rPr>
                <w:rFonts w:eastAsia="Courier New"/>
                <w:b/>
                <w:sz w:val="24"/>
                <w:szCs w:val="24"/>
              </w:rPr>
            </w:pPr>
            <w:sdt>
              <w:sdtPr>
                <w:rPr>
                  <w:rFonts w:eastAsia="Courier New"/>
                  <w:b/>
                  <w:sz w:val="24"/>
                  <w:szCs w:val="24"/>
                </w:rPr>
                <w:id w:val="-1182427897"/>
                <w14:checkbox>
                  <w14:checked w14:val="0"/>
                  <w14:checkedState w14:val="00FE" w14:font="Wingdings"/>
                  <w14:uncheckedState w14:val="2610" w14:font="MS Gothic"/>
                </w14:checkbox>
              </w:sdtPr>
              <w:sdtEndPr/>
              <w:sdtContent>
                <w:r w:rsidR="006318D8" w:rsidRPr="007C163E">
                  <w:rPr>
                    <w:rFonts w:ascii="MS Gothic" w:eastAsia="MS Gothic" w:hAnsi="MS Gothic"/>
                    <w:b/>
                    <w:sz w:val="24"/>
                    <w:szCs w:val="24"/>
                    <w:rPrChange w:id="4187" w:author="Phùng Nguyễn Minh Tâm" w:date="2018-12-19T17:03:00Z">
                      <w:rPr>
                        <w:rFonts w:ascii="MS Gothic" w:eastAsia="MS Gothic" w:hAnsi="MS Gothic" w:cs="Courier New"/>
                        <w:b/>
                        <w:color w:val="000000"/>
                        <w:sz w:val="24"/>
                        <w:szCs w:val="24"/>
                      </w:rPr>
                    </w:rPrChange>
                  </w:rPr>
                  <w:t>☐</w:t>
                </w:r>
              </w:sdtContent>
            </w:sdt>
            <w:r w:rsidR="006318D8" w:rsidRPr="007C163E">
              <w:rPr>
                <w:rFonts w:eastAsia="Courier New"/>
                <w:b/>
                <w:sz w:val="24"/>
                <w:szCs w:val="24"/>
                <w:rPrChange w:id="4188" w:author="Phùng Nguyễn Minh Tâm" w:date="2018-12-19T17:03:00Z">
                  <w:rPr>
                    <w:rFonts w:ascii="Courier New" w:eastAsia="Courier New" w:hAnsi="Courier New" w:cs="Courier New"/>
                    <w:b/>
                    <w:color w:val="000000"/>
                    <w:sz w:val="24"/>
                    <w:szCs w:val="24"/>
                  </w:rPr>
                </w:rPrChange>
              </w:rPr>
              <w:t xml:space="preserve"> Thay đổi Phương thức xác thực giao dịch/</w:t>
            </w:r>
            <w:r w:rsidR="006318D8" w:rsidRPr="007C163E">
              <w:rPr>
                <w:rFonts w:eastAsia="Courier New"/>
                <w:i/>
                <w:sz w:val="24"/>
                <w:szCs w:val="24"/>
                <w:rPrChange w:id="4189" w:author="Phùng Nguyễn Minh Tâm" w:date="2018-12-19T17:03:00Z">
                  <w:rPr>
                    <w:rFonts w:ascii="Courier New" w:eastAsia="Courier New" w:hAnsi="Courier New" w:cs="Courier New"/>
                    <w:i/>
                    <w:color w:val="000000"/>
                    <w:sz w:val="24"/>
                    <w:szCs w:val="24"/>
                  </w:rPr>
                </w:rPrChange>
              </w:rPr>
              <w:t>Change Authentical Method</w:t>
            </w:r>
          </w:p>
        </w:tc>
      </w:tr>
      <w:tr w:rsidR="007C163E" w:rsidRPr="007C163E" w:rsidTr="00E164D8">
        <w:tc>
          <w:tcPr>
            <w:tcW w:w="1411" w:type="dxa"/>
            <w:tcBorders>
              <w:top w:val="nil"/>
              <w:bottom w:val="nil"/>
              <w:right w:val="nil"/>
            </w:tcBorders>
            <w:shd w:val="clear" w:color="auto" w:fill="auto"/>
          </w:tcPr>
          <w:p w:rsidR="006318D8" w:rsidRPr="007C163E" w:rsidRDefault="006318D8" w:rsidP="004D51B4">
            <w:pPr>
              <w:pStyle w:val="ListParagraph"/>
              <w:numPr>
                <w:ilvl w:val="0"/>
                <w:numId w:val="53"/>
              </w:numPr>
              <w:tabs>
                <w:tab w:val="left" w:pos="4586"/>
                <w:tab w:val="left" w:pos="4658"/>
              </w:tabs>
              <w:ind w:left="0" w:right="-108" w:firstLine="0"/>
              <w:rPr>
                <w:rFonts w:eastAsia="Courier New"/>
              </w:rPr>
            </w:pPr>
            <w:r w:rsidRPr="007C163E">
              <w:rPr>
                <w:rFonts w:eastAsia="Courier New"/>
                <w:rPrChange w:id="4190" w:author="Phùng Nguyễn Minh Tâm" w:date="2018-12-19T17:03:00Z">
                  <w:rPr>
                    <w:rFonts w:ascii="Courier New" w:eastAsia="Courier New" w:hAnsi="Courier New" w:cs="Courier New"/>
                    <w:color w:val="000000"/>
                  </w:rPr>
                </w:rPrChange>
              </w:rPr>
              <w:t>SMS OTP</w:t>
            </w:r>
          </w:p>
        </w:tc>
        <w:tc>
          <w:tcPr>
            <w:tcW w:w="1128" w:type="dxa"/>
            <w:gridSpan w:val="2"/>
            <w:tcBorders>
              <w:top w:val="nil"/>
              <w:left w:val="nil"/>
              <w:bottom w:val="nil"/>
              <w:right w:val="nil"/>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1987972606"/>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191"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192" w:author="Phùng Nguyễn Minh Tâm" w:date="2018-12-19T17:03:00Z">
                  <w:rPr>
                    <w:rFonts w:ascii="Courier New" w:eastAsia="Courier New" w:hAnsi="Courier New" w:cs="Courier New"/>
                    <w:color w:val="000000"/>
                    <w:sz w:val="24"/>
                    <w:szCs w:val="24"/>
                  </w:rPr>
                </w:rPrChange>
              </w:rPr>
              <w:t>Hủy bỏ</w:t>
            </w:r>
          </w:p>
          <w:p w:rsidR="006318D8" w:rsidRPr="007C163E" w:rsidRDefault="00376130"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193"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194" w:author="Phùng Nguyễn Minh Tâm" w:date="2018-12-19T17:03:00Z">
                  <w:rPr>
                    <w:rFonts w:ascii="Courier New" w:eastAsia="Courier New" w:hAnsi="Courier New" w:cs="Courier New"/>
                    <w:i/>
                    <w:color w:val="FF0000"/>
                    <w:sz w:val="24"/>
                    <w:szCs w:val="24"/>
                  </w:rPr>
                </w:rPrChange>
              </w:rPr>
              <w:t>Terminate</w:t>
            </w:r>
          </w:p>
        </w:tc>
        <w:tc>
          <w:tcPr>
            <w:tcW w:w="1134" w:type="dxa"/>
            <w:gridSpan w:val="5"/>
            <w:tcBorders>
              <w:top w:val="nil"/>
              <w:left w:val="nil"/>
              <w:bottom w:val="nil"/>
              <w:right w:val="nil"/>
            </w:tcBorders>
            <w:shd w:val="clear" w:color="auto" w:fill="auto"/>
          </w:tcPr>
          <w:p w:rsidR="006318D8" w:rsidRPr="007C163E" w:rsidRDefault="00107E01" w:rsidP="006318D8">
            <w:pPr>
              <w:tabs>
                <w:tab w:val="left" w:pos="4586"/>
                <w:tab w:val="left" w:pos="4658"/>
              </w:tabs>
              <w:ind w:left="-108" w:right="-249"/>
              <w:jc w:val="both"/>
              <w:rPr>
                <w:rFonts w:eastAsia="Courier New"/>
                <w:sz w:val="24"/>
                <w:szCs w:val="24"/>
              </w:rPr>
            </w:pPr>
            <w:sdt>
              <w:sdtPr>
                <w:rPr>
                  <w:rFonts w:eastAsia="Courier New"/>
                  <w:sz w:val="24"/>
                  <w:szCs w:val="24"/>
                </w:rPr>
                <w:id w:val="667831759"/>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195"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196" w:author="Phùng Nguyễn Minh Tâm" w:date="2018-12-19T17:03:00Z">
                  <w:rPr>
                    <w:rFonts w:ascii="Courier New" w:eastAsia="Courier New" w:hAnsi="Courier New" w:cs="Courier New"/>
                    <w:color w:val="000000"/>
                    <w:sz w:val="24"/>
                    <w:szCs w:val="24"/>
                  </w:rPr>
                </w:rPrChange>
              </w:rPr>
              <w:t>Bổ sung:</w:t>
            </w:r>
          </w:p>
          <w:p w:rsidR="006318D8" w:rsidRPr="007C163E" w:rsidRDefault="00376130" w:rsidP="006318D8">
            <w:pPr>
              <w:tabs>
                <w:tab w:val="left" w:pos="4586"/>
                <w:tab w:val="left" w:pos="4658"/>
              </w:tabs>
              <w:ind w:left="-108" w:right="-249"/>
              <w:jc w:val="both"/>
              <w:rPr>
                <w:rFonts w:eastAsia="Courier New"/>
                <w:i/>
                <w:sz w:val="24"/>
                <w:szCs w:val="24"/>
              </w:rPr>
            </w:pPr>
            <w:r w:rsidRPr="007C163E">
              <w:rPr>
                <w:rFonts w:eastAsia="Courier New"/>
                <w:i/>
                <w:sz w:val="24"/>
                <w:szCs w:val="24"/>
                <w:rPrChange w:id="4197" w:author="Phùng Nguyễn Minh Tâm" w:date="2018-12-19T17:03:00Z">
                  <w:rPr>
                    <w:rFonts w:ascii="Courier New" w:eastAsia="Courier New" w:hAnsi="Courier New" w:cs="Courier New"/>
                    <w:i/>
                    <w:color w:val="000000"/>
                    <w:sz w:val="24"/>
                    <w:szCs w:val="24"/>
                  </w:rPr>
                </w:rPrChange>
              </w:rPr>
              <w:t xml:space="preserve">    </w:t>
            </w:r>
            <w:r w:rsidR="006318D8" w:rsidRPr="007C163E">
              <w:rPr>
                <w:rFonts w:eastAsia="Courier New"/>
                <w:i/>
                <w:sz w:val="24"/>
                <w:szCs w:val="24"/>
                <w:rPrChange w:id="4198" w:author="Phùng Nguyễn Minh Tâm" w:date="2018-12-19T17:03:00Z">
                  <w:rPr>
                    <w:rFonts w:ascii="Courier New" w:eastAsia="Courier New" w:hAnsi="Courier New" w:cs="Courier New"/>
                    <w:i/>
                    <w:color w:val="000000"/>
                    <w:sz w:val="24"/>
                    <w:szCs w:val="24"/>
                  </w:rPr>
                </w:rPrChange>
              </w:rPr>
              <w:t>Add</w:t>
            </w:r>
          </w:p>
        </w:tc>
        <w:tc>
          <w:tcPr>
            <w:tcW w:w="2409" w:type="dxa"/>
            <w:gridSpan w:val="5"/>
            <w:tcBorders>
              <w:top w:val="nil"/>
              <w:left w:val="nil"/>
              <w:bottom w:val="nil"/>
              <w:right w:val="nil"/>
            </w:tcBorders>
            <w:shd w:val="clear" w:color="auto" w:fill="auto"/>
          </w:tcPr>
          <w:p w:rsidR="006318D8" w:rsidRPr="007C163E" w:rsidRDefault="006318D8" w:rsidP="006318D8">
            <w:pPr>
              <w:pStyle w:val="ListParagraph"/>
              <w:tabs>
                <w:tab w:val="left" w:pos="4586"/>
                <w:tab w:val="left" w:pos="4658"/>
              </w:tabs>
              <w:spacing w:before="60"/>
              <w:ind w:left="-108" w:right="-250"/>
              <w:rPr>
                <w:rFonts w:eastAsia="Courier New"/>
                <w:i/>
              </w:rPr>
            </w:pPr>
            <w:r w:rsidRPr="007C163E">
              <w:rPr>
                <w:rFonts w:eastAsia="Courier New"/>
                <w:noProof/>
                <w:rPrChange w:id="4199">
                  <w:rPr>
                    <w:rFonts w:ascii="Courier New" w:eastAsia="Courier New" w:hAnsi="Courier New" w:cs="Courier New"/>
                    <w:noProof/>
                    <w:color w:val="000000"/>
                  </w:rPr>
                </w:rPrChange>
              </w:rPr>
              <mc:AlternateContent>
                <mc:Choice Requires="wps">
                  <w:drawing>
                    <wp:anchor distT="0" distB="0" distL="114300" distR="114300" simplePos="0" relativeHeight="251880960" behindDoc="0" locked="0" layoutInCell="1" allowOverlap="1" wp14:anchorId="79FE2E4B" wp14:editId="2742E091">
                      <wp:simplePos x="0" y="0"/>
                      <wp:positionH relativeFrom="column">
                        <wp:posOffset>-71120</wp:posOffset>
                      </wp:positionH>
                      <wp:positionV relativeFrom="paragraph">
                        <wp:posOffset>203835</wp:posOffset>
                      </wp:positionV>
                      <wp:extent cx="1514475" cy="189865"/>
                      <wp:effectExtent l="0" t="0" r="28575" b="19685"/>
                      <wp:wrapNone/>
                      <wp:docPr id="64" name="Rectangle 64"/>
                      <wp:cNvGraphicFramePr/>
                      <a:graphic xmlns:a="http://schemas.openxmlformats.org/drawingml/2006/main">
                        <a:graphicData uri="http://schemas.microsoft.com/office/word/2010/wordprocessingShape">
                          <wps:wsp>
                            <wps:cNvSpPr/>
                            <wps:spPr>
                              <a:xfrm>
                                <a:off x="0" y="0"/>
                                <a:ext cx="151447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4" o:spid="_x0000_s1026" style="position:absolute;margin-left:-5.6pt;margin-top:16.05pt;width:119.25pt;height:14.95pt;z-index:25188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" filled="f" strokecolor="black [3213]"/>
                  </w:pict>
                </mc:Fallback>
              </mc:AlternateContent>
            </w:r>
            <w:r w:rsidRPr="007C163E">
              <w:rPr>
                <w:rFonts w:eastAsia="Courier New"/>
                <w:rPrChange w:id="4200" w:author="Phùng Nguyễn Minh Tâm" w:date="2018-12-19T17:03:00Z">
                  <w:rPr>
                    <w:rFonts w:ascii="Courier New" w:eastAsia="Courier New" w:hAnsi="Courier New" w:cs="Courier New"/>
                    <w:color w:val="000000"/>
                  </w:rPr>
                </w:rPrChange>
              </w:rPr>
              <w:t>SĐT sử dụng/</w:t>
            </w:r>
            <w:r w:rsidRPr="007C163E">
              <w:rPr>
                <w:rFonts w:eastAsia="Courier New"/>
                <w:i/>
                <w:rPrChange w:id="4201" w:author="Phùng Nguyễn Minh Tâm" w:date="2018-12-19T17:03:00Z">
                  <w:rPr>
                    <w:rFonts w:ascii="Courier New" w:eastAsia="Courier New" w:hAnsi="Courier New" w:cs="Courier New"/>
                    <w:i/>
                    <w:color w:val="000000"/>
                  </w:rPr>
                </w:rPrChange>
              </w:rPr>
              <w:t>Mobile No.</w:t>
            </w:r>
          </w:p>
          <w:p w:rsidR="006318D8" w:rsidRPr="007C163E" w:rsidRDefault="006318D8" w:rsidP="00242FC3">
            <w:pPr>
              <w:pStyle w:val="ListParagraph"/>
              <w:tabs>
                <w:tab w:val="left" w:pos="4586"/>
                <w:tab w:val="left" w:pos="4658"/>
              </w:tabs>
              <w:spacing w:before="60"/>
              <w:ind w:left="-108"/>
              <w:rPr>
                <w:rFonts w:eastAsia="Courier New"/>
                <w:i/>
              </w:rPr>
            </w:pPr>
          </w:p>
        </w:tc>
        <w:tc>
          <w:tcPr>
            <w:tcW w:w="1276" w:type="dxa"/>
            <w:gridSpan w:val="7"/>
            <w:tcBorders>
              <w:top w:val="nil"/>
              <w:left w:val="nil"/>
              <w:bottom w:val="nil"/>
              <w:right w:val="nil"/>
            </w:tcBorders>
            <w:shd w:val="clear" w:color="auto" w:fill="auto"/>
          </w:tcPr>
          <w:p w:rsidR="006318D8" w:rsidRPr="007C163E" w:rsidRDefault="00107E01" w:rsidP="00376130">
            <w:pPr>
              <w:tabs>
                <w:tab w:val="left" w:pos="4586"/>
                <w:tab w:val="left" w:pos="4658"/>
              </w:tabs>
              <w:ind w:left="-108" w:right="-250"/>
              <w:jc w:val="both"/>
              <w:rPr>
                <w:rFonts w:eastAsia="Courier New"/>
                <w:sz w:val="24"/>
                <w:szCs w:val="24"/>
              </w:rPr>
            </w:pPr>
            <w:sdt>
              <w:sdtPr>
                <w:rPr>
                  <w:rFonts w:eastAsia="Courier New"/>
                  <w:sz w:val="24"/>
                  <w:szCs w:val="24"/>
                </w:rPr>
                <w:id w:val="1553267747"/>
                <w14:checkbox>
                  <w14:checked w14:val="0"/>
                  <w14:checkedState w14:val="00FE" w14:font="Wingdings"/>
                  <w14:uncheckedState w14:val="2610" w14:font="MS Gothic"/>
                </w14:checkbox>
              </w:sdtPr>
              <w:sdtEndPr/>
              <w:sdtContent>
                <w:r w:rsidR="00376130" w:rsidRPr="007C163E">
                  <w:rPr>
                    <w:rFonts w:ascii="MS Gothic" w:eastAsia="MS Gothic" w:hAnsi="MS Gothic"/>
                    <w:sz w:val="24"/>
                    <w:szCs w:val="24"/>
                    <w:rPrChange w:id="4202"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203" w:author="Phùng Nguyễn Minh Tâm" w:date="2018-12-19T17:03:00Z">
                  <w:rPr>
                    <w:rFonts w:ascii="Courier New" w:eastAsia="Courier New" w:hAnsi="Courier New" w:cs="Courier New"/>
                    <w:color w:val="000000"/>
                    <w:sz w:val="24"/>
                    <w:szCs w:val="24"/>
                  </w:rPr>
                </w:rPrChange>
              </w:rPr>
              <w:t>Thay đổi:</w:t>
            </w:r>
          </w:p>
          <w:p w:rsidR="006318D8" w:rsidRPr="007C163E" w:rsidRDefault="006318D8" w:rsidP="00376130">
            <w:pPr>
              <w:tabs>
                <w:tab w:val="left" w:pos="4586"/>
                <w:tab w:val="left" w:pos="4658"/>
              </w:tabs>
              <w:ind w:left="-108" w:right="-250"/>
              <w:jc w:val="both"/>
              <w:rPr>
                <w:rFonts w:eastAsia="Courier New"/>
                <w:i/>
                <w:sz w:val="24"/>
                <w:szCs w:val="24"/>
              </w:rPr>
            </w:pPr>
            <w:r w:rsidRPr="007C163E">
              <w:rPr>
                <w:rFonts w:eastAsia="Courier New"/>
                <w:i/>
                <w:sz w:val="24"/>
                <w:szCs w:val="24"/>
                <w:rPrChange w:id="4204" w:author="Phùng Nguyễn Minh Tâm" w:date="2018-12-19T17:03:00Z">
                  <w:rPr>
                    <w:rFonts w:ascii="Courier New" w:eastAsia="Courier New" w:hAnsi="Courier New" w:cs="Courier New"/>
                    <w:i/>
                    <w:color w:val="000000"/>
                    <w:sz w:val="24"/>
                    <w:szCs w:val="24"/>
                  </w:rPr>
                </w:rPrChange>
              </w:rPr>
              <w:t xml:space="preserve">     Change</w:t>
            </w:r>
          </w:p>
        </w:tc>
        <w:tc>
          <w:tcPr>
            <w:tcW w:w="2707" w:type="dxa"/>
            <w:gridSpan w:val="2"/>
            <w:tcBorders>
              <w:top w:val="nil"/>
              <w:left w:val="nil"/>
              <w:bottom w:val="nil"/>
            </w:tcBorders>
            <w:shd w:val="clear" w:color="auto" w:fill="auto"/>
          </w:tcPr>
          <w:p w:rsidR="006318D8" w:rsidRPr="007C163E" w:rsidRDefault="006318D8" w:rsidP="00242FC3">
            <w:pPr>
              <w:pStyle w:val="ListParagraph"/>
              <w:tabs>
                <w:tab w:val="left" w:pos="4586"/>
                <w:tab w:val="left" w:pos="4658"/>
              </w:tabs>
              <w:spacing w:before="60"/>
              <w:ind w:left="-108" w:right="-144"/>
              <w:rPr>
                <w:rFonts w:eastAsia="Courier New"/>
                <w:i/>
                <w:spacing w:val="-2"/>
              </w:rPr>
            </w:pPr>
            <w:r w:rsidRPr="007C163E">
              <w:rPr>
                <w:rFonts w:eastAsia="Courier New"/>
                <w:spacing w:val="-2"/>
                <w:rPrChange w:id="4205" w:author="Phùng Nguyễn Minh Tâm" w:date="2018-12-19T17:03:00Z">
                  <w:rPr>
                    <w:rFonts w:ascii="Courier New" w:eastAsia="Courier New" w:hAnsi="Courier New" w:cs="Courier New"/>
                    <w:color w:val="000000"/>
                    <w:spacing w:val="-2"/>
                  </w:rPr>
                </w:rPrChange>
              </w:rPr>
              <w:t>SĐT sử dụng/</w:t>
            </w:r>
            <w:r w:rsidRPr="007C163E">
              <w:rPr>
                <w:rFonts w:eastAsia="Courier New"/>
                <w:i/>
                <w:spacing w:val="-2"/>
                <w:rPrChange w:id="4206" w:author="Phùng Nguyễn Minh Tâm" w:date="2018-12-19T17:03:00Z">
                  <w:rPr>
                    <w:rFonts w:ascii="Courier New" w:eastAsia="Courier New" w:hAnsi="Courier New" w:cs="Courier New"/>
                    <w:i/>
                    <w:color w:val="000000"/>
                    <w:spacing w:val="-2"/>
                  </w:rPr>
                </w:rPrChange>
              </w:rPr>
              <w:t>Mobile No.</w:t>
            </w:r>
          </w:p>
          <w:p w:rsidR="006318D8" w:rsidRPr="007C163E" w:rsidRDefault="006318D8" w:rsidP="00242FC3">
            <w:pPr>
              <w:tabs>
                <w:tab w:val="left" w:pos="4586"/>
                <w:tab w:val="left" w:pos="4658"/>
              </w:tabs>
              <w:ind w:left="-108" w:right="-127"/>
              <w:jc w:val="both"/>
              <w:rPr>
                <w:rFonts w:eastAsia="Courier New"/>
                <w:i/>
                <w:sz w:val="24"/>
                <w:szCs w:val="24"/>
              </w:rPr>
            </w:pPr>
            <w:r w:rsidRPr="007C163E">
              <w:rPr>
                <w:rFonts w:eastAsia="Courier New"/>
                <w:noProof/>
                <w:rPrChange w:id="4207">
                  <w:rPr>
                    <w:rFonts w:ascii="Courier New" w:eastAsia="Courier New" w:hAnsi="Courier New" w:cs="Courier New"/>
                    <w:noProof/>
                    <w:color w:val="000000"/>
                    <w:sz w:val="24"/>
                    <w:szCs w:val="24"/>
                  </w:rPr>
                </w:rPrChange>
              </w:rPr>
              <mc:AlternateContent>
                <mc:Choice Requires="wps">
                  <w:drawing>
                    <wp:anchor distT="0" distB="0" distL="114300" distR="114300" simplePos="0" relativeHeight="251881984" behindDoc="0" locked="0" layoutInCell="1" allowOverlap="1" wp14:anchorId="4BADF51D" wp14:editId="6BA13C97">
                      <wp:simplePos x="0" y="0"/>
                      <wp:positionH relativeFrom="column">
                        <wp:posOffset>-62040</wp:posOffset>
                      </wp:positionH>
                      <wp:positionV relativeFrom="paragraph">
                        <wp:posOffset>-209</wp:posOffset>
                      </wp:positionV>
                      <wp:extent cx="1644555" cy="189865"/>
                      <wp:effectExtent l="0" t="0" r="13335" b="19685"/>
                      <wp:wrapNone/>
                      <wp:docPr id="74" name="Rectangle 74"/>
                      <wp:cNvGraphicFramePr/>
                      <a:graphic xmlns:a="http://schemas.openxmlformats.org/drawingml/2006/main">
                        <a:graphicData uri="http://schemas.microsoft.com/office/word/2010/wordprocessingShape">
                          <wps:wsp>
                            <wps:cNvSpPr/>
                            <wps:spPr>
                              <a:xfrm>
                                <a:off x="0" y="0"/>
                                <a:ext cx="164455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026" style="position:absolute;margin-left:-4.9pt;margin-top:0;width:129.5pt;height:14.95pt;z-index:25188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" filled="f" strokecolor="black [3213]"/>
                  </w:pict>
                </mc:Fallback>
              </mc:AlternateContent>
            </w:r>
          </w:p>
        </w:tc>
      </w:tr>
      <w:tr w:rsidR="007C163E" w:rsidRPr="007C163E" w:rsidTr="00E164D8">
        <w:tc>
          <w:tcPr>
            <w:tcW w:w="1411" w:type="dxa"/>
            <w:tcBorders>
              <w:top w:val="nil"/>
              <w:bottom w:val="nil"/>
              <w:right w:val="nil"/>
            </w:tcBorders>
            <w:shd w:val="clear" w:color="auto" w:fill="auto"/>
          </w:tcPr>
          <w:p w:rsidR="006318D8" w:rsidRPr="007C163E" w:rsidRDefault="006318D8" w:rsidP="004D51B4">
            <w:pPr>
              <w:pStyle w:val="ListParagraph"/>
              <w:numPr>
                <w:ilvl w:val="0"/>
                <w:numId w:val="53"/>
              </w:numPr>
              <w:tabs>
                <w:tab w:val="left" w:pos="4586"/>
                <w:tab w:val="left" w:pos="4658"/>
              </w:tabs>
              <w:ind w:left="0" w:firstLine="0"/>
              <w:rPr>
                <w:rFonts w:eastAsia="Courier New"/>
              </w:rPr>
            </w:pPr>
            <w:r w:rsidRPr="007C163E">
              <w:rPr>
                <w:rFonts w:eastAsia="Courier New"/>
                <w:rPrChange w:id="4208" w:author="Phùng Nguyễn Minh Tâm" w:date="2018-12-19T17:03:00Z">
                  <w:rPr>
                    <w:rFonts w:ascii="Courier New" w:eastAsia="Courier New" w:hAnsi="Courier New" w:cs="Courier New"/>
                    <w:color w:val="000000"/>
                  </w:rPr>
                </w:rPrChange>
              </w:rPr>
              <w:t>Soft OTP</w:t>
            </w:r>
          </w:p>
        </w:tc>
        <w:tc>
          <w:tcPr>
            <w:tcW w:w="1128" w:type="dxa"/>
            <w:gridSpan w:val="2"/>
            <w:tcBorders>
              <w:top w:val="nil"/>
              <w:left w:val="nil"/>
              <w:bottom w:val="nil"/>
              <w:right w:val="nil"/>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976578291"/>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209"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210" w:author="Phùng Nguyễn Minh Tâm" w:date="2018-12-19T17:03:00Z">
                  <w:rPr>
                    <w:rFonts w:ascii="Courier New" w:eastAsia="Courier New" w:hAnsi="Courier New" w:cs="Courier New"/>
                    <w:color w:val="000000"/>
                    <w:sz w:val="24"/>
                    <w:szCs w:val="24"/>
                  </w:rPr>
                </w:rPrChange>
              </w:rPr>
              <w:t>Hủy bỏ</w:t>
            </w:r>
          </w:p>
          <w:p w:rsidR="006318D8" w:rsidRPr="007C163E" w:rsidRDefault="00376130"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11"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212" w:author="Phùng Nguyễn Minh Tâm" w:date="2018-12-19T17:03:00Z">
                  <w:rPr>
                    <w:rFonts w:ascii="Courier New" w:eastAsia="Courier New" w:hAnsi="Courier New" w:cs="Courier New"/>
                    <w:i/>
                    <w:color w:val="FF0000"/>
                    <w:sz w:val="24"/>
                    <w:szCs w:val="24"/>
                  </w:rPr>
                </w:rPrChange>
              </w:rPr>
              <w:t>Terminate</w:t>
            </w:r>
          </w:p>
        </w:tc>
        <w:tc>
          <w:tcPr>
            <w:tcW w:w="1134" w:type="dxa"/>
            <w:gridSpan w:val="5"/>
            <w:tcBorders>
              <w:top w:val="nil"/>
              <w:left w:val="nil"/>
              <w:bottom w:val="nil"/>
              <w:right w:val="nil"/>
            </w:tcBorders>
            <w:shd w:val="clear" w:color="auto" w:fill="auto"/>
          </w:tcPr>
          <w:p w:rsidR="006318D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499499620"/>
                <w14:checkbox>
                  <w14:checked w14:val="0"/>
                  <w14:checkedState w14:val="00FE" w14:font="Wingdings"/>
                  <w14:uncheckedState w14:val="2610" w14:font="MS Gothic"/>
                </w14:checkbox>
              </w:sdtPr>
              <w:sdtEndPr/>
              <w:sdtContent>
                <w:r w:rsidR="006318D8" w:rsidRPr="007C163E">
                  <w:rPr>
                    <w:rFonts w:ascii="MS Gothic" w:eastAsia="MS Gothic" w:hAnsi="MS Gothic"/>
                    <w:sz w:val="24"/>
                    <w:szCs w:val="24"/>
                    <w:rPrChange w:id="4213" w:author="Phùng Nguyễn Minh Tâm" w:date="2018-12-19T17:03:00Z">
                      <w:rPr>
                        <w:rFonts w:ascii="MS Gothic" w:eastAsia="MS Gothic" w:hAnsi="MS Gothic" w:cs="Courier New"/>
                        <w:color w:val="000000"/>
                        <w:sz w:val="24"/>
                        <w:szCs w:val="24"/>
                      </w:rPr>
                    </w:rPrChange>
                  </w:rPr>
                  <w:t>☐</w:t>
                </w:r>
              </w:sdtContent>
            </w:sdt>
            <w:r w:rsidR="006318D8" w:rsidRPr="007C163E">
              <w:rPr>
                <w:rFonts w:eastAsia="Courier New"/>
                <w:sz w:val="24"/>
                <w:szCs w:val="24"/>
                <w:rPrChange w:id="4214" w:author="Phùng Nguyễn Minh Tâm" w:date="2018-12-19T17:03:00Z">
                  <w:rPr>
                    <w:rFonts w:ascii="Courier New" w:eastAsia="Courier New" w:hAnsi="Courier New" w:cs="Courier New"/>
                    <w:color w:val="000000"/>
                    <w:sz w:val="24"/>
                    <w:szCs w:val="24"/>
                  </w:rPr>
                </w:rPrChange>
              </w:rPr>
              <w:t>Bổ sung:</w:t>
            </w:r>
          </w:p>
          <w:p w:rsidR="006318D8" w:rsidRPr="007C163E" w:rsidRDefault="00376130"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15" w:author="Phùng Nguyễn Minh Tâm" w:date="2018-12-19T17:03:00Z">
                  <w:rPr>
                    <w:rFonts w:ascii="Courier New" w:eastAsia="Courier New" w:hAnsi="Courier New" w:cs="Courier New"/>
                    <w:i/>
                    <w:color w:val="000000"/>
                    <w:sz w:val="24"/>
                    <w:szCs w:val="24"/>
                  </w:rPr>
                </w:rPrChange>
              </w:rPr>
              <w:t xml:space="preserve">   </w:t>
            </w:r>
            <w:r w:rsidR="006318D8" w:rsidRPr="007C163E">
              <w:rPr>
                <w:rFonts w:eastAsia="Courier New"/>
                <w:i/>
                <w:sz w:val="24"/>
                <w:szCs w:val="24"/>
                <w:rPrChange w:id="4216" w:author="Phùng Nguyễn Minh Tâm" w:date="2018-12-19T17:03:00Z">
                  <w:rPr>
                    <w:rFonts w:ascii="Courier New" w:eastAsia="Courier New" w:hAnsi="Courier New" w:cs="Courier New"/>
                    <w:i/>
                    <w:color w:val="000000"/>
                    <w:sz w:val="24"/>
                    <w:szCs w:val="24"/>
                  </w:rPr>
                </w:rPrChange>
              </w:rPr>
              <w:t xml:space="preserve"> Add</w:t>
            </w:r>
          </w:p>
        </w:tc>
        <w:tc>
          <w:tcPr>
            <w:tcW w:w="2409" w:type="dxa"/>
            <w:gridSpan w:val="5"/>
            <w:tcBorders>
              <w:top w:val="nil"/>
              <w:left w:val="nil"/>
              <w:bottom w:val="nil"/>
              <w:right w:val="nil"/>
            </w:tcBorders>
            <w:shd w:val="clear" w:color="auto" w:fill="auto"/>
          </w:tcPr>
          <w:p w:rsidR="006318D8" w:rsidRPr="007C163E" w:rsidRDefault="00376130" w:rsidP="00376130">
            <w:pPr>
              <w:pStyle w:val="ListParagraph"/>
              <w:tabs>
                <w:tab w:val="left" w:pos="4586"/>
                <w:tab w:val="left" w:pos="4658"/>
              </w:tabs>
              <w:spacing w:before="40"/>
              <w:ind w:left="-108"/>
              <w:rPr>
                <w:rFonts w:eastAsia="Courier New"/>
                <w:i/>
              </w:rPr>
            </w:pPr>
            <w:r w:rsidRPr="007C163E">
              <w:rPr>
                <w:rFonts w:eastAsia="Courier New"/>
                <w:noProof/>
                <w:rPrChange w:id="4217">
                  <w:rPr>
                    <w:rFonts w:ascii="Courier New" w:eastAsia="Courier New" w:hAnsi="Courier New" w:cs="Courier New"/>
                    <w:noProof/>
                    <w:color w:val="000000"/>
                  </w:rPr>
                </w:rPrChange>
              </w:rPr>
              <mc:AlternateContent>
                <mc:Choice Requires="wps">
                  <w:drawing>
                    <wp:anchor distT="0" distB="0" distL="114300" distR="114300" simplePos="0" relativeHeight="251886080" behindDoc="0" locked="0" layoutInCell="1" allowOverlap="1" wp14:anchorId="239E4BA4" wp14:editId="0AC8A3E1">
                      <wp:simplePos x="0" y="0"/>
                      <wp:positionH relativeFrom="column">
                        <wp:posOffset>-70485</wp:posOffset>
                      </wp:positionH>
                      <wp:positionV relativeFrom="paragraph">
                        <wp:posOffset>193040</wp:posOffset>
                      </wp:positionV>
                      <wp:extent cx="1514475" cy="189865"/>
                      <wp:effectExtent l="0" t="0" r="28575" b="19685"/>
                      <wp:wrapNone/>
                      <wp:docPr id="75" name="Rectangle 75"/>
                      <wp:cNvGraphicFramePr/>
                      <a:graphic xmlns:a="http://schemas.openxmlformats.org/drawingml/2006/main">
                        <a:graphicData uri="http://schemas.microsoft.com/office/word/2010/wordprocessingShape">
                          <wps:wsp>
                            <wps:cNvSpPr/>
                            <wps:spPr>
                              <a:xfrm>
                                <a:off x="0" y="0"/>
                                <a:ext cx="151447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26" style="position:absolute;margin-left:-5.55pt;margin-top:15.2pt;width:119.25pt;height:14.95pt;z-index:25188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" filled="f" strokecolor="black [3213]"/>
                  </w:pict>
                </mc:Fallback>
              </mc:AlternateContent>
            </w:r>
            <w:r w:rsidR="006318D8" w:rsidRPr="007C163E">
              <w:rPr>
                <w:rFonts w:eastAsia="Courier New"/>
                <w:rPrChange w:id="4218" w:author="Phùng Nguyễn Minh Tâm" w:date="2018-12-19T17:03:00Z">
                  <w:rPr>
                    <w:rFonts w:ascii="Courier New" w:eastAsia="Courier New" w:hAnsi="Courier New" w:cs="Courier New"/>
                    <w:color w:val="000000"/>
                  </w:rPr>
                </w:rPrChange>
              </w:rPr>
              <w:t>Loại/</w:t>
            </w:r>
            <w:r w:rsidR="006318D8" w:rsidRPr="007C163E">
              <w:rPr>
                <w:rFonts w:eastAsia="Courier New"/>
                <w:i/>
                <w:rPrChange w:id="4219" w:author="Phùng Nguyễn Minh Tâm" w:date="2018-12-19T17:03:00Z">
                  <w:rPr>
                    <w:rFonts w:ascii="Courier New" w:eastAsia="Courier New" w:hAnsi="Courier New" w:cs="Courier New"/>
                    <w:i/>
                    <w:color w:val="000000"/>
                  </w:rPr>
                </w:rPrChange>
              </w:rPr>
              <w:t>Type</w:t>
            </w:r>
          </w:p>
          <w:p w:rsidR="006318D8" w:rsidRPr="007C163E" w:rsidRDefault="006318D8" w:rsidP="00242FC3">
            <w:pPr>
              <w:pStyle w:val="ListParagraph"/>
              <w:tabs>
                <w:tab w:val="left" w:pos="4586"/>
                <w:tab w:val="left" w:pos="4658"/>
              </w:tabs>
              <w:spacing w:before="60"/>
              <w:ind w:left="-108"/>
              <w:rPr>
                <w:rFonts w:eastAsia="Courier New"/>
                <w:i/>
              </w:rPr>
            </w:pPr>
          </w:p>
        </w:tc>
        <w:tc>
          <w:tcPr>
            <w:tcW w:w="3983" w:type="dxa"/>
            <w:gridSpan w:val="9"/>
            <w:tcBorders>
              <w:top w:val="nil"/>
              <w:left w:val="nil"/>
              <w:bottom w:val="nil"/>
            </w:tcBorders>
            <w:shd w:val="clear" w:color="auto" w:fill="auto"/>
          </w:tcPr>
          <w:p w:rsidR="006318D8" w:rsidRPr="007C163E" w:rsidRDefault="006318D8" w:rsidP="00376130">
            <w:pPr>
              <w:pStyle w:val="ListParagraph"/>
              <w:tabs>
                <w:tab w:val="left" w:pos="4586"/>
                <w:tab w:val="left" w:pos="4658"/>
              </w:tabs>
              <w:spacing w:before="40"/>
              <w:ind w:left="0"/>
              <w:rPr>
                <w:rFonts w:eastAsia="Courier New"/>
                <w:i/>
              </w:rPr>
            </w:pPr>
            <w:r w:rsidRPr="007C163E">
              <w:rPr>
                <w:rFonts w:eastAsia="Courier New"/>
                <w:rPrChange w:id="4220" w:author="Phùng Nguyễn Minh Tâm" w:date="2018-12-19T17:03:00Z">
                  <w:rPr>
                    <w:rFonts w:ascii="Courier New" w:eastAsia="Courier New" w:hAnsi="Courier New" w:cs="Courier New"/>
                    <w:color w:val="000000"/>
                  </w:rPr>
                </w:rPrChange>
              </w:rPr>
              <w:t>SĐT sử dụng/</w:t>
            </w:r>
            <w:r w:rsidRPr="007C163E">
              <w:rPr>
                <w:rFonts w:eastAsia="Courier New"/>
                <w:i/>
                <w:rPrChange w:id="4221" w:author="Phùng Nguyễn Minh Tâm" w:date="2018-12-19T17:03:00Z">
                  <w:rPr>
                    <w:rFonts w:ascii="Courier New" w:eastAsia="Courier New" w:hAnsi="Courier New" w:cs="Courier New"/>
                    <w:i/>
                    <w:color w:val="000000"/>
                  </w:rPr>
                </w:rPrChange>
              </w:rPr>
              <w:t>Mobile No.</w:t>
            </w:r>
          </w:p>
          <w:p w:rsidR="006318D8" w:rsidRPr="007C163E" w:rsidRDefault="001D146C" w:rsidP="00242FC3">
            <w:pPr>
              <w:tabs>
                <w:tab w:val="left" w:pos="4586"/>
                <w:tab w:val="left" w:pos="4658"/>
              </w:tabs>
              <w:ind w:left="-108" w:right="-108"/>
              <w:jc w:val="both"/>
              <w:rPr>
                <w:rFonts w:eastAsia="Courier New"/>
                <w:sz w:val="24"/>
                <w:szCs w:val="24"/>
              </w:rPr>
            </w:pPr>
            <w:r w:rsidRPr="007C163E">
              <w:rPr>
                <w:rFonts w:eastAsia="Courier New"/>
                <w:noProof/>
                <w:rPrChange w:id="4222">
                  <w:rPr>
                    <w:rFonts w:ascii="Courier New" w:eastAsia="Courier New" w:hAnsi="Courier New" w:cs="Courier New"/>
                    <w:noProof/>
                    <w:color w:val="000000"/>
                    <w:sz w:val="24"/>
                    <w:szCs w:val="24"/>
                  </w:rPr>
                </w:rPrChange>
              </w:rPr>
              <mc:AlternateContent>
                <mc:Choice Requires="wps">
                  <w:drawing>
                    <wp:anchor distT="0" distB="0" distL="114300" distR="114300" simplePos="0" relativeHeight="251887104" behindDoc="0" locked="0" layoutInCell="1" allowOverlap="1" wp14:anchorId="4E43A549" wp14:editId="1428C45A">
                      <wp:simplePos x="0" y="0"/>
                      <wp:positionH relativeFrom="column">
                        <wp:posOffset>-2540</wp:posOffset>
                      </wp:positionH>
                      <wp:positionV relativeFrom="paragraph">
                        <wp:posOffset>-5080</wp:posOffset>
                      </wp:positionV>
                      <wp:extent cx="2394585" cy="189865"/>
                      <wp:effectExtent l="0" t="0" r="24765" b="19685"/>
                      <wp:wrapNone/>
                      <wp:docPr id="76" name="Rectangle 76"/>
                      <wp:cNvGraphicFramePr/>
                      <a:graphic xmlns:a="http://schemas.openxmlformats.org/drawingml/2006/main">
                        <a:graphicData uri="http://schemas.microsoft.com/office/word/2010/wordprocessingShape">
                          <wps:wsp>
                            <wps:cNvSpPr/>
                            <wps:spPr>
                              <a:xfrm>
                                <a:off x="0" y="0"/>
                                <a:ext cx="2394585"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26" style="position:absolute;margin-left:-.2pt;margin-top:-.4pt;width:188.55pt;height:14.95pt;z-index:25188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" filled="f" strokecolor="black [3213]"/>
                  </w:pict>
                </mc:Fallback>
              </mc:AlternateContent>
            </w:r>
          </w:p>
        </w:tc>
      </w:tr>
      <w:tr w:rsidR="007C163E" w:rsidRPr="007C163E" w:rsidTr="00E164D8">
        <w:trPr>
          <w:trHeight w:val="644"/>
        </w:trPr>
        <w:tc>
          <w:tcPr>
            <w:tcW w:w="1411" w:type="dxa"/>
            <w:tcBorders>
              <w:top w:val="nil"/>
              <w:bottom w:val="single" w:sz="4" w:space="0" w:color="auto"/>
              <w:right w:val="nil"/>
            </w:tcBorders>
            <w:shd w:val="clear" w:color="auto" w:fill="auto"/>
          </w:tcPr>
          <w:p w:rsidR="00376130" w:rsidRPr="007C163E" w:rsidRDefault="00376130" w:rsidP="005B7F5A">
            <w:pPr>
              <w:pStyle w:val="ListParagraph"/>
              <w:numPr>
                <w:ilvl w:val="0"/>
                <w:numId w:val="53"/>
              </w:numPr>
              <w:tabs>
                <w:tab w:val="left" w:pos="4586"/>
                <w:tab w:val="left" w:pos="4658"/>
              </w:tabs>
              <w:ind w:left="0" w:right="-115" w:firstLine="0"/>
              <w:rPr>
                <w:rFonts w:eastAsia="Courier New"/>
                <w:spacing w:val="-8"/>
              </w:rPr>
            </w:pPr>
            <w:r w:rsidRPr="007C163E">
              <w:rPr>
                <w:rFonts w:eastAsia="Courier New"/>
                <w:spacing w:val="-8"/>
                <w:rPrChange w:id="4223" w:author="Phùng Nguyễn Minh Tâm" w:date="2018-12-19T17:03:00Z">
                  <w:rPr>
                    <w:rFonts w:ascii="Courier New" w:eastAsia="Courier New" w:hAnsi="Courier New" w:cs="Courier New"/>
                    <w:color w:val="000000"/>
                    <w:spacing w:val="-8"/>
                  </w:rPr>
                </w:rPrChange>
              </w:rPr>
              <w:t>Token OTP</w:t>
            </w:r>
          </w:p>
        </w:tc>
        <w:tc>
          <w:tcPr>
            <w:tcW w:w="1128" w:type="dxa"/>
            <w:gridSpan w:val="2"/>
            <w:tcBorders>
              <w:top w:val="nil"/>
              <w:left w:val="nil"/>
              <w:bottom w:val="single" w:sz="4" w:space="0" w:color="auto"/>
              <w:right w:val="nil"/>
            </w:tcBorders>
            <w:shd w:val="clear" w:color="auto" w:fill="auto"/>
          </w:tcPr>
          <w:p w:rsidR="00376130"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244394534"/>
                <w14:checkbox>
                  <w14:checked w14:val="0"/>
                  <w14:checkedState w14:val="00FE" w14:font="Wingdings"/>
                  <w14:uncheckedState w14:val="2610" w14:font="MS Gothic"/>
                </w14:checkbox>
              </w:sdtPr>
              <w:sdtEndPr/>
              <w:sdtContent>
                <w:r w:rsidR="00376130" w:rsidRPr="007C163E">
                  <w:rPr>
                    <w:rFonts w:ascii="MS Gothic" w:eastAsia="MS Gothic" w:hAnsi="MS Gothic"/>
                    <w:sz w:val="24"/>
                    <w:szCs w:val="24"/>
                    <w:rPrChange w:id="4224" w:author="Phùng Nguyễn Minh Tâm" w:date="2018-12-19T17:03:00Z">
                      <w:rPr>
                        <w:rFonts w:ascii="MS Gothic" w:eastAsia="MS Gothic" w:hAnsi="MS Gothic" w:cs="Courier New"/>
                        <w:color w:val="000000"/>
                        <w:sz w:val="24"/>
                        <w:szCs w:val="24"/>
                      </w:rPr>
                    </w:rPrChange>
                  </w:rPr>
                  <w:t>☐</w:t>
                </w:r>
              </w:sdtContent>
            </w:sdt>
            <w:r w:rsidR="00376130" w:rsidRPr="007C163E">
              <w:rPr>
                <w:rFonts w:eastAsia="Courier New"/>
                <w:sz w:val="24"/>
                <w:szCs w:val="24"/>
                <w:rPrChange w:id="4225" w:author="Phùng Nguyễn Minh Tâm" w:date="2018-12-19T17:03:00Z">
                  <w:rPr>
                    <w:rFonts w:ascii="Courier New" w:eastAsia="Courier New" w:hAnsi="Courier New" w:cs="Courier New"/>
                    <w:color w:val="000000"/>
                    <w:sz w:val="24"/>
                    <w:szCs w:val="24"/>
                  </w:rPr>
                </w:rPrChange>
              </w:rPr>
              <w:t>Hủy bỏ</w:t>
            </w:r>
          </w:p>
          <w:p w:rsidR="00376130" w:rsidRPr="007C163E" w:rsidRDefault="00376130"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26"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227" w:author="Phùng Nguyễn Minh Tâm" w:date="2018-12-19T17:03:00Z">
                  <w:rPr>
                    <w:rFonts w:ascii="Courier New" w:eastAsia="Courier New" w:hAnsi="Courier New" w:cs="Courier New"/>
                    <w:i/>
                    <w:color w:val="FF0000"/>
                    <w:sz w:val="24"/>
                    <w:szCs w:val="24"/>
                  </w:rPr>
                </w:rPrChange>
              </w:rPr>
              <w:t>Terminate</w:t>
            </w:r>
          </w:p>
        </w:tc>
        <w:tc>
          <w:tcPr>
            <w:tcW w:w="1134" w:type="dxa"/>
            <w:gridSpan w:val="5"/>
            <w:tcBorders>
              <w:top w:val="nil"/>
              <w:left w:val="nil"/>
              <w:bottom w:val="single" w:sz="4" w:space="0" w:color="auto"/>
              <w:right w:val="nil"/>
            </w:tcBorders>
            <w:shd w:val="clear" w:color="auto" w:fill="auto"/>
          </w:tcPr>
          <w:p w:rsidR="00376130"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1138454219"/>
                <w14:checkbox>
                  <w14:checked w14:val="0"/>
                  <w14:checkedState w14:val="00FE" w14:font="Wingdings"/>
                  <w14:uncheckedState w14:val="2610" w14:font="MS Gothic"/>
                </w14:checkbox>
              </w:sdtPr>
              <w:sdtEndPr/>
              <w:sdtContent>
                <w:r w:rsidR="00376130" w:rsidRPr="007C163E">
                  <w:rPr>
                    <w:rFonts w:ascii="MS Gothic" w:eastAsia="MS Gothic" w:hAnsi="MS Gothic"/>
                    <w:sz w:val="24"/>
                    <w:szCs w:val="24"/>
                    <w:rPrChange w:id="4228" w:author="Phùng Nguyễn Minh Tâm" w:date="2018-12-19T17:03:00Z">
                      <w:rPr>
                        <w:rFonts w:ascii="MS Gothic" w:eastAsia="MS Gothic" w:hAnsi="MS Gothic" w:cs="Courier New"/>
                        <w:color w:val="000000"/>
                        <w:sz w:val="24"/>
                        <w:szCs w:val="24"/>
                      </w:rPr>
                    </w:rPrChange>
                  </w:rPr>
                  <w:t>☐</w:t>
                </w:r>
              </w:sdtContent>
            </w:sdt>
            <w:r w:rsidR="00376130" w:rsidRPr="007C163E">
              <w:rPr>
                <w:rFonts w:eastAsia="Courier New"/>
                <w:sz w:val="24"/>
                <w:szCs w:val="24"/>
                <w:rPrChange w:id="4229" w:author="Phùng Nguyễn Minh Tâm" w:date="2018-12-19T17:03:00Z">
                  <w:rPr>
                    <w:rFonts w:ascii="Courier New" w:eastAsia="Courier New" w:hAnsi="Courier New" w:cs="Courier New"/>
                    <w:color w:val="000000"/>
                    <w:sz w:val="24"/>
                    <w:szCs w:val="24"/>
                  </w:rPr>
                </w:rPrChange>
              </w:rPr>
              <w:t>Bổ sung:</w:t>
            </w:r>
          </w:p>
          <w:p w:rsidR="00376130" w:rsidRPr="007C163E" w:rsidRDefault="00376130"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30" w:author="Phùng Nguyễn Minh Tâm" w:date="2018-12-19T17:03:00Z">
                  <w:rPr>
                    <w:rFonts w:ascii="Courier New" w:eastAsia="Courier New" w:hAnsi="Courier New" w:cs="Courier New"/>
                    <w:i/>
                    <w:color w:val="000000"/>
                    <w:sz w:val="24"/>
                    <w:szCs w:val="24"/>
                  </w:rPr>
                </w:rPrChange>
              </w:rPr>
              <w:t xml:space="preserve">    Add</w:t>
            </w:r>
          </w:p>
        </w:tc>
        <w:tc>
          <w:tcPr>
            <w:tcW w:w="6392" w:type="dxa"/>
            <w:gridSpan w:val="14"/>
            <w:tcBorders>
              <w:top w:val="nil"/>
              <w:left w:val="nil"/>
              <w:bottom w:val="single" w:sz="4" w:space="0" w:color="auto"/>
            </w:tcBorders>
            <w:shd w:val="clear" w:color="auto" w:fill="auto"/>
          </w:tcPr>
          <w:p w:rsidR="00376130" w:rsidRPr="007C163E" w:rsidRDefault="00376130" w:rsidP="00376130">
            <w:pPr>
              <w:pStyle w:val="ListParagraph"/>
              <w:tabs>
                <w:tab w:val="left" w:pos="4586"/>
                <w:tab w:val="left" w:pos="4658"/>
              </w:tabs>
              <w:spacing w:before="40"/>
              <w:ind w:left="-108"/>
              <w:rPr>
                <w:rFonts w:eastAsia="Courier New"/>
                <w:i/>
              </w:rPr>
            </w:pPr>
            <w:r w:rsidRPr="007C163E">
              <w:rPr>
                <w:rFonts w:eastAsia="Courier New"/>
                <w:rPrChange w:id="4231" w:author="Phùng Nguyễn Minh Tâm" w:date="2018-12-19T17:03:00Z">
                  <w:rPr>
                    <w:rFonts w:ascii="Courier New" w:eastAsia="Courier New" w:hAnsi="Courier New" w:cs="Courier New"/>
                    <w:color w:val="000000"/>
                  </w:rPr>
                </w:rPrChange>
              </w:rPr>
              <w:t>Loại/</w:t>
            </w:r>
            <w:r w:rsidRPr="007C163E">
              <w:rPr>
                <w:rFonts w:eastAsia="Courier New"/>
                <w:i/>
                <w:rPrChange w:id="4232" w:author="Phùng Nguyễn Minh Tâm" w:date="2018-12-19T17:03:00Z">
                  <w:rPr>
                    <w:rFonts w:ascii="Courier New" w:eastAsia="Courier New" w:hAnsi="Courier New" w:cs="Courier New"/>
                    <w:i/>
                    <w:color w:val="000000"/>
                  </w:rPr>
                </w:rPrChange>
              </w:rPr>
              <w:t>Type</w:t>
            </w:r>
          </w:p>
          <w:p w:rsidR="00376130" w:rsidRPr="007C163E" w:rsidRDefault="00376130" w:rsidP="00242FC3">
            <w:pPr>
              <w:tabs>
                <w:tab w:val="left" w:pos="4586"/>
                <w:tab w:val="left" w:pos="4658"/>
              </w:tabs>
              <w:ind w:left="-108" w:right="-127"/>
              <w:jc w:val="both"/>
              <w:rPr>
                <w:rFonts w:eastAsia="Courier New"/>
                <w:i/>
                <w:sz w:val="24"/>
                <w:szCs w:val="24"/>
              </w:rPr>
            </w:pPr>
            <w:r w:rsidRPr="007C163E">
              <w:rPr>
                <w:rFonts w:eastAsia="Courier New"/>
                <w:noProof/>
                <w:rPrChange w:id="4233">
                  <w:rPr>
                    <w:rFonts w:ascii="Courier New" w:eastAsia="Courier New" w:hAnsi="Courier New" w:cs="Courier New"/>
                    <w:noProof/>
                    <w:color w:val="000000"/>
                    <w:sz w:val="24"/>
                    <w:szCs w:val="24"/>
                  </w:rPr>
                </w:rPrChange>
              </w:rPr>
              <mc:AlternateContent>
                <mc:Choice Requires="wps">
                  <w:drawing>
                    <wp:anchor distT="0" distB="0" distL="114300" distR="114300" simplePos="0" relativeHeight="251894272" behindDoc="0" locked="0" layoutInCell="1" allowOverlap="1" wp14:anchorId="7B017A92" wp14:editId="02C836FE">
                      <wp:simplePos x="0" y="0"/>
                      <wp:positionH relativeFrom="column">
                        <wp:posOffset>-69481</wp:posOffset>
                      </wp:positionH>
                      <wp:positionV relativeFrom="paragraph">
                        <wp:posOffset>-2559</wp:posOffset>
                      </wp:positionV>
                      <wp:extent cx="3991373" cy="189865"/>
                      <wp:effectExtent l="0" t="0" r="28575" b="19685"/>
                      <wp:wrapNone/>
                      <wp:docPr id="77" name="Rectangle 77"/>
                      <wp:cNvGraphicFramePr/>
                      <a:graphic xmlns:a="http://schemas.openxmlformats.org/drawingml/2006/main">
                        <a:graphicData uri="http://schemas.microsoft.com/office/word/2010/wordprocessingShape">
                          <wps:wsp>
                            <wps:cNvSpPr/>
                            <wps:spPr>
                              <a:xfrm>
                                <a:off x="0" y="0"/>
                                <a:ext cx="3991373" cy="1898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7" o:spid="_x0000_s1026" style="position:absolute;margin-left:-5.45pt;margin-top:-.2pt;width:314.3pt;height:14.95pt;z-index:25189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" filled="f" strokecolor="black [3213]"/>
                  </w:pict>
                </mc:Fallback>
              </mc:AlternateContent>
            </w:r>
          </w:p>
        </w:tc>
      </w:tr>
      <w:tr w:rsidR="007C163E" w:rsidRPr="007C163E" w:rsidTr="00E164D8">
        <w:tc>
          <w:tcPr>
            <w:tcW w:w="10065" w:type="dxa"/>
            <w:gridSpan w:val="22"/>
            <w:tcBorders>
              <w:top w:val="single" w:sz="4" w:space="0" w:color="auto"/>
              <w:bottom w:val="nil"/>
            </w:tcBorders>
            <w:shd w:val="clear" w:color="auto" w:fill="auto"/>
          </w:tcPr>
          <w:p w:rsidR="00BA6C27" w:rsidRPr="007C163E" w:rsidRDefault="00107E01" w:rsidP="001D146C">
            <w:pPr>
              <w:rPr>
                <w:rFonts w:eastAsia="Courier New"/>
                <w:b/>
                <w:sz w:val="24"/>
                <w:szCs w:val="24"/>
              </w:rPr>
            </w:pPr>
            <w:sdt>
              <w:sdtPr>
                <w:rPr>
                  <w:rFonts w:eastAsia="Courier New"/>
                  <w:b/>
                  <w:sz w:val="24"/>
                  <w:szCs w:val="24"/>
                </w:rPr>
                <w:id w:val="-1160836921"/>
                <w14:checkbox>
                  <w14:checked w14:val="0"/>
                  <w14:checkedState w14:val="00FE" w14:font="Wingdings"/>
                  <w14:uncheckedState w14:val="2610" w14:font="MS Gothic"/>
                </w14:checkbox>
              </w:sdtPr>
              <w:sdtEndPr/>
              <w:sdtContent>
                <w:r w:rsidR="00DB0509" w:rsidRPr="007C163E">
                  <w:rPr>
                    <w:rFonts w:ascii="MS Gothic" w:eastAsia="MS Gothic" w:hAnsi="MS Gothic"/>
                    <w:b/>
                    <w:sz w:val="24"/>
                    <w:szCs w:val="24"/>
                    <w:rPrChange w:id="4234" w:author="Phùng Nguyễn Minh Tâm" w:date="2018-12-19T17:03:00Z">
                      <w:rPr>
                        <w:rFonts w:ascii="MS Gothic" w:eastAsia="MS Gothic" w:hAnsi="MS Gothic" w:cs="Courier New"/>
                        <w:b/>
                        <w:color w:val="000000"/>
                        <w:sz w:val="24"/>
                        <w:szCs w:val="24"/>
                      </w:rPr>
                    </w:rPrChange>
                  </w:rPr>
                  <w:t>☐</w:t>
                </w:r>
              </w:sdtContent>
            </w:sdt>
            <w:r w:rsidR="00BA6C27" w:rsidRPr="007C163E">
              <w:rPr>
                <w:rFonts w:eastAsia="Courier New"/>
                <w:b/>
                <w:sz w:val="24"/>
                <w:szCs w:val="24"/>
                <w:rPrChange w:id="4235" w:author="Phùng Nguyễn Minh Tâm" w:date="2018-12-19T17:03:00Z">
                  <w:rPr>
                    <w:rFonts w:ascii="Courier New" w:eastAsia="Courier New" w:hAnsi="Courier New" w:cs="Courier New"/>
                    <w:b/>
                    <w:color w:val="000000"/>
                    <w:sz w:val="24"/>
                    <w:szCs w:val="24"/>
                  </w:rPr>
                </w:rPrChange>
              </w:rPr>
              <w:t xml:space="preserve"> Thay đổi Hạn mức giao dịch đặc biệt đối với chuyển khoản/</w:t>
            </w:r>
            <w:r w:rsidR="00BA6C27" w:rsidRPr="007C163E">
              <w:rPr>
                <w:rFonts w:eastAsia="Courier New"/>
                <w:i/>
                <w:sz w:val="24"/>
                <w:szCs w:val="24"/>
                <w:rPrChange w:id="4236" w:author="Phùng Nguyễn Minh Tâm" w:date="2018-12-19T17:03:00Z">
                  <w:rPr>
                    <w:rFonts w:ascii="Courier New" w:eastAsia="Courier New" w:hAnsi="Courier New" w:cs="Courier New"/>
                    <w:i/>
                    <w:color w:val="000000"/>
                    <w:sz w:val="24"/>
                    <w:szCs w:val="24"/>
                  </w:rPr>
                </w:rPrChange>
              </w:rPr>
              <w:t>Change special transaction limit for transfer</w:t>
            </w:r>
          </w:p>
        </w:tc>
      </w:tr>
      <w:tr w:rsidR="007C163E" w:rsidRPr="007C163E" w:rsidTr="00E164D8">
        <w:trPr>
          <w:trHeight w:val="498"/>
        </w:trPr>
        <w:tc>
          <w:tcPr>
            <w:tcW w:w="2261" w:type="dxa"/>
            <w:gridSpan w:val="2"/>
            <w:tcBorders>
              <w:top w:val="nil"/>
              <w:bottom w:val="nil"/>
              <w:right w:val="nil"/>
            </w:tcBorders>
            <w:shd w:val="clear" w:color="auto" w:fill="auto"/>
          </w:tcPr>
          <w:p w:rsidR="00BA6C27" w:rsidRPr="007C163E" w:rsidRDefault="00BA6C27" w:rsidP="004D51B4">
            <w:pPr>
              <w:pStyle w:val="ListParagraph"/>
              <w:numPr>
                <w:ilvl w:val="0"/>
                <w:numId w:val="54"/>
              </w:numPr>
              <w:tabs>
                <w:tab w:val="left" w:pos="4586"/>
                <w:tab w:val="left" w:pos="4658"/>
              </w:tabs>
              <w:ind w:left="0" w:right="-251" w:firstLine="0"/>
              <w:rPr>
                <w:rFonts w:eastAsia="Courier New"/>
              </w:rPr>
            </w:pPr>
            <w:r w:rsidRPr="007C163E">
              <w:rPr>
                <w:rFonts w:eastAsia="Courier New"/>
                <w:rPrChange w:id="4237" w:author="Phùng Nguyễn Minh Tâm" w:date="2018-12-19T17:03:00Z">
                  <w:rPr>
                    <w:rFonts w:ascii="Courier New" w:eastAsia="Courier New" w:hAnsi="Courier New" w:cs="Courier New"/>
                    <w:color w:val="000000"/>
                  </w:rPr>
                </w:rPrChange>
              </w:rPr>
              <w:t>Hạn mức đặc biệt</w:t>
            </w:r>
          </w:p>
          <w:p w:rsidR="00BA6C27" w:rsidRPr="007C163E" w:rsidRDefault="00BA6C27" w:rsidP="00800EF6">
            <w:pPr>
              <w:pStyle w:val="ListParagraph"/>
              <w:tabs>
                <w:tab w:val="left" w:pos="4586"/>
                <w:tab w:val="left" w:pos="4658"/>
              </w:tabs>
              <w:ind w:left="34" w:right="-111"/>
              <w:rPr>
                <w:rFonts w:eastAsia="Courier New"/>
              </w:rPr>
            </w:pPr>
            <w:r w:rsidRPr="007C163E">
              <w:rPr>
                <w:rFonts w:eastAsia="Courier New"/>
                <w:rPrChange w:id="4238" w:author="Phùng Nguyễn Minh Tâm" w:date="2018-12-19T17:03:00Z">
                  <w:rPr>
                    <w:rFonts w:ascii="Courier New" w:eastAsia="Courier New" w:hAnsi="Courier New" w:cs="Courier New"/>
                    <w:color w:val="000000"/>
                  </w:rPr>
                </w:rPrChange>
              </w:rPr>
              <w:t xml:space="preserve">   </w:t>
            </w:r>
            <w:r w:rsidRPr="007C163E">
              <w:rPr>
                <w:rFonts w:eastAsia="Courier New"/>
                <w:i/>
                <w:rPrChange w:id="4239" w:author="Phùng Nguyễn Minh Tâm" w:date="2018-12-19T17:03:00Z">
                  <w:rPr>
                    <w:rFonts w:ascii="Courier New" w:eastAsia="Courier New" w:hAnsi="Courier New" w:cs="Courier New"/>
                    <w:i/>
                    <w:color w:val="000000"/>
                  </w:rPr>
                </w:rPrChange>
              </w:rPr>
              <w:t>Special Limit</w:t>
            </w:r>
          </w:p>
        </w:tc>
        <w:tc>
          <w:tcPr>
            <w:tcW w:w="1132" w:type="dxa"/>
            <w:gridSpan w:val="4"/>
            <w:tcBorders>
              <w:top w:val="nil"/>
              <w:left w:val="nil"/>
              <w:bottom w:val="nil"/>
              <w:right w:val="nil"/>
            </w:tcBorders>
            <w:shd w:val="clear" w:color="auto" w:fill="auto"/>
          </w:tcPr>
          <w:p w:rsidR="00BA6C27"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391883578"/>
                <w14:checkbox>
                  <w14:checked w14:val="0"/>
                  <w14:checkedState w14:val="00FE" w14:font="Wingdings"/>
                  <w14:uncheckedState w14:val="2610" w14:font="MS Gothic"/>
                </w14:checkbox>
              </w:sdtPr>
              <w:sdtEndPr/>
              <w:sdtContent>
                <w:r w:rsidR="00BA6C27" w:rsidRPr="007C163E">
                  <w:rPr>
                    <w:rFonts w:ascii="MS Gothic" w:eastAsia="MS Gothic" w:hAnsi="MS Gothic"/>
                    <w:sz w:val="24"/>
                    <w:szCs w:val="24"/>
                    <w:rPrChange w:id="4240" w:author="Phùng Nguyễn Minh Tâm" w:date="2018-12-19T17:03:00Z">
                      <w:rPr>
                        <w:rFonts w:ascii="MS Gothic" w:eastAsia="MS Gothic" w:hAnsi="MS Gothic" w:cs="Courier New"/>
                        <w:color w:val="000000"/>
                        <w:sz w:val="24"/>
                        <w:szCs w:val="24"/>
                      </w:rPr>
                    </w:rPrChange>
                  </w:rPr>
                  <w:t>☐</w:t>
                </w:r>
              </w:sdtContent>
            </w:sdt>
            <w:r w:rsidR="00BA6C27" w:rsidRPr="007C163E">
              <w:rPr>
                <w:rFonts w:eastAsia="Courier New"/>
                <w:sz w:val="24"/>
                <w:szCs w:val="24"/>
                <w:rPrChange w:id="4241" w:author="Phùng Nguyễn Minh Tâm" w:date="2018-12-19T17:03:00Z">
                  <w:rPr>
                    <w:rFonts w:ascii="Courier New" w:eastAsia="Courier New" w:hAnsi="Courier New" w:cs="Courier New"/>
                    <w:color w:val="000000"/>
                    <w:sz w:val="24"/>
                    <w:szCs w:val="24"/>
                  </w:rPr>
                </w:rPrChange>
              </w:rPr>
              <w:t xml:space="preserve"> Hủy bỏ</w:t>
            </w:r>
          </w:p>
          <w:p w:rsidR="00BA6C27" w:rsidRPr="007C163E" w:rsidRDefault="00BA6C27"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42"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243" w:author="Phùng Nguyễn Minh Tâm" w:date="2018-12-19T17:03:00Z">
                  <w:rPr>
                    <w:rFonts w:ascii="Courier New" w:eastAsia="Courier New" w:hAnsi="Courier New" w:cs="Courier New"/>
                    <w:i/>
                    <w:color w:val="FF0000"/>
                    <w:sz w:val="24"/>
                    <w:szCs w:val="24"/>
                  </w:rPr>
                </w:rPrChange>
              </w:rPr>
              <w:t>Terminate</w:t>
            </w:r>
          </w:p>
        </w:tc>
        <w:tc>
          <w:tcPr>
            <w:tcW w:w="1274" w:type="dxa"/>
            <w:gridSpan w:val="4"/>
            <w:tcBorders>
              <w:top w:val="nil"/>
              <w:left w:val="nil"/>
              <w:bottom w:val="nil"/>
              <w:right w:val="nil"/>
            </w:tcBorders>
            <w:shd w:val="clear" w:color="auto" w:fill="auto"/>
          </w:tcPr>
          <w:p w:rsidR="00BA6C27"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1957752483"/>
                <w14:checkbox>
                  <w14:checked w14:val="0"/>
                  <w14:checkedState w14:val="00FE" w14:font="Wingdings"/>
                  <w14:uncheckedState w14:val="2610" w14:font="MS Gothic"/>
                </w14:checkbox>
              </w:sdtPr>
              <w:sdtEndPr/>
              <w:sdtContent>
                <w:r w:rsidR="00BA6C27" w:rsidRPr="007C163E">
                  <w:rPr>
                    <w:rFonts w:ascii="MS Gothic" w:eastAsia="MS Gothic" w:hAnsi="MS Gothic"/>
                    <w:sz w:val="24"/>
                    <w:szCs w:val="24"/>
                    <w:rPrChange w:id="4244" w:author="Phùng Nguyễn Minh Tâm" w:date="2018-12-19T17:03:00Z">
                      <w:rPr>
                        <w:rFonts w:ascii="MS Gothic" w:eastAsia="MS Gothic" w:hAnsi="MS Gothic" w:cs="Courier New"/>
                        <w:color w:val="000000"/>
                        <w:sz w:val="24"/>
                        <w:szCs w:val="24"/>
                      </w:rPr>
                    </w:rPrChange>
                  </w:rPr>
                  <w:t>☐</w:t>
                </w:r>
              </w:sdtContent>
            </w:sdt>
            <w:r w:rsidR="00BA6C27" w:rsidRPr="007C163E">
              <w:rPr>
                <w:rFonts w:eastAsia="Courier New"/>
                <w:sz w:val="24"/>
                <w:szCs w:val="24"/>
                <w:rPrChange w:id="4245" w:author="Phùng Nguyễn Minh Tâm" w:date="2018-12-19T17:03:00Z">
                  <w:rPr>
                    <w:rFonts w:ascii="Courier New" w:eastAsia="Courier New" w:hAnsi="Courier New" w:cs="Courier New"/>
                    <w:color w:val="000000"/>
                    <w:sz w:val="24"/>
                    <w:szCs w:val="24"/>
                  </w:rPr>
                </w:rPrChange>
              </w:rPr>
              <w:t xml:space="preserve"> Thay đổi:</w:t>
            </w:r>
          </w:p>
          <w:p w:rsidR="00BA6C27" w:rsidRPr="007C163E" w:rsidRDefault="00BA6C27"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46" w:author="Phùng Nguyễn Minh Tâm" w:date="2018-12-19T17:03:00Z">
                  <w:rPr>
                    <w:rFonts w:ascii="Courier New" w:eastAsia="Courier New" w:hAnsi="Courier New" w:cs="Courier New"/>
                    <w:i/>
                    <w:color w:val="000000"/>
                    <w:sz w:val="24"/>
                    <w:szCs w:val="24"/>
                  </w:rPr>
                </w:rPrChange>
              </w:rPr>
              <w:t xml:space="preserve">     Change:</w:t>
            </w:r>
          </w:p>
        </w:tc>
        <w:tc>
          <w:tcPr>
            <w:tcW w:w="5398" w:type="dxa"/>
            <w:gridSpan w:val="12"/>
            <w:tcBorders>
              <w:top w:val="nil"/>
              <w:left w:val="nil"/>
              <w:bottom w:val="nil"/>
            </w:tcBorders>
            <w:shd w:val="clear" w:color="auto" w:fill="auto"/>
          </w:tcPr>
          <w:p w:rsidR="00BA6C27" w:rsidRPr="007C163E" w:rsidRDefault="00BA6C27" w:rsidP="00242FC3">
            <w:pPr>
              <w:pStyle w:val="ListParagraph"/>
              <w:tabs>
                <w:tab w:val="left" w:pos="4586"/>
                <w:tab w:val="left" w:pos="4658"/>
              </w:tabs>
              <w:spacing w:before="60"/>
              <w:ind w:left="-108"/>
              <w:rPr>
                <w:rFonts w:eastAsia="Courier New"/>
                <w:i/>
              </w:rPr>
            </w:pPr>
            <w:r w:rsidRPr="007C163E">
              <w:rPr>
                <w:rFonts w:eastAsia="Courier New"/>
                <w:noProof/>
                <w:rPrChange w:id="4247">
                  <w:rPr>
                    <w:rFonts w:ascii="Courier New" w:eastAsia="Courier New" w:hAnsi="Courier New" w:cs="Courier New"/>
                    <w:noProof/>
                    <w:color w:val="000000"/>
                  </w:rPr>
                </w:rPrChange>
              </w:rPr>
              <mc:AlternateContent>
                <mc:Choice Requires="wps">
                  <w:drawing>
                    <wp:anchor distT="0" distB="0" distL="114300" distR="114300" simplePos="0" relativeHeight="251903488" behindDoc="0" locked="0" layoutInCell="1" allowOverlap="1" wp14:anchorId="55F25CCE" wp14:editId="4DDF1CF6">
                      <wp:simplePos x="0" y="0"/>
                      <wp:positionH relativeFrom="column">
                        <wp:posOffset>1305551</wp:posOffset>
                      </wp:positionH>
                      <wp:positionV relativeFrom="paragraph">
                        <wp:posOffset>3744</wp:posOffset>
                      </wp:positionV>
                      <wp:extent cx="1984754" cy="238836"/>
                      <wp:effectExtent l="0" t="0" r="15875" b="27940"/>
                      <wp:wrapNone/>
                      <wp:docPr id="83" name="Text Box 83"/>
                      <wp:cNvGraphicFramePr/>
                      <a:graphic xmlns:a="http://schemas.openxmlformats.org/drawingml/2006/main">
                        <a:graphicData uri="http://schemas.microsoft.com/office/word/2010/wordprocessingShape">
                          <wps:wsp>
                            <wps:cNvSpPr txBox="1"/>
                            <wps:spPr>
                              <a:xfrm>
                                <a:off x="0" y="0"/>
                                <a:ext cx="1984754" cy="2388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3898" w:rsidRPr="00FD5375" w:rsidRDefault="002B3898" w:rsidP="00FD5375">
                                  <w:pPr>
                                    <w:jc w:val="right"/>
                                    <w:rPr>
                                      <w:sz w:val="24"/>
                                    </w:rPr>
                                  </w:pPr>
                                  <w:r w:rsidRPr="00FD5375">
                                    <w:rPr>
                                      <w:sz w:val="24"/>
                                    </w:rPr>
                                    <w:t>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7" type="#_x0000_t202" style="position:absolute;left:0;text-align:left;margin-left:102.8pt;margin-top:.3pt;width:156.3pt;height:18.8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" fillcolor="white [3201]" strokeweight=".5pt">
                      <v:textbox>
                        <w:txbxContent>
                          <w:p w:rsidR="00DB0509" w:rsidRPr="00FD5375" w:rsidRDefault="00DB0509" w:rsidP="00FD5375">
                            <w:pPr>
                              <w:jc w:val="right"/>
                              <w:rPr>
                                <w:sz w:val="24"/>
                              </w:rPr>
                            </w:pPr>
                            <w:r w:rsidRPr="00FD5375">
                              <w:rPr>
                                <w:sz w:val="24"/>
                              </w:rPr>
                              <w:t>VND</w:t>
                            </w:r>
                          </w:p>
                        </w:txbxContent>
                      </v:textbox>
                    </v:shape>
                  </w:pict>
                </mc:Fallback>
              </mc:AlternateContent>
            </w:r>
            <w:r w:rsidRPr="007C163E">
              <w:rPr>
                <w:rFonts w:eastAsia="Courier New"/>
                <w:rPrChange w:id="4248" w:author="Phùng Nguyễn Minh Tâm" w:date="2018-12-19T17:03:00Z">
                  <w:rPr>
                    <w:rFonts w:ascii="Courier New" w:eastAsia="Courier New" w:hAnsi="Courier New" w:cs="Courier New"/>
                    <w:color w:val="000000"/>
                  </w:rPr>
                </w:rPrChange>
              </w:rPr>
              <w:t>Hạn mức đề nghị mới</w:t>
            </w:r>
          </w:p>
          <w:p w:rsidR="00BA6C27" w:rsidRPr="007C163E" w:rsidRDefault="00BA6C27" w:rsidP="00800EF6">
            <w:pPr>
              <w:tabs>
                <w:tab w:val="left" w:pos="4586"/>
                <w:tab w:val="left" w:pos="4658"/>
              </w:tabs>
              <w:ind w:left="-108" w:right="-127"/>
              <w:jc w:val="both"/>
              <w:rPr>
                <w:rFonts w:eastAsia="Courier New"/>
                <w:i/>
                <w:sz w:val="24"/>
                <w:szCs w:val="24"/>
              </w:rPr>
            </w:pPr>
            <w:r w:rsidRPr="007C163E">
              <w:rPr>
                <w:rFonts w:eastAsia="Courier New"/>
                <w:i/>
                <w:sz w:val="24"/>
                <w:szCs w:val="24"/>
                <w:rPrChange w:id="4249" w:author="Phùng Nguyễn Minh Tâm" w:date="2018-12-19T17:03:00Z">
                  <w:rPr>
                    <w:rFonts w:ascii="Courier New" w:eastAsia="Courier New" w:hAnsi="Courier New" w:cs="Courier New"/>
                    <w:i/>
                    <w:color w:val="000000"/>
                    <w:sz w:val="24"/>
                    <w:szCs w:val="24"/>
                  </w:rPr>
                </w:rPrChange>
              </w:rPr>
              <w:t>New special</w:t>
            </w:r>
            <w:r w:rsidR="00800EF6" w:rsidRPr="007C163E">
              <w:rPr>
                <w:rFonts w:eastAsia="Courier New"/>
                <w:i/>
                <w:sz w:val="24"/>
                <w:szCs w:val="24"/>
                <w:rPrChange w:id="4250" w:author="Phùng Nguyễn Minh Tâm" w:date="2018-12-19T17:03:00Z">
                  <w:rPr>
                    <w:rFonts w:ascii="Courier New" w:eastAsia="Courier New" w:hAnsi="Courier New" w:cs="Courier New"/>
                    <w:i/>
                    <w:color w:val="000000"/>
                    <w:sz w:val="24"/>
                    <w:szCs w:val="24"/>
                  </w:rPr>
                </w:rPrChange>
              </w:rPr>
              <w:t xml:space="preserve"> </w:t>
            </w:r>
            <w:r w:rsidRPr="007C163E">
              <w:rPr>
                <w:rFonts w:eastAsia="Courier New"/>
                <w:i/>
                <w:sz w:val="24"/>
                <w:szCs w:val="24"/>
                <w:rPrChange w:id="4251" w:author="Phùng Nguyễn Minh Tâm" w:date="2018-12-19T17:03:00Z">
                  <w:rPr>
                    <w:rFonts w:ascii="Courier New" w:eastAsia="Courier New" w:hAnsi="Courier New" w:cs="Courier New"/>
                    <w:i/>
                    <w:color w:val="000000"/>
                    <w:sz w:val="24"/>
                    <w:szCs w:val="24"/>
                  </w:rPr>
                </w:rPrChange>
              </w:rPr>
              <w:t>Limit</w:t>
            </w:r>
          </w:p>
        </w:tc>
      </w:tr>
      <w:tr w:rsidR="007C163E" w:rsidRPr="007C163E" w:rsidTr="00E164D8">
        <w:trPr>
          <w:trHeight w:val="550"/>
        </w:trPr>
        <w:tc>
          <w:tcPr>
            <w:tcW w:w="4675" w:type="dxa"/>
            <w:gridSpan w:val="11"/>
            <w:tcBorders>
              <w:top w:val="nil"/>
              <w:bottom w:val="nil"/>
              <w:right w:val="nil"/>
            </w:tcBorders>
            <w:shd w:val="clear" w:color="auto" w:fill="auto"/>
          </w:tcPr>
          <w:p w:rsidR="00716198" w:rsidRPr="007C163E" w:rsidRDefault="00716198" w:rsidP="004D51B4">
            <w:pPr>
              <w:pStyle w:val="ListParagraph"/>
              <w:numPr>
                <w:ilvl w:val="0"/>
                <w:numId w:val="54"/>
              </w:numPr>
              <w:tabs>
                <w:tab w:val="left" w:pos="4586"/>
                <w:tab w:val="left" w:pos="4658"/>
              </w:tabs>
              <w:ind w:left="0" w:right="-251" w:firstLine="0"/>
              <w:rPr>
                <w:rFonts w:eastAsia="Courier New"/>
              </w:rPr>
            </w:pPr>
            <w:r w:rsidRPr="007C163E">
              <w:rPr>
                <w:rFonts w:eastAsia="Courier New"/>
                <w:rPrChange w:id="4252" w:author="Phùng Nguyễn Minh Tâm" w:date="2018-12-19T17:03:00Z">
                  <w:rPr>
                    <w:rFonts w:ascii="Courier New" w:eastAsia="Courier New" w:hAnsi="Courier New" w:cs="Courier New"/>
                    <w:color w:val="000000"/>
                  </w:rPr>
                </w:rPrChange>
              </w:rPr>
              <w:t>Tài khoản sử dụng hạn mức đặc biệt</w:t>
            </w:r>
          </w:p>
          <w:p w:rsidR="00716198" w:rsidRPr="007C163E" w:rsidRDefault="00716198" w:rsidP="00716198">
            <w:pPr>
              <w:pStyle w:val="ListParagraph"/>
              <w:tabs>
                <w:tab w:val="left" w:pos="4586"/>
                <w:tab w:val="left" w:pos="4658"/>
              </w:tabs>
              <w:ind w:left="0" w:right="-111"/>
              <w:rPr>
                <w:rFonts w:eastAsia="Courier New"/>
                <w:i/>
              </w:rPr>
            </w:pPr>
            <w:r w:rsidRPr="007C163E">
              <w:rPr>
                <w:rFonts w:eastAsia="Courier New"/>
                <w:i/>
                <w:rPrChange w:id="4253" w:author="Phùng Nguyễn Minh Tâm" w:date="2018-12-19T17:03:00Z">
                  <w:rPr>
                    <w:rFonts w:ascii="Courier New" w:eastAsia="Courier New" w:hAnsi="Courier New" w:cs="Courier New"/>
                    <w:i/>
                    <w:color w:val="000000"/>
                  </w:rPr>
                </w:rPrChange>
              </w:rPr>
              <w:t xml:space="preserve">    Acct. using</w:t>
            </w:r>
            <w:r w:rsidR="00800EF6" w:rsidRPr="007C163E">
              <w:rPr>
                <w:rFonts w:eastAsia="Courier New"/>
                <w:i/>
                <w:rPrChange w:id="4254" w:author="Phùng Nguyễn Minh Tâm" w:date="2018-12-19T17:03:00Z">
                  <w:rPr>
                    <w:rFonts w:ascii="Courier New" w:eastAsia="Courier New" w:hAnsi="Courier New" w:cs="Courier New"/>
                    <w:i/>
                    <w:color w:val="000000"/>
                  </w:rPr>
                </w:rPrChange>
              </w:rPr>
              <w:t xml:space="preserve"> </w:t>
            </w:r>
            <w:r w:rsidRPr="007C163E">
              <w:rPr>
                <w:rFonts w:eastAsia="Courier New"/>
                <w:i/>
                <w:rPrChange w:id="4255" w:author="Phùng Nguyễn Minh Tâm" w:date="2018-12-19T17:03:00Z">
                  <w:rPr>
                    <w:rFonts w:ascii="Courier New" w:eastAsia="Courier New" w:hAnsi="Courier New" w:cs="Courier New"/>
                    <w:i/>
                    <w:color w:val="000000"/>
                  </w:rPr>
                </w:rPrChange>
              </w:rPr>
              <w:t>special trans. Limit</w:t>
            </w:r>
          </w:p>
        </w:tc>
        <w:tc>
          <w:tcPr>
            <w:tcW w:w="2592" w:type="dxa"/>
            <w:gridSpan w:val="8"/>
            <w:tcBorders>
              <w:top w:val="nil"/>
              <w:left w:val="nil"/>
              <w:bottom w:val="nil"/>
              <w:right w:val="nil"/>
            </w:tcBorders>
            <w:shd w:val="clear" w:color="auto" w:fill="auto"/>
          </w:tcPr>
          <w:p w:rsidR="0071619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183523585"/>
                <w14:checkbox>
                  <w14:checked w14:val="0"/>
                  <w14:checkedState w14:val="00FE" w14:font="Wingdings"/>
                  <w14:uncheckedState w14:val="2610" w14:font="MS Gothic"/>
                </w14:checkbox>
              </w:sdtPr>
              <w:sdtEndPr/>
              <w:sdtContent>
                <w:r w:rsidR="00716198" w:rsidRPr="007C163E">
                  <w:rPr>
                    <w:rFonts w:ascii="MS Gothic" w:eastAsia="MS Gothic" w:hAnsi="MS Gothic"/>
                    <w:sz w:val="24"/>
                    <w:szCs w:val="24"/>
                    <w:rPrChange w:id="4256" w:author="Phùng Nguyễn Minh Tâm" w:date="2018-12-19T17:03:00Z">
                      <w:rPr>
                        <w:rFonts w:ascii="MS Gothic" w:eastAsia="MS Gothic" w:hAnsi="MS Gothic" w:cs="Courier New"/>
                        <w:color w:val="000000"/>
                        <w:sz w:val="24"/>
                        <w:szCs w:val="24"/>
                      </w:rPr>
                    </w:rPrChange>
                  </w:rPr>
                  <w:t>☐</w:t>
                </w:r>
              </w:sdtContent>
            </w:sdt>
            <w:r w:rsidR="00716198" w:rsidRPr="007C163E">
              <w:rPr>
                <w:rFonts w:eastAsia="Courier New"/>
                <w:sz w:val="24"/>
                <w:szCs w:val="24"/>
                <w:rPrChange w:id="4257" w:author="Phùng Nguyễn Minh Tâm" w:date="2018-12-19T17:03:00Z">
                  <w:rPr>
                    <w:rFonts w:ascii="Courier New" w:eastAsia="Courier New" w:hAnsi="Courier New" w:cs="Courier New"/>
                    <w:color w:val="000000"/>
                    <w:sz w:val="24"/>
                    <w:szCs w:val="24"/>
                  </w:rPr>
                </w:rPrChange>
              </w:rPr>
              <w:t xml:space="preserve"> Hủy bỏ</w:t>
            </w:r>
          </w:p>
          <w:p w:rsidR="00716198" w:rsidRPr="007C163E" w:rsidRDefault="00716198"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58" w:author="Phùng Nguyễn Minh Tâm" w:date="2018-12-19T17:03:00Z">
                  <w:rPr>
                    <w:rFonts w:ascii="Courier New" w:eastAsia="Courier New" w:hAnsi="Courier New" w:cs="Courier New"/>
                    <w:i/>
                    <w:color w:val="000000"/>
                    <w:sz w:val="24"/>
                    <w:szCs w:val="24"/>
                  </w:rPr>
                </w:rPrChange>
              </w:rPr>
              <w:t xml:space="preserve">    </w:t>
            </w:r>
            <w:r w:rsidR="00800EF6" w:rsidRPr="007C163E">
              <w:rPr>
                <w:rFonts w:eastAsia="Courier New"/>
                <w:i/>
                <w:sz w:val="24"/>
                <w:szCs w:val="24"/>
                <w:rPrChange w:id="4259" w:author="Phùng Nguyễn Minh Tâm" w:date="2018-12-19T17:03:00Z">
                  <w:rPr>
                    <w:rFonts w:ascii="Courier New" w:eastAsia="Courier New" w:hAnsi="Courier New" w:cs="Courier New"/>
                    <w:i/>
                    <w:color w:val="FF0000"/>
                    <w:sz w:val="24"/>
                    <w:szCs w:val="24"/>
                  </w:rPr>
                </w:rPrChange>
              </w:rPr>
              <w:t>Terminate</w:t>
            </w:r>
          </w:p>
        </w:tc>
        <w:tc>
          <w:tcPr>
            <w:tcW w:w="2798" w:type="dxa"/>
            <w:gridSpan w:val="3"/>
            <w:tcBorders>
              <w:top w:val="nil"/>
              <w:left w:val="nil"/>
              <w:bottom w:val="nil"/>
            </w:tcBorders>
            <w:shd w:val="clear" w:color="auto" w:fill="auto"/>
          </w:tcPr>
          <w:p w:rsidR="00716198" w:rsidRPr="007C163E" w:rsidRDefault="00107E01" w:rsidP="00242FC3">
            <w:pPr>
              <w:tabs>
                <w:tab w:val="left" w:pos="4586"/>
                <w:tab w:val="left" w:pos="4658"/>
              </w:tabs>
              <w:ind w:left="-108" w:right="-108"/>
              <w:jc w:val="both"/>
              <w:rPr>
                <w:rFonts w:eastAsia="Courier New"/>
                <w:sz w:val="24"/>
                <w:szCs w:val="24"/>
              </w:rPr>
            </w:pPr>
            <w:sdt>
              <w:sdtPr>
                <w:rPr>
                  <w:rFonts w:eastAsia="Courier New"/>
                  <w:sz w:val="24"/>
                  <w:szCs w:val="24"/>
                </w:rPr>
                <w:id w:val="-175192063"/>
                <w14:checkbox>
                  <w14:checked w14:val="0"/>
                  <w14:checkedState w14:val="00FE" w14:font="Wingdings"/>
                  <w14:uncheckedState w14:val="2610" w14:font="MS Gothic"/>
                </w14:checkbox>
              </w:sdtPr>
              <w:sdtEndPr/>
              <w:sdtContent>
                <w:r w:rsidR="00716198" w:rsidRPr="007C163E">
                  <w:rPr>
                    <w:rFonts w:ascii="MS Gothic" w:eastAsia="MS Gothic" w:hAnsi="MS Gothic"/>
                    <w:sz w:val="24"/>
                    <w:szCs w:val="24"/>
                    <w:rPrChange w:id="4260" w:author="Phùng Nguyễn Minh Tâm" w:date="2018-12-19T17:03:00Z">
                      <w:rPr>
                        <w:rFonts w:ascii="MS Gothic" w:eastAsia="MS Gothic" w:hAnsi="MS Gothic" w:cs="Courier New"/>
                        <w:color w:val="000000"/>
                        <w:sz w:val="24"/>
                        <w:szCs w:val="24"/>
                      </w:rPr>
                    </w:rPrChange>
                  </w:rPr>
                  <w:t>☐</w:t>
                </w:r>
              </w:sdtContent>
            </w:sdt>
            <w:r w:rsidR="00716198" w:rsidRPr="007C163E">
              <w:rPr>
                <w:rFonts w:eastAsia="Courier New"/>
                <w:sz w:val="24"/>
                <w:szCs w:val="24"/>
                <w:rPrChange w:id="4261" w:author="Phùng Nguyễn Minh Tâm" w:date="2018-12-19T17:03:00Z">
                  <w:rPr>
                    <w:rFonts w:ascii="Courier New" w:eastAsia="Courier New" w:hAnsi="Courier New" w:cs="Courier New"/>
                    <w:color w:val="000000"/>
                    <w:sz w:val="24"/>
                    <w:szCs w:val="24"/>
                  </w:rPr>
                </w:rPrChange>
              </w:rPr>
              <w:t xml:space="preserve"> Thay đổi:</w:t>
            </w:r>
          </w:p>
          <w:p w:rsidR="00716198" w:rsidRPr="007C163E" w:rsidRDefault="00716198" w:rsidP="00242FC3">
            <w:pPr>
              <w:tabs>
                <w:tab w:val="left" w:pos="4586"/>
                <w:tab w:val="left" w:pos="4658"/>
              </w:tabs>
              <w:ind w:left="-108" w:right="-127"/>
              <w:jc w:val="both"/>
              <w:rPr>
                <w:rFonts w:eastAsia="Courier New"/>
                <w:i/>
                <w:sz w:val="24"/>
                <w:szCs w:val="24"/>
              </w:rPr>
            </w:pPr>
            <w:r w:rsidRPr="007C163E">
              <w:rPr>
                <w:rFonts w:eastAsia="Courier New"/>
                <w:i/>
                <w:sz w:val="24"/>
                <w:szCs w:val="24"/>
                <w:rPrChange w:id="4262" w:author="Phùng Nguyễn Minh Tâm" w:date="2018-12-19T17:03:00Z">
                  <w:rPr>
                    <w:rFonts w:ascii="Courier New" w:eastAsia="Courier New" w:hAnsi="Courier New" w:cs="Courier New"/>
                    <w:i/>
                    <w:color w:val="000000"/>
                    <w:sz w:val="24"/>
                    <w:szCs w:val="24"/>
                  </w:rPr>
                </w:rPrChange>
              </w:rPr>
              <w:t xml:space="preserve">     Change:</w:t>
            </w:r>
          </w:p>
        </w:tc>
      </w:tr>
      <w:tr w:rsidR="007C163E" w:rsidRPr="007C163E" w:rsidTr="001D146C">
        <w:trPr>
          <w:trHeight w:val="944"/>
        </w:trPr>
        <w:tc>
          <w:tcPr>
            <w:tcW w:w="3355" w:type="dxa"/>
            <w:gridSpan w:val="5"/>
            <w:tcBorders>
              <w:top w:val="nil"/>
              <w:bottom w:val="single" w:sz="4" w:space="0" w:color="auto"/>
              <w:right w:val="nil"/>
            </w:tcBorders>
            <w:shd w:val="clear" w:color="auto" w:fill="auto"/>
          </w:tcPr>
          <w:p w:rsidR="00716198" w:rsidRPr="007C163E" w:rsidRDefault="00716198" w:rsidP="00242FC3">
            <w:pPr>
              <w:ind w:right="-51"/>
              <w:rPr>
                <w:rFonts w:eastAsia="Courier New"/>
                <w:spacing w:val="-6"/>
                <w:sz w:val="24"/>
                <w:szCs w:val="24"/>
              </w:rPr>
            </w:pPr>
            <w:r w:rsidRPr="007C163E">
              <w:rPr>
                <w:rFonts w:eastAsia="Courier New"/>
                <w:spacing w:val="-6"/>
                <w:sz w:val="24"/>
                <w:szCs w:val="24"/>
                <w:rPrChange w:id="4263" w:author="Phùng Nguyễn Minh Tâm" w:date="2018-12-19T17:03:00Z">
                  <w:rPr>
                    <w:rFonts w:ascii="Courier New" w:eastAsia="Courier New" w:hAnsi="Courier New" w:cs="Courier New"/>
                    <w:color w:val="000000"/>
                    <w:spacing w:val="-6"/>
                    <w:sz w:val="24"/>
                    <w:szCs w:val="24"/>
                  </w:rPr>
                </w:rPrChange>
              </w:rPr>
              <w:t>Tài khoản mới</w:t>
            </w:r>
          </w:p>
          <w:p w:rsidR="00716198" w:rsidRPr="007C163E" w:rsidRDefault="00716198" w:rsidP="00242FC3">
            <w:pPr>
              <w:ind w:right="-103"/>
              <w:rPr>
                <w:rFonts w:eastAsia="Courier New"/>
                <w:i/>
                <w:sz w:val="24"/>
                <w:szCs w:val="24"/>
              </w:rPr>
            </w:pPr>
            <w:r w:rsidRPr="007C163E">
              <w:rPr>
                <w:rFonts w:eastAsia="Courier New"/>
                <w:i/>
                <w:sz w:val="24"/>
                <w:szCs w:val="24"/>
                <w:rPrChange w:id="4264" w:author="Phùng Nguyễn Minh Tâm" w:date="2018-12-19T17:03:00Z">
                  <w:rPr>
                    <w:rFonts w:ascii="Courier New" w:eastAsia="Courier New" w:hAnsi="Courier New" w:cs="Courier New"/>
                    <w:i/>
                    <w:color w:val="000000"/>
                    <w:sz w:val="24"/>
                    <w:szCs w:val="24"/>
                  </w:rPr>
                </w:rPrChange>
              </w:rPr>
              <w:t>New account</w:t>
            </w:r>
          </w:p>
          <w:tbl>
            <w:tblPr>
              <w:tblStyle w:val="TableGrid"/>
              <w:tblW w:w="3047" w:type="dxa"/>
              <w:tblLayout w:type="fixed"/>
              <w:tblLook w:val="04A0" w:firstRow="1" w:lastRow="0" w:firstColumn="1" w:lastColumn="0" w:noHBand="0" w:noVBand="1"/>
            </w:tblPr>
            <w:tblGrid>
              <w:gridCol w:w="3047"/>
            </w:tblGrid>
            <w:tr w:rsidR="007C163E" w:rsidRPr="007C163E" w:rsidTr="00716198">
              <w:trPr>
                <w:trHeight w:val="289"/>
              </w:trPr>
              <w:tc>
                <w:tcPr>
                  <w:tcW w:w="3047" w:type="dxa"/>
                </w:tcPr>
                <w:p w:rsidR="00716198" w:rsidRPr="007C163E" w:rsidRDefault="00716198" w:rsidP="00242FC3">
                  <w:pPr>
                    <w:ind w:right="-103"/>
                    <w:rPr>
                      <w:rFonts w:eastAsia="Courier New"/>
                      <w:i/>
                      <w:sz w:val="24"/>
                      <w:szCs w:val="24"/>
                    </w:rPr>
                  </w:pPr>
                </w:p>
              </w:tc>
            </w:tr>
          </w:tbl>
          <w:p w:rsidR="00716198" w:rsidRPr="007C163E" w:rsidRDefault="00716198" w:rsidP="00242FC3">
            <w:pPr>
              <w:ind w:right="-103"/>
              <w:rPr>
                <w:rFonts w:eastAsia="Courier New"/>
                <w:i/>
                <w:sz w:val="4"/>
                <w:szCs w:val="4"/>
              </w:rPr>
            </w:pPr>
          </w:p>
        </w:tc>
        <w:tc>
          <w:tcPr>
            <w:tcW w:w="3355" w:type="dxa"/>
            <w:gridSpan w:val="10"/>
            <w:tcBorders>
              <w:top w:val="nil"/>
              <w:left w:val="nil"/>
              <w:bottom w:val="single" w:sz="4" w:space="0" w:color="auto"/>
              <w:right w:val="nil"/>
            </w:tcBorders>
            <w:shd w:val="clear" w:color="auto" w:fill="auto"/>
          </w:tcPr>
          <w:p w:rsidR="00716198" w:rsidRPr="007C163E" w:rsidRDefault="00716198" w:rsidP="00242FC3">
            <w:pPr>
              <w:ind w:right="-103"/>
              <w:rPr>
                <w:rFonts w:eastAsia="Courier New"/>
                <w:sz w:val="24"/>
                <w:szCs w:val="24"/>
              </w:rPr>
            </w:pPr>
            <w:r w:rsidRPr="007C163E">
              <w:rPr>
                <w:rFonts w:eastAsia="Courier New"/>
                <w:sz w:val="24"/>
                <w:szCs w:val="24"/>
                <w:rPrChange w:id="4265" w:author="Phùng Nguyễn Minh Tâm" w:date="2018-12-19T17:03:00Z">
                  <w:rPr>
                    <w:rFonts w:ascii="Courier New" w:eastAsia="Courier New" w:hAnsi="Courier New" w:cs="Courier New"/>
                    <w:color w:val="000000"/>
                    <w:sz w:val="24"/>
                    <w:szCs w:val="24"/>
                  </w:rPr>
                </w:rPrChange>
              </w:rPr>
              <w:t xml:space="preserve">Hạn mức giao dịch lần </w:t>
            </w:r>
          </w:p>
          <w:p w:rsidR="00716198" w:rsidRPr="007C163E" w:rsidRDefault="00716198" w:rsidP="00242FC3">
            <w:pPr>
              <w:ind w:right="-103"/>
              <w:rPr>
                <w:rFonts w:eastAsia="Courier New"/>
                <w:i/>
                <w:sz w:val="24"/>
                <w:szCs w:val="24"/>
              </w:rPr>
            </w:pPr>
            <w:r w:rsidRPr="007C163E">
              <w:rPr>
                <w:rFonts w:eastAsia="Courier New"/>
                <w:i/>
                <w:sz w:val="24"/>
                <w:szCs w:val="24"/>
                <w:rPrChange w:id="4266" w:author="Phùng Nguyễn Minh Tâm" w:date="2018-12-19T17:03:00Z">
                  <w:rPr>
                    <w:rFonts w:ascii="Courier New" w:eastAsia="Courier New" w:hAnsi="Courier New" w:cs="Courier New"/>
                    <w:i/>
                    <w:color w:val="000000"/>
                    <w:sz w:val="24"/>
                    <w:szCs w:val="24"/>
                  </w:rPr>
                </w:rPrChange>
              </w:rPr>
              <w:t>Entry limit</w:t>
            </w:r>
          </w:p>
          <w:tbl>
            <w:tblPr>
              <w:tblStyle w:val="TableGrid"/>
              <w:tblW w:w="3100" w:type="dxa"/>
              <w:tblLayout w:type="fixed"/>
              <w:tblLook w:val="04A0" w:firstRow="1" w:lastRow="0" w:firstColumn="1" w:lastColumn="0" w:noHBand="0" w:noVBand="1"/>
            </w:tblPr>
            <w:tblGrid>
              <w:gridCol w:w="3100"/>
            </w:tblGrid>
            <w:tr w:rsidR="007C163E" w:rsidRPr="007C163E" w:rsidTr="00716198">
              <w:trPr>
                <w:trHeight w:val="299"/>
              </w:trPr>
              <w:tc>
                <w:tcPr>
                  <w:tcW w:w="3100" w:type="dxa"/>
                </w:tcPr>
                <w:p w:rsidR="00716198" w:rsidRPr="007C163E" w:rsidRDefault="00716198" w:rsidP="00242FC3">
                  <w:pPr>
                    <w:ind w:right="-66"/>
                    <w:jc w:val="right"/>
                    <w:rPr>
                      <w:rFonts w:eastAsia="Courier New"/>
                      <w:sz w:val="24"/>
                      <w:szCs w:val="24"/>
                    </w:rPr>
                  </w:pPr>
                  <w:r w:rsidRPr="007C163E">
                    <w:rPr>
                      <w:rFonts w:eastAsia="Courier New"/>
                      <w:sz w:val="24"/>
                      <w:szCs w:val="24"/>
                      <w:rPrChange w:id="4267" w:author="Phùng Nguyễn Minh Tâm" w:date="2018-12-19T17:03:00Z">
                        <w:rPr>
                          <w:rFonts w:ascii="Courier New" w:eastAsia="Courier New" w:hAnsi="Courier New" w:cs="Courier New"/>
                          <w:color w:val="000000"/>
                          <w:sz w:val="24"/>
                          <w:szCs w:val="24"/>
                        </w:rPr>
                      </w:rPrChange>
                    </w:rPr>
                    <w:t xml:space="preserve">VND   </w:t>
                  </w:r>
                </w:p>
              </w:tc>
            </w:tr>
          </w:tbl>
          <w:p w:rsidR="00716198" w:rsidRPr="007C163E" w:rsidRDefault="00716198" w:rsidP="00242FC3">
            <w:pPr>
              <w:ind w:right="619"/>
              <w:rPr>
                <w:rFonts w:eastAsia="Courier New"/>
                <w:b/>
                <w:noProof/>
                <w:sz w:val="24"/>
                <w:szCs w:val="24"/>
              </w:rPr>
            </w:pPr>
          </w:p>
        </w:tc>
        <w:tc>
          <w:tcPr>
            <w:tcW w:w="3355" w:type="dxa"/>
            <w:gridSpan w:val="7"/>
            <w:tcBorders>
              <w:top w:val="nil"/>
              <w:left w:val="nil"/>
              <w:bottom w:val="single" w:sz="4" w:space="0" w:color="auto"/>
            </w:tcBorders>
            <w:shd w:val="clear" w:color="auto" w:fill="auto"/>
          </w:tcPr>
          <w:p w:rsidR="00716198" w:rsidRPr="007C163E" w:rsidRDefault="00716198" w:rsidP="00242FC3">
            <w:pPr>
              <w:ind w:right="-51"/>
              <w:rPr>
                <w:rFonts w:eastAsia="Courier New"/>
                <w:sz w:val="24"/>
                <w:szCs w:val="24"/>
              </w:rPr>
            </w:pPr>
            <w:r w:rsidRPr="007C163E">
              <w:rPr>
                <w:rFonts w:eastAsia="Courier New"/>
                <w:sz w:val="24"/>
                <w:szCs w:val="24"/>
                <w:rPrChange w:id="4268" w:author="Phùng Nguyễn Minh Tâm" w:date="2018-12-19T17:03:00Z">
                  <w:rPr>
                    <w:rFonts w:ascii="Courier New" w:eastAsia="Courier New" w:hAnsi="Courier New" w:cs="Courier New"/>
                    <w:color w:val="000000"/>
                    <w:sz w:val="24"/>
                    <w:szCs w:val="24"/>
                  </w:rPr>
                </w:rPrChange>
              </w:rPr>
              <w:t>Hạn mức giao dịch ngày</w:t>
            </w:r>
          </w:p>
          <w:p w:rsidR="00716198" w:rsidRPr="007C163E" w:rsidRDefault="00716198" w:rsidP="00242FC3">
            <w:pPr>
              <w:ind w:right="-103"/>
              <w:rPr>
                <w:rFonts w:eastAsia="Courier New"/>
                <w:i/>
                <w:sz w:val="24"/>
                <w:szCs w:val="24"/>
              </w:rPr>
            </w:pPr>
            <w:r w:rsidRPr="007C163E">
              <w:rPr>
                <w:rFonts w:eastAsia="Courier New"/>
                <w:i/>
                <w:sz w:val="24"/>
                <w:szCs w:val="24"/>
                <w:rPrChange w:id="4269" w:author="Phùng Nguyễn Minh Tâm" w:date="2018-12-19T17:03:00Z">
                  <w:rPr>
                    <w:rFonts w:ascii="Courier New" w:eastAsia="Courier New" w:hAnsi="Courier New" w:cs="Courier New"/>
                    <w:i/>
                    <w:color w:val="000000"/>
                    <w:sz w:val="24"/>
                    <w:szCs w:val="24"/>
                  </w:rPr>
                </w:rPrChange>
              </w:rPr>
              <w:t>Day limit</w:t>
            </w:r>
          </w:p>
          <w:tbl>
            <w:tblPr>
              <w:tblStyle w:val="TableGrid"/>
              <w:tblW w:w="3091" w:type="dxa"/>
              <w:tblLayout w:type="fixed"/>
              <w:tblLook w:val="04A0" w:firstRow="1" w:lastRow="0" w:firstColumn="1" w:lastColumn="0" w:noHBand="0" w:noVBand="1"/>
            </w:tblPr>
            <w:tblGrid>
              <w:gridCol w:w="3091"/>
            </w:tblGrid>
            <w:tr w:rsidR="007C163E" w:rsidRPr="007C163E" w:rsidTr="00716198">
              <w:trPr>
                <w:trHeight w:val="310"/>
              </w:trPr>
              <w:tc>
                <w:tcPr>
                  <w:tcW w:w="3091" w:type="dxa"/>
                </w:tcPr>
                <w:p w:rsidR="00716198" w:rsidRPr="007C163E" w:rsidRDefault="00716198" w:rsidP="00242FC3">
                  <w:pPr>
                    <w:jc w:val="right"/>
                    <w:rPr>
                      <w:rFonts w:eastAsia="Courier New"/>
                      <w:i/>
                      <w:sz w:val="24"/>
                      <w:szCs w:val="24"/>
                    </w:rPr>
                  </w:pPr>
                  <w:r w:rsidRPr="007C163E">
                    <w:rPr>
                      <w:rFonts w:eastAsia="Courier New"/>
                      <w:sz w:val="24"/>
                      <w:szCs w:val="24"/>
                      <w:rPrChange w:id="4270" w:author="Phùng Nguyễn Minh Tâm" w:date="2018-12-19T17:03:00Z">
                        <w:rPr>
                          <w:rFonts w:ascii="Courier New" w:eastAsia="Courier New" w:hAnsi="Courier New" w:cs="Courier New"/>
                          <w:color w:val="000000"/>
                          <w:sz w:val="24"/>
                          <w:szCs w:val="24"/>
                        </w:rPr>
                      </w:rPrChange>
                    </w:rPr>
                    <w:t>VND</w:t>
                  </w:r>
                </w:p>
              </w:tc>
            </w:tr>
          </w:tbl>
          <w:p w:rsidR="00716198" w:rsidRPr="007C163E" w:rsidRDefault="00716198" w:rsidP="00242FC3">
            <w:pPr>
              <w:ind w:right="-103"/>
              <w:rPr>
                <w:rFonts w:eastAsia="Courier New"/>
                <w:i/>
                <w:sz w:val="4"/>
                <w:szCs w:val="4"/>
              </w:rPr>
            </w:pPr>
          </w:p>
        </w:tc>
      </w:tr>
      <w:tr w:rsidR="007C163E" w:rsidRPr="0051383C" w:rsidTr="00E164D8">
        <w:tc>
          <w:tcPr>
            <w:tcW w:w="10065" w:type="dxa"/>
            <w:gridSpan w:val="22"/>
            <w:tcBorders>
              <w:top w:val="nil"/>
              <w:left w:val="single" w:sz="4" w:space="0" w:color="auto"/>
              <w:bottom w:val="nil"/>
              <w:right w:val="single" w:sz="4" w:space="0" w:color="auto"/>
            </w:tcBorders>
            <w:shd w:val="clear" w:color="auto" w:fill="943634"/>
          </w:tcPr>
          <w:p w:rsidR="00376130" w:rsidRPr="0051383C" w:rsidRDefault="00376130" w:rsidP="00CE33C5">
            <w:pPr>
              <w:ind w:right="619"/>
              <w:rPr>
                <w:rFonts w:eastAsia="Courier New"/>
                <w:i/>
                <w:noProof/>
                <w:color w:val="FFFFFF" w:themeColor="background1"/>
                <w:sz w:val="24"/>
                <w:szCs w:val="24"/>
                <w:rPrChange w:id="4271"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4272" w:author="Phùng Nguyễn Minh Tâm" w:date="2018-12-21T18:57:00Z">
                  <w:rPr>
                    <w:rFonts w:ascii="Courier New" w:eastAsia="Courier New" w:hAnsi="Courier New" w:cs="Courier New"/>
                    <w:b/>
                    <w:noProof/>
                    <w:color w:val="FFFFFF"/>
                    <w:sz w:val="24"/>
                    <w:szCs w:val="24"/>
                  </w:rPr>
                </w:rPrChange>
              </w:rPr>
              <w:t>V</w:t>
            </w:r>
            <w:r w:rsidR="005861C8" w:rsidRPr="0051383C">
              <w:rPr>
                <w:rFonts w:eastAsia="Courier New"/>
                <w:b/>
                <w:noProof/>
                <w:color w:val="FFFFFF" w:themeColor="background1"/>
                <w:sz w:val="24"/>
                <w:szCs w:val="24"/>
                <w:rPrChange w:id="4273" w:author="Phùng Nguyễn Minh Tâm" w:date="2018-12-21T18:57:00Z">
                  <w:rPr>
                    <w:rFonts w:ascii="Courier New" w:eastAsia="Courier New" w:hAnsi="Courier New" w:cs="Courier New"/>
                    <w:b/>
                    <w:noProof/>
                    <w:color w:val="FFFFFF"/>
                    <w:sz w:val="24"/>
                    <w:szCs w:val="24"/>
                  </w:rPr>
                </w:rPrChange>
              </w:rPr>
              <w:t>I</w:t>
            </w:r>
            <w:r w:rsidRPr="0051383C">
              <w:rPr>
                <w:rFonts w:eastAsia="Courier New"/>
                <w:b/>
                <w:noProof/>
                <w:color w:val="FFFFFF" w:themeColor="background1"/>
                <w:sz w:val="24"/>
                <w:szCs w:val="24"/>
                <w:rPrChange w:id="4274" w:author="Phùng Nguyễn Minh Tâm" w:date="2018-12-21T18:57:00Z">
                  <w:rPr>
                    <w:rFonts w:ascii="Courier New" w:eastAsia="Courier New" w:hAnsi="Courier New" w:cs="Courier New"/>
                    <w:b/>
                    <w:noProof/>
                    <w:color w:val="FFFFFF"/>
                    <w:sz w:val="24"/>
                    <w:szCs w:val="24"/>
                  </w:rPr>
                </w:rPrChange>
              </w:rPr>
              <w:t>. Thay đổi thông tin người dùng/</w:t>
            </w:r>
            <w:r w:rsidRPr="0051383C">
              <w:rPr>
                <w:i/>
                <w:iCs/>
                <w:color w:val="FFFFFF" w:themeColor="background1"/>
                <w:sz w:val="24"/>
                <w:szCs w:val="24"/>
                <w:rPrChange w:id="4275" w:author="Phùng Nguyễn Minh Tâm" w:date="2018-12-21T18:57:00Z">
                  <w:rPr>
                    <w:rFonts w:ascii="Courier New" w:hAnsi="Courier New" w:cs="Courier New"/>
                    <w:i/>
                    <w:iCs/>
                    <w:color w:val="000000"/>
                    <w:sz w:val="24"/>
                    <w:szCs w:val="24"/>
                  </w:rPr>
                </w:rPrChange>
              </w:rPr>
              <w:t xml:space="preserve"> </w:t>
            </w:r>
            <w:r w:rsidRPr="0051383C">
              <w:rPr>
                <w:rFonts w:eastAsia="Courier New"/>
                <w:i/>
                <w:iCs/>
                <w:noProof/>
                <w:color w:val="FFFFFF" w:themeColor="background1"/>
                <w:sz w:val="24"/>
                <w:szCs w:val="24"/>
                <w:rPrChange w:id="4276" w:author="Phùng Nguyễn Minh Tâm" w:date="2018-12-21T18:57:00Z">
                  <w:rPr>
                    <w:rFonts w:ascii="Courier New" w:eastAsia="Courier New" w:hAnsi="Courier New" w:cs="Courier New"/>
                    <w:i/>
                    <w:iCs/>
                    <w:noProof/>
                    <w:color w:val="FFFFFF"/>
                    <w:sz w:val="24"/>
                    <w:szCs w:val="24"/>
                  </w:rPr>
                </w:rPrChange>
              </w:rPr>
              <w:t>Modify information of users</w:t>
            </w:r>
          </w:p>
        </w:tc>
      </w:tr>
      <w:tr w:rsidR="007C163E" w:rsidRPr="007C163E" w:rsidTr="00E164D8">
        <w:trPr>
          <w:trHeight w:val="285"/>
        </w:trPr>
        <w:tc>
          <w:tcPr>
            <w:tcW w:w="10065" w:type="dxa"/>
            <w:gridSpan w:val="22"/>
            <w:tcBorders>
              <w:top w:val="single" w:sz="4" w:space="0" w:color="auto"/>
              <w:bottom w:val="nil"/>
            </w:tcBorders>
            <w:shd w:val="clear" w:color="auto" w:fill="auto"/>
          </w:tcPr>
          <w:p w:rsidR="00716198" w:rsidRPr="007C163E" w:rsidRDefault="00107E01" w:rsidP="000F3AFE">
            <w:pPr>
              <w:ind w:right="619"/>
              <w:rPr>
                <w:rFonts w:eastAsia="Courier New"/>
                <w:i/>
                <w:sz w:val="24"/>
                <w:szCs w:val="24"/>
              </w:rPr>
            </w:pPr>
            <w:sdt>
              <w:sdtPr>
                <w:rPr>
                  <w:rFonts w:eastAsia="Courier New"/>
                  <w:b/>
                  <w:sz w:val="24"/>
                  <w:szCs w:val="24"/>
                </w:rPr>
                <w:id w:val="-2076662658"/>
                <w14:checkbox>
                  <w14:checked w14:val="0"/>
                  <w14:checkedState w14:val="00FE" w14:font="Wingdings"/>
                  <w14:uncheckedState w14:val="2610" w14:font="MS Gothic"/>
                </w14:checkbox>
              </w:sdtPr>
              <w:sdtEndPr/>
              <w:sdtContent>
                <w:r w:rsidR="00A76932" w:rsidRPr="007C163E">
                  <w:rPr>
                    <w:rFonts w:ascii="MS Gothic" w:eastAsia="MS Gothic" w:hAnsi="MS Gothic"/>
                    <w:b/>
                    <w:sz w:val="24"/>
                    <w:szCs w:val="24"/>
                    <w:rPrChange w:id="4277" w:author="Phùng Nguyễn Minh Tâm" w:date="2018-12-19T17:03:00Z">
                      <w:rPr>
                        <w:rFonts w:ascii="MS Gothic" w:eastAsia="MS Gothic" w:hAnsi="MS Gothic" w:cs="Courier New"/>
                        <w:b/>
                        <w:color w:val="000000"/>
                        <w:sz w:val="24"/>
                        <w:szCs w:val="24"/>
                      </w:rPr>
                    </w:rPrChange>
                  </w:rPr>
                  <w:t>☐</w:t>
                </w:r>
              </w:sdtContent>
            </w:sdt>
            <w:r w:rsidR="00A76932" w:rsidRPr="007C163E">
              <w:rPr>
                <w:rFonts w:eastAsia="Courier New"/>
                <w:b/>
                <w:sz w:val="24"/>
                <w:szCs w:val="24"/>
                <w:rPrChange w:id="4278" w:author="Phùng Nguyễn Minh Tâm" w:date="2018-12-19T17:03:00Z">
                  <w:rPr>
                    <w:rFonts w:ascii="Courier New" w:eastAsia="Courier New" w:hAnsi="Courier New" w:cs="Courier New"/>
                    <w:b/>
                    <w:color w:val="000000"/>
                    <w:sz w:val="24"/>
                    <w:szCs w:val="24"/>
                  </w:rPr>
                </w:rPrChange>
              </w:rPr>
              <w:t xml:space="preserve"> Hủy người dùng/</w:t>
            </w:r>
            <w:r w:rsidR="00A76932" w:rsidRPr="007C163E">
              <w:rPr>
                <w:rFonts w:eastAsia="Courier New"/>
                <w:i/>
                <w:sz w:val="24"/>
                <w:szCs w:val="24"/>
                <w:rPrChange w:id="4279" w:author="Phùng Nguyễn Minh Tâm" w:date="2018-12-19T17:03:00Z">
                  <w:rPr>
                    <w:rFonts w:ascii="Courier New" w:eastAsia="Courier New" w:hAnsi="Courier New" w:cs="Courier New"/>
                    <w:i/>
                    <w:color w:val="FF0000"/>
                    <w:sz w:val="24"/>
                    <w:szCs w:val="24"/>
                  </w:rPr>
                </w:rPrChange>
              </w:rPr>
              <w:t>Remove user</w:t>
            </w:r>
          </w:p>
        </w:tc>
      </w:tr>
      <w:tr w:rsidR="007C163E" w:rsidRPr="007C163E" w:rsidTr="00E164D8">
        <w:trPr>
          <w:trHeight w:val="823"/>
        </w:trPr>
        <w:tc>
          <w:tcPr>
            <w:tcW w:w="4536" w:type="dxa"/>
            <w:gridSpan w:val="9"/>
            <w:tcBorders>
              <w:top w:val="nil"/>
              <w:bottom w:val="single" w:sz="4" w:space="0" w:color="auto"/>
            </w:tcBorders>
            <w:shd w:val="clear" w:color="auto" w:fill="auto"/>
          </w:tcPr>
          <w:p w:rsidR="00A76932" w:rsidRPr="007C163E" w:rsidRDefault="00A76932" w:rsidP="004D51B4">
            <w:pPr>
              <w:pStyle w:val="ListParagraph"/>
              <w:numPr>
                <w:ilvl w:val="0"/>
                <w:numId w:val="57"/>
              </w:numPr>
              <w:ind w:left="0" w:right="-250" w:firstLine="0"/>
              <w:rPr>
                <w:rFonts w:eastAsia="Courier New"/>
              </w:rPr>
            </w:pPr>
            <w:r w:rsidRPr="007C163E">
              <w:rPr>
                <w:rFonts w:eastAsia="Courier New"/>
                <w:rPrChange w:id="4280" w:author="Phùng Nguyễn Minh Tâm" w:date="2018-12-19T17:03:00Z">
                  <w:rPr>
                    <w:rFonts w:ascii="Courier New" w:eastAsia="Courier New" w:hAnsi="Courier New" w:cs="Courier New"/>
                    <w:color w:val="000000"/>
                  </w:rPr>
                </w:rPrChange>
              </w:rPr>
              <w:t>Họ và tên/</w:t>
            </w:r>
            <w:r w:rsidRPr="007C163E">
              <w:rPr>
                <w:rFonts w:eastAsia="Courier New"/>
                <w:i/>
                <w:rPrChange w:id="4281" w:author="Phùng Nguyễn Minh Tâm" w:date="2018-12-19T17:03:00Z">
                  <w:rPr>
                    <w:rFonts w:ascii="Courier New" w:eastAsia="Courier New" w:hAnsi="Courier New" w:cs="Courier New"/>
                    <w:i/>
                    <w:color w:val="000000"/>
                  </w:rPr>
                </w:rPrChange>
              </w:rPr>
              <w:t>Fullname</w:t>
            </w:r>
            <w:proofErr w:type="gramStart"/>
            <w:r w:rsidRPr="007C163E">
              <w:rPr>
                <w:rFonts w:eastAsia="Courier New"/>
                <w:rPrChange w:id="4282" w:author="Phùng Nguyễn Minh Tâm" w:date="2018-12-19T17:03:00Z">
                  <w:rPr>
                    <w:rFonts w:ascii="Courier New" w:eastAsia="Courier New" w:hAnsi="Courier New" w:cs="Courier New"/>
                    <w:color w:val="000000"/>
                  </w:rPr>
                </w:rPrChange>
              </w:rPr>
              <w:t>:………………………</w:t>
            </w:r>
            <w:proofErr w:type="gramEnd"/>
          </w:p>
          <w:p w:rsidR="00A76932" w:rsidRPr="007C163E" w:rsidRDefault="00A76932" w:rsidP="004D51B4">
            <w:pPr>
              <w:pStyle w:val="ListParagraph"/>
              <w:numPr>
                <w:ilvl w:val="0"/>
                <w:numId w:val="57"/>
              </w:numPr>
              <w:ind w:left="0" w:right="-250" w:firstLine="0"/>
              <w:rPr>
                <w:rFonts w:eastAsia="Courier New"/>
              </w:rPr>
            </w:pPr>
            <w:r w:rsidRPr="007C163E">
              <w:rPr>
                <w:rFonts w:eastAsia="Courier New"/>
                <w:rPrChange w:id="4283" w:author="Phùng Nguyễn Minh Tâm" w:date="2018-12-19T17:03:00Z">
                  <w:rPr>
                    <w:rFonts w:ascii="Courier New" w:eastAsia="Courier New" w:hAnsi="Courier New" w:cs="Courier New"/>
                    <w:color w:val="000000"/>
                  </w:rPr>
                </w:rPrChange>
              </w:rPr>
              <w:t>Họ và tên/</w:t>
            </w:r>
            <w:r w:rsidRPr="007C163E">
              <w:rPr>
                <w:rFonts w:eastAsia="Courier New"/>
                <w:i/>
                <w:rPrChange w:id="4284" w:author="Phùng Nguyễn Minh Tâm" w:date="2018-12-19T17:03:00Z">
                  <w:rPr>
                    <w:rFonts w:ascii="Courier New" w:eastAsia="Courier New" w:hAnsi="Courier New" w:cs="Courier New"/>
                    <w:i/>
                    <w:color w:val="000000"/>
                  </w:rPr>
                </w:rPrChange>
              </w:rPr>
              <w:t>Fullname</w:t>
            </w:r>
            <w:proofErr w:type="gramStart"/>
            <w:r w:rsidRPr="007C163E">
              <w:rPr>
                <w:rFonts w:eastAsia="Courier New"/>
                <w:rPrChange w:id="4285" w:author="Phùng Nguyễn Minh Tâm" w:date="2018-12-19T17:03:00Z">
                  <w:rPr>
                    <w:rFonts w:ascii="Courier New" w:eastAsia="Courier New" w:hAnsi="Courier New" w:cs="Courier New"/>
                    <w:color w:val="000000"/>
                  </w:rPr>
                </w:rPrChange>
              </w:rPr>
              <w:t>:………………………</w:t>
            </w:r>
            <w:proofErr w:type="gramEnd"/>
          </w:p>
          <w:p w:rsidR="00A76932" w:rsidRPr="007C163E" w:rsidRDefault="00A76932" w:rsidP="004D51B4">
            <w:pPr>
              <w:pStyle w:val="ListParagraph"/>
              <w:numPr>
                <w:ilvl w:val="0"/>
                <w:numId w:val="57"/>
              </w:numPr>
              <w:ind w:left="0" w:right="-250" w:firstLine="0"/>
              <w:rPr>
                <w:rFonts w:eastAsia="Courier New"/>
              </w:rPr>
            </w:pPr>
            <w:r w:rsidRPr="007C163E">
              <w:rPr>
                <w:rFonts w:eastAsia="Courier New"/>
                <w:rPrChange w:id="4286" w:author="Phùng Nguyễn Minh Tâm" w:date="2018-12-19T17:03:00Z">
                  <w:rPr>
                    <w:rFonts w:ascii="Courier New" w:eastAsia="Courier New" w:hAnsi="Courier New" w:cs="Courier New"/>
                    <w:color w:val="000000"/>
                  </w:rPr>
                </w:rPrChange>
              </w:rPr>
              <w:t>Họ và tên/</w:t>
            </w:r>
            <w:r w:rsidRPr="007C163E">
              <w:rPr>
                <w:rFonts w:eastAsia="Courier New"/>
                <w:i/>
                <w:rPrChange w:id="4287" w:author="Phùng Nguyễn Minh Tâm" w:date="2018-12-19T17:03:00Z">
                  <w:rPr>
                    <w:rFonts w:ascii="Courier New" w:eastAsia="Courier New" w:hAnsi="Courier New" w:cs="Courier New"/>
                    <w:i/>
                    <w:color w:val="000000"/>
                  </w:rPr>
                </w:rPrChange>
              </w:rPr>
              <w:t>Fullname</w:t>
            </w:r>
            <w:proofErr w:type="gramStart"/>
            <w:r w:rsidRPr="007C163E">
              <w:rPr>
                <w:rFonts w:eastAsia="Courier New"/>
                <w:rPrChange w:id="4288" w:author="Phùng Nguyễn Minh Tâm" w:date="2018-12-19T17:03:00Z">
                  <w:rPr>
                    <w:rFonts w:ascii="Courier New" w:eastAsia="Courier New" w:hAnsi="Courier New" w:cs="Courier New"/>
                    <w:color w:val="000000"/>
                  </w:rPr>
                </w:rPrChange>
              </w:rPr>
              <w:t>:………………………</w:t>
            </w:r>
            <w:proofErr w:type="gramEnd"/>
          </w:p>
        </w:tc>
        <w:tc>
          <w:tcPr>
            <w:tcW w:w="2663" w:type="dxa"/>
            <w:gridSpan w:val="8"/>
            <w:tcBorders>
              <w:top w:val="nil"/>
              <w:bottom w:val="single" w:sz="4" w:space="0" w:color="auto"/>
            </w:tcBorders>
            <w:shd w:val="clear" w:color="auto" w:fill="auto"/>
          </w:tcPr>
          <w:p w:rsidR="00A76932" w:rsidRPr="007C163E" w:rsidRDefault="00A76932" w:rsidP="00A76932">
            <w:pPr>
              <w:ind w:right="-139"/>
              <w:rPr>
                <w:rFonts w:eastAsia="Courier New"/>
                <w:sz w:val="24"/>
                <w:szCs w:val="24"/>
              </w:rPr>
            </w:pPr>
            <w:r w:rsidRPr="007C163E">
              <w:rPr>
                <w:rFonts w:eastAsia="Courier New"/>
                <w:sz w:val="24"/>
                <w:szCs w:val="24"/>
                <w:rPrChange w:id="4289" w:author="Phùng Nguyễn Minh Tâm" w:date="2018-12-19T17:03:00Z">
                  <w:rPr>
                    <w:rFonts w:ascii="Courier New" w:eastAsia="Courier New" w:hAnsi="Courier New" w:cs="Courier New"/>
                    <w:color w:val="000000"/>
                    <w:sz w:val="24"/>
                    <w:szCs w:val="24"/>
                  </w:rPr>
                </w:rPrChange>
              </w:rPr>
              <w:t>Username</w:t>
            </w:r>
            <w:proofErr w:type="gramStart"/>
            <w:r w:rsidRPr="007C163E">
              <w:rPr>
                <w:rFonts w:eastAsia="Courier New"/>
                <w:sz w:val="24"/>
                <w:szCs w:val="24"/>
                <w:rPrChange w:id="4290" w:author="Phùng Nguyễn Minh Tâm" w:date="2018-12-19T17:03:00Z">
                  <w:rPr>
                    <w:rFonts w:ascii="Courier New" w:eastAsia="Courier New" w:hAnsi="Courier New" w:cs="Courier New"/>
                    <w:color w:val="000000"/>
                    <w:sz w:val="24"/>
                    <w:szCs w:val="24"/>
                  </w:rPr>
                </w:rPrChange>
              </w:rPr>
              <w:t>:………………</w:t>
            </w:r>
            <w:proofErr w:type="gramEnd"/>
          </w:p>
          <w:p w:rsidR="00A76932" w:rsidRPr="007C163E" w:rsidRDefault="00A76932" w:rsidP="00A76932">
            <w:pPr>
              <w:ind w:right="-139"/>
              <w:rPr>
                <w:rFonts w:eastAsia="Courier New"/>
                <w:sz w:val="24"/>
                <w:szCs w:val="24"/>
              </w:rPr>
            </w:pPr>
            <w:r w:rsidRPr="007C163E">
              <w:rPr>
                <w:rFonts w:eastAsia="Courier New"/>
                <w:sz w:val="24"/>
                <w:szCs w:val="24"/>
                <w:rPrChange w:id="4291" w:author="Phùng Nguyễn Minh Tâm" w:date="2018-12-19T17:03:00Z">
                  <w:rPr>
                    <w:rFonts w:ascii="Courier New" w:eastAsia="Courier New" w:hAnsi="Courier New" w:cs="Courier New"/>
                    <w:color w:val="000000"/>
                    <w:sz w:val="24"/>
                    <w:szCs w:val="24"/>
                  </w:rPr>
                </w:rPrChange>
              </w:rPr>
              <w:t>Username</w:t>
            </w:r>
            <w:proofErr w:type="gramStart"/>
            <w:r w:rsidRPr="007C163E">
              <w:rPr>
                <w:rFonts w:eastAsia="Courier New"/>
                <w:sz w:val="24"/>
                <w:szCs w:val="24"/>
                <w:rPrChange w:id="4292" w:author="Phùng Nguyễn Minh Tâm" w:date="2018-12-19T17:03:00Z">
                  <w:rPr>
                    <w:rFonts w:ascii="Courier New" w:eastAsia="Courier New" w:hAnsi="Courier New" w:cs="Courier New"/>
                    <w:color w:val="000000"/>
                    <w:sz w:val="24"/>
                    <w:szCs w:val="24"/>
                  </w:rPr>
                </w:rPrChange>
              </w:rPr>
              <w:t>:………………</w:t>
            </w:r>
            <w:proofErr w:type="gramEnd"/>
          </w:p>
          <w:p w:rsidR="00A76932" w:rsidRPr="007C163E" w:rsidRDefault="00A76932" w:rsidP="00A76932">
            <w:pPr>
              <w:ind w:right="-139"/>
              <w:rPr>
                <w:rFonts w:eastAsia="Courier New"/>
                <w:sz w:val="24"/>
                <w:szCs w:val="24"/>
              </w:rPr>
            </w:pPr>
            <w:r w:rsidRPr="007C163E">
              <w:rPr>
                <w:rFonts w:eastAsia="Courier New"/>
                <w:sz w:val="24"/>
                <w:szCs w:val="24"/>
                <w:rPrChange w:id="4293" w:author="Phùng Nguyễn Minh Tâm" w:date="2018-12-19T17:03:00Z">
                  <w:rPr>
                    <w:rFonts w:ascii="Courier New" w:eastAsia="Courier New" w:hAnsi="Courier New" w:cs="Courier New"/>
                    <w:color w:val="000000"/>
                    <w:sz w:val="24"/>
                    <w:szCs w:val="24"/>
                  </w:rPr>
                </w:rPrChange>
              </w:rPr>
              <w:t>Username</w:t>
            </w:r>
            <w:proofErr w:type="gramStart"/>
            <w:r w:rsidRPr="007C163E">
              <w:rPr>
                <w:rFonts w:eastAsia="Courier New"/>
                <w:sz w:val="24"/>
                <w:szCs w:val="24"/>
                <w:rPrChange w:id="4294" w:author="Phùng Nguyễn Minh Tâm" w:date="2018-12-19T17:03:00Z">
                  <w:rPr>
                    <w:rFonts w:ascii="Courier New" w:eastAsia="Courier New" w:hAnsi="Courier New" w:cs="Courier New"/>
                    <w:color w:val="000000"/>
                    <w:sz w:val="24"/>
                    <w:szCs w:val="24"/>
                  </w:rPr>
                </w:rPrChange>
              </w:rPr>
              <w:t>:………………</w:t>
            </w:r>
            <w:proofErr w:type="gramEnd"/>
          </w:p>
        </w:tc>
        <w:tc>
          <w:tcPr>
            <w:tcW w:w="2866" w:type="dxa"/>
            <w:gridSpan w:val="5"/>
            <w:tcBorders>
              <w:top w:val="nil"/>
              <w:bottom w:val="single" w:sz="4" w:space="0" w:color="auto"/>
            </w:tcBorders>
            <w:shd w:val="clear" w:color="auto" w:fill="auto"/>
          </w:tcPr>
          <w:p w:rsidR="00A76932" w:rsidRPr="007C163E" w:rsidRDefault="00A76932" w:rsidP="00A76932">
            <w:pPr>
              <w:ind w:right="-169"/>
              <w:rPr>
                <w:rFonts w:eastAsia="Courier New"/>
                <w:sz w:val="24"/>
                <w:szCs w:val="24"/>
              </w:rPr>
            </w:pPr>
            <w:r w:rsidRPr="007C163E">
              <w:rPr>
                <w:rFonts w:eastAsia="Courier New"/>
                <w:sz w:val="24"/>
                <w:szCs w:val="24"/>
                <w:rPrChange w:id="4295" w:author="Phùng Nguyễn Minh Tâm" w:date="2018-12-19T17:03:00Z">
                  <w:rPr>
                    <w:rFonts w:ascii="Courier New" w:eastAsia="Courier New" w:hAnsi="Courier New" w:cs="Courier New"/>
                    <w:color w:val="000000"/>
                    <w:sz w:val="24"/>
                    <w:szCs w:val="24"/>
                  </w:rPr>
                </w:rPrChange>
              </w:rPr>
              <w:t>Vai trò/</w:t>
            </w:r>
            <w:r w:rsidRPr="007C163E">
              <w:rPr>
                <w:rFonts w:eastAsia="Courier New"/>
                <w:i/>
                <w:sz w:val="24"/>
                <w:szCs w:val="24"/>
                <w:rPrChange w:id="4296" w:author="Phùng Nguyễn Minh Tâm" w:date="2018-12-19T17:03:00Z">
                  <w:rPr>
                    <w:rFonts w:ascii="Courier New" w:eastAsia="Courier New" w:hAnsi="Courier New" w:cs="Courier New"/>
                    <w:i/>
                    <w:color w:val="000000"/>
                    <w:sz w:val="24"/>
                    <w:szCs w:val="24"/>
                  </w:rPr>
                </w:rPrChange>
              </w:rPr>
              <w:t>Role</w:t>
            </w:r>
            <w:proofErr w:type="gramStart"/>
            <w:r w:rsidRPr="007C163E">
              <w:rPr>
                <w:rFonts w:eastAsia="Courier New"/>
                <w:sz w:val="24"/>
                <w:szCs w:val="24"/>
                <w:rPrChange w:id="4297"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298" w:author="Phùng Nguyễn Minh Tâm" w:date="2018-12-19T17:03:00Z">
                  <w:rPr>
                    <w:rFonts w:ascii="Courier New" w:eastAsia="Courier New" w:hAnsi="Courier New" w:cs="Courier New"/>
                    <w:color w:val="000000"/>
                    <w:sz w:val="24"/>
                    <w:szCs w:val="24"/>
                  </w:rPr>
                </w:rPrChange>
              </w:rPr>
              <w:t>…</w:t>
            </w:r>
            <w:proofErr w:type="gramEnd"/>
          </w:p>
          <w:p w:rsidR="00A76932" w:rsidRPr="007C163E" w:rsidRDefault="00A76932" w:rsidP="00A76932">
            <w:pPr>
              <w:ind w:right="-169"/>
              <w:rPr>
                <w:rFonts w:eastAsia="Courier New"/>
                <w:sz w:val="24"/>
                <w:szCs w:val="24"/>
              </w:rPr>
            </w:pPr>
            <w:r w:rsidRPr="007C163E">
              <w:rPr>
                <w:rFonts w:eastAsia="Courier New"/>
                <w:sz w:val="24"/>
                <w:szCs w:val="24"/>
                <w:rPrChange w:id="4299" w:author="Phùng Nguyễn Minh Tâm" w:date="2018-12-19T17:03:00Z">
                  <w:rPr>
                    <w:rFonts w:ascii="Courier New" w:eastAsia="Courier New" w:hAnsi="Courier New" w:cs="Courier New"/>
                    <w:color w:val="000000"/>
                    <w:sz w:val="24"/>
                    <w:szCs w:val="24"/>
                  </w:rPr>
                </w:rPrChange>
              </w:rPr>
              <w:t>Vai trò/</w:t>
            </w:r>
            <w:r w:rsidRPr="007C163E">
              <w:rPr>
                <w:rFonts w:eastAsia="Courier New"/>
                <w:i/>
                <w:sz w:val="24"/>
                <w:szCs w:val="24"/>
                <w:rPrChange w:id="4300" w:author="Phùng Nguyễn Minh Tâm" w:date="2018-12-19T17:03:00Z">
                  <w:rPr>
                    <w:rFonts w:ascii="Courier New" w:eastAsia="Courier New" w:hAnsi="Courier New" w:cs="Courier New"/>
                    <w:i/>
                    <w:color w:val="000000"/>
                    <w:sz w:val="24"/>
                    <w:szCs w:val="24"/>
                  </w:rPr>
                </w:rPrChange>
              </w:rPr>
              <w:t>Role</w:t>
            </w:r>
            <w:proofErr w:type="gramStart"/>
            <w:r w:rsidRPr="007C163E">
              <w:rPr>
                <w:rFonts w:eastAsia="Courier New"/>
                <w:sz w:val="24"/>
                <w:szCs w:val="24"/>
                <w:rPrChange w:id="4301"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302" w:author="Phùng Nguyễn Minh Tâm" w:date="2018-12-19T17:03:00Z">
                  <w:rPr>
                    <w:rFonts w:ascii="Courier New" w:eastAsia="Courier New" w:hAnsi="Courier New" w:cs="Courier New"/>
                    <w:color w:val="000000"/>
                    <w:sz w:val="24"/>
                    <w:szCs w:val="24"/>
                  </w:rPr>
                </w:rPrChange>
              </w:rPr>
              <w:t>…</w:t>
            </w:r>
            <w:proofErr w:type="gramEnd"/>
          </w:p>
          <w:p w:rsidR="00A76932" w:rsidRPr="007C163E" w:rsidRDefault="00A76932" w:rsidP="00A76932">
            <w:pPr>
              <w:ind w:right="-169"/>
              <w:rPr>
                <w:rFonts w:eastAsia="Courier New"/>
                <w:sz w:val="24"/>
                <w:szCs w:val="24"/>
              </w:rPr>
            </w:pPr>
            <w:r w:rsidRPr="007C163E">
              <w:rPr>
                <w:rFonts w:eastAsia="Courier New"/>
                <w:sz w:val="24"/>
                <w:szCs w:val="24"/>
                <w:rPrChange w:id="4303" w:author="Phùng Nguyễn Minh Tâm" w:date="2018-12-19T17:03:00Z">
                  <w:rPr>
                    <w:rFonts w:ascii="Courier New" w:eastAsia="Courier New" w:hAnsi="Courier New" w:cs="Courier New"/>
                    <w:color w:val="000000"/>
                    <w:sz w:val="24"/>
                    <w:szCs w:val="24"/>
                  </w:rPr>
                </w:rPrChange>
              </w:rPr>
              <w:t>Vai trò/</w:t>
            </w:r>
            <w:r w:rsidRPr="007C163E">
              <w:rPr>
                <w:rFonts w:eastAsia="Courier New"/>
                <w:i/>
                <w:sz w:val="24"/>
                <w:szCs w:val="24"/>
                <w:rPrChange w:id="4304" w:author="Phùng Nguyễn Minh Tâm" w:date="2018-12-19T17:03:00Z">
                  <w:rPr>
                    <w:rFonts w:ascii="Courier New" w:eastAsia="Courier New" w:hAnsi="Courier New" w:cs="Courier New"/>
                    <w:i/>
                    <w:color w:val="000000"/>
                    <w:sz w:val="24"/>
                    <w:szCs w:val="24"/>
                  </w:rPr>
                </w:rPrChange>
              </w:rPr>
              <w:t>Role</w:t>
            </w:r>
            <w:proofErr w:type="gramStart"/>
            <w:r w:rsidRPr="007C163E">
              <w:rPr>
                <w:rFonts w:eastAsia="Courier New"/>
                <w:sz w:val="24"/>
                <w:szCs w:val="24"/>
                <w:rPrChange w:id="4305"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306" w:author="Phùng Nguyễn Minh Tâm" w:date="2018-12-19T17:03:00Z">
                  <w:rPr>
                    <w:rFonts w:ascii="Courier New" w:eastAsia="Courier New" w:hAnsi="Courier New" w:cs="Courier New"/>
                    <w:color w:val="000000"/>
                    <w:sz w:val="24"/>
                    <w:szCs w:val="24"/>
                  </w:rPr>
                </w:rPrChange>
              </w:rPr>
              <w:t>…</w:t>
            </w:r>
            <w:proofErr w:type="gramEnd"/>
          </w:p>
        </w:tc>
      </w:tr>
      <w:tr w:rsidR="007C163E" w:rsidRPr="007C163E" w:rsidTr="00E164D8">
        <w:trPr>
          <w:trHeight w:val="285"/>
        </w:trPr>
        <w:tc>
          <w:tcPr>
            <w:tcW w:w="10065" w:type="dxa"/>
            <w:gridSpan w:val="22"/>
            <w:tcBorders>
              <w:top w:val="single" w:sz="4" w:space="0" w:color="auto"/>
              <w:bottom w:val="nil"/>
            </w:tcBorders>
            <w:shd w:val="clear" w:color="auto" w:fill="auto"/>
          </w:tcPr>
          <w:p w:rsidR="00F07428" w:rsidRPr="007C163E" w:rsidRDefault="00107E01" w:rsidP="00242FC3">
            <w:pPr>
              <w:ind w:right="619"/>
              <w:rPr>
                <w:rFonts w:eastAsia="Courier New"/>
                <w:i/>
                <w:sz w:val="24"/>
                <w:szCs w:val="24"/>
              </w:rPr>
            </w:pPr>
            <w:sdt>
              <w:sdtPr>
                <w:rPr>
                  <w:rFonts w:eastAsia="Courier New"/>
                  <w:b/>
                  <w:sz w:val="24"/>
                  <w:szCs w:val="24"/>
                </w:rPr>
                <w:id w:val="-1996256245"/>
                <w14:checkbox>
                  <w14:checked w14:val="0"/>
                  <w14:checkedState w14:val="00FE" w14:font="Wingdings"/>
                  <w14:uncheckedState w14:val="2610" w14:font="MS Gothic"/>
                </w14:checkbox>
              </w:sdtPr>
              <w:sdtEndPr/>
              <w:sdtContent>
                <w:r w:rsidR="00F07428" w:rsidRPr="007C163E">
                  <w:rPr>
                    <w:rFonts w:ascii="MS Gothic" w:eastAsia="MS Gothic" w:hAnsi="MS Gothic"/>
                    <w:b/>
                    <w:sz w:val="24"/>
                    <w:szCs w:val="24"/>
                    <w:rPrChange w:id="4307" w:author="Phùng Nguyễn Minh Tâm" w:date="2018-12-19T17:03:00Z">
                      <w:rPr>
                        <w:rFonts w:ascii="MS Gothic" w:eastAsia="MS Gothic" w:hAnsi="MS Gothic" w:cs="Courier New"/>
                        <w:b/>
                        <w:color w:val="000000"/>
                        <w:sz w:val="24"/>
                        <w:szCs w:val="24"/>
                      </w:rPr>
                    </w:rPrChange>
                  </w:rPr>
                  <w:t>☐</w:t>
                </w:r>
              </w:sdtContent>
            </w:sdt>
            <w:r w:rsidR="00F07428" w:rsidRPr="007C163E">
              <w:rPr>
                <w:rFonts w:eastAsia="Courier New"/>
                <w:b/>
                <w:sz w:val="24"/>
                <w:szCs w:val="24"/>
                <w:rPrChange w:id="4308" w:author="Phùng Nguyễn Minh Tâm" w:date="2018-12-19T17:03:00Z">
                  <w:rPr>
                    <w:rFonts w:ascii="Courier New" w:eastAsia="Courier New" w:hAnsi="Courier New" w:cs="Courier New"/>
                    <w:b/>
                    <w:color w:val="000000"/>
                    <w:sz w:val="24"/>
                    <w:szCs w:val="24"/>
                  </w:rPr>
                </w:rPrChange>
              </w:rPr>
              <w:t xml:space="preserve"> Thay đổi thông tin người dùng/</w:t>
            </w:r>
            <w:r w:rsidR="00F07428" w:rsidRPr="007C163E">
              <w:rPr>
                <w:rFonts w:eastAsia="Courier New"/>
                <w:i/>
                <w:sz w:val="24"/>
                <w:szCs w:val="24"/>
                <w:rPrChange w:id="4309" w:author="Phùng Nguyễn Minh Tâm" w:date="2018-12-19T17:03:00Z">
                  <w:rPr>
                    <w:rFonts w:ascii="Courier New" w:eastAsia="Courier New" w:hAnsi="Courier New" w:cs="Courier New"/>
                    <w:i/>
                    <w:color w:val="000000"/>
                    <w:sz w:val="24"/>
                    <w:szCs w:val="24"/>
                  </w:rPr>
                </w:rPrChange>
              </w:rPr>
              <w:t>Change information of users</w:t>
            </w:r>
          </w:p>
        </w:tc>
      </w:tr>
      <w:tr w:rsidR="007C163E" w:rsidRPr="007C163E" w:rsidTr="00E164D8">
        <w:trPr>
          <w:trHeight w:val="230"/>
        </w:trPr>
        <w:tc>
          <w:tcPr>
            <w:tcW w:w="4536" w:type="dxa"/>
            <w:gridSpan w:val="9"/>
            <w:tcBorders>
              <w:top w:val="nil"/>
              <w:bottom w:val="nil"/>
            </w:tcBorders>
            <w:shd w:val="clear" w:color="auto" w:fill="auto"/>
          </w:tcPr>
          <w:p w:rsidR="00F07428" w:rsidRPr="007C163E" w:rsidRDefault="00F07428" w:rsidP="004D51B4">
            <w:pPr>
              <w:pStyle w:val="ListParagraph"/>
              <w:numPr>
                <w:ilvl w:val="0"/>
                <w:numId w:val="58"/>
              </w:numPr>
              <w:ind w:left="0" w:right="-250" w:firstLine="0"/>
              <w:rPr>
                <w:rFonts w:eastAsia="Courier New"/>
              </w:rPr>
            </w:pPr>
            <w:r w:rsidRPr="007C163E">
              <w:rPr>
                <w:rFonts w:eastAsia="Courier New"/>
                <w:rPrChange w:id="4310" w:author="Phùng Nguyễn Minh Tâm" w:date="2018-12-19T17:03:00Z">
                  <w:rPr>
                    <w:rFonts w:ascii="Courier New" w:eastAsia="Courier New" w:hAnsi="Courier New" w:cs="Courier New"/>
                    <w:color w:val="000000"/>
                  </w:rPr>
                </w:rPrChange>
              </w:rPr>
              <w:t>Họ và tên/</w:t>
            </w:r>
            <w:r w:rsidRPr="007C163E">
              <w:rPr>
                <w:rFonts w:eastAsia="Courier New"/>
                <w:i/>
                <w:rPrChange w:id="4311" w:author="Phùng Nguyễn Minh Tâm" w:date="2018-12-19T17:03:00Z">
                  <w:rPr>
                    <w:rFonts w:ascii="Courier New" w:eastAsia="Courier New" w:hAnsi="Courier New" w:cs="Courier New"/>
                    <w:i/>
                    <w:color w:val="000000"/>
                  </w:rPr>
                </w:rPrChange>
              </w:rPr>
              <w:t>Fullname</w:t>
            </w:r>
            <w:proofErr w:type="gramStart"/>
            <w:r w:rsidRPr="007C163E">
              <w:rPr>
                <w:rFonts w:eastAsia="Courier New"/>
                <w:rPrChange w:id="4312" w:author="Phùng Nguyễn Minh Tâm" w:date="2018-12-19T17:03:00Z">
                  <w:rPr>
                    <w:rFonts w:ascii="Courier New" w:eastAsia="Courier New" w:hAnsi="Courier New" w:cs="Courier New"/>
                    <w:color w:val="000000"/>
                  </w:rPr>
                </w:rPrChange>
              </w:rPr>
              <w:t>:………………………</w:t>
            </w:r>
            <w:proofErr w:type="gramEnd"/>
          </w:p>
        </w:tc>
        <w:tc>
          <w:tcPr>
            <w:tcW w:w="2663" w:type="dxa"/>
            <w:gridSpan w:val="8"/>
            <w:tcBorders>
              <w:top w:val="nil"/>
              <w:bottom w:val="nil"/>
            </w:tcBorders>
            <w:shd w:val="clear" w:color="auto" w:fill="auto"/>
          </w:tcPr>
          <w:p w:rsidR="00F07428" w:rsidRPr="007C163E" w:rsidRDefault="00F07428" w:rsidP="00242FC3">
            <w:pPr>
              <w:ind w:right="-139"/>
              <w:rPr>
                <w:rFonts w:eastAsia="Courier New"/>
                <w:sz w:val="24"/>
                <w:szCs w:val="24"/>
              </w:rPr>
            </w:pPr>
            <w:r w:rsidRPr="007C163E">
              <w:rPr>
                <w:rFonts w:eastAsia="Courier New"/>
                <w:sz w:val="24"/>
                <w:szCs w:val="24"/>
                <w:rPrChange w:id="4313" w:author="Phùng Nguyễn Minh Tâm" w:date="2018-12-19T17:03:00Z">
                  <w:rPr>
                    <w:rFonts w:ascii="Courier New" w:eastAsia="Courier New" w:hAnsi="Courier New" w:cs="Courier New"/>
                    <w:color w:val="000000"/>
                    <w:sz w:val="24"/>
                    <w:szCs w:val="24"/>
                  </w:rPr>
                </w:rPrChange>
              </w:rPr>
              <w:t>Username</w:t>
            </w:r>
            <w:proofErr w:type="gramStart"/>
            <w:r w:rsidRPr="007C163E">
              <w:rPr>
                <w:rFonts w:eastAsia="Courier New"/>
                <w:sz w:val="24"/>
                <w:szCs w:val="24"/>
                <w:rPrChange w:id="4314" w:author="Phùng Nguyễn Minh Tâm" w:date="2018-12-19T17:03:00Z">
                  <w:rPr>
                    <w:rFonts w:ascii="Courier New" w:eastAsia="Courier New" w:hAnsi="Courier New" w:cs="Courier New"/>
                    <w:color w:val="000000"/>
                    <w:sz w:val="24"/>
                    <w:szCs w:val="24"/>
                  </w:rPr>
                </w:rPrChange>
              </w:rPr>
              <w:t>:………………</w:t>
            </w:r>
            <w:proofErr w:type="gramEnd"/>
          </w:p>
        </w:tc>
        <w:tc>
          <w:tcPr>
            <w:tcW w:w="2866" w:type="dxa"/>
            <w:gridSpan w:val="5"/>
            <w:tcBorders>
              <w:top w:val="nil"/>
              <w:bottom w:val="nil"/>
            </w:tcBorders>
            <w:shd w:val="clear" w:color="auto" w:fill="auto"/>
          </w:tcPr>
          <w:p w:rsidR="00F07428" w:rsidRPr="007C163E" w:rsidRDefault="00F07428" w:rsidP="001D146C">
            <w:pPr>
              <w:ind w:right="-169"/>
              <w:rPr>
                <w:rFonts w:eastAsia="Courier New"/>
                <w:sz w:val="24"/>
                <w:szCs w:val="24"/>
              </w:rPr>
            </w:pPr>
            <w:r w:rsidRPr="007C163E">
              <w:rPr>
                <w:rFonts w:eastAsia="Courier New"/>
                <w:sz w:val="24"/>
                <w:szCs w:val="24"/>
                <w:rPrChange w:id="4315" w:author="Phùng Nguyễn Minh Tâm" w:date="2018-12-19T17:03:00Z">
                  <w:rPr>
                    <w:rFonts w:ascii="Courier New" w:eastAsia="Courier New" w:hAnsi="Courier New" w:cs="Courier New"/>
                    <w:color w:val="000000"/>
                    <w:sz w:val="24"/>
                    <w:szCs w:val="24"/>
                  </w:rPr>
                </w:rPrChange>
              </w:rPr>
              <w:t>Vai trò/</w:t>
            </w:r>
            <w:r w:rsidRPr="007C163E">
              <w:rPr>
                <w:rFonts w:eastAsia="Courier New"/>
                <w:i/>
                <w:sz w:val="24"/>
                <w:szCs w:val="24"/>
                <w:rPrChange w:id="4316" w:author="Phùng Nguyễn Minh Tâm" w:date="2018-12-19T17:03:00Z">
                  <w:rPr>
                    <w:rFonts w:ascii="Courier New" w:eastAsia="Courier New" w:hAnsi="Courier New" w:cs="Courier New"/>
                    <w:i/>
                    <w:color w:val="000000"/>
                    <w:sz w:val="24"/>
                    <w:szCs w:val="24"/>
                  </w:rPr>
                </w:rPrChange>
              </w:rPr>
              <w:t>Role</w:t>
            </w:r>
            <w:proofErr w:type="gramStart"/>
            <w:r w:rsidRPr="007C163E">
              <w:rPr>
                <w:rFonts w:eastAsia="Courier New"/>
                <w:sz w:val="24"/>
                <w:szCs w:val="24"/>
                <w:rPrChange w:id="4317"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318" w:author="Phùng Nguyễn Minh Tâm" w:date="2018-12-19T17:03:00Z">
                  <w:rPr>
                    <w:rFonts w:ascii="Courier New" w:eastAsia="Courier New" w:hAnsi="Courier New" w:cs="Courier New"/>
                    <w:color w:val="000000"/>
                    <w:sz w:val="24"/>
                    <w:szCs w:val="24"/>
                  </w:rPr>
                </w:rPrChange>
              </w:rPr>
              <w:t>…</w:t>
            </w:r>
            <w:proofErr w:type="gramEnd"/>
          </w:p>
        </w:tc>
      </w:tr>
      <w:tr w:rsidR="007C163E" w:rsidRPr="007C163E" w:rsidTr="00E164D8">
        <w:trPr>
          <w:trHeight w:val="257"/>
        </w:trPr>
        <w:tc>
          <w:tcPr>
            <w:tcW w:w="10065" w:type="dxa"/>
            <w:gridSpan w:val="22"/>
            <w:tcBorders>
              <w:top w:val="nil"/>
              <w:bottom w:val="nil"/>
            </w:tcBorders>
            <w:shd w:val="clear" w:color="auto" w:fill="auto"/>
          </w:tcPr>
          <w:p w:rsidR="00F07428" w:rsidRPr="007C163E" w:rsidRDefault="00F07428" w:rsidP="00F07428">
            <w:pPr>
              <w:ind w:right="-169"/>
              <w:rPr>
                <w:rFonts w:eastAsia="Courier New"/>
                <w:sz w:val="24"/>
                <w:szCs w:val="24"/>
              </w:rPr>
            </w:pPr>
            <w:r w:rsidRPr="007C163E">
              <w:rPr>
                <w:rFonts w:eastAsia="Courier New"/>
                <w:sz w:val="24"/>
                <w:szCs w:val="24"/>
                <w:rPrChange w:id="4319" w:author="Phùng Nguyễn Minh Tâm" w:date="2018-12-19T17:03:00Z">
                  <w:rPr>
                    <w:rFonts w:ascii="Courier New" w:eastAsia="Courier New" w:hAnsi="Courier New" w:cs="Courier New"/>
                    <w:color w:val="000000"/>
                    <w:sz w:val="24"/>
                    <w:szCs w:val="24"/>
                  </w:rPr>
                </w:rPrChange>
              </w:rPr>
              <w:t>Thông tin cần thay đổi/</w:t>
            </w:r>
            <w:r w:rsidRPr="007C163E">
              <w:rPr>
                <w:rFonts w:eastAsia="Courier New"/>
                <w:i/>
                <w:sz w:val="24"/>
                <w:szCs w:val="24"/>
                <w:rPrChange w:id="4320" w:author="Phùng Nguyễn Minh Tâm" w:date="2018-12-19T17:03:00Z">
                  <w:rPr>
                    <w:rFonts w:ascii="Courier New" w:eastAsia="Courier New" w:hAnsi="Courier New" w:cs="Courier New"/>
                    <w:i/>
                    <w:color w:val="000000"/>
                    <w:sz w:val="24"/>
                    <w:szCs w:val="24"/>
                  </w:rPr>
                </w:rPrChange>
              </w:rPr>
              <w:t>Information to change</w:t>
            </w:r>
            <w:proofErr w:type="gramStart"/>
            <w:r w:rsidRPr="007C163E">
              <w:rPr>
                <w:rFonts w:eastAsia="Courier New"/>
                <w:sz w:val="24"/>
                <w:szCs w:val="24"/>
                <w:rPrChange w:id="4321"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322" w:author="Phùng Nguyễn Minh Tâm" w:date="2018-12-19T17:03:00Z">
                  <w:rPr>
                    <w:rFonts w:ascii="Courier New" w:eastAsia="Courier New" w:hAnsi="Courier New" w:cs="Courier New"/>
                    <w:color w:val="000000"/>
                    <w:sz w:val="24"/>
                    <w:szCs w:val="24"/>
                  </w:rPr>
                </w:rPrChange>
              </w:rPr>
              <w:t>…</w:t>
            </w:r>
            <w:proofErr w:type="gramEnd"/>
          </w:p>
          <w:p w:rsidR="00F07428" w:rsidRPr="007C163E" w:rsidRDefault="00F07428" w:rsidP="00242FC3">
            <w:pPr>
              <w:ind w:right="-169"/>
              <w:rPr>
                <w:rFonts w:eastAsia="Courier New"/>
                <w:sz w:val="24"/>
                <w:szCs w:val="24"/>
              </w:rPr>
            </w:pPr>
            <w:r w:rsidRPr="007C163E">
              <w:rPr>
                <w:rFonts w:eastAsia="Courier New"/>
                <w:sz w:val="24"/>
                <w:szCs w:val="24"/>
                <w:rPrChange w:id="4323" w:author="Phùng Nguyễn Minh Tâm" w:date="2018-12-19T17:03:00Z">
                  <w:rPr>
                    <w:rFonts w:ascii="Courier New" w:eastAsia="Courier New" w:hAnsi="Courier New" w:cs="Courier New"/>
                    <w:color w:val="000000"/>
                    <w:sz w:val="24"/>
                    <w:szCs w:val="24"/>
                  </w:rPr>
                </w:rPrChange>
              </w:rPr>
              <w:t>Nội dung thay đổi/</w:t>
            </w:r>
            <w:r w:rsidRPr="007C163E">
              <w:rPr>
                <w:rFonts w:eastAsia="Courier New"/>
                <w:i/>
                <w:sz w:val="24"/>
                <w:szCs w:val="24"/>
                <w:rPrChange w:id="4324" w:author="Phùng Nguyễn Minh Tâm" w:date="2018-12-19T17:03:00Z">
                  <w:rPr>
                    <w:rFonts w:ascii="Courier New" w:eastAsia="Courier New" w:hAnsi="Courier New" w:cs="Courier New"/>
                    <w:i/>
                    <w:color w:val="000000"/>
                    <w:sz w:val="24"/>
                    <w:szCs w:val="24"/>
                  </w:rPr>
                </w:rPrChange>
              </w:rPr>
              <w:t>Content to change</w:t>
            </w:r>
            <w:r w:rsidRPr="007C163E">
              <w:rPr>
                <w:rFonts w:eastAsia="Courier New"/>
                <w:sz w:val="24"/>
                <w:szCs w:val="24"/>
                <w:rPrChange w:id="4325" w:author="Phùng Nguyễn Minh Tâm" w:date="2018-12-19T17:03:00Z">
                  <w:rPr>
                    <w:rFonts w:ascii="Courier New" w:eastAsia="Courier New" w:hAnsi="Courier New" w:cs="Courier New"/>
                    <w:color w:val="000000"/>
                    <w:sz w:val="24"/>
                    <w:szCs w:val="24"/>
                  </w:rPr>
                </w:rPrChange>
              </w:rPr>
              <w:t>: …………………………………………………………………</w:t>
            </w:r>
            <w:r w:rsidR="001D146C" w:rsidRPr="007C163E">
              <w:rPr>
                <w:rFonts w:eastAsia="Courier New"/>
                <w:sz w:val="24"/>
                <w:szCs w:val="24"/>
                <w:rPrChange w:id="4326" w:author="Phùng Nguyễn Minh Tâm" w:date="2018-12-19T17:03:00Z">
                  <w:rPr>
                    <w:rFonts w:ascii="Courier New" w:eastAsia="Courier New" w:hAnsi="Courier New" w:cs="Courier New"/>
                    <w:color w:val="000000"/>
                    <w:sz w:val="24"/>
                    <w:szCs w:val="24"/>
                  </w:rPr>
                </w:rPrChange>
              </w:rPr>
              <w:t>…</w:t>
            </w:r>
          </w:p>
        </w:tc>
      </w:tr>
      <w:tr w:rsidR="007C163E" w:rsidRPr="007C163E" w:rsidTr="00E164D8">
        <w:trPr>
          <w:trHeight w:val="230"/>
        </w:trPr>
        <w:tc>
          <w:tcPr>
            <w:tcW w:w="4536" w:type="dxa"/>
            <w:gridSpan w:val="9"/>
            <w:tcBorders>
              <w:top w:val="nil"/>
              <w:bottom w:val="nil"/>
            </w:tcBorders>
            <w:shd w:val="clear" w:color="auto" w:fill="auto"/>
          </w:tcPr>
          <w:p w:rsidR="00F07428" w:rsidRPr="007C163E" w:rsidRDefault="00F07428" w:rsidP="004D51B4">
            <w:pPr>
              <w:pStyle w:val="ListParagraph"/>
              <w:numPr>
                <w:ilvl w:val="0"/>
                <w:numId w:val="58"/>
              </w:numPr>
              <w:ind w:left="0" w:right="-250" w:firstLine="0"/>
              <w:rPr>
                <w:rFonts w:eastAsia="Courier New"/>
              </w:rPr>
            </w:pPr>
            <w:r w:rsidRPr="007C163E">
              <w:rPr>
                <w:rFonts w:eastAsia="Courier New"/>
                <w:rPrChange w:id="4327" w:author="Phùng Nguyễn Minh Tâm" w:date="2018-12-19T17:03:00Z">
                  <w:rPr>
                    <w:rFonts w:ascii="Courier New" w:eastAsia="Courier New" w:hAnsi="Courier New" w:cs="Courier New"/>
                    <w:color w:val="000000"/>
                  </w:rPr>
                </w:rPrChange>
              </w:rPr>
              <w:t>Họ và tên/</w:t>
            </w:r>
            <w:r w:rsidRPr="007C163E">
              <w:rPr>
                <w:rFonts w:eastAsia="Courier New"/>
                <w:i/>
                <w:rPrChange w:id="4328" w:author="Phùng Nguyễn Minh Tâm" w:date="2018-12-19T17:03:00Z">
                  <w:rPr>
                    <w:rFonts w:ascii="Courier New" w:eastAsia="Courier New" w:hAnsi="Courier New" w:cs="Courier New"/>
                    <w:i/>
                    <w:color w:val="000000"/>
                  </w:rPr>
                </w:rPrChange>
              </w:rPr>
              <w:t>Fullname</w:t>
            </w:r>
            <w:proofErr w:type="gramStart"/>
            <w:r w:rsidRPr="007C163E">
              <w:rPr>
                <w:rFonts w:eastAsia="Courier New"/>
                <w:rPrChange w:id="4329" w:author="Phùng Nguyễn Minh Tâm" w:date="2018-12-19T17:03:00Z">
                  <w:rPr>
                    <w:rFonts w:ascii="Courier New" w:eastAsia="Courier New" w:hAnsi="Courier New" w:cs="Courier New"/>
                    <w:color w:val="000000"/>
                  </w:rPr>
                </w:rPrChange>
              </w:rPr>
              <w:t>:………………………</w:t>
            </w:r>
            <w:proofErr w:type="gramEnd"/>
          </w:p>
        </w:tc>
        <w:tc>
          <w:tcPr>
            <w:tcW w:w="2663" w:type="dxa"/>
            <w:gridSpan w:val="8"/>
            <w:tcBorders>
              <w:top w:val="nil"/>
              <w:bottom w:val="nil"/>
            </w:tcBorders>
            <w:shd w:val="clear" w:color="auto" w:fill="auto"/>
          </w:tcPr>
          <w:p w:rsidR="00F07428" w:rsidRPr="007C163E" w:rsidRDefault="00F07428" w:rsidP="00242FC3">
            <w:pPr>
              <w:ind w:right="-139"/>
              <w:rPr>
                <w:rFonts w:eastAsia="Courier New"/>
                <w:sz w:val="24"/>
                <w:szCs w:val="24"/>
              </w:rPr>
            </w:pPr>
            <w:r w:rsidRPr="007C163E">
              <w:rPr>
                <w:rFonts w:eastAsia="Courier New"/>
                <w:sz w:val="24"/>
                <w:szCs w:val="24"/>
                <w:rPrChange w:id="4330" w:author="Phùng Nguyễn Minh Tâm" w:date="2018-12-19T17:03:00Z">
                  <w:rPr>
                    <w:rFonts w:ascii="Courier New" w:eastAsia="Courier New" w:hAnsi="Courier New" w:cs="Courier New"/>
                    <w:color w:val="000000"/>
                    <w:sz w:val="24"/>
                    <w:szCs w:val="24"/>
                  </w:rPr>
                </w:rPrChange>
              </w:rPr>
              <w:t>Username</w:t>
            </w:r>
            <w:proofErr w:type="gramStart"/>
            <w:r w:rsidRPr="007C163E">
              <w:rPr>
                <w:rFonts w:eastAsia="Courier New"/>
                <w:sz w:val="24"/>
                <w:szCs w:val="24"/>
                <w:rPrChange w:id="4331" w:author="Phùng Nguyễn Minh Tâm" w:date="2018-12-19T17:03:00Z">
                  <w:rPr>
                    <w:rFonts w:ascii="Courier New" w:eastAsia="Courier New" w:hAnsi="Courier New" w:cs="Courier New"/>
                    <w:color w:val="000000"/>
                    <w:sz w:val="24"/>
                    <w:szCs w:val="24"/>
                  </w:rPr>
                </w:rPrChange>
              </w:rPr>
              <w:t>:………………</w:t>
            </w:r>
            <w:proofErr w:type="gramEnd"/>
          </w:p>
        </w:tc>
        <w:tc>
          <w:tcPr>
            <w:tcW w:w="2866" w:type="dxa"/>
            <w:gridSpan w:val="5"/>
            <w:tcBorders>
              <w:top w:val="nil"/>
              <w:bottom w:val="nil"/>
            </w:tcBorders>
            <w:shd w:val="clear" w:color="auto" w:fill="auto"/>
          </w:tcPr>
          <w:p w:rsidR="00F07428" w:rsidRPr="007C163E" w:rsidRDefault="00F07428" w:rsidP="00242FC3">
            <w:pPr>
              <w:ind w:right="-169"/>
              <w:rPr>
                <w:rFonts w:eastAsia="Courier New"/>
                <w:sz w:val="24"/>
                <w:szCs w:val="24"/>
              </w:rPr>
            </w:pPr>
            <w:r w:rsidRPr="007C163E">
              <w:rPr>
                <w:rFonts w:eastAsia="Courier New"/>
                <w:sz w:val="24"/>
                <w:szCs w:val="24"/>
                <w:rPrChange w:id="4332" w:author="Phùng Nguyễn Minh Tâm" w:date="2018-12-19T17:03:00Z">
                  <w:rPr>
                    <w:rFonts w:ascii="Courier New" w:eastAsia="Courier New" w:hAnsi="Courier New" w:cs="Courier New"/>
                    <w:color w:val="000000"/>
                    <w:sz w:val="24"/>
                    <w:szCs w:val="24"/>
                  </w:rPr>
                </w:rPrChange>
              </w:rPr>
              <w:t>Vai trò/</w:t>
            </w:r>
            <w:r w:rsidRPr="007C163E">
              <w:rPr>
                <w:rFonts w:eastAsia="Courier New"/>
                <w:i/>
                <w:sz w:val="24"/>
                <w:szCs w:val="24"/>
                <w:rPrChange w:id="4333" w:author="Phùng Nguyễn Minh Tâm" w:date="2018-12-19T17:03:00Z">
                  <w:rPr>
                    <w:rFonts w:ascii="Courier New" w:eastAsia="Courier New" w:hAnsi="Courier New" w:cs="Courier New"/>
                    <w:i/>
                    <w:color w:val="000000"/>
                    <w:sz w:val="24"/>
                    <w:szCs w:val="24"/>
                  </w:rPr>
                </w:rPrChange>
              </w:rPr>
              <w:t>Role</w:t>
            </w:r>
            <w:proofErr w:type="gramStart"/>
            <w:r w:rsidRPr="007C163E">
              <w:rPr>
                <w:rFonts w:eastAsia="Courier New"/>
                <w:sz w:val="24"/>
                <w:szCs w:val="24"/>
                <w:rPrChange w:id="4334"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335" w:author="Phùng Nguyễn Minh Tâm" w:date="2018-12-19T17:03:00Z">
                  <w:rPr>
                    <w:rFonts w:ascii="Courier New" w:eastAsia="Courier New" w:hAnsi="Courier New" w:cs="Courier New"/>
                    <w:color w:val="000000"/>
                    <w:sz w:val="24"/>
                    <w:szCs w:val="24"/>
                  </w:rPr>
                </w:rPrChange>
              </w:rPr>
              <w:t>…</w:t>
            </w:r>
            <w:proofErr w:type="gramEnd"/>
          </w:p>
        </w:tc>
      </w:tr>
      <w:tr w:rsidR="007C163E" w:rsidRPr="007C163E" w:rsidTr="00E164D8">
        <w:trPr>
          <w:trHeight w:val="257"/>
        </w:trPr>
        <w:tc>
          <w:tcPr>
            <w:tcW w:w="10065" w:type="dxa"/>
            <w:gridSpan w:val="22"/>
            <w:tcBorders>
              <w:top w:val="nil"/>
              <w:bottom w:val="nil"/>
            </w:tcBorders>
            <w:shd w:val="clear" w:color="auto" w:fill="auto"/>
          </w:tcPr>
          <w:p w:rsidR="00F07428" w:rsidRPr="007C163E" w:rsidRDefault="00F07428" w:rsidP="00242FC3">
            <w:pPr>
              <w:ind w:right="-169"/>
              <w:rPr>
                <w:rFonts w:eastAsia="Courier New"/>
                <w:sz w:val="24"/>
                <w:szCs w:val="24"/>
              </w:rPr>
            </w:pPr>
            <w:r w:rsidRPr="007C163E">
              <w:rPr>
                <w:rFonts w:eastAsia="Courier New"/>
                <w:sz w:val="24"/>
                <w:szCs w:val="24"/>
                <w:rPrChange w:id="4336" w:author="Phùng Nguyễn Minh Tâm" w:date="2018-12-19T17:03:00Z">
                  <w:rPr>
                    <w:rFonts w:ascii="Courier New" w:eastAsia="Courier New" w:hAnsi="Courier New" w:cs="Courier New"/>
                    <w:color w:val="000000"/>
                    <w:sz w:val="24"/>
                    <w:szCs w:val="24"/>
                  </w:rPr>
                </w:rPrChange>
              </w:rPr>
              <w:t>Thông tin cần thay đổi/</w:t>
            </w:r>
            <w:r w:rsidRPr="007C163E">
              <w:rPr>
                <w:rFonts w:eastAsia="Courier New"/>
                <w:i/>
                <w:sz w:val="24"/>
                <w:szCs w:val="24"/>
                <w:rPrChange w:id="4337" w:author="Phùng Nguyễn Minh Tâm" w:date="2018-12-19T17:03:00Z">
                  <w:rPr>
                    <w:rFonts w:ascii="Courier New" w:eastAsia="Courier New" w:hAnsi="Courier New" w:cs="Courier New"/>
                    <w:i/>
                    <w:color w:val="000000"/>
                    <w:sz w:val="24"/>
                    <w:szCs w:val="24"/>
                  </w:rPr>
                </w:rPrChange>
              </w:rPr>
              <w:t>Information to change</w:t>
            </w:r>
            <w:proofErr w:type="gramStart"/>
            <w:r w:rsidRPr="007C163E">
              <w:rPr>
                <w:rFonts w:eastAsia="Courier New"/>
                <w:sz w:val="24"/>
                <w:szCs w:val="24"/>
                <w:rPrChange w:id="4338" w:author="Phùng Nguyễn Minh Tâm" w:date="2018-12-19T17:03:00Z">
                  <w:rPr>
                    <w:rFonts w:ascii="Courier New" w:eastAsia="Courier New" w:hAnsi="Courier New" w:cs="Courier New"/>
                    <w:color w:val="000000"/>
                    <w:sz w:val="24"/>
                    <w:szCs w:val="24"/>
                  </w:rPr>
                </w:rPrChange>
              </w:rPr>
              <w:t>:…………………………………………………………</w:t>
            </w:r>
            <w:r w:rsidR="001D146C" w:rsidRPr="007C163E">
              <w:rPr>
                <w:rFonts w:eastAsia="Courier New"/>
                <w:sz w:val="24"/>
                <w:szCs w:val="24"/>
                <w:rPrChange w:id="4339" w:author="Phùng Nguyễn Minh Tâm" w:date="2018-12-19T17:03:00Z">
                  <w:rPr>
                    <w:rFonts w:ascii="Courier New" w:eastAsia="Courier New" w:hAnsi="Courier New" w:cs="Courier New"/>
                    <w:color w:val="000000"/>
                    <w:sz w:val="24"/>
                    <w:szCs w:val="24"/>
                  </w:rPr>
                </w:rPrChange>
              </w:rPr>
              <w:t>…</w:t>
            </w:r>
            <w:proofErr w:type="gramEnd"/>
          </w:p>
          <w:p w:rsidR="00F07428" w:rsidRPr="007C163E" w:rsidRDefault="00F07428" w:rsidP="00242FC3">
            <w:pPr>
              <w:ind w:right="-169"/>
              <w:rPr>
                <w:rFonts w:eastAsia="Courier New"/>
                <w:sz w:val="24"/>
                <w:szCs w:val="24"/>
              </w:rPr>
            </w:pPr>
            <w:r w:rsidRPr="007C163E">
              <w:rPr>
                <w:rFonts w:eastAsia="Courier New"/>
                <w:sz w:val="24"/>
                <w:szCs w:val="24"/>
                <w:rPrChange w:id="4340" w:author="Phùng Nguyễn Minh Tâm" w:date="2018-12-19T17:03:00Z">
                  <w:rPr>
                    <w:rFonts w:ascii="Courier New" w:eastAsia="Courier New" w:hAnsi="Courier New" w:cs="Courier New"/>
                    <w:color w:val="000000"/>
                    <w:sz w:val="24"/>
                    <w:szCs w:val="24"/>
                  </w:rPr>
                </w:rPrChange>
              </w:rPr>
              <w:t>Nội dung thay đổi/</w:t>
            </w:r>
            <w:r w:rsidRPr="007C163E">
              <w:rPr>
                <w:rFonts w:eastAsia="Courier New"/>
                <w:i/>
                <w:sz w:val="24"/>
                <w:szCs w:val="24"/>
                <w:rPrChange w:id="4341" w:author="Phùng Nguyễn Minh Tâm" w:date="2018-12-19T17:03:00Z">
                  <w:rPr>
                    <w:rFonts w:ascii="Courier New" w:eastAsia="Courier New" w:hAnsi="Courier New" w:cs="Courier New"/>
                    <w:i/>
                    <w:color w:val="000000"/>
                    <w:sz w:val="24"/>
                    <w:szCs w:val="24"/>
                  </w:rPr>
                </w:rPrChange>
              </w:rPr>
              <w:t>Content to change</w:t>
            </w:r>
            <w:r w:rsidRPr="007C163E">
              <w:rPr>
                <w:rFonts w:eastAsia="Courier New"/>
                <w:sz w:val="24"/>
                <w:szCs w:val="24"/>
                <w:rPrChange w:id="4342" w:author="Phùng Nguyễn Minh Tâm" w:date="2018-12-19T17:03:00Z">
                  <w:rPr>
                    <w:rFonts w:ascii="Courier New" w:eastAsia="Courier New" w:hAnsi="Courier New" w:cs="Courier New"/>
                    <w:color w:val="000000"/>
                    <w:sz w:val="24"/>
                    <w:szCs w:val="24"/>
                  </w:rPr>
                </w:rPrChange>
              </w:rPr>
              <w:t>: …………………………………………………………………</w:t>
            </w:r>
            <w:r w:rsidR="001D146C" w:rsidRPr="007C163E">
              <w:rPr>
                <w:rFonts w:eastAsia="Courier New"/>
                <w:sz w:val="24"/>
                <w:szCs w:val="24"/>
                <w:rPrChange w:id="4343" w:author="Phùng Nguyễn Minh Tâm" w:date="2018-12-19T17:03:00Z">
                  <w:rPr>
                    <w:rFonts w:ascii="Courier New" w:eastAsia="Courier New" w:hAnsi="Courier New" w:cs="Courier New"/>
                    <w:color w:val="000000"/>
                    <w:sz w:val="24"/>
                    <w:szCs w:val="24"/>
                  </w:rPr>
                </w:rPrChange>
              </w:rPr>
              <w:t>…</w:t>
            </w:r>
          </w:p>
        </w:tc>
      </w:tr>
      <w:tr w:rsidR="007C163E" w:rsidRPr="0051383C" w:rsidTr="00E164D8">
        <w:tc>
          <w:tcPr>
            <w:tcW w:w="10065" w:type="dxa"/>
            <w:gridSpan w:val="22"/>
            <w:tcBorders>
              <w:top w:val="nil"/>
              <w:left w:val="single" w:sz="4" w:space="0" w:color="auto"/>
              <w:bottom w:val="nil"/>
              <w:right w:val="single" w:sz="4" w:space="0" w:color="auto"/>
            </w:tcBorders>
            <w:shd w:val="clear" w:color="auto" w:fill="943634"/>
          </w:tcPr>
          <w:p w:rsidR="00A76932" w:rsidRPr="0051383C" w:rsidRDefault="00A76932" w:rsidP="009C1A14">
            <w:pPr>
              <w:ind w:right="619"/>
              <w:rPr>
                <w:rFonts w:eastAsia="Courier New"/>
                <w:i/>
                <w:noProof/>
                <w:color w:val="FFFFFF" w:themeColor="background1"/>
                <w:sz w:val="24"/>
                <w:szCs w:val="24"/>
                <w:rPrChange w:id="4344"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4345" w:author="Phùng Nguyễn Minh Tâm" w:date="2018-12-21T18:57:00Z">
                  <w:rPr>
                    <w:rFonts w:ascii="Courier New" w:eastAsia="Courier New" w:hAnsi="Courier New" w:cs="Courier New"/>
                    <w:b/>
                    <w:noProof/>
                    <w:color w:val="FFFFFF"/>
                    <w:sz w:val="24"/>
                    <w:szCs w:val="24"/>
                  </w:rPr>
                </w:rPrChange>
              </w:rPr>
              <w:t>V</w:t>
            </w:r>
            <w:r w:rsidR="005861C8" w:rsidRPr="0051383C">
              <w:rPr>
                <w:rFonts w:eastAsia="Courier New"/>
                <w:b/>
                <w:noProof/>
                <w:color w:val="FFFFFF" w:themeColor="background1"/>
                <w:sz w:val="24"/>
                <w:szCs w:val="24"/>
                <w:rPrChange w:id="4346" w:author="Phùng Nguyễn Minh Tâm" w:date="2018-12-21T18:57:00Z">
                  <w:rPr>
                    <w:rFonts w:ascii="Courier New" w:eastAsia="Courier New" w:hAnsi="Courier New" w:cs="Courier New"/>
                    <w:b/>
                    <w:noProof/>
                    <w:color w:val="FFFFFF"/>
                    <w:sz w:val="24"/>
                    <w:szCs w:val="24"/>
                  </w:rPr>
                </w:rPrChange>
              </w:rPr>
              <w:t>I</w:t>
            </w:r>
            <w:r w:rsidRPr="0051383C">
              <w:rPr>
                <w:rFonts w:eastAsia="Courier New"/>
                <w:b/>
                <w:noProof/>
                <w:color w:val="FFFFFF" w:themeColor="background1"/>
                <w:sz w:val="24"/>
                <w:szCs w:val="24"/>
                <w:rPrChange w:id="4347" w:author="Phùng Nguyễn Minh Tâm" w:date="2018-12-21T18:57:00Z">
                  <w:rPr>
                    <w:rFonts w:ascii="Courier New" w:eastAsia="Courier New" w:hAnsi="Courier New" w:cs="Courier New"/>
                    <w:b/>
                    <w:noProof/>
                    <w:color w:val="FFFFFF"/>
                    <w:sz w:val="24"/>
                    <w:szCs w:val="24"/>
                  </w:rPr>
                </w:rPrChange>
              </w:rPr>
              <w:t>I. Xác nhận của khách hàng</w:t>
            </w:r>
          </w:p>
        </w:tc>
      </w:tr>
      <w:tr w:rsidR="007C163E" w:rsidRPr="007C163E" w:rsidTr="00E164D8">
        <w:tc>
          <w:tcPr>
            <w:tcW w:w="6946" w:type="dxa"/>
            <w:gridSpan w:val="16"/>
            <w:tcBorders>
              <w:top w:val="nil"/>
              <w:left w:val="single" w:sz="4" w:space="0" w:color="auto"/>
              <w:bottom w:val="single" w:sz="4" w:space="0" w:color="auto"/>
              <w:right w:val="nil"/>
            </w:tcBorders>
            <w:shd w:val="clear" w:color="auto" w:fill="auto"/>
          </w:tcPr>
          <w:p w:rsidR="00A76932" w:rsidRPr="007C163E" w:rsidRDefault="00A76932" w:rsidP="00716198">
            <w:pPr>
              <w:ind w:left="-4"/>
              <w:jc w:val="both"/>
              <w:rPr>
                <w:rFonts w:eastAsia="Courier New"/>
                <w:spacing w:val="-4"/>
                <w:sz w:val="24"/>
                <w:szCs w:val="24"/>
              </w:rPr>
            </w:pPr>
            <w:r w:rsidRPr="007C163E">
              <w:rPr>
                <w:rFonts w:eastAsia="Courier New"/>
                <w:spacing w:val="-4"/>
                <w:sz w:val="24"/>
                <w:szCs w:val="24"/>
                <w:rPrChange w:id="4348" w:author="Phùng Nguyễn Minh Tâm" w:date="2018-12-19T17:03:00Z">
                  <w:rPr>
                    <w:rFonts w:ascii="Courier New" w:eastAsia="Courier New" w:hAnsi="Courier New" w:cs="Courier New"/>
                    <w:color w:val="000000"/>
                    <w:spacing w:val="-4"/>
                    <w:sz w:val="24"/>
                    <w:szCs w:val="24"/>
                  </w:rPr>
                </w:rPrChange>
              </w:rPr>
              <w:t>Bằng việc ký vào Bản yêu cầu này, Tôi xác nhận:</w:t>
            </w:r>
          </w:p>
          <w:p w:rsidR="00A76932" w:rsidRPr="007C163E" w:rsidRDefault="00A76932" w:rsidP="004D51B4">
            <w:pPr>
              <w:numPr>
                <w:ilvl w:val="0"/>
                <w:numId w:val="55"/>
              </w:numPr>
              <w:tabs>
                <w:tab w:val="clear" w:pos="2580"/>
                <w:tab w:val="left" w:pos="266"/>
              </w:tabs>
              <w:ind w:left="33" w:firstLine="0"/>
              <w:jc w:val="both"/>
              <w:rPr>
                <w:rFonts w:eastAsia="Courier New"/>
                <w:spacing w:val="-4"/>
                <w:sz w:val="24"/>
                <w:szCs w:val="24"/>
              </w:rPr>
            </w:pPr>
            <w:r w:rsidRPr="007C163E">
              <w:rPr>
                <w:rFonts w:eastAsia="Courier New"/>
                <w:spacing w:val="-4"/>
                <w:sz w:val="24"/>
                <w:szCs w:val="24"/>
                <w:rPrChange w:id="4349" w:author="Phùng Nguyễn Minh Tâm" w:date="2018-12-19T17:03:00Z">
                  <w:rPr>
                    <w:rFonts w:ascii="Courier New" w:eastAsia="Courier New" w:hAnsi="Courier New" w:cs="Courier New"/>
                    <w:color w:val="000000"/>
                    <w:spacing w:val="-4"/>
                    <w:sz w:val="24"/>
                    <w:szCs w:val="24"/>
                  </w:rPr>
                </w:rPrChange>
              </w:rPr>
              <w:t>Những thông tin trên đây là đầy đủ, trung thực và chính xác</w:t>
            </w:r>
          </w:p>
          <w:p w:rsidR="00A76932" w:rsidRPr="007C163E" w:rsidRDefault="00A76932" w:rsidP="004D51B4">
            <w:pPr>
              <w:numPr>
                <w:ilvl w:val="0"/>
                <w:numId w:val="55"/>
              </w:numPr>
              <w:tabs>
                <w:tab w:val="clear" w:pos="2580"/>
                <w:tab w:val="left" w:pos="266"/>
              </w:tabs>
              <w:ind w:left="33" w:firstLine="0"/>
              <w:jc w:val="both"/>
              <w:rPr>
                <w:rFonts w:eastAsia="Courier New"/>
                <w:spacing w:val="-4"/>
                <w:sz w:val="24"/>
                <w:szCs w:val="24"/>
              </w:rPr>
            </w:pPr>
            <w:r w:rsidRPr="007C163E">
              <w:rPr>
                <w:rFonts w:eastAsia="Courier New"/>
                <w:spacing w:val="-4"/>
                <w:position w:val="1"/>
                <w:sz w:val="24"/>
                <w:szCs w:val="24"/>
                <w:rPrChange w:id="4350" w:author="Phùng Nguyễn Minh Tâm" w:date="2018-12-19T17:03:00Z">
                  <w:rPr>
                    <w:rFonts w:ascii="Courier New" w:eastAsia="Courier New" w:hAnsi="Courier New" w:cs="Courier New"/>
                    <w:color w:val="000000"/>
                    <w:spacing w:val="-4"/>
                    <w:position w:val="1"/>
                    <w:sz w:val="24"/>
                    <w:szCs w:val="24"/>
                  </w:rPr>
                </w:rPrChange>
              </w:rPr>
              <w:t>Chúng tôi đã đọc, hiểu rõ, đồng ý và cam kết tuân thủ các điều khoản, điều kiện của Nội dung thỏa thuận sử dụng dịch vụ ngân hàng đính kèm và hướng dẫn sử dụng dịch vụ ngân hàng điện tử của Agribank được đăng tải trên địa chỉ website http://www.agribank.com.vn</w:t>
            </w:r>
          </w:p>
          <w:p w:rsidR="00A76932" w:rsidRPr="007C163E" w:rsidRDefault="00A76932" w:rsidP="00716198">
            <w:pPr>
              <w:tabs>
                <w:tab w:val="left" w:pos="266"/>
              </w:tabs>
              <w:ind w:left="-4"/>
              <w:jc w:val="both"/>
              <w:rPr>
                <w:rFonts w:eastAsia="Courier New"/>
                <w:i/>
                <w:sz w:val="24"/>
                <w:szCs w:val="24"/>
              </w:rPr>
            </w:pPr>
            <w:r w:rsidRPr="007C163E">
              <w:rPr>
                <w:rFonts w:eastAsia="Courier New"/>
                <w:i/>
                <w:sz w:val="24"/>
                <w:szCs w:val="24"/>
                <w:rPrChange w:id="4351" w:author="Phùng Nguyễn Minh Tâm" w:date="2018-12-19T17:03:00Z">
                  <w:rPr>
                    <w:rFonts w:ascii="Courier New" w:eastAsia="Courier New" w:hAnsi="Courier New" w:cs="Courier New"/>
                    <w:i/>
                    <w:color w:val="000000"/>
                    <w:sz w:val="24"/>
                    <w:szCs w:val="24"/>
                  </w:rPr>
                </w:rPrChange>
              </w:rPr>
              <w:t>By signing this form , I hereby confirm that:</w:t>
            </w:r>
          </w:p>
          <w:p w:rsidR="00A76932" w:rsidRPr="007C163E" w:rsidRDefault="00A76932" w:rsidP="004D51B4">
            <w:pPr>
              <w:pStyle w:val="ListParagraph"/>
              <w:numPr>
                <w:ilvl w:val="0"/>
                <w:numId w:val="56"/>
              </w:numPr>
              <w:tabs>
                <w:tab w:val="left" w:pos="266"/>
              </w:tabs>
              <w:ind w:left="-4" w:firstLine="0"/>
              <w:jc w:val="both"/>
              <w:rPr>
                <w:rFonts w:eastAsia="Courier New"/>
                <w:i/>
              </w:rPr>
            </w:pPr>
            <w:r w:rsidRPr="007C163E">
              <w:rPr>
                <w:rFonts w:eastAsia="Courier New"/>
                <w:i/>
                <w:rPrChange w:id="4352" w:author="Phùng Nguyễn Minh Tâm" w:date="2018-12-19T17:03:00Z">
                  <w:rPr>
                    <w:rFonts w:ascii="Courier New" w:eastAsia="Courier New" w:hAnsi="Courier New" w:cs="Courier New"/>
                    <w:i/>
                    <w:color w:val="000000"/>
                  </w:rPr>
                </w:rPrChange>
              </w:rPr>
              <w:t>The information provided above is complete, true and correct.</w:t>
            </w:r>
          </w:p>
          <w:p w:rsidR="00A76932" w:rsidRPr="007C163E" w:rsidRDefault="00A76932" w:rsidP="004D51B4">
            <w:pPr>
              <w:pStyle w:val="ListParagraph"/>
              <w:numPr>
                <w:ilvl w:val="0"/>
                <w:numId w:val="56"/>
              </w:numPr>
              <w:tabs>
                <w:tab w:val="left" w:pos="266"/>
              </w:tabs>
              <w:ind w:left="-4" w:firstLine="0"/>
              <w:jc w:val="both"/>
              <w:rPr>
                <w:rFonts w:eastAsia="Courier New"/>
                <w:i/>
              </w:rPr>
            </w:pPr>
            <w:r w:rsidRPr="007C163E">
              <w:rPr>
                <w:rFonts w:eastAsia="Courier New"/>
                <w:i/>
                <w:rPrChange w:id="4353" w:author="Phùng Nguyễn Minh Tâm" w:date="2018-12-19T17:03:00Z">
                  <w:rPr>
                    <w:rFonts w:ascii="Courier New" w:eastAsia="Courier New" w:hAnsi="Courier New" w:cs="Courier New"/>
                    <w:i/>
                    <w:color w:val="000000"/>
                  </w:rPr>
                </w:rPrChange>
              </w:rPr>
              <w:t xml:space="preserve">We have read, understood and accepted the Terms and Conditions of E-Banking services enclosed with this registration and </w:t>
            </w:r>
            <w:r w:rsidR="00800EF6" w:rsidRPr="007C163E">
              <w:rPr>
                <w:rFonts w:eastAsia="Courier New"/>
                <w:i/>
                <w:rPrChange w:id="4354" w:author="Phùng Nguyễn Minh Tâm" w:date="2018-12-19T17:03:00Z">
                  <w:rPr>
                    <w:rFonts w:ascii="Courier New" w:eastAsia="Courier New" w:hAnsi="Courier New" w:cs="Courier New"/>
                    <w:i/>
                    <w:color w:val="000000"/>
                  </w:rPr>
                </w:rPrChange>
              </w:rPr>
              <w:t xml:space="preserve">E-Banking service instruction posted on Agribank website at </w:t>
            </w:r>
            <w:r w:rsidR="00800EF6" w:rsidRPr="007C163E">
              <w:rPr>
                <w:rFonts w:eastAsia="Courier New"/>
                <w:i/>
                <w:position w:val="1"/>
                <w:rPrChange w:id="4355" w:author="Phùng Nguyễn Minh Tâm" w:date="2018-12-19T17:03:00Z">
                  <w:rPr>
                    <w:rFonts w:ascii="Courier New" w:eastAsia="Courier New" w:hAnsi="Courier New" w:cs="Courier New"/>
                    <w:i/>
                    <w:color w:val="000000"/>
                    <w:position w:val="1"/>
                  </w:rPr>
                </w:rPrChange>
              </w:rPr>
              <w:t>http://www.agribank.com.vn</w:t>
            </w:r>
          </w:p>
        </w:tc>
        <w:tc>
          <w:tcPr>
            <w:tcW w:w="3119" w:type="dxa"/>
            <w:gridSpan w:val="6"/>
            <w:tcBorders>
              <w:top w:val="nil"/>
              <w:left w:val="nil"/>
              <w:bottom w:val="single" w:sz="4" w:space="0" w:color="auto"/>
              <w:right w:val="single" w:sz="4" w:space="0" w:color="auto"/>
            </w:tcBorders>
            <w:shd w:val="clear" w:color="auto" w:fill="auto"/>
          </w:tcPr>
          <w:p w:rsidR="00A76932" w:rsidRPr="007C163E" w:rsidRDefault="00A76932" w:rsidP="00E164D8">
            <w:pPr>
              <w:spacing w:before="2"/>
              <w:ind w:left="-99" w:right="-27"/>
              <w:jc w:val="center"/>
              <w:rPr>
                <w:rFonts w:eastAsia="Courier New"/>
                <w:sz w:val="24"/>
                <w:szCs w:val="24"/>
              </w:rPr>
            </w:pPr>
            <w:r w:rsidRPr="007C163E">
              <w:rPr>
                <w:rFonts w:eastAsia="Courier New"/>
                <w:sz w:val="24"/>
                <w:szCs w:val="24"/>
                <w:rPrChange w:id="4356"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4357" w:author="Phùng Nguyễn Minh Tâm" w:date="2018-12-19T17:03:00Z">
                  <w:rPr>
                    <w:rFonts w:ascii="Courier New" w:eastAsia="Courier New" w:hAnsi="Courier New" w:cs="Courier New"/>
                    <w:i/>
                    <w:color w:val="000000"/>
                    <w:sz w:val="24"/>
                    <w:szCs w:val="24"/>
                  </w:rPr>
                </w:rPrChange>
              </w:rPr>
              <w:t>/Date: :</w:t>
            </w:r>
            <w:r w:rsidRPr="007C163E">
              <w:rPr>
                <w:rFonts w:eastAsia="Courier New"/>
                <w:i/>
                <w:sz w:val="24"/>
                <w:szCs w:val="24"/>
                <w:u w:val="single" w:color="000000"/>
                <w:rPrChange w:id="4358"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359"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4360"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361" w:author="Phùng Nguyễn Minh Tâm" w:date="2018-12-19T17:03:00Z">
                  <w:rPr>
                    <w:rFonts w:ascii="Courier New" w:eastAsia="Courier New" w:hAnsi="Courier New" w:cs="Courier New"/>
                    <w:i/>
                    <w:color w:val="000000"/>
                    <w:sz w:val="24"/>
                    <w:szCs w:val="24"/>
                  </w:rPr>
                </w:rPrChange>
              </w:rPr>
              <w:t>/_____</w:t>
            </w:r>
          </w:p>
          <w:p w:rsidR="00A76932" w:rsidRPr="007C163E" w:rsidRDefault="00A76932" w:rsidP="00E164D8">
            <w:pPr>
              <w:spacing w:line="200" w:lineRule="exact"/>
              <w:ind w:left="-99" w:right="-27"/>
              <w:jc w:val="center"/>
              <w:rPr>
                <w:rFonts w:eastAsia="Courier New"/>
                <w:b/>
                <w:position w:val="1"/>
                <w:sz w:val="24"/>
                <w:szCs w:val="24"/>
              </w:rPr>
            </w:pPr>
          </w:p>
          <w:p w:rsidR="00A76932" w:rsidRPr="007C163E" w:rsidRDefault="00A76932" w:rsidP="00BC2A4C">
            <w:pPr>
              <w:ind w:left="-99" w:right="-27"/>
              <w:jc w:val="center"/>
              <w:rPr>
                <w:rFonts w:eastAsia="Courier New"/>
                <w:i/>
                <w:sz w:val="24"/>
                <w:szCs w:val="24"/>
              </w:rPr>
            </w:pPr>
            <w:r w:rsidRPr="007C163E">
              <w:rPr>
                <w:rFonts w:eastAsia="Courier New"/>
                <w:b/>
                <w:position w:val="1"/>
                <w:sz w:val="24"/>
                <w:szCs w:val="24"/>
                <w:rPrChange w:id="4362" w:author="Phùng Nguyễn Minh Tâm" w:date="2018-12-19T17:03:00Z">
                  <w:rPr>
                    <w:rFonts w:ascii="Courier New" w:eastAsia="Courier New" w:hAnsi="Courier New" w:cs="Courier New"/>
                    <w:b/>
                    <w:color w:val="000000"/>
                    <w:position w:val="1"/>
                    <w:sz w:val="24"/>
                    <w:szCs w:val="24"/>
                  </w:rPr>
                </w:rPrChange>
              </w:rPr>
              <w:t>Khách hàng/</w:t>
            </w:r>
            <w:r w:rsidRPr="007C163E">
              <w:rPr>
                <w:rFonts w:eastAsia="Courier New"/>
                <w:i/>
                <w:position w:val="1"/>
                <w:sz w:val="24"/>
                <w:szCs w:val="24"/>
                <w:rPrChange w:id="4363" w:author="Phùng Nguyễn Minh Tâm" w:date="2018-12-19T17:03:00Z">
                  <w:rPr>
                    <w:rFonts w:ascii="Courier New" w:eastAsia="Courier New" w:hAnsi="Courier New" w:cs="Courier New"/>
                    <w:i/>
                    <w:color w:val="000000"/>
                    <w:position w:val="1"/>
                    <w:sz w:val="24"/>
                    <w:szCs w:val="24"/>
                  </w:rPr>
                </w:rPrChange>
              </w:rPr>
              <w:t>Customer</w:t>
            </w:r>
          </w:p>
          <w:p w:rsidR="00A76932" w:rsidRPr="007C163E" w:rsidRDefault="00A76932" w:rsidP="00E164D8">
            <w:pPr>
              <w:tabs>
                <w:tab w:val="left" w:pos="3672"/>
              </w:tabs>
              <w:ind w:left="-99" w:right="-27"/>
              <w:jc w:val="center"/>
              <w:rPr>
                <w:rFonts w:eastAsia="Courier New"/>
                <w:sz w:val="24"/>
                <w:szCs w:val="24"/>
              </w:rPr>
            </w:pPr>
            <w:r w:rsidRPr="007C163E">
              <w:rPr>
                <w:rFonts w:eastAsia="Courier New"/>
                <w:sz w:val="24"/>
                <w:szCs w:val="24"/>
                <w:rPrChange w:id="4364"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4365"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366"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4367"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368"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4369"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370"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4371"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372" w:author="Phùng Nguyễn Minh Tâm" w:date="2018-12-19T17:03:00Z">
                  <w:rPr>
                    <w:rFonts w:ascii="Courier New" w:eastAsia="Courier New" w:hAnsi="Courier New" w:cs="Courier New"/>
                    <w:color w:val="000000"/>
                    <w:sz w:val="24"/>
                    <w:szCs w:val="24"/>
                  </w:rPr>
                </w:rPrChange>
              </w:rPr>
              <w:t>tên</w:t>
            </w:r>
            <w:ins w:id="4373" w:author="Phùng Nguyễn Minh Tâm" w:date="2018-12-27T09:15:00Z">
              <w:r w:rsidR="00E75768">
                <w:rPr>
                  <w:rFonts w:eastAsia="Courier New"/>
                  <w:sz w:val="24"/>
                  <w:szCs w:val="24"/>
                </w:rPr>
                <w:t xml:space="preserve"> và đóng dấu</w:t>
              </w:r>
            </w:ins>
            <w:r w:rsidRPr="007C163E">
              <w:rPr>
                <w:rFonts w:eastAsia="Courier New"/>
                <w:sz w:val="24"/>
                <w:szCs w:val="24"/>
                <w:rPrChange w:id="4374" w:author="Phùng Nguyễn Minh Tâm" w:date="2018-12-19T17:03:00Z">
                  <w:rPr>
                    <w:rFonts w:ascii="Courier New" w:eastAsia="Courier New" w:hAnsi="Courier New" w:cs="Courier New"/>
                    <w:color w:val="000000"/>
                    <w:sz w:val="24"/>
                    <w:szCs w:val="24"/>
                  </w:rPr>
                </w:rPrChange>
              </w:rPr>
              <w:t>)</w:t>
            </w:r>
          </w:p>
          <w:p w:rsidR="00A76932" w:rsidRPr="007C163E" w:rsidRDefault="00A76932" w:rsidP="00E164D8">
            <w:pPr>
              <w:tabs>
                <w:tab w:val="left" w:pos="3672"/>
              </w:tabs>
              <w:ind w:left="-99" w:right="-27"/>
              <w:jc w:val="center"/>
              <w:rPr>
                <w:rFonts w:eastAsia="Courier New"/>
                <w:i/>
                <w:sz w:val="24"/>
                <w:szCs w:val="24"/>
              </w:rPr>
            </w:pPr>
            <w:r w:rsidRPr="007C163E">
              <w:rPr>
                <w:rFonts w:eastAsia="Courier New"/>
                <w:i/>
                <w:sz w:val="24"/>
                <w:szCs w:val="24"/>
                <w:rPrChange w:id="4375" w:author="Phùng Nguyễn Minh Tâm" w:date="2018-12-19T17:03:00Z">
                  <w:rPr>
                    <w:rFonts w:ascii="Courier New" w:eastAsia="Courier New" w:hAnsi="Courier New" w:cs="Courier New"/>
                    <w:i/>
                    <w:color w:val="000000"/>
                    <w:sz w:val="24"/>
                    <w:szCs w:val="24"/>
                  </w:rPr>
                </w:rPrChange>
              </w:rPr>
              <w:t>(Signature</w:t>
            </w:r>
            <w:ins w:id="4376" w:author="Phùng Nguyễn Minh Tâm" w:date="2018-12-27T09:15:00Z">
              <w:r w:rsidR="00E75768">
                <w:rPr>
                  <w:rFonts w:eastAsia="Courier New"/>
                  <w:i/>
                  <w:sz w:val="24"/>
                  <w:szCs w:val="24"/>
                </w:rPr>
                <w:t>,</w:t>
              </w:r>
            </w:ins>
            <w:r w:rsidRPr="007C163E">
              <w:rPr>
                <w:rFonts w:eastAsia="Courier New"/>
                <w:i/>
                <w:sz w:val="24"/>
                <w:szCs w:val="24"/>
                <w:rPrChange w:id="4377" w:author="Phùng Nguyễn Minh Tâm" w:date="2018-12-19T17:03:00Z">
                  <w:rPr>
                    <w:rFonts w:ascii="Courier New" w:eastAsia="Courier New" w:hAnsi="Courier New" w:cs="Courier New"/>
                    <w:i/>
                    <w:color w:val="000000"/>
                    <w:sz w:val="24"/>
                    <w:szCs w:val="24"/>
                  </w:rPr>
                </w:rPrChange>
              </w:rPr>
              <w:t xml:space="preserve"> </w:t>
            </w:r>
            <w:del w:id="4378" w:author="Phùng Nguyễn Minh Tâm" w:date="2018-12-27T09:15:00Z">
              <w:r w:rsidRPr="007C163E" w:rsidDel="00E75768">
                <w:rPr>
                  <w:rFonts w:eastAsia="Courier New"/>
                  <w:i/>
                  <w:sz w:val="24"/>
                  <w:szCs w:val="24"/>
                  <w:rPrChange w:id="4379" w:author="Phùng Nguyễn Minh Tâm" w:date="2018-12-19T17:03:00Z">
                    <w:rPr>
                      <w:rFonts w:ascii="Courier New" w:eastAsia="Courier New" w:hAnsi="Courier New" w:cs="Courier New"/>
                      <w:i/>
                      <w:color w:val="000000"/>
                      <w:sz w:val="24"/>
                      <w:szCs w:val="24"/>
                    </w:rPr>
                  </w:rPrChange>
                </w:rPr>
                <w:delText xml:space="preserve">and </w:delText>
              </w:r>
            </w:del>
            <w:r w:rsidRPr="007C163E">
              <w:rPr>
                <w:rFonts w:eastAsia="Courier New"/>
                <w:i/>
                <w:sz w:val="24"/>
                <w:szCs w:val="24"/>
                <w:rPrChange w:id="4380" w:author="Phùng Nguyễn Minh Tâm" w:date="2018-12-19T17:03:00Z">
                  <w:rPr>
                    <w:rFonts w:ascii="Courier New" w:eastAsia="Courier New" w:hAnsi="Courier New" w:cs="Courier New"/>
                    <w:i/>
                    <w:color w:val="000000"/>
                    <w:sz w:val="24"/>
                    <w:szCs w:val="24"/>
                  </w:rPr>
                </w:rPrChange>
              </w:rPr>
              <w:t>fullname</w:t>
            </w:r>
            <w:ins w:id="4381" w:author="Phùng Nguyễn Minh Tâm" w:date="2018-12-27T09:15:00Z">
              <w:r w:rsidR="00E75768">
                <w:rPr>
                  <w:rFonts w:eastAsia="Courier New"/>
                  <w:i/>
                  <w:sz w:val="24"/>
                  <w:szCs w:val="24"/>
                </w:rPr>
                <w:t xml:space="preserve"> and stamp</w:t>
              </w:r>
            </w:ins>
            <w:r w:rsidRPr="007C163E">
              <w:rPr>
                <w:rFonts w:eastAsia="Courier New"/>
                <w:i/>
                <w:sz w:val="24"/>
                <w:szCs w:val="24"/>
                <w:rPrChange w:id="4382" w:author="Phùng Nguyễn Minh Tâm" w:date="2018-12-19T17:03:00Z">
                  <w:rPr>
                    <w:rFonts w:ascii="Courier New" w:eastAsia="Courier New" w:hAnsi="Courier New" w:cs="Courier New"/>
                    <w:i/>
                    <w:color w:val="000000"/>
                    <w:sz w:val="24"/>
                    <w:szCs w:val="24"/>
                  </w:rPr>
                </w:rPrChange>
              </w:rPr>
              <w:t>)</w:t>
            </w: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i/>
                <w:sz w:val="24"/>
                <w:szCs w:val="24"/>
              </w:rPr>
            </w:pPr>
          </w:p>
          <w:p w:rsidR="00A76932" w:rsidRPr="007C163E" w:rsidRDefault="00A76932" w:rsidP="009C1A14">
            <w:pPr>
              <w:tabs>
                <w:tab w:val="left" w:pos="3672"/>
              </w:tabs>
              <w:ind w:right="261"/>
              <w:rPr>
                <w:rFonts w:eastAsia="Courier New"/>
                <w:b/>
                <w:noProof/>
                <w:sz w:val="24"/>
                <w:szCs w:val="24"/>
              </w:rPr>
            </w:pPr>
          </w:p>
        </w:tc>
      </w:tr>
      <w:tr w:rsidR="007C163E" w:rsidRPr="0051383C" w:rsidTr="00E164D8">
        <w:tc>
          <w:tcPr>
            <w:tcW w:w="10065" w:type="dxa"/>
            <w:gridSpan w:val="22"/>
            <w:tcBorders>
              <w:top w:val="nil"/>
              <w:left w:val="single" w:sz="4" w:space="0" w:color="auto"/>
              <w:bottom w:val="single" w:sz="4" w:space="0" w:color="auto"/>
              <w:right w:val="single" w:sz="4" w:space="0" w:color="auto"/>
            </w:tcBorders>
            <w:shd w:val="clear" w:color="auto" w:fill="943634"/>
          </w:tcPr>
          <w:p w:rsidR="00A76932" w:rsidRPr="0051383C" w:rsidRDefault="005861C8" w:rsidP="00800EF6">
            <w:pPr>
              <w:ind w:right="619"/>
              <w:rPr>
                <w:rFonts w:eastAsia="Courier New"/>
                <w:i/>
                <w:noProof/>
                <w:color w:val="FFFFFF" w:themeColor="background1"/>
                <w:sz w:val="24"/>
                <w:szCs w:val="24"/>
                <w:rPrChange w:id="4383" w:author="Phùng Nguyễn Minh Tâm" w:date="2018-12-21T18:57:00Z">
                  <w:rPr>
                    <w:rFonts w:eastAsia="Courier New"/>
                    <w:i/>
                    <w:noProof/>
                    <w:color w:val="FFFFFF"/>
                    <w:sz w:val="24"/>
                    <w:szCs w:val="24"/>
                  </w:rPr>
                </w:rPrChange>
              </w:rPr>
            </w:pPr>
            <w:r w:rsidRPr="0051383C">
              <w:rPr>
                <w:rFonts w:eastAsia="Courier New"/>
                <w:b/>
                <w:noProof/>
                <w:color w:val="FFFFFF" w:themeColor="background1"/>
                <w:sz w:val="24"/>
                <w:szCs w:val="24"/>
                <w:rPrChange w:id="4384" w:author="Phùng Nguyễn Minh Tâm" w:date="2018-12-21T18:57:00Z">
                  <w:rPr>
                    <w:rFonts w:ascii="Courier New" w:eastAsia="Courier New" w:hAnsi="Courier New" w:cs="Courier New"/>
                    <w:b/>
                    <w:noProof/>
                    <w:color w:val="FFFFFF"/>
                    <w:sz w:val="24"/>
                    <w:szCs w:val="24"/>
                  </w:rPr>
                </w:rPrChange>
              </w:rPr>
              <w:t>VIII</w:t>
            </w:r>
            <w:r w:rsidR="00A76932" w:rsidRPr="0051383C">
              <w:rPr>
                <w:rFonts w:eastAsia="Courier New"/>
                <w:b/>
                <w:noProof/>
                <w:color w:val="FFFFFF" w:themeColor="background1"/>
                <w:sz w:val="24"/>
                <w:szCs w:val="24"/>
                <w:rPrChange w:id="4385" w:author="Phùng Nguyễn Minh Tâm" w:date="2018-12-21T18:57:00Z">
                  <w:rPr>
                    <w:rFonts w:ascii="Courier New" w:eastAsia="Courier New" w:hAnsi="Courier New" w:cs="Courier New"/>
                    <w:b/>
                    <w:noProof/>
                    <w:color w:val="FFFFFF"/>
                    <w:sz w:val="24"/>
                    <w:szCs w:val="24"/>
                  </w:rPr>
                </w:rPrChange>
              </w:rPr>
              <w:t>. Phần dành cho ngân hàng/</w:t>
            </w:r>
            <w:r w:rsidR="00A76932" w:rsidRPr="0051383C">
              <w:rPr>
                <w:rFonts w:eastAsia="Courier New"/>
                <w:i/>
                <w:noProof/>
                <w:color w:val="FFFFFF" w:themeColor="background1"/>
                <w:sz w:val="24"/>
                <w:szCs w:val="24"/>
                <w:rPrChange w:id="4386" w:author="Phùng Nguyễn Minh Tâm" w:date="2018-12-21T18:57:00Z">
                  <w:rPr>
                    <w:rFonts w:ascii="Courier New" w:eastAsia="Courier New" w:hAnsi="Courier New" w:cs="Courier New"/>
                    <w:i/>
                    <w:noProof/>
                    <w:color w:val="FFFFFF"/>
                    <w:sz w:val="24"/>
                    <w:szCs w:val="24"/>
                  </w:rPr>
                </w:rPrChange>
              </w:rPr>
              <w:t>For</w:t>
            </w:r>
            <w:r w:rsidR="00800EF6" w:rsidRPr="0051383C">
              <w:rPr>
                <w:rFonts w:eastAsia="Courier New"/>
                <w:i/>
                <w:noProof/>
                <w:color w:val="FFFFFF" w:themeColor="background1"/>
                <w:sz w:val="24"/>
                <w:szCs w:val="24"/>
                <w:rPrChange w:id="4387" w:author="Phùng Nguyễn Minh Tâm" w:date="2018-12-21T18:57:00Z">
                  <w:rPr>
                    <w:rFonts w:ascii="Courier New" w:eastAsia="Courier New" w:hAnsi="Courier New" w:cs="Courier New"/>
                    <w:i/>
                    <w:noProof/>
                    <w:color w:val="FFFFFF"/>
                    <w:sz w:val="24"/>
                    <w:szCs w:val="24"/>
                  </w:rPr>
                </w:rPrChange>
              </w:rPr>
              <w:t xml:space="preserve"> </w:t>
            </w:r>
            <w:r w:rsidR="00A76932" w:rsidRPr="0051383C">
              <w:rPr>
                <w:rFonts w:eastAsia="Courier New"/>
                <w:i/>
                <w:noProof/>
                <w:color w:val="FFFFFF" w:themeColor="background1"/>
                <w:sz w:val="24"/>
                <w:szCs w:val="24"/>
                <w:rPrChange w:id="4388" w:author="Phùng Nguyễn Minh Tâm" w:date="2018-12-21T18:57:00Z">
                  <w:rPr>
                    <w:rFonts w:ascii="Courier New" w:eastAsia="Courier New" w:hAnsi="Courier New" w:cs="Courier New"/>
                    <w:i/>
                    <w:noProof/>
                    <w:color w:val="FFFFFF"/>
                    <w:sz w:val="24"/>
                    <w:szCs w:val="24"/>
                  </w:rPr>
                </w:rPrChange>
              </w:rPr>
              <w:t>bank only</w:t>
            </w:r>
          </w:p>
        </w:tc>
      </w:tr>
      <w:tr w:rsidR="007C163E" w:rsidRPr="007C163E" w:rsidTr="00E164D8">
        <w:tc>
          <w:tcPr>
            <w:tcW w:w="3287" w:type="dxa"/>
            <w:gridSpan w:val="4"/>
            <w:tcBorders>
              <w:top w:val="single" w:sz="4" w:space="0" w:color="auto"/>
              <w:left w:val="single" w:sz="4" w:space="0" w:color="auto"/>
              <w:bottom w:val="single" w:sz="4" w:space="0" w:color="auto"/>
              <w:right w:val="nil"/>
            </w:tcBorders>
            <w:shd w:val="clear" w:color="auto" w:fill="auto"/>
          </w:tcPr>
          <w:p w:rsidR="00A76932" w:rsidRPr="007C163E" w:rsidRDefault="00A76932" w:rsidP="00E164D8">
            <w:pPr>
              <w:spacing w:before="2"/>
              <w:jc w:val="center"/>
              <w:rPr>
                <w:rFonts w:eastAsia="Courier New"/>
                <w:sz w:val="24"/>
                <w:szCs w:val="24"/>
              </w:rPr>
            </w:pPr>
            <w:r w:rsidRPr="007C163E">
              <w:rPr>
                <w:rFonts w:eastAsia="Courier New"/>
                <w:sz w:val="24"/>
                <w:szCs w:val="24"/>
                <w:rPrChange w:id="4389"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4390" w:author="Phùng Nguyễn Minh Tâm" w:date="2018-12-19T17:03:00Z">
                  <w:rPr>
                    <w:rFonts w:ascii="Courier New" w:eastAsia="Courier New" w:hAnsi="Courier New" w:cs="Courier New"/>
                    <w:i/>
                    <w:color w:val="000000"/>
                    <w:sz w:val="24"/>
                    <w:szCs w:val="24"/>
                  </w:rPr>
                </w:rPrChange>
              </w:rPr>
              <w:t>Date:</w:t>
            </w:r>
            <w:r w:rsidRPr="007C163E">
              <w:rPr>
                <w:rFonts w:eastAsia="Courier New"/>
                <w:i/>
                <w:sz w:val="24"/>
                <w:szCs w:val="24"/>
                <w:u w:val="single" w:color="000000"/>
                <w:rPrChange w:id="4391"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392"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4393"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394" w:author="Phùng Nguyễn Minh Tâm" w:date="2018-12-19T17:03:00Z">
                  <w:rPr>
                    <w:rFonts w:ascii="Courier New" w:eastAsia="Courier New" w:hAnsi="Courier New" w:cs="Courier New"/>
                    <w:i/>
                    <w:color w:val="000000"/>
                    <w:sz w:val="24"/>
                    <w:szCs w:val="24"/>
                  </w:rPr>
                </w:rPrChange>
              </w:rPr>
              <w:t>/______</w:t>
            </w:r>
          </w:p>
          <w:p w:rsidR="00A76932" w:rsidRPr="007C163E" w:rsidRDefault="00A76932" w:rsidP="00E164D8">
            <w:pPr>
              <w:jc w:val="center"/>
              <w:rPr>
                <w:rFonts w:eastAsia="Courier New"/>
                <w:i/>
                <w:sz w:val="24"/>
                <w:szCs w:val="24"/>
              </w:rPr>
            </w:pPr>
            <w:r w:rsidRPr="007C163E">
              <w:rPr>
                <w:rFonts w:eastAsia="Courier New"/>
                <w:b/>
                <w:sz w:val="24"/>
                <w:szCs w:val="24"/>
                <w:rPrChange w:id="4395" w:author="Phùng Nguyễn Minh Tâm" w:date="2018-12-19T17:03:00Z">
                  <w:rPr>
                    <w:rFonts w:ascii="Courier New" w:eastAsia="Courier New" w:hAnsi="Courier New" w:cs="Courier New"/>
                    <w:b/>
                    <w:color w:val="000000"/>
                    <w:sz w:val="24"/>
                    <w:szCs w:val="24"/>
                  </w:rPr>
                </w:rPrChange>
              </w:rPr>
              <w:t>Giao dịch viên</w:t>
            </w:r>
            <w:r w:rsidRPr="007C163E">
              <w:rPr>
                <w:rFonts w:eastAsia="Courier New"/>
                <w:sz w:val="24"/>
                <w:szCs w:val="24"/>
                <w:rPrChange w:id="4396" w:author="Phùng Nguyễn Minh Tâm" w:date="2018-12-19T17:03:00Z">
                  <w:rPr>
                    <w:rFonts w:ascii="Courier New" w:eastAsia="Courier New" w:hAnsi="Courier New" w:cs="Courier New"/>
                    <w:color w:val="000000"/>
                    <w:sz w:val="24"/>
                    <w:szCs w:val="24"/>
                  </w:rPr>
                </w:rPrChange>
              </w:rPr>
              <w:t>/</w:t>
            </w:r>
            <w:r w:rsidRPr="007C163E">
              <w:rPr>
                <w:rFonts w:eastAsia="Courier New"/>
                <w:i/>
                <w:sz w:val="24"/>
                <w:szCs w:val="24"/>
                <w:rPrChange w:id="4397" w:author="Phùng Nguyễn Minh Tâm" w:date="2018-12-19T17:03:00Z">
                  <w:rPr>
                    <w:rFonts w:ascii="Courier New" w:eastAsia="Courier New" w:hAnsi="Courier New" w:cs="Courier New"/>
                    <w:i/>
                    <w:color w:val="000000"/>
                    <w:sz w:val="24"/>
                    <w:szCs w:val="24"/>
                  </w:rPr>
                </w:rPrChange>
              </w:rPr>
              <w:t>Teller</w:t>
            </w:r>
          </w:p>
          <w:p w:rsidR="00A76932" w:rsidRPr="007C163E" w:rsidRDefault="00A76932" w:rsidP="00E164D8">
            <w:pPr>
              <w:jc w:val="center"/>
              <w:rPr>
                <w:rFonts w:eastAsia="Courier New"/>
                <w:i/>
                <w:sz w:val="24"/>
                <w:szCs w:val="24"/>
              </w:rPr>
            </w:pPr>
            <w:r w:rsidRPr="007C163E">
              <w:rPr>
                <w:rFonts w:eastAsia="Courier New"/>
                <w:sz w:val="24"/>
                <w:szCs w:val="24"/>
                <w:rPrChange w:id="4398"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4399"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400"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4401"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402"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4403"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404"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4405"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406" w:author="Phùng Nguyễn Minh Tâm" w:date="2018-12-19T17:03:00Z">
                  <w:rPr>
                    <w:rFonts w:ascii="Courier New" w:eastAsia="Courier New" w:hAnsi="Courier New" w:cs="Courier New"/>
                    <w:color w:val="000000"/>
                    <w:sz w:val="24"/>
                    <w:szCs w:val="24"/>
                  </w:rPr>
                </w:rPrChange>
              </w:rPr>
              <w:t>tên</w:t>
            </w:r>
            <w:r w:rsidRPr="007C163E">
              <w:rPr>
                <w:rFonts w:eastAsia="Courier New"/>
                <w:i/>
                <w:sz w:val="24"/>
                <w:szCs w:val="24"/>
                <w:rPrChange w:id="4407" w:author="Phùng Nguyễn Minh Tâm" w:date="2018-12-19T17:03:00Z">
                  <w:rPr>
                    <w:rFonts w:ascii="Courier New" w:eastAsia="Courier New" w:hAnsi="Courier New" w:cs="Courier New"/>
                    <w:i/>
                    <w:color w:val="000000"/>
                    <w:sz w:val="24"/>
                    <w:szCs w:val="24"/>
                  </w:rPr>
                </w:rPrChange>
              </w:rPr>
              <w:t>)</w:t>
            </w:r>
          </w:p>
          <w:p w:rsidR="00A76932" w:rsidRPr="007C163E" w:rsidRDefault="00A76932" w:rsidP="00BD5DD5">
            <w:pPr>
              <w:jc w:val="center"/>
              <w:rPr>
                <w:rFonts w:eastAsia="Courier New"/>
                <w:i/>
                <w:sz w:val="24"/>
                <w:szCs w:val="24"/>
              </w:rPr>
            </w:pPr>
            <w:r w:rsidRPr="007C163E">
              <w:rPr>
                <w:rFonts w:eastAsia="Courier New"/>
                <w:i/>
                <w:sz w:val="24"/>
                <w:szCs w:val="24"/>
                <w:rPrChange w:id="4408" w:author="Phùng Nguyễn Minh Tâm" w:date="2018-12-19T17:03:00Z">
                  <w:rPr>
                    <w:rFonts w:ascii="Courier New" w:eastAsia="Courier New" w:hAnsi="Courier New" w:cs="Courier New"/>
                    <w:i/>
                    <w:color w:val="000000"/>
                    <w:sz w:val="24"/>
                    <w:szCs w:val="24"/>
                  </w:rPr>
                </w:rPrChange>
              </w:rPr>
              <w:t>(Signature and fullname)</w:t>
            </w:r>
          </w:p>
        </w:tc>
        <w:tc>
          <w:tcPr>
            <w:tcW w:w="3092" w:type="dxa"/>
            <w:gridSpan w:val="10"/>
            <w:tcBorders>
              <w:top w:val="single" w:sz="4" w:space="0" w:color="auto"/>
              <w:left w:val="nil"/>
              <w:bottom w:val="single" w:sz="4" w:space="0" w:color="auto"/>
              <w:right w:val="nil"/>
            </w:tcBorders>
            <w:shd w:val="clear" w:color="auto" w:fill="auto"/>
          </w:tcPr>
          <w:p w:rsidR="00A76932" w:rsidRPr="007C163E" w:rsidRDefault="00A76932" w:rsidP="00E164D8">
            <w:pPr>
              <w:spacing w:before="2"/>
              <w:ind w:left="-134" w:right="-108"/>
              <w:jc w:val="center"/>
              <w:rPr>
                <w:rFonts w:eastAsia="Courier New"/>
                <w:sz w:val="24"/>
                <w:szCs w:val="24"/>
              </w:rPr>
            </w:pPr>
            <w:r w:rsidRPr="007C163E">
              <w:rPr>
                <w:rFonts w:eastAsia="Courier New"/>
                <w:sz w:val="24"/>
                <w:szCs w:val="24"/>
                <w:rPrChange w:id="4409"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4410" w:author="Phùng Nguyễn Minh Tâm" w:date="2018-12-19T17:03:00Z">
                  <w:rPr>
                    <w:rFonts w:ascii="Courier New" w:eastAsia="Courier New" w:hAnsi="Courier New" w:cs="Courier New"/>
                    <w:i/>
                    <w:color w:val="000000"/>
                    <w:sz w:val="24"/>
                    <w:szCs w:val="24"/>
                  </w:rPr>
                </w:rPrChange>
              </w:rPr>
              <w:t>Date:</w:t>
            </w:r>
            <w:r w:rsidRPr="007C163E">
              <w:rPr>
                <w:rFonts w:eastAsia="Courier New"/>
                <w:i/>
                <w:sz w:val="24"/>
                <w:szCs w:val="24"/>
                <w:u w:val="single" w:color="000000"/>
                <w:rPrChange w:id="4411"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412"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4413" w:author="Phùng Nguyễn Minh Tâm" w:date="2018-12-19T17:03:00Z">
                  <w:rPr>
                    <w:rFonts w:ascii="Courier New" w:eastAsia="Courier New" w:hAnsi="Courier New" w:cs="Courier New"/>
                    <w:i/>
                    <w:color w:val="000000"/>
                    <w:sz w:val="24"/>
                    <w:szCs w:val="24"/>
                    <w:u w:val="single" w:color="000000"/>
                  </w:rPr>
                </w:rPrChange>
              </w:rPr>
              <w:t xml:space="preserve">         </w:t>
            </w:r>
            <w:r w:rsidR="00E164D8" w:rsidRPr="007C163E">
              <w:rPr>
                <w:rFonts w:eastAsia="Courier New"/>
                <w:i/>
                <w:sz w:val="24"/>
                <w:szCs w:val="24"/>
                <w:rPrChange w:id="4414" w:author="Phùng Nguyễn Minh Tâm" w:date="2018-12-19T17:03:00Z">
                  <w:rPr>
                    <w:rFonts w:ascii="Courier New" w:eastAsia="Courier New" w:hAnsi="Courier New" w:cs="Courier New"/>
                    <w:i/>
                    <w:color w:val="000000"/>
                    <w:sz w:val="24"/>
                    <w:szCs w:val="24"/>
                  </w:rPr>
                </w:rPrChange>
              </w:rPr>
              <w:t>/____</w:t>
            </w:r>
            <w:r w:rsidRPr="007C163E">
              <w:rPr>
                <w:rFonts w:eastAsia="Courier New"/>
                <w:i/>
                <w:sz w:val="24"/>
                <w:szCs w:val="24"/>
                <w:rPrChange w:id="4415" w:author="Phùng Nguyễn Minh Tâm" w:date="2018-12-19T17:03:00Z">
                  <w:rPr>
                    <w:rFonts w:ascii="Courier New" w:eastAsia="Courier New" w:hAnsi="Courier New" w:cs="Courier New"/>
                    <w:i/>
                    <w:color w:val="000000"/>
                    <w:sz w:val="24"/>
                    <w:szCs w:val="24"/>
                  </w:rPr>
                </w:rPrChange>
              </w:rPr>
              <w:t>_</w:t>
            </w:r>
          </w:p>
          <w:p w:rsidR="00A76932" w:rsidRPr="007C163E" w:rsidRDefault="00A76932" w:rsidP="00AB7C92">
            <w:pPr>
              <w:ind w:left="-134" w:right="-108"/>
              <w:jc w:val="center"/>
              <w:rPr>
                <w:rFonts w:eastAsia="Courier New"/>
                <w:i/>
                <w:sz w:val="24"/>
                <w:szCs w:val="24"/>
              </w:rPr>
            </w:pPr>
            <w:r w:rsidRPr="007C163E">
              <w:rPr>
                <w:rFonts w:eastAsia="Courier New"/>
                <w:b/>
                <w:sz w:val="24"/>
                <w:szCs w:val="24"/>
                <w:rPrChange w:id="4416" w:author="Phùng Nguyễn Minh Tâm" w:date="2018-12-19T17:03:00Z">
                  <w:rPr>
                    <w:rFonts w:ascii="Courier New" w:eastAsia="Courier New" w:hAnsi="Courier New" w:cs="Courier New"/>
                    <w:b/>
                    <w:color w:val="000000"/>
                    <w:sz w:val="24"/>
                    <w:szCs w:val="24"/>
                  </w:rPr>
                </w:rPrChange>
              </w:rPr>
              <w:t>Kiểm soát viên/</w:t>
            </w:r>
            <w:r w:rsidRPr="007C163E">
              <w:rPr>
                <w:rFonts w:eastAsia="Courier New"/>
                <w:i/>
                <w:sz w:val="24"/>
                <w:szCs w:val="24"/>
                <w:rPrChange w:id="4417" w:author="Phùng Nguyễn Minh Tâm" w:date="2018-12-19T17:03:00Z">
                  <w:rPr>
                    <w:rFonts w:ascii="Courier New" w:eastAsia="Courier New" w:hAnsi="Courier New" w:cs="Courier New"/>
                    <w:i/>
                    <w:color w:val="000000"/>
                    <w:sz w:val="24"/>
                    <w:szCs w:val="24"/>
                  </w:rPr>
                </w:rPrChange>
              </w:rPr>
              <w:t>Supervisor</w:t>
            </w:r>
          </w:p>
          <w:p w:rsidR="00A76932" w:rsidRPr="007C163E" w:rsidRDefault="00A76932" w:rsidP="00E164D8">
            <w:pPr>
              <w:ind w:left="-134" w:right="-108"/>
              <w:jc w:val="center"/>
              <w:rPr>
                <w:rFonts w:eastAsia="Courier New"/>
                <w:i/>
                <w:sz w:val="24"/>
                <w:szCs w:val="24"/>
              </w:rPr>
            </w:pPr>
            <w:r w:rsidRPr="007C163E">
              <w:rPr>
                <w:rFonts w:eastAsia="Courier New"/>
                <w:sz w:val="24"/>
                <w:szCs w:val="24"/>
                <w:rPrChange w:id="4418"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4419"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420"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4421"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422"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4423"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424"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4425"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426" w:author="Phùng Nguyễn Minh Tâm" w:date="2018-12-19T17:03:00Z">
                  <w:rPr>
                    <w:rFonts w:ascii="Courier New" w:eastAsia="Courier New" w:hAnsi="Courier New" w:cs="Courier New"/>
                    <w:color w:val="000000"/>
                    <w:sz w:val="24"/>
                    <w:szCs w:val="24"/>
                  </w:rPr>
                </w:rPrChange>
              </w:rPr>
              <w:t>tên</w:t>
            </w:r>
            <w:r w:rsidRPr="007C163E">
              <w:rPr>
                <w:rFonts w:eastAsia="Courier New"/>
                <w:i/>
                <w:sz w:val="24"/>
                <w:szCs w:val="24"/>
                <w:rPrChange w:id="4427" w:author="Phùng Nguyễn Minh Tâm" w:date="2018-12-19T17:03:00Z">
                  <w:rPr>
                    <w:rFonts w:ascii="Courier New" w:eastAsia="Courier New" w:hAnsi="Courier New" w:cs="Courier New"/>
                    <w:i/>
                    <w:color w:val="000000"/>
                    <w:sz w:val="24"/>
                    <w:szCs w:val="24"/>
                  </w:rPr>
                </w:rPrChange>
              </w:rPr>
              <w:t>)</w:t>
            </w:r>
          </w:p>
          <w:p w:rsidR="00A76932" w:rsidRPr="007C163E" w:rsidRDefault="00A76932" w:rsidP="00E164D8">
            <w:pPr>
              <w:ind w:left="-134" w:right="-108"/>
              <w:jc w:val="center"/>
              <w:rPr>
                <w:rFonts w:eastAsia="Courier New"/>
                <w:sz w:val="24"/>
                <w:szCs w:val="24"/>
              </w:rPr>
            </w:pPr>
            <w:r w:rsidRPr="007C163E">
              <w:rPr>
                <w:rFonts w:eastAsia="Courier New"/>
                <w:i/>
                <w:sz w:val="24"/>
                <w:szCs w:val="24"/>
                <w:rPrChange w:id="4428" w:author="Phùng Nguyễn Minh Tâm" w:date="2018-12-19T17:03:00Z">
                  <w:rPr>
                    <w:rFonts w:ascii="Courier New" w:eastAsia="Courier New" w:hAnsi="Courier New" w:cs="Courier New"/>
                    <w:i/>
                    <w:color w:val="000000"/>
                    <w:sz w:val="24"/>
                    <w:szCs w:val="24"/>
                  </w:rPr>
                </w:rPrChange>
              </w:rPr>
              <w:t>(Signature and fullname)</w:t>
            </w:r>
          </w:p>
          <w:p w:rsidR="00A76932" w:rsidRPr="007C163E" w:rsidRDefault="00A76932" w:rsidP="00E164D8">
            <w:pPr>
              <w:spacing w:line="200" w:lineRule="exact"/>
              <w:ind w:left="-134" w:right="-108"/>
              <w:jc w:val="center"/>
              <w:rPr>
                <w:rFonts w:eastAsia="Courier New"/>
                <w:i/>
                <w:sz w:val="24"/>
                <w:szCs w:val="24"/>
              </w:rPr>
            </w:pPr>
          </w:p>
          <w:p w:rsidR="00A76932" w:rsidRPr="007C163E" w:rsidRDefault="00A76932" w:rsidP="00E164D8">
            <w:pPr>
              <w:spacing w:line="200" w:lineRule="exact"/>
              <w:ind w:left="-134" w:right="-108"/>
              <w:jc w:val="center"/>
              <w:rPr>
                <w:rFonts w:eastAsia="Courier New"/>
                <w:i/>
                <w:sz w:val="24"/>
                <w:szCs w:val="24"/>
              </w:rPr>
            </w:pPr>
          </w:p>
          <w:p w:rsidR="00A76932" w:rsidRPr="007C163E" w:rsidRDefault="00A76932" w:rsidP="00E164D8">
            <w:pPr>
              <w:spacing w:line="200" w:lineRule="exact"/>
              <w:ind w:left="-134" w:right="-108"/>
              <w:jc w:val="center"/>
              <w:rPr>
                <w:rFonts w:eastAsia="Courier New"/>
                <w:i/>
                <w:sz w:val="24"/>
                <w:szCs w:val="24"/>
              </w:rPr>
            </w:pPr>
          </w:p>
          <w:p w:rsidR="00A76932" w:rsidRPr="007C163E" w:rsidRDefault="00A76932" w:rsidP="00E164D8">
            <w:pPr>
              <w:spacing w:line="200" w:lineRule="exact"/>
              <w:ind w:left="-134" w:right="-108"/>
              <w:jc w:val="center"/>
              <w:rPr>
                <w:rFonts w:eastAsia="Courier New"/>
                <w:i/>
                <w:sz w:val="24"/>
                <w:szCs w:val="24"/>
              </w:rPr>
            </w:pPr>
          </w:p>
          <w:p w:rsidR="00A76932" w:rsidRPr="007C163E" w:rsidRDefault="00A76932" w:rsidP="001D146C">
            <w:pPr>
              <w:spacing w:line="200" w:lineRule="exact"/>
              <w:ind w:right="-108"/>
              <w:rPr>
                <w:rFonts w:eastAsia="Courier New"/>
                <w:i/>
                <w:sz w:val="24"/>
                <w:szCs w:val="24"/>
              </w:rPr>
            </w:pPr>
          </w:p>
        </w:tc>
        <w:tc>
          <w:tcPr>
            <w:tcW w:w="3686" w:type="dxa"/>
            <w:gridSpan w:val="8"/>
            <w:tcBorders>
              <w:top w:val="single" w:sz="4" w:space="0" w:color="auto"/>
              <w:left w:val="nil"/>
              <w:bottom w:val="single" w:sz="4" w:space="0" w:color="auto"/>
              <w:right w:val="single" w:sz="4" w:space="0" w:color="auto"/>
            </w:tcBorders>
            <w:shd w:val="clear" w:color="auto" w:fill="auto"/>
          </w:tcPr>
          <w:p w:rsidR="00A76932" w:rsidRPr="007C163E" w:rsidRDefault="00A76932" w:rsidP="00E164D8">
            <w:pPr>
              <w:spacing w:before="2"/>
              <w:ind w:left="-161" w:right="-169"/>
              <w:jc w:val="center"/>
              <w:rPr>
                <w:rFonts w:eastAsia="Courier New"/>
                <w:sz w:val="24"/>
                <w:szCs w:val="24"/>
              </w:rPr>
            </w:pPr>
            <w:r w:rsidRPr="007C163E">
              <w:rPr>
                <w:rFonts w:eastAsia="Courier New"/>
                <w:sz w:val="24"/>
                <w:szCs w:val="24"/>
                <w:rPrChange w:id="4429" w:author="Phùng Nguyễn Minh Tâm" w:date="2018-12-19T17:03:00Z">
                  <w:rPr>
                    <w:rFonts w:ascii="Courier New" w:eastAsia="Courier New" w:hAnsi="Courier New" w:cs="Courier New"/>
                    <w:color w:val="000000"/>
                    <w:sz w:val="24"/>
                    <w:szCs w:val="24"/>
                  </w:rPr>
                </w:rPrChange>
              </w:rPr>
              <w:t>Ngày/</w:t>
            </w:r>
            <w:r w:rsidRPr="007C163E">
              <w:rPr>
                <w:rFonts w:eastAsia="Courier New"/>
                <w:i/>
                <w:sz w:val="24"/>
                <w:szCs w:val="24"/>
                <w:rPrChange w:id="4430" w:author="Phùng Nguyễn Minh Tâm" w:date="2018-12-19T17:03:00Z">
                  <w:rPr>
                    <w:rFonts w:ascii="Courier New" w:eastAsia="Courier New" w:hAnsi="Courier New" w:cs="Courier New"/>
                    <w:i/>
                    <w:color w:val="000000"/>
                    <w:sz w:val="24"/>
                    <w:szCs w:val="24"/>
                  </w:rPr>
                </w:rPrChange>
              </w:rPr>
              <w:t>Date:</w:t>
            </w:r>
            <w:r w:rsidRPr="007C163E">
              <w:rPr>
                <w:rFonts w:eastAsia="Courier New"/>
                <w:i/>
                <w:sz w:val="24"/>
                <w:szCs w:val="24"/>
                <w:u w:val="single" w:color="000000"/>
                <w:rPrChange w:id="4431"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432" w:author="Phùng Nguyễn Minh Tâm" w:date="2018-12-19T17:03:00Z">
                  <w:rPr>
                    <w:rFonts w:ascii="Courier New" w:eastAsia="Courier New" w:hAnsi="Courier New" w:cs="Courier New"/>
                    <w:i/>
                    <w:color w:val="000000"/>
                    <w:sz w:val="24"/>
                    <w:szCs w:val="24"/>
                  </w:rPr>
                </w:rPrChange>
              </w:rPr>
              <w:t>/</w:t>
            </w:r>
            <w:r w:rsidRPr="007C163E">
              <w:rPr>
                <w:rFonts w:eastAsia="Courier New"/>
                <w:i/>
                <w:sz w:val="24"/>
                <w:szCs w:val="24"/>
                <w:u w:val="single" w:color="000000"/>
                <w:rPrChange w:id="4433" w:author="Phùng Nguyễn Minh Tâm" w:date="2018-12-19T17:03:00Z">
                  <w:rPr>
                    <w:rFonts w:ascii="Courier New" w:eastAsia="Courier New" w:hAnsi="Courier New" w:cs="Courier New"/>
                    <w:i/>
                    <w:color w:val="000000"/>
                    <w:sz w:val="24"/>
                    <w:szCs w:val="24"/>
                    <w:u w:val="single" w:color="000000"/>
                  </w:rPr>
                </w:rPrChange>
              </w:rPr>
              <w:t xml:space="preserve">         </w:t>
            </w:r>
            <w:r w:rsidRPr="007C163E">
              <w:rPr>
                <w:rFonts w:eastAsia="Courier New"/>
                <w:i/>
                <w:sz w:val="24"/>
                <w:szCs w:val="24"/>
                <w:rPrChange w:id="4434" w:author="Phùng Nguyễn Minh Tâm" w:date="2018-12-19T17:03:00Z">
                  <w:rPr>
                    <w:rFonts w:ascii="Courier New" w:eastAsia="Courier New" w:hAnsi="Courier New" w:cs="Courier New"/>
                    <w:i/>
                    <w:color w:val="000000"/>
                    <w:sz w:val="24"/>
                    <w:szCs w:val="24"/>
                  </w:rPr>
                </w:rPrChange>
              </w:rPr>
              <w:t>/____</w:t>
            </w:r>
          </w:p>
          <w:p w:rsidR="00A76932" w:rsidRPr="007C163E" w:rsidRDefault="00A76932" w:rsidP="00AB7C92">
            <w:pPr>
              <w:ind w:left="-161" w:right="-169"/>
              <w:jc w:val="center"/>
              <w:rPr>
                <w:rFonts w:eastAsia="Courier New"/>
                <w:i/>
                <w:sz w:val="24"/>
                <w:szCs w:val="24"/>
              </w:rPr>
            </w:pPr>
            <w:r w:rsidRPr="007C163E">
              <w:rPr>
                <w:rFonts w:eastAsia="Courier New"/>
                <w:b/>
                <w:sz w:val="24"/>
                <w:szCs w:val="24"/>
                <w:rPrChange w:id="4435" w:author="Phùng Nguyễn Minh Tâm" w:date="2018-12-19T17:03:00Z">
                  <w:rPr>
                    <w:rFonts w:ascii="Courier New" w:eastAsia="Courier New" w:hAnsi="Courier New" w:cs="Courier New"/>
                    <w:b/>
                    <w:color w:val="000000"/>
                    <w:sz w:val="24"/>
                    <w:szCs w:val="24"/>
                  </w:rPr>
                </w:rPrChange>
              </w:rPr>
              <w:t>Giám đốc/</w:t>
            </w:r>
            <w:r w:rsidRPr="007C163E">
              <w:rPr>
                <w:rFonts w:eastAsia="Courier New"/>
                <w:i/>
                <w:sz w:val="24"/>
                <w:szCs w:val="24"/>
                <w:rPrChange w:id="4436" w:author="Phùng Nguyễn Minh Tâm" w:date="2018-12-19T17:03:00Z">
                  <w:rPr>
                    <w:rFonts w:ascii="Courier New" w:eastAsia="Courier New" w:hAnsi="Courier New" w:cs="Courier New"/>
                    <w:i/>
                    <w:color w:val="000000"/>
                    <w:sz w:val="24"/>
                    <w:szCs w:val="24"/>
                  </w:rPr>
                </w:rPrChange>
              </w:rPr>
              <w:t>Director</w:t>
            </w:r>
          </w:p>
          <w:p w:rsidR="00A76932" w:rsidRPr="007C163E" w:rsidRDefault="00A76932" w:rsidP="00E164D8">
            <w:pPr>
              <w:ind w:left="-161" w:right="-169"/>
              <w:jc w:val="center"/>
              <w:rPr>
                <w:rFonts w:eastAsia="Courier New"/>
                <w:i/>
                <w:sz w:val="24"/>
                <w:szCs w:val="24"/>
              </w:rPr>
            </w:pPr>
            <w:r w:rsidRPr="007C163E">
              <w:rPr>
                <w:rFonts w:eastAsia="Courier New"/>
                <w:sz w:val="24"/>
                <w:szCs w:val="24"/>
                <w:rPrChange w:id="4437" w:author="Phùng Nguyễn Minh Tâm" w:date="2018-12-19T17:03:00Z">
                  <w:rPr>
                    <w:rFonts w:ascii="Courier New" w:eastAsia="Courier New" w:hAnsi="Courier New" w:cs="Courier New"/>
                    <w:color w:val="000000"/>
                    <w:sz w:val="24"/>
                    <w:szCs w:val="24"/>
                  </w:rPr>
                </w:rPrChange>
              </w:rPr>
              <w:t>(Ký,</w:t>
            </w:r>
            <w:r w:rsidRPr="007C163E">
              <w:rPr>
                <w:rFonts w:eastAsia="Courier New"/>
                <w:spacing w:val="-3"/>
                <w:sz w:val="24"/>
                <w:szCs w:val="24"/>
                <w:rPrChange w:id="4438" w:author="Phùng Nguyễn Minh Tâm" w:date="2018-12-19T17:03:00Z">
                  <w:rPr>
                    <w:rFonts w:ascii="Courier New" w:eastAsia="Courier New" w:hAnsi="Courier New" w:cs="Courier New"/>
                    <w:color w:val="000000"/>
                    <w:spacing w:val="-3"/>
                    <w:sz w:val="24"/>
                    <w:szCs w:val="24"/>
                  </w:rPr>
                </w:rPrChange>
              </w:rPr>
              <w:t xml:space="preserve"> đóng dấu, </w:t>
            </w:r>
            <w:r w:rsidRPr="007C163E">
              <w:rPr>
                <w:rFonts w:eastAsia="Courier New"/>
                <w:sz w:val="24"/>
                <w:szCs w:val="24"/>
                <w:rPrChange w:id="4439" w:author="Phùng Nguyễn Minh Tâm" w:date="2018-12-19T17:03:00Z">
                  <w:rPr>
                    <w:rFonts w:ascii="Courier New" w:eastAsia="Courier New" w:hAnsi="Courier New" w:cs="Courier New"/>
                    <w:color w:val="000000"/>
                    <w:sz w:val="24"/>
                    <w:szCs w:val="24"/>
                  </w:rPr>
                </w:rPrChange>
              </w:rPr>
              <w:t>ghi</w:t>
            </w:r>
            <w:r w:rsidRPr="007C163E">
              <w:rPr>
                <w:rFonts w:eastAsia="Courier New"/>
                <w:spacing w:val="-3"/>
                <w:sz w:val="24"/>
                <w:szCs w:val="24"/>
                <w:rPrChange w:id="4440" w:author="Phùng Nguyễn Minh Tâm" w:date="2018-12-19T17:03:00Z">
                  <w:rPr>
                    <w:rFonts w:ascii="Courier New" w:eastAsia="Courier New" w:hAnsi="Courier New" w:cs="Courier New"/>
                    <w:color w:val="000000"/>
                    <w:spacing w:val="-3"/>
                    <w:sz w:val="24"/>
                    <w:szCs w:val="24"/>
                  </w:rPr>
                </w:rPrChange>
              </w:rPr>
              <w:t xml:space="preserve"> </w:t>
            </w:r>
            <w:r w:rsidRPr="007C163E">
              <w:rPr>
                <w:rFonts w:eastAsia="Courier New"/>
                <w:sz w:val="24"/>
                <w:szCs w:val="24"/>
                <w:rPrChange w:id="4441" w:author="Phùng Nguyễn Minh Tâm" w:date="2018-12-19T17:03:00Z">
                  <w:rPr>
                    <w:rFonts w:ascii="Courier New" w:eastAsia="Courier New" w:hAnsi="Courier New" w:cs="Courier New"/>
                    <w:color w:val="000000"/>
                    <w:sz w:val="24"/>
                    <w:szCs w:val="24"/>
                  </w:rPr>
                </w:rPrChange>
              </w:rPr>
              <w:t>rõ</w:t>
            </w:r>
            <w:r w:rsidRPr="007C163E">
              <w:rPr>
                <w:rFonts w:eastAsia="Courier New"/>
                <w:spacing w:val="-2"/>
                <w:sz w:val="24"/>
                <w:szCs w:val="24"/>
                <w:rPrChange w:id="4442"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443" w:author="Phùng Nguyễn Minh Tâm" w:date="2018-12-19T17:03:00Z">
                  <w:rPr>
                    <w:rFonts w:ascii="Courier New" w:eastAsia="Courier New" w:hAnsi="Courier New" w:cs="Courier New"/>
                    <w:color w:val="000000"/>
                    <w:sz w:val="24"/>
                    <w:szCs w:val="24"/>
                  </w:rPr>
                </w:rPrChange>
              </w:rPr>
              <w:t>họ</w:t>
            </w:r>
            <w:r w:rsidRPr="007C163E">
              <w:rPr>
                <w:rFonts w:eastAsia="Courier New"/>
                <w:spacing w:val="-2"/>
                <w:sz w:val="24"/>
                <w:szCs w:val="24"/>
                <w:rPrChange w:id="4444" w:author="Phùng Nguyễn Minh Tâm" w:date="2018-12-19T17:03:00Z">
                  <w:rPr>
                    <w:rFonts w:ascii="Courier New" w:eastAsia="Courier New" w:hAnsi="Courier New" w:cs="Courier New"/>
                    <w:color w:val="000000"/>
                    <w:spacing w:val="-2"/>
                    <w:sz w:val="24"/>
                    <w:szCs w:val="24"/>
                  </w:rPr>
                </w:rPrChange>
              </w:rPr>
              <w:t xml:space="preserve"> </w:t>
            </w:r>
            <w:r w:rsidRPr="007C163E">
              <w:rPr>
                <w:rFonts w:eastAsia="Courier New"/>
                <w:sz w:val="24"/>
                <w:szCs w:val="24"/>
                <w:rPrChange w:id="4445" w:author="Phùng Nguyễn Minh Tâm" w:date="2018-12-19T17:03:00Z">
                  <w:rPr>
                    <w:rFonts w:ascii="Courier New" w:eastAsia="Courier New" w:hAnsi="Courier New" w:cs="Courier New"/>
                    <w:color w:val="000000"/>
                    <w:sz w:val="24"/>
                    <w:szCs w:val="24"/>
                  </w:rPr>
                </w:rPrChange>
              </w:rPr>
              <w:t>tên</w:t>
            </w:r>
            <w:r w:rsidRPr="007C163E">
              <w:rPr>
                <w:rFonts w:eastAsia="Courier New"/>
                <w:i/>
                <w:sz w:val="24"/>
                <w:szCs w:val="24"/>
                <w:rPrChange w:id="4446" w:author="Phùng Nguyễn Minh Tâm" w:date="2018-12-19T17:03:00Z">
                  <w:rPr>
                    <w:rFonts w:ascii="Courier New" w:eastAsia="Courier New" w:hAnsi="Courier New" w:cs="Courier New"/>
                    <w:i/>
                    <w:color w:val="000000"/>
                    <w:sz w:val="24"/>
                    <w:szCs w:val="24"/>
                  </w:rPr>
                </w:rPrChange>
              </w:rPr>
              <w:t>)</w:t>
            </w:r>
          </w:p>
          <w:p w:rsidR="00A76932" w:rsidRPr="007C163E" w:rsidRDefault="00A76932" w:rsidP="00E164D8">
            <w:pPr>
              <w:ind w:left="-161" w:right="-169"/>
              <w:jc w:val="center"/>
              <w:rPr>
                <w:rFonts w:eastAsia="Courier New"/>
                <w:sz w:val="24"/>
                <w:szCs w:val="24"/>
              </w:rPr>
            </w:pPr>
            <w:r w:rsidRPr="007C163E">
              <w:rPr>
                <w:rFonts w:eastAsia="Courier New"/>
                <w:i/>
                <w:sz w:val="24"/>
                <w:szCs w:val="24"/>
                <w:rPrChange w:id="4447" w:author="Phùng Nguyễn Minh Tâm" w:date="2018-12-19T17:03:00Z">
                  <w:rPr>
                    <w:rFonts w:ascii="Courier New" w:eastAsia="Courier New" w:hAnsi="Courier New" w:cs="Courier New"/>
                    <w:i/>
                    <w:color w:val="000000"/>
                    <w:sz w:val="24"/>
                    <w:szCs w:val="24"/>
                  </w:rPr>
                </w:rPrChange>
              </w:rPr>
              <w:t>(Signature, stamp and fullname)</w:t>
            </w:r>
          </w:p>
          <w:p w:rsidR="00A76932" w:rsidRPr="007C163E" w:rsidRDefault="00A76932" w:rsidP="009C1A14">
            <w:pPr>
              <w:ind w:left="102"/>
              <w:jc w:val="center"/>
              <w:rPr>
                <w:rFonts w:eastAsia="Courier New"/>
                <w:sz w:val="24"/>
                <w:szCs w:val="24"/>
              </w:rPr>
            </w:pPr>
          </w:p>
          <w:p w:rsidR="00A76932" w:rsidRPr="007C163E" w:rsidRDefault="00A76932" w:rsidP="009C1A14">
            <w:pPr>
              <w:spacing w:line="200" w:lineRule="exact"/>
              <w:ind w:left="-85" w:right="74"/>
              <w:jc w:val="center"/>
              <w:rPr>
                <w:rFonts w:eastAsia="Courier New"/>
                <w:b/>
                <w:position w:val="1"/>
                <w:sz w:val="24"/>
                <w:szCs w:val="24"/>
              </w:rPr>
            </w:pPr>
          </w:p>
          <w:p w:rsidR="00A76932" w:rsidRPr="007C163E" w:rsidRDefault="00A76932" w:rsidP="009C1A14">
            <w:pPr>
              <w:spacing w:line="200" w:lineRule="exact"/>
              <w:ind w:left="-85" w:right="74"/>
              <w:jc w:val="center"/>
              <w:rPr>
                <w:rFonts w:eastAsia="Courier New"/>
                <w:b/>
                <w:position w:val="1"/>
                <w:sz w:val="24"/>
                <w:szCs w:val="24"/>
              </w:rPr>
            </w:pPr>
          </w:p>
          <w:p w:rsidR="00A76932" w:rsidRPr="007C163E" w:rsidRDefault="00A76932" w:rsidP="00E3326C">
            <w:pPr>
              <w:spacing w:line="200" w:lineRule="exact"/>
              <w:ind w:right="74"/>
              <w:rPr>
                <w:rFonts w:eastAsia="Courier New"/>
                <w:b/>
                <w:position w:val="1"/>
                <w:sz w:val="24"/>
                <w:szCs w:val="24"/>
              </w:rPr>
            </w:pPr>
          </w:p>
        </w:tc>
      </w:tr>
    </w:tbl>
    <w:p w:rsidR="001D146C" w:rsidRPr="007C163E" w:rsidRDefault="001D146C" w:rsidP="002C57E5">
      <w:pPr>
        <w:ind w:left="574" w:right="615"/>
        <w:jc w:val="right"/>
        <w:rPr>
          <w:rFonts w:eastAsia="Courier New"/>
          <w:b/>
          <w:szCs w:val="24"/>
        </w:rPr>
        <w:sectPr w:rsidR="001D146C" w:rsidRPr="007C163E" w:rsidSect="00DF2B94">
          <w:headerReference w:type="default" r:id="rId24"/>
          <w:pgSz w:w="11907" w:h="16840" w:code="9"/>
          <w:pgMar w:top="562" w:right="1138" w:bottom="274" w:left="1699" w:header="0" w:footer="0" w:gutter="0"/>
          <w:cols w:space="720"/>
          <w:docGrid w:linePitch="360"/>
        </w:sectPr>
      </w:pPr>
    </w:p>
    <w:p w:rsidR="00860BC8" w:rsidRPr="007C163E" w:rsidDel="0058600F" w:rsidRDefault="00860BC8" w:rsidP="00054578">
      <w:pPr>
        <w:ind w:left="574" w:right="615"/>
        <w:rPr>
          <w:del w:id="4448" w:author="Phùng Nguyễn Minh Tâm" w:date="2018-12-18T08:42:00Z"/>
          <w:rFonts w:eastAsia="Courier New"/>
          <w:b/>
          <w:szCs w:val="24"/>
        </w:rPr>
        <w:sectPr w:rsidR="00860BC8" w:rsidRPr="007C163E" w:rsidDel="0058600F" w:rsidSect="00665E64">
          <w:headerReference w:type="default" r:id="rId25"/>
          <w:pgSz w:w="11907" w:h="16840" w:code="9"/>
          <w:pgMar w:top="1134" w:right="992" w:bottom="1134" w:left="1701" w:header="720" w:footer="720" w:gutter="0"/>
          <w:cols w:space="720"/>
          <w:docGrid w:linePitch="360"/>
        </w:sectPr>
      </w:pPr>
    </w:p>
    <w:p w:rsidR="0017543E" w:rsidRPr="007C163E" w:rsidRDefault="0017543E" w:rsidP="0017543E">
      <w:pPr>
        <w:ind w:left="574" w:right="615"/>
        <w:jc w:val="right"/>
        <w:rPr>
          <w:rFonts w:eastAsia="Courier New"/>
          <w:b/>
          <w:szCs w:val="24"/>
        </w:rPr>
      </w:pPr>
      <w:r w:rsidRPr="007C163E">
        <w:rPr>
          <w:rFonts w:eastAsia="Courier New"/>
          <w:b/>
          <w:szCs w:val="24"/>
          <w:rPrChange w:id="4449" w:author="Phùng Nguyễn Minh Tâm" w:date="2018-12-19T17:03:00Z">
            <w:rPr>
              <w:rFonts w:ascii="Courier New" w:eastAsia="Courier New" w:hAnsi="Courier New" w:cs="Courier New"/>
              <w:b/>
              <w:color w:val="000000"/>
              <w:sz w:val="24"/>
              <w:szCs w:val="24"/>
            </w:rPr>
          </w:rPrChange>
        </w:rPr>
        <w:t>Mẫu 06</w:t>
      </w:r>
      <w:r w:rsidR="00FE6AC8" w:rsidRPr="007C163E">
        <w:rPr>
          <w:rFonts w:eastAsia="Courier New"/>
          <w:b/>
          <w:szCs w:val="24"/>
          <w:rPrChange w:id="4450" w:author="Phùng Nguyễn Minh Tâm" w:date="2018-12-19T17:03:00Z">
            <w:rPr>
              <w:rFonts w:ascii="Courier New" w:eastAsia="Courier New" w:hAnsi="Courier New" w:cs="Courier New"/>
              <w:b/>
              <w:color w:val="000000"/>
              <w:sz w:val="24"/>
              <w:szCs w:val="24"/>
            </w:rPr>
          </w:rPrChange>
        </w:rPr>
        <w:t>b</w:t>
      </w:r>
      <w:r w:rsidRPr="007C163E">
        <w:rPr>
          <w:rFonts w:eastAsia="Courier New"/>
          <w:b/>
          <w:szCs w:val="24"/>
          <w:rPrChange w:id="4451" w:author="Phùng Nguyễn Minh Tâm" w:date="2018-12-19T17:03:00Z">
            <w:rPr>
              <w:rFonts w:ascii="Courier New" w:eastAsia="Courier New" w:hAnsi="Courier New" w:cs="Courier New"/>
              <w:b/>
              <w:color w:val="000000"/>
              <w:sz w:val="24"/>
              <w:szCs w:val="24"/>
            </w:rPr>
          </w:rPrChange>
        </w:rPr>
        <w:t>/NHĐT</w:t>
      </w:r>
    </w:p>
    <w:tbl>
      <w:tblPr>
        <w:tblW w:w="10056" w:type="dxa"/>
        <w:tblInd w:w="-342" w:type="dxa"/>
        <w:tblLayout w:type="fixed"/>
        <w:tblLook w:val="04A0" w:firstRow="1" w:lastRow="0" w:firstColumn="1" w:lastColumn="0" w:noHBand="0" w:noVBand="1"/>
      </w:tblPr>
      <w:tblGrid>
        <w:gridCol w:w="3600"/>
        <w:gridCol w:w="6456"/>
      </w:tblGrid>
      <w:tr w:rsidR="007C163E" w:rsidRPr="007C163E" w:rsidTr="003653CE">
        <w:tc>
          <w:tcPr>
            <w:tcW w:w="3600" w:type="dxa"/>
            <w:shd w:val="clear" w:color="auto" w:fill="auto"/>
          </w:tcPr>
          <w:p w:rsidR="0017543E" w:rsidRPr="007C163E" w:rsidRDefault="0017543E" w:rsidP="003653CE">
            <w:pPr>
              <w:ind w:right="615"/>
              <w:rPr>
                <w:rFonts w:eastAsia="Courier New"/>
                <w:b/>
                <w:szCs w:val="24"/>
              </w:rPr>
            </w:pPr>
            <w:r w:rsidRPr="007C163E">
              <w:rPr>
                <w:rFonts w:ascii="Arial" w:hAnsi="Arial" w:cs="Arial"/>
                <w:noProof/>
                <w:rPrChange w:id="4452">
                  <w:rPr>
                    <w:rFonts w:ascii="Arial" w:hAnsi="Arial" w:cs="Arial"/>
                    <w:noProof/>
                    <w:color w:val="000000"/>
                    <w:sz w:val="24"/>
                    <w:szCs w:val="24"/>
                  </w:rPr>
                </w:rPrChange>
              </w:rPr>
              <w:drawing>
                <wp:inline distT="0" distB="0" distL="0" distR="0" wp14:anchorId="3C74B5F4" wp14:editId="64751586">
                  <wp:extent cx="2110105" cy="544830"/>
                  <wp:effectExtent l="0" t="0" r="4445" b="7620"/>
                  <wp:docPr id="21" name="Picture 2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17543E" w:rsidRPr="0051383C" w:rsidRDefault="0017543E" w:rsidP="003653CE">
            <w:pPr>
              <w:tabs>
                <w:tab w:val="left" w:pos="5832"/>
              </w:tabs>
              <w:ind w:right="318"/>
              <w:jc w:val="center"/>
              <w:rPr>
                <w:rFonts w:eastAsia="Courier New"/>
                <w:b/>
                <w:color w:val="FFFFFF" w:themeColor="background1"/>
                <w:sz w:val="28"/>
                <w:szCs w:val="28"/>
                <w:rPrChange w:id="4453" w:author="Phùng Nguyễn Minh Tâm" w:date="2018-12-21T18:58:00Z">
                  <w:rPr>
                    <w:rFonts w:eastAsia="Courier New"/>
                    <w:b/>
                    <w:color w:val="FFFFFF"/>
                    <w:sz w:val="28"/>
                    <w:szCs w:val="28"/>
                  </w:rPr>
                </w:rPrChange>
              </w:rPr>
            </w:pPr>
          </w:p>
          <w:p w:rsidR="0017543E" w:rsidRPr="0051383C" w:rsidRDefault="0017543E" w:rsidP="003653CE">
            <w:pPr>
              <w:tabs>
                <w:tab w:val="left" w:pos="5832"/>
              </w:tabs>
              <w:ind w:right="318"/>
              <w:jc w:val="center"/>
              <w:rPr>
                <w:rFonts w:eastAsia="Courier New"/>
                <w:b/>
                <w:color w:val="FFFFFF" w:themeColor="background1"/>
                <w:sz w:val="28"/>
                <w:szCs w:val="28"/>
                <w:rPrChange w:id="4454" w:author="Phùng Nguyễn Minh Tâm" w:date="2018-12-21T18:58:00Z">
                  <w:rPr>
                    <w:rFonts w:eastAsia="Courier New"/>
                    <w:b/>
                    <w:color w:val="FFFFFF"/>
                    <w:sz w:val="28"/>
                    <w:szCs w:val="28"/>
                  </w:rPr>
                </w:rPrChange>
              </w:rPr>
            </w:pPr>
            <w:r w:rsidRPr="0051383C">
              <w:rPr>
                <w:rFonts w:eastAsia="Courier New"/>
                <w:b/>
                <w:color w:val="FFFFFF" w:themeColor="background1"/>
                <w:sz w:val="28"/>
                <w:szCs w:val="28"/>
                <w:rPrChange w:id="4455" w:author="Phùng Nguyễn Minh Tâm" w:date="2018-12-21T18:58:00Z">
                  <w:rPr>
                    <w:rFonts w:ascii="Courier New" w:eastAsia="Courier New" w:hAnsi="Courier New" w:cs="Courier New"/>
                    <w:b/>
                    <w:color w:val="FFFFFF"/>
                    <w:sz w:val="28"/>
                    <w:szCs w:val="28"/>
                  </w:rPr>
                </w:rPrChange>
              </w:rPr>
              <w:t>BIÊN BẢN BÀN GIAO THIẾT BỊ XÁC THỰC</w:t>
            </w:r>
          </w:p>
          <w:p w:rsidR="0017543E" w:rsidRPr="0051383C" w:rsidRDefault="0017543E" w:rsidP="003653CE">
            <w:pPr>
              <w:tabs>
                <w:tab w:val="center" w:pos="1440"/>
                <w:tab w:val="center" w:pos="7080"/>
              </w:tabs>
              <w:jc w:val="center"/>
              <w:rPr>
                <w:i/>
                <w:color w:val="FFFFFF" w:themeColor="background1"/>
                <w:sz w:val="24"/>
                <w:szCs w:val="24"/>
                <w:rPrChange w:id="4456" w:author="Phùng Nguyễn Minh Tâm" w:date="2018-12-21T18:58:00Z">
                  <w:rPr>
                    <w:i/>
                    <w:sz w:val="24"/>
                    <w:szCs w:val="24"/>
                  </w:rPr>
                </w:rPrChange>
              </w:rPr>
            </w:pPr>
            <w:r w:rsidRPr="0051383C">
              <w:rPr>
                <w:i/>
                <w:color w:val="FFFFFF" w:themeColor="background1"/>
                <w:sz w:val="24"/>
                <w:szCs w:val="24"/>
                <w:rPrChange w:id="4457" w:author="Phùng Nguyễn Minh Tâm" w:date="2018-12-21T18:58:00Z">
                  <w:rPr>
                    <w:rFonts w:ascii="Courier New" w:hAnsi="Courier New" w:cs="Courier New"/>
                    <w:i/>
                    <w:color w:val="FFFFFF" w:themeColor="background1"/>
                    <w:sz w:val="24"/>
                    <w:szCs w:val="24"/>
                  </w:rPr>
                </w:rPrChange>
              </w:rPr>
              <w:t>Minutes of Authentication Device Handover</w:t>
            </w:r>
          </w:p>
        </w:tc>
      </w:tr>
      <w:tr w:rsidR="007C163E" w:rsidRPr="007C163E" w:rsidTr="0017543E">
        <w:trPr>
          <w:trHeight w:val="270"/>
        </w:trPr>
        <w:tc>
          <w:tcPr>
            <w:tcW w:w="3600" w:type="dxa"/>
            <w:shd w:val="clear" w:color="auto" w:fill="auto"/>
            <w:vAlign w:val="center"/>
          </w:tcPr>
          <w:p w:rsidR="0017543E" w:rsidRPr="007C163E" w:rsidRDefault="0017543E" w:rsidP="003653CE">
            <w:pPr>
              <w:jc w:val="center"/>
              <w:rPr>
                <w:b/>
                <w:noProof/>
              </w:rPr>
            </w:pPr>
            <w:r w:rsidRPr="007C163E">
              <w:rPr>
                <w:b/>
                <w:noProof/>
                <w:rPrChange w:id="4458" w:author="Phùng Nguyễn Minh Tâm" w:date="2018-12-19T17:03:00Z">
                  <w:rPr>
                    <w:rFonts w:ascii="Courier New" w:hAnsi="Courier New" w:cs="Courier New"/>
                    <w:b/>
                    <w:noProof/>
                    <w:color w:val="000000"/>
                    <w:sz w:val="24"/>
                    <w:szCs w:val="24"/>
                  </w:rPr>
                </w:rPrChange>
              </w:rPr>
              <w:t>CHI NHÁNH/</w:t>
            </w:r>
            <w:r w:rsidRPr="007C163E">
              <w:rPr>
                <w:b/>
                <w:i/>
                <w:noProof/>
                <w:rPrChange w:id="4459" w:author="Phùng Nguyễn Minh Tâm" w:date="2018-12-19T17:03:00Z">
                  <w:rPr>
                    <w:rFonts w:ascii="Courier New" w:hAnsi="Courier New" w:cs="Courier New"/>
                    <w:b/>
                    <w:i/>
                    <w:noProof/>
                    <w:color w:val="000000"/>
                    <w:sz w:val="24"/>
                    <w:szCs w:val="24"/>
                  </w:rPr>
                </w:rPrChange>
              </w:rPr>
              <w:t>Branch</w:t>
            </w:r>
            <w:r w:rsidRPr="007C163E">
              <w:rPr>
                <w:b/>
                <w:noProof/>
                <w:rPrChange w:id="4460" w:author="Phùng Nguyễn Minh Tâm" w:date="2018-12-19T17:03:00Z">
                  <w:rPr>
                    <w:rFonts w:ascii="Courier New" w:hAnsi="Courier New" w:cs="Courier New"/>
                    <w:b/>
                    <w:noProof/>
                    <w:color w:val="000000"/>
                    <w:sz w:val="24"/>
                    <w:szCs w:val="24"/>
                  </w:rPr>
                </w:rPrChange>
              </w:rPr>
              <w:t>…</w:t>
            </w:r>
          </w:p>
        </w:tc>
        <w:tc>
          <w:tcPr>
            <w:tcW w:w="6456" w:type="dxa"/>
            <w:shd w:val="clear" w:color="auto" w:fill="943634"/>
            <w:vAlign w:val="center"/>
          </w:tcPr>
          <w:p w:rsidR="0017543E" w:rsidRPr="007C163E" w:rsidRDefault="0017543E" w:rsidP="003653CE">
            <w:pPr>
              <w:tabs>
                <w:tab w:val="left" w:pos="5832"/>
              </w:tabs>
              <w:ind w:right="318"/>
              <w:rPr>
                <w:rFonts w:eastAsia="Courier New"/>
                <w:b/>
                <w:sz w:val="4"/>
                <w:szCs w:val="4"/>
                <w:rPrChange w:id="4461" w:author="Phùng Nguyễn Minh Tâm" w:date="2018-12-19T17:03:00Z">
                  <w:rPr>
                    <w:rFonts w:eastAsia="Courier New"/>
                    <w:b/>
                    <w:color w:val="FFFFFF"/>
                    <w:sz w:val="4"/>
                    <w:szCs w:val="4"/>
                  </w:rPr>
                </w:rPrChange>
              </w:rPr>
            </w:pPr>
          </w:p>
        </w:tc>
      </w:tr>
    </w:tbl>
    <w:p w:rsidR="0017543E" w:rsidRPr="007C163E" w:rsidRDefault="0017543E" w:rsidP="0017543E">
      <w:pPr>
        <w:tabs>
          <w:tab w:val="left" w:leader="dot" w:pos="3686"/>
          <w:tab w:val="left" w:leader="dot" w:pos="5954"/>
          <w:tab w:val="left" w:leader="dot" w:pos="9072"/>
        </w:tabs>
        <w:jc w:val="center"/>
        <w:rPr>
          <w:b/>
          <w:sz w:val="24"/>
          <w:szCs w:val="28"/>
        </w:rPr>
      </w:pPr>
    </w:p>
    <w:p w:rsidR="0017543E" w:rsidRPr="007C163E" w:rsidRDefault="0017543E" w:rsidP="0017543E">
      <w:pPr>
        <w:tabs>
          <w:tab w:val="left" w:leader="dot" w:pos="6804"/>
          <w:tab w:val="left" w:leader="dot" w:pos="8222"/>
          <w:tab w:val="left" w:leader="dot" w:pos="8647"/>
          <w:tab w:val="right" w:leader="dot" w:pos="9214"/>
        </w:tabs>
        <w:spacing w:after="120"/>
        <w:rPr>
          <w:sz w:val="24"/>
          <w:szCs w:val="24"/>
        </w:rPr>
      </w:pPr>
      <w:r w:rsidRPr="007C163E">
        <w:rPr>
          <w:sz w:val="24"/>
          <w:szCs w:val="24"/>
          <w:rPrChange w:id="4462" w:author="Phùng Nguyễn Minh Tâm" w:date="2018-12-19T17:03:00Z">
            <w:rPr>
              <w:rFonts w:ascii="Courier New" w:hAnsi="Courier New" w:cs="Courier New"/>
              <w:color w:val="000000"/>
              <w:sz w:val="24"/>
              <w:szCs w:val="24"/>
            </w:rPr>
          </w:rPrChange>
        </w:rPr>
        <w:t>Căn cứ Phiếu đăng ký/Hợp đồng cung cấp và sử dụng dịch vụ ngân hàng đi</w:t>
      </w:r>
      <w:r w:rsidR="00860BC8" w:rsidRPr="007C163E">
        <w:rPr>
          <w:sz w:val="24"/>
          <w:szCs w:val="24"/>
          <w:rPrChange w:id="4463" w:author="Phùng Nguyễn Minh Tâm" w:date="2018-12-19T17:03:00Z">
            <w:rPr>
              <w:rFonts w:ascii="Courier New" w:hAnsi="Courier New" w:cs="Courier New"/>
              <w:color w:val="000000"/>
              <w:sz w:val="24"/>
              <w:szCs w:val="24"/>
            </w:rPr>
          </w:rPrChange>
        </w:rPr>
        <w:t>ệ</w:t>
      </w:r>
      <w:r w:rsidRPr="007C163E">
        <w:rPr>
          <w:sz w:val="24"/>
          <w:szCs w:val="24"/>
          <w:rPrChange w:id="4464" w:author="Phùng Nguyễn Minh Tâm" w:date="2018-12-19T17:03:00Z">
            <w:rPr>
              <w:rFonts w:ascii="Courier New" w:hAnsi="Courier New" w:cs="Courier New"/>
              <w:color w:val="000000"/>
              <w:sz w:val="24"/>
              <w:szCs w:val="24"/>
            </w:rPr>
          </w:rPrChange>
        </w:rPr>
        <w:t>n tử số/</w:t>
      </w:r>
      <w:r w:rsidRPr="007C163E">
        <w:rPr>
          <w:i/>
          <w:sz w:val="24"/>
          <w:szCs w:val="24"/>
          <w:rPrChange w:id="4465" w:author="Phùng Nguyễn Minh Tâm" w:date="2018-12-19T17:03:00Z">
            <w:rPr>
              <w:rFonts w:ascii="Courier New" w:hAnsi="Courier New" w:cs="Courier New"/>
              <w:i/>
              <w:color w:val="000000"/>
              <w:sz w:val="24"/>
              <w:szCs w:val="24"/>
            </w:rPr>
          </w:rPrChange>
        </w:rPr>
        <w:t>Pursuant to Registration/Contract of using E-Banking services No</w:t>
      </w:r>
      <w:r w:rsidRPr="007C163E">
        <w:rPr>
          <w:sz w:val="24"/>
          <w:szCs w:val="24"/>
          <w:rPrChange w:id="4466" w:author="Phùng Nguyễn Minh Tâm" w:date="2018-12-19T17:03:00Z">
            <w:rPr>
              <w:rFonts w:ascii="Courier New" w:hAnsi="Courier New" w:cs="Courier New"/>
              <w:color w:val="000000"/>
              <w:sz w:val="24"/>
              <w:szCs w:val="24"/>
            </w:rPr>
          </w:rPrChange>
        </w:rPr>
        <w:t xml:space="preserve"> </w:t>
      </w:r>
      <w:r w:rsidRPr="007C163E">
        <w:rPr>
          <w:sz w:val="24"/>
          <w:szCs w:val="24"/>
          <w:rPrChange w:id="4467" w:author="Phùng Nguyễn Minh Tâm" w:date="2018-12-19T17:03:00Z">
            <w:rPr>
              <w:rFonts w:ascii="Courier New" w:hAnsi="Courier New" w:cs="Courier New"/>
              <w:color w:val="000000"/>
              <w:sz w:val="24"/>
              <w:szCs w:val="24"/>
            </w:rPr>
          </w:rPrChange>
        </w:rPr>
        <w:tab/>
        <w:t>ngày /</w:t>
      </w:r>
      <w:r w:rsidRPr="007C163E">
        <w:rPr>
          <w:i/>
          <w:sz w:val="24"/>
          <w:szCs w:val="24"/>
          <w:rPrChange w:id="4468" w:author="Phùng Nguyễn Minh Tâm" w:date="2018-12-19T17:03:00Z">
            <w:rPr>
              <w:rFonts w:ascii="Courier New" w:hAnsi="Courier New" w:cs="Courier New"/>
              <w:i/>
              <w:color w:val="000000"/>
              <w:sz w:val="24"/>
              <w:szCs w:val="24"/>
            </w:rPr>
          </w:rPrChange>
        </w:rPr>
        <w:t>date</w:t>
      </w:r>
      <w:r w:rsidRPr="007C163E">
        <w:rPr>
          <w:sz w:val="24"/>
          <w:szCs w:val="24"/>
          <w:rPrChange w:id="4469" w:author="Phùng Nguyễn Minh Tâm" w:date="2018-12-19T17:03:00Z">
            <w:rPr>
              <w:rFonts w:ascii="Courier New" w:hAnsi="Courier New" w:cs="Courier New"/>
              <w:color w:val="000000"/>
              <w:sz w:val="24"/>
              <w:szCs w:val="24"/>
            </w:rPr>
          </w:rPrChange>
        </w:rPr>
        <w:tab/>
        <w:t>/</w:t>
      </w:r>
      <w:r w:rsidRPr="007C163E">
        <w:rPr>
          <w:sz w:val="24"/>
          <w:szCs w:val="24"/>
          <w:rPrChange w:id="4470" w:author="Phùng Nguyễn Minh Tâm" w:date="2018-12-19T17:03:00Z">
            <w:rPr>
              <w:rFonts w:ascii="Courier New" w:hAnsi="Courier New" w:cs="Courier New"/>
              <w:color w:val="000000"/>
              <w:sz w:val="24"/>
              <w:szCs w:val="24"/>
            </w:rPr>
          </w:rPrChange>
        </w:rPr>
        <w:tab/>
        <w:t>/</w:t>
      </w:r>
      <w:r w:rsidRPr="007C163E">
        <w:rPr>
          <w:sz w:val="24"/>
          <w:szCs w:val="24"/>
          <w:rPrChange w:id="4471" w:author="Phùng Nguyễn Minh Tâm" w:date="2018-12-19T17:03:00Z">
            <w:rPr>
              <w:rFonts w:ascii="Courier New" w:hAnsi="Courier New" w:cs="Courier New"/>
              <w:color w:val="000000"/>
              <w:sz w:val="24"/>
              <w:szCs w:val="24"/>
            </w:rPr>
          </w:rPrChange>
        </w:rPr>
        <w:tab/>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spacing w:after="120"/>
        <w:jc w:val="both"/>
        <w:rPr>
          <w:sz w:val="24"/>
          <w:szCs w:val="24"/>
        </w:rPr>
      </w:pPr>
      <w:r w:rsidRPr="007C163E">
        <w:rPr>
          <w:sz w:val="24"/>
          <w:szCs w:val="24"/>
          <w:rPrChange w:id="4472" w:author="Phùng Nguyễn Minh Tâm" w:date="2018-12-19T17:03:00Z">
            <w:rPr>
              <w:rFonts w:ascii="Courier New" w:hAnsi="Courier New" w:cs="Courier New"/>
              <w:color w:val="000000"/>
              <w:sz w:val="24"/>
              <w:szCs w:val="24"/>
            </w:rPr>
          </w:rPrChange>
        </w:rPr>
        <w:t>Chúng tôi, gồm có/</w:t>
      </w:r>
      <w:proofErr w:type="gramStart"/>
      <w:r w:rsidRPr="007C163E">
        <w:rPr>
          <w:i/>
          <w:sz w:val="24"/>
          <w:szCs w:val="24"/>
          <w:rPrChange w:id="4473" w:author="Phùng Nguyễn Minh Tâm" w:date="2018-12-19T17:03:00Z">
            <w:rPr>
              <w:rFonts w:ascii="Courier New" w:hAnsi="Courier New" w:cs="Courier New"/>
              <w:i/>
              <w:color w:val="000000"/>
              <w:sz w:val="24"/>
              <w:szCs w:val="24"/>
            </w:rPr>
          </w:rPrChange>
        </w:rPr>
        <w:t>We</w:t>
      </w:r>
      <w:proofErr w:type="gramEnd"/>
      <w:r w:rsidRPr="007C163E">
        <w:rPr>
          <w:i/>
          <w:sz w:val="24"/>
          <w:szCs w:val="24"/>
          <w:rPrChange w:id="4474" w:author="Phùng Nguyễn Minh Tâm" w:date="2018-12-19T17:03:00Z">
            <w:rPr>
              <w:rFonts w:ascii="Courier New" w:hAnsi="Courier New" w:cs="Courier New"/>
              <w:i/>
              <w:color w:val="000000"/>
              <w:sz w:val="24"/>
              <w:szCs w:val="24"/>
            </w:rPr>
          </w:rPrChange>
        </w:rPr>
        <w:t xml:space="preserve"> include</w:t>
      </w:r>
      <w:r w:rsidRPr="007C163E">
        <w:rPr>
          <w:sz w:val="24"/>
          <w:szCs w:val="24"/>
          <w:rPrChange w:id="4475" w:author="Phùng Nguyễn Minh Tâm" w:date="2018-12-19T17:03:00Z">
            <w:rPr>
              <w:rFonts w:ascii="Courier New" w:hAnsi="Courier New" w:cs="Courier New"/>
              <w:color w:val="000000"/>
              <w:sz w:val="24"/>
              <w:szCs w:val="24"/>
            </w:rPr>
          </w:rPrChange>
        </w:rPr>
        <w:t>:</w:t>
      </w:r>
    </w:p>
    <w:p w:rsidR="0017543E" w:rsidRPr="007C163E" w:rsidRDefault="0017543E" w:rsidP="0017543E">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7C163E">
        <w:rPr>
          <w:b/>
          <w:sz w:val="24"/>
          <w:szCs w:val="24"/>
          <w:rPrChange w:id="4476" w:author="Phùng Nguyễn Minh Tâm" w:date="2018-12-19T17:03:00Z">
            <w:rPr>
              <w:rFonts w:ascii="Courier New" w:hAnsi="Courier New" w:cs="Courier New"/>
              <w:b/>
              <w:color w:val="000000"/>
              <w:sz w:val="24"/>
              <w:szCs w:val="24"/>
            </w:rPr>
          </w:rPrChange>
        </w:rPr>
        <w:t>Đại diện bên giao/</w:t>
      </w:r>
      <w:r w:rsidRPr="007C163E">
        <w:rPr>
          <w:i/>
          <w:rPrChange w:id="4477" w:author="Phùng Nguyễn Minh Tâm" w:date="2018-12-19T17:03:00Z">
            <w:rPr>
              <w:rFonts w:ascii="Courier New" w:hAnsi="Courier New" w:cs="Courier New"/>
              <w:i/>
              <w:color w:val="000000"/>
              <w:sz w:val="24"/>
              <w:szCs w:val="24"/>
            </w:rPr>
          </w:rPrChange>
        </w:rPr>
        <w:t xml:space="preserve"> </w:t>
      </w:r>
      <w:r w:rsidRPr="007C163E">
        <w:rPr>
          <w:b/>
          <w:i/>
          <w:sz w:val="24"/>
          <w:szCs w:val="24"/>
          <w:rPrChange w:id="4478" w:author="Phùng Nguyễn Minh Tâm" w:date="2018-12-19T17:03:00Z">
            <w:rPr>
              <w:rFonts w:ascii="Courier New" w:hAnsi="Courier New" w:cs="Courier New"/>
              <w:b/>
              <w:i/>
              <w:color w:val="000000"/>
              <w:sz w:val="24"/>
              <w:szCs w:val="24"/>
            </w:rPr>
          </w:rPrChange>
        </w:rPr>
        <w:t>Representative of Handover Party</w:t>
      </w:r>
      <w:r w:rsidRPr="007C163E">
        <w:rPr>
          <w:b/>
          <w:sz w:val="24"/>
          <w:szCs w:val="24"/>
          <w:rPrChange w:id="4479" w:author="Phùng Nguyễn Minh Tâm" w:date="2018-12-19T17:03:00Z">
            <w:rPr>
              <w:rFonts w:ascii="Courier New" w:hAnsi="Courier New" w:cs="Courier New"/>
              <w:b/>
              <w:color w:val="000000"/>
              <w:sz w:val="24"/>
              <w:szCs w:val="24"/>
            </w:rPr>
          </w:rPrChange>
        </w:rPr>
        <w:t>:</w:t>
      </w:r>
    </w:p>
    <w:p w:rsidR="0017543E" w:rsidRPr="007C163E" w:rsidRDefault="0017543E" w:rsidP="0017543E">
      <w:pPr>
        <w:tabs>
          <w:tab w:val="left" w:leader="dot" w:pos="3600"/>
          <w:tab w:val="left" w:pos="4080"/>
          <w:tab w:val="left" w:leader="dot" w:pos="9214"/>
        </w:tabs>
        <w:spacing w:after="120"/>
        <w:jc w:val="both"/>
        <w:rPr>
          <w:sz w:val="24"/>
          <w:szCs w:val="24"/>
        </w:rPr>
      </w:pPr>
      <w:r w:rsidRPr="007C163E">
        <w:rPr>
          <w:sz w:val="24"/>
          <w:szCs w:val="24"/>
          <w:rPrChange w:id="4480" w:author="Phùng Nguyễn Minh Tâm" w:date="2018-12-19T17:03:00Z">
            <w:rPr>
              <w:rFonts w:ascii="Courier New" w:hAnsi="Courier New" w:cs="Courier New"/>
              <w:color w:val="000000"/>
              <w:sz w:val="24"/>
              <w:szCs w:val="24"/>
            </w:rPr>
          </w:rPrChange>
        </w:rPr>
        <w:t>Ông/Bà/</w:t>
      </w:r>
      <w:r w:rsidRPr="007C163E">
        <w:rPr>
          <w:i/>
          <w:sz w:val="24"/>
          <w:szCs w:val="24"/>
          <w:rPrChange w:id="4481" w:author="Phùng Nguyễn Minh Tâm" w:date="2018-12-19T17:03:00Z">
            <w:rPr>
              <w:rFonts w:ascii="Courier New" w:hAnsi="Courier New" w:cs="Courier New"/>
              <w:i/>
              <w:color w:val="000000"/>
              <w:sz w:val="24"/>
              <w:szCs w:val="24"/>
            </w:rPr>
          </w:rPrChange>
        </w:rPr>
        <w:t>Mr/Ms</w:t>
      </w:r>
      <w:r w:rsidRPr="007C163E">
        <w:rPr>
          <w:sz w:val="24"/>
          <w:szCs w:val="24"/>
          <w:rPrChange w:id="4482" w:author="Phùng Nguyễn Minh Tâm" w:date="2018-12-19T17:03:00Z">
            <w:rPr>
              <w:rFonts w:ascii="Courier New" w:hAnsi="Courier New" w:cs="Courier New"/>
              <w:color w:val="000000"/>
              <w:sz w:val="24"/>
              <w:szCs w:val="24"/>
            </w:rPr>
          </w:rPrChange>
        </w:rPr>
        <w:t xml:space="preserve">: </w:t>
      </w:r>
      <w:r w:rsidRPr="007C163E">
        <w:rPr>
          <w:sz w:val="24"/>
          <w:szCs w:val="24"/>
          <w:rPrChange w:id="4483" w:author="Phùng Nguyễn Minh Tâm" w:date="2018-12-19T17:03:00Z">
            <w:rPr>
              <w:rFonts w:ascii="Courier New" w:hAnsi="Courier New" w:cs="Courier New"/>
              <w:color w:val="000000"/>
              <w:sz w:val="24"/>
              <w:szCs w:val="24"/>
            </w:rPr>
          </w:rPrChange>
        </w:rPr>
        <w:tab/>
      </w:r>
      <w:r w:rsidRPr="007C163E">
        <w:rPr>
          <w:sz w:val="24"/>
          <w:szCs w:val="24"/>
          <w:rPrChange w:id="4484" w:author="Phùng Nguyễn Minh Tâm" w:date="2018-12-19T17:03:00Z">
            <w:rPr>
              <w:rFonts w:ascii="Courier New" w:hAnsi="Courier New" w:cs="Courier New"/>
              <w:color w:val="000000"/>
              <w:sz w:val="24"/>
              <w:szCs w:val="24"/>
            </w:rPr>
          </w:rPrChange>
        </w:rPr>
        <w:tab/>
        <w:t>Chức vụ/</w:t>
      </w:r>
      <w:r w:rsidRPr="007C163E">
        <w:rPr>
          <w:i/>
          <w:sz w:val="24"/>
          <w:szCs w:val="24"/>
          <w:rPrChange w:id="4485" w:author="Phùng Nguyễn Minh Tâm" w:date="2018-12-19T17:03:00Z">
            <w:rPr>
              <w:rFonts w:ascii="Courier New" w:hAnsi="Courier New" w:cs="Courier New"/>
              <w:i/>
              <w:color w:val="000000"/>
              <w:sz w:val="24"/>
              <w:szCs w:val="24"/>
            </w:rPr>
          </w:rPrChange>
        </w:rPr>
        <w:t>Position</w:t>
      </w:r>
      <w:r w:rsidRPr="007C163E">
        <w:rPr>
          <w:sz w:val="24"/>
          <w:szCs w:val="24"/>
          <w:rPrChange w:id="4486" w:author="Phùng Nguyễn Minh Tâm" w:date="2018-12-19T17:03:00Z">
            <w:rPr>
              <w:rFonts w:ascii="Courier New" w:hAnsi="Courier New" w:cs="Courier New"/>
              <w:color w:val="000000"/>
              <w:sz w:val="24"/>
              <w:szCs w:val="24"/>
            </w:rPr>
          </w:rPrChange>
        </w:rPr>
        <w:t xml:space="preserve">: </w:t>
      </w:r>
      <w:r w:rsidRPr="007C163E">
        <w:rPr>
          <w:sz w:val="24"/>
          <w:szCs w:val="24"/>
          <w:rPrChange w:id="4487" w:author="Phùng Nguyễn Minh Tâm" w:date="2018-12-19T17:03:00Z">
            <w:rPr>
              <w:rFonts w:ascii="Courier New" w:hAnsi="Courier New" w:cs="Courier New"/>
              <w:color w:val="000000"/>
              <w:sz w:val="24"/>
              <w:szCs w:val="24"/>
            </w:rPr>
          </w:rPrChange>
        </w:rPr>
        <w:tab/>
      </w:r>
    </w:p>
    <w:p w:rsidR="0017543E" w:rsidRPr="007C163E" w:rsidRDefault="0017543E" w:rsidP="0017543E">
      <w:pPr>
        <w:tabs>
          <w:tab w:val="left" w:leader="dot" w:pos="3600"/>
          <w:tab w:val="left" w:pos="4080"/>
          <w:tab w:val="left" w:leader="dot" w:pos="9214"/>
        </w:tabs>
        <w:spacing w:after="120"/>
        <w:jc w:val="both"/>
        <w:rPr>
          <w:sz w:val="24"/>
          <w:szCs w:val="24"/>
        </w:rPr>
      </w:pPr>
      <w:r w:rsidRPr="007C163E">
        <w:rPr>
          <w:sz w:val="24"/>
          <w:szCs w:val="24"/>
          <w:rPrChange w:id="4488" w:author="Phùng Nguyễn Minh Tâm" w:date="2018-12-19T17:03:00Z">
            <w:rPr>
              <w:rFonts w:ascii="Courier New" w:hAnsi="Courier New" w:cs="Courier New"/>
              <w:color w:val="000000"/>
              <w:sz w:val="24"/>
              <w:szCs w:val="24"/>
            </w:rPr>
          </w:rPrChange>
        </w:rPr>
        <w:t>Bộ phận/</w:t>
      </w:r>
      <w:r w:rsidRPr="007C163E">
        <w:rPr>
          <w:i/>
          <w:sz w:val="24"/>
          <w:szCs w:val="24"/>
          <w:rPrChange w:id="4489" w:author="Phùng Nguyễn Minh Tâm" w:date="2018-12-19T17:03:00Z">
            <w:rPr>
              <w:rFonts w:ascii="Courier New" w:hAnsi="Courier New" w:cs="Courier New"/>
              <w:i/>
              <w:color w:val="000000"/>
              <w:sz w:val="24"/>
              <w:szCs w:val="24"/>
            </w:rPr>
          </w:rPrChange>
        </w:rPr>
        <w:t>Department</w:t>
      </w:r>
      <w:r w:rsidRPr="007C163E">
        <w:rPr>
          <w:sz w:val="24"/>
          <w:szCs w:val="24"/>
          <w:rPrChange w:id="4490" w:author="Phùng Nguyễn Minh Tâm" w:date="2018-12-19T17:03:00Z">
            <w:rPr>
              <w:rFonts w:ascii="Courier New" w:hAnsi="Courier New" w:cs="Courier New"/>
              <w:color w:val="000000"/>
              <w:sz w:val="24"/>
              <w:szCs w:val="24"/>
            </w:rPr>
          </w:rPrChange>
        </w:rPr>
        <w:t xml:space="preserve">: </w:t>
      </w:r>
      <w:r w:rsidRPr="007C163E">
        <w:rPr>
          <w:sz w:val="24"/>
          <w:szCs w:val="24"/>
          <w:rPrChange w:id="4491" w:author="Phùng Nguyễn Minh Tâm" w:date="2018-12-19T17:03:00Z">
            <w:rPr>
              <w:rFonts w:ascii="Courier New" w:hAnsi="Courier New" w:cs="Courier New"/>
              <w:color w:val="000000"/>
              <w:sz w:val="24"/>
              <w:szCs w:val="24"/>
            </w:rPr>
          </w:rPrChange>
        </w:rPr>
        <w:tab/>
      </w:r>
      <w:r w:rsidRPr="007C163E">
        <w:rPr>
          <w:sz w:val="24"/>
          <w:szCs w:val="24"/>
          <w:rPrChange w:id="4492" w:author="Phùng Nguyễn Minh Tâm" w:date="2018-12-19T17:03:00Z">
            <w:rPr>
              <w:rFonts w:ascii="Courier New" w:hAnsi="Courier New" w:cs="Courier New"/>
              <w:color w:val="000000"/>
              <w:sz w:val="24"/>
              <w:szCs w:val="24"/>
            </w:rPr>
          </w:rPrChange>
        </w:rPr>
        <w:tab/>
        <w:t>Chi nhánh/</w:t>
      </w:r>
      <w:r w:rsidRPr="007C163E">
        <w:rPr>
          <w:i/>
          <w:sz w:val="24"/>
          <w:szCs w:val="24"/>
          <w:rPrChange w:id="4493" w:author="Phùng Nguyễn Minh Tâm" w:date="2018-12-19T17:03:00Z">
            <w:rPr>
              <w:rFonts w:ascii="Courier New" w:hAnsi="Courier New" w:cs="Courier New"/>
              <w:i/>
              <w:color w:val="000000"/>
              <w:sz w:val="24"/>
              <w:szCs w:val="24"/>
            </w:rPr>
          </w:rPrChange>
        </w:rPr>
        <w:t>Branch</w:t>
      </w:r>
      <w:r w:rsidRPr="007C163E">
        <w:rPr>
          <w:sz w:val="24"/>
          <w:szCs w:val="24"/>
          <w:rPrChange w:id="4494" w:author="Phùng Nguyễn Minh Tâm" w:date="2018-12-19T17:03:00Z">
            <w:rPr>
              <w:rFonts w:ascii="Courier New" w:hAnsi="Courier New" w:cs="Courier New"/>
              <w:color w:val="000000"/>
              <w:sz w:val="24"/>
              <w:szCs w:val="24"/>
            </w:rPr>
          </w:rPrChange>
        </w:rPr>
        <w:t>:</w:t>
      </w:r>
      <w:r w:rsidRPr="007C163E">
        <w:rPr>
          <w:sz w:val="24"/>
          <w:szCs w:val="24"/>
          <w:rPrChange w:id="4495" w:author="Phùng Nguyễn Minh Tâm" w:date="2018-12-19T17:03:00Z">
            <w:rPr>
              <w:rFonts w:ascii="Courier New" w:hAnsi="Courier New" w:cs="Courier New"/>
              <w:color w:val="000000"/>
              <w:sz w:val="24"/>
              <w:szCs w:val="24"/>
            </w:rPr>
          </w:rPrChange>
        </w:rPr>
        <w:tab/>
        <w:t xml:space="preserve"> </w:t>
      </w:r>
    </w:p>
    <w:p w:rsidR="0017543E" w:rsidRPr="007C163E" w:rsidRDefault="0017543E" w:rsidP="0017543E">
      <w:pPr>
        <w:tabs>
          <w:tab w:val="left" w:leader="dot" w:pos="2880"/>
          <w:tab w:val="left" w:leader="dot" w:pos="3120"/>
          <w:tab w:val="left" w:leader="dot" w:pos="4080"/>
          <w:tab w:val="left" w:leader="dot" w:pos="5040"/>
          <w:tab w:val="left" w:leader="dot" w:pos="6120"/>
          <w:tab w:val="left" w:leader="dot" w:pos="8880"/>
        </w:tabs>
        <w:spacing w:after="120"/>
        <w:jc w:val="both"/>
        <w:rPr>
          <w:b/>
          <w:sz w:val="24"/>
          <w:szCs w:val="24"/>
        </w:rPr>
      </w:pPr>
      <w:r w:rsidRPr="007C163E">
        <w:rPr>
          <w:b/>
          <w:sz w:val="24"/>
          <w:szCs w:val="24"/>
          <w:rPrChange w:id="4496" w:author="Phùng Nguyễn Minh Tâm" w:date="2018-12-19T17:03:00Z">
            <w:rPr>
              <w:rFonts w:ascii="Courier New" w:hAnsi="Courier New" w:cs="Courier New"/>
              <w:b/>
              <w:color w:val="000000"/>
              <w:sz w:val="24"/>
              <w:szCs w:val="24"/>
            </w:rPr>
          </w:rPrChange>
        </w:rPr>
        <w:t>Đại diện bên nhận/</w:t>
      </w:r>
      <w:r w:rsidRPr="007C163E">
        <w:rPr>
          <w:i/>
          <w:rPrChange w:id="4497" w:author="Phùng Nguyễn Minh Tâm" w:date="2018-12-19T17:03:00Z">
            <w:rPr>
              <w:rFonts w:ascii="Courier New" w:hAnsi="Courier New" w:cs="Courier New"/>
              <w:i/>
              <w:color w:val="000000"/>
              <w:sz w:val="24"/>
              <w:szCs w:val="24"/>
            </w:rPr>
          </w:rPrChange>
        </w:rPr>
        <w:t xml:space="preserve"> </w:t>
      </w:r>
      <w:r w:rsidRPr="007C163E">
        <w:rPr>
          <w:b/>
          <w:i/>
          <w:sz w:val="24"/>
          <w:szCs w:val="24"/>
          <w:rPrChange w:id="4498" w:author="Phùng Nguyễn Minh Tâm" w:date="2018-12-19T17:03:00Z">
            <w:rPr>
              <w:rFonts w:ascii="Courier New" w:hAnsi="Courier New" w:cs="Courier New"/>
              <w:b/>
              <w:i/>
              <w:color w:val="000000"/>
              <w:sz w:val="24"/>
              <w:szCs w:val="24"/>
            </w:rPr>
          </w:rPrChange>
        </w:rPr>
        <w:t>Representative of Receiver Party</w:t>
      </w:r>
      <w:r w:rsidRPr="007C163E">
        <w:rPr>
          <w:b/>
          <w:sz w:val="24"/>
          <w:szCs w:val="24"/>
          <w:rPrChange w:id="4499" w:author="Phùng Nguyễn Minh Tâm" w:date="2018-12-19T17:03:00Z">
            <w:rPr>
              <w:rFonts w:ascii="Courier New" w:hAnsi="Courier New" w:cs="Courier New"/>
              <w:b/>
              <w:color w:val="000000"/>
              <w:sz w:val="24"/>
              <w:szCs w:val="24"/>
            </w:rPr>
          </w:rPrChange>
        </w:rPr>
        <w:t xml:space="preserve">: </w:t>
      </w:r>
    </w:p>
    <w:p w:rsidR="0017543E" w:rsidRPr="007C163E" w:rsidRDefault="0017543E" w:rsidP="0017543E">
      <w:pPr>
        <w:tabs>
          <w:tab w:val="left" w:leader="dot" w:pos="4536"/>
          <w:tab w:val="left" w:leader="dot" w:pos="7513"/>
          <w:tab w:val="left" w:leader="dot" w:pos="9214"/>
        </w:tabs>
        <w:spacing w:after="120"/>
        <w:jc w:val="both"/>
        <w:rPr>
          <w:sz w:val="24"/>
          <w:szCs w:val="24"/>
        </w:rPr>
      </w:pPr>
      <w:r w:rsidRPr="007C163E">
        <w:rPr>
          <w:sz w:val="24"/>
          <w:szCs w:val="24"/>
          <w:rPrChange w:id="4500" w:author="Phùng Nguyễn Minh Tâm" w:date="2018-12-19T17:03:00Z">
            <w:rPr>
              <w:rFonts w:ascii="Courier New" w:hAnsi="Courier New" w:cs="Courier New"/>
              <w:color w:val="000000"/>
              <w:sz w:val="24"/>
              <w:szCs w:val="24"/>
            </w:rPr>
          </w:rPrChange>
        </w:rPr>
        <w:t>Ông/Bà/</w:t>
      </w:r>
      <w:r w:rsidRPr="007C163E">
        <w:rPr>
          <w:i/>
          <w:sz w:val="24"/>
          <w:szCs w:val="24"/>
          <w:rPrChange w:id="4501" w:author="Phùng Nguyễn Minh Tâm" w:date="2018-12-19T17:03:00Z">
            <w:rPr>
              <w:rFonts w:ascii="Courier New" w:hAnsi="Courier New" w:cs="Courier New"/>
              <w:i/>
              <w:color w:val="000000"/>
              <w:sz w:val="24"/>
              <w:szCs w:val="24"/>
            </w:rPr>
          </w:rPrChange>
        </w:rPr>
        <w:t>Mr/Ms</w:t>
      </w:r>
      <w:r w:rsidRPr="007C163E">
        <w:rPr>
          <w:sz w:val="24"/>
          <w:szCs w:val="24"/>
          <w:rPrChange w:id="4502" w:author="Phùng Nguyễn Minh Tâm" w:date="2018-12-19T17:03:00Z">
            <w:rPr>
              <w:rFonts w:ascii="Courier New" w:hAnsi="Courier New" w:cs="Courier New"/>
              <w:color w:val="000000"/>
              <w:sz w:val="24"/>
              <w:szCs w:val="24"/>
            </w:rPr>
          </w:rPrChange>
        </w:rPr>
        <w:t xml:space="preserve">: </w:t>
      </w:r>
      <w:r w:rsidRPr="007C163E">
        <w:rPr>
          <w:sz w:val="24"/>
          <w:szCs w:val="24"/>
          <w:rPrChange w:id="4503" w:author="Phùng Nguyễn Minh Tâm" w:date="2018-12-19T17:03:00Z">
            <w:rPr>
              <w:rFonts w:ascii="Courier New" w:hAnsi="Courier New" w:cs="Courier New"/>
              <w:color w:val="000000"/>
              <w:sz w:val="24"/>
              <w:szCs w:val="24"/>
            </w:rPr>
          </w:rPrChange>
        </w:rPr>
        <w:tab/>
        <w:t>Số điện thoại/</w:t>
      </w:r>
      <w:r w:rsidRPr="007C163E">
        <w:rPr>
          <w:i/>
          <w:sz w:val="24"/>
          <w:szCs w:val="24"/>
          <w:rPrChange w:id="4504" w:author="Phùng Nguyễn Minh Tâm" w:date="2018-12-19T17:03:00Z">
            <w:rPr>
              <w:rFonts w:ascii="Courier New" w:hAnsi="Courier New" w:cs="Courier New"/>
              <w:i/>
              <w:color w:val="000000"/>
              <w:sz w:val="24"/>
              <w:szCs w:val="24"/>
            </w:rPr>
          </w:rPrChange>
        </w:rPr>
        <w:t>Tel</w:t>
      </w:r>
      <w:r w:rsidRPr="007C163E">
        <w:rPr>
          <w:sz w:val="24"/>
          <w:szCs w:val="24"/>
          <w:rPrChange w:id="4505" w:author="Phùng Nguyễn Minh Tâm" w:date="2018-12-19T17:03:00Z">
            <w:rPr>
              <w:rFonts w:ascii="Courier New" w:hAnsi="Courier New" w:cs="Courier New"/>
              <w:color w:val="000000"/>
              <w:sz w:val="24"/>
              <w:szCs w:val="24"/>
            </w:rPr>
          </w:rPrChange>
        </w:rPr>
        <w:t>:</w:t>
      </w:r>
      <w:r w:rsidRPr="007C163E">
        <w:rPr>
          <w:sz w:val="24"/>
          <w:szCs w:val="24"/>
          <w:rPrChange w:id="4506" w:author="Phùng Nguyễn Minh Tâm" w:date="2018-12-19T17:03:00Z">
            <w:rPr>
              <w:rFonts w:ascii="Courier New" w:hAnsi="Courier New" w:cs="Courier New"/>
              <w:color w:val="000000"/>
              <w:sz w:val="24"/>
              <w:szCs w:val="24"/>
            </w:rPr>
          </w:rPrChange>
        </w:rPr>
        <w:tab/>
        <w:t>Fax:</w:t>
      </w:r>
      <w:r w:rsidRPr="007C163E">
        <w:rPr>
          <w:sz w:val="24"/>
          <w:szCs w:val="24"/>
          <w:rPrChange w:id="4507" w:author="Phùng Nguyễn Minh Tâm" w:date="2018-12-19T17:03:00Z">
            <w:rPr>
              <w:rFonts w:ascii="Courier New" w:hAnsi="Courier New" w:cs="Courier New"/>
              <w:color w:val="000000"/>
              <w:sz w:val="24"/>
              <w:szCs w:val="24"/>
            </w:rPr>
          </w:rPrChange>
        </w:rPr>
        <w:tab/>
      </w:r>
      <w:r w:rsidRPr="007C163E">
        <w:rPr>
          <w:sz w:val="24"/>
          <w:szCs w:val="24"/>
          <w:rPrChange w:id="4508" w:author="Phùng Nguyễn Minh Tâm" w:date="2018-12-19T17:03:00Z">
            <w:rPr>
              <w:rFonts w:ascii="Courier New" w:hAnsi="Courier New" w:cs="Courier New"/>
              <w:color w:val="000000"/>
              <w:sz w:val="24"/>
              <w:szCs w:val="24"/>
            </w:rPr>
          </w:rPrChange>
        </w:rPr>
        <w:tab/>
      </w:r>
    </w:p>
    <w:p w:rsidR="0017543E" w:rsidRPr="007C163E" w:rsidRDefault="0017543E" w:rsidP="0017543E">
      <w:pPr>
        <w:tabs>
          <w:tab w:val="left" w:leader="dot" w:pos="5529"/>
          <w:tab w:val="left" w:leader="dot" w:pos="8222"/>
          <w:tab w:val="left" w:leader="dot" w:pos="8647"/>
          <w:tab w:val="right" w:leader="dot" w:pos="9214"/>
        </w:tabs>
        <w:spacing w:after="120"/>
        <w:rPr>
          <w:sz w:val="24"/>
          <w:szCs w:val="24"/>
        </w:rPr>
      </w:pPr>
      <w:r w:rsidRPr="007C163E">
        <w:rPr>
          <w:sz w:val="24"/>
          <w:szCs w:val="24"/>
          <w:rPrChange w:id="4509" w:author="Phùng Nguyễn Minh Tâm" w:date="2018-12-19T17:03:00Z">
            <w:rPr>
              <w:rFonts w:ascii="Courier New" w:hAnsi="Courier New" w:cs="Courier New"/>
              <w:color w:val="000000"/>
              <w:sz w:val="24"/>
              <w:szCs w:val="24"/>
            </w:rPr>
          </w:rPrChange>
        </w:rPr>
        <w:t>CMND/CCCD/Hộ chiếu số/</w:t>
      </w:r>
      <w:r w:rsidRPr="007C163E">
        <w:rPr>
          <w:i/>
          <w:sz w:val="24"/>
          <w:szCs w:val="24"/>
          <w:rPrChange w:id="4510" w:author="Phùng Nguyễn Minh Tâm" w:date="2018-12-19T17:03:00Z">
            <w:rPr>
              <w:rFonts w:ascii="Courier New" w:hAnsi="Courier New" w:cs="Courier New"/>
              <w:i/>
              <w:color w:val="000000"/>
              <w:sz w:val="24"/>
              <w:szCs w:val="24"/>
            </w:rPr>
          </w:rPrChange>
        </w:rPr>
        <w:t>ID, PP No</w:t>
      </w:r>
      <w:r w:rsidR="00286109" w:rsidRPr="007C163E">
        <w:rPr>
          <w:i/>
          <w:sz w:val="24"/>
          <w:szCs w:val="24"/>
          <w:rPrChange w:id="4511" w:author="Phùng Nguyễn Minh Tâm" w:date="2018-12-19T17:03:00Z">
            <w:rPr>
              <w:rFonts w:ascii="Courier New" w:hAnsi="Courier New" w:cs="Courier New"/>
              <w:i/>
              <w:color w:val="000000"/>
              <w:sz w:val="24"/>
              <w:szCs w:val="24"/>
            </w:rPr>
          </w:rPrChange>
        </w:rPr>
        <w:t>.</w:t>
      </w:r>
      <w:r w:rsidRPr="007C163E">
        <w:rPr>
          <w:sz w:val="24"/>
          <w:szCs w:val="24"/>
          <w:rPrChange w:id="4512" w:author="Phùng Nguyễn Minh Tâm" w:date="2018-12-19T17:03:00Z">
            <w:rPr>
              <w:rFonts w:ascii="Courier New" w:hAnsi="Courier New" w:cs="Courier New"/>
              <w:color w:val="000000"/>
              <w:sz w:val="24"/>
              <w:szCs w:val="24"/>
            </w:rPr>
          </w:rPrChange>
        </w:rPr>
        <w:t xml:space="preserve">: </w:t>
      </w:r>
      <w:r w:rsidRPr="007C163E">
        <w:rPr>
          <w:sz w:val="24"/>
          <w:szCs w:val="24"/>
          <w:rPrChange w:id="4513" w:author="Phùng Nguyễn Minh Tâm" w:date="2018-12-19T17:03:00Z">
            <w:rPr>
              <w:rFonts w:ascii="Courier New" w:hAnsi="Courier New" w:cs="Courier New"/>
              <w:color w:val="000000"/>
              <w:sz w:val="24"/>
              <w:szCs w:val="24"/>
            </w:rPr>
          </w:rPrChange>
        </w:rPr>
        <w:tab/>
        <w:t>Ngày cấp/</w:t>
      </w:r>
      <w:r w:rsidRPr="007C163E">
        <w:rPr>
          <w:i/>
          <w:sz w:val="24"/>
          <w:szCs w:val="24"/>
          <w:rPrChange w:id="4514" w:author="Phùng Nguyễn Minh Tâm" w:date="2018-12-19T17:03:00Z">
            <w:rPr>
              <w:rFonts w:ascii="Courier New" w:hAnsi="Courier New" w:cs="Courier New"/>
              <w:i/>
              <w:color w:val="000000"/>
              <w:sz w:val="24"/>
              <w:szCs w:val="24"/>
            </w:rPr>
          </w:rPrChange>
        </w:rPr>
        <w:t>Date of issue</w:t>
      </w:r>
      <w:r w:rsidRPr="007C163E">
        <w:rPr>
          <w:sz w:val="24"/>
          <w:szCs w:val="24"/>
          <w:rPrChange w:id="4515" w:author="Phùng Nguyễn Minh Tâm" w:date="2018-12-19T17:03:00Z">
            <w:rPr>
              <w:rFonts w:ascii="Courier New" w:hAnsi="Courier New" w:cs="Courier New"/>
              <w:color w:val="000000"/>
              <w:sz w:val="24"/>
              <w:szCs w:val="24"/>
            </w:rPr>
          </w:rPrChange>
        </w:rPr>
        <w:tab/>
        <w:t>/</w:t>
      </w:r>
      <w:r w:rsidRPr="007C163E">
        <w:rPr>
          <w:sz w:val="24"/>
          <w:szCs w:val="24"/>
          <w:rPrChange w:id="4516" w:author="Phùng Nguyễn Minh Tâm" w:date="2018-12-19T17:03:00Z">
            <w:rPr>
              <w:rFonts w:ascii="Courier New" w:hAnsi="Courier New" w:cs="Courier New"/>
              <w:color w:val="000000"/>
              <w:sz w:val="24"/>
              <w:szCs w:val="24"/>
            </w:rPr>
          </w:rPrChange>
        </w:rPr>
        <w:tab/>
        <w:t>/</w:t>
      </w:r>
      <w:r w:rsidRPr="007C163E">
        <w:rPr>
          <w:sz w:val="24"/>
          <w:szCs w:val="24"/>
          <w:rPrChange w:id="4517" w:author="Phùng Nguyễn Minh Tâm" w:date="2018-12-19T17:03:00Z">
            <w:rPr>
              <w:rFonts w:ascii="Courier New" w:hAnsi="Courier New" w:cs="Courier New"/>
              <w:color w:val="000000"/>
              <w:sz w:val="24"/>
              <w:szCs w:val="24"/>
            </w:rPr>
          </w:rPrChange>
        </w:rPr>
        <w:tab/>
      </w:r>
    </w:p>
    <w:p w:rsidR="0017543E" w:rsidRPr="007C163E" w:rsidRDefault="0017543E" w:rsidP="0017543E">
      <w:pPr>
        <w:tabs>
          <w:tab w:val="left" w:leader="dot" w:pos="9214"/>
        </w:tabs>
        <w:spacing w:after="120"/>
        <w:jc w:val="both"/>
        <w:rPr>
          <w:sz w:val="24"/>
          <w:szCs w:val="24"/>
        </w:rPr>
      </w:pPr>
      <w:r w:rsidRPr="007C163E">
        <w:rPr>
          <w:sz w:val="24"/>
          <w:szCs w:val="24"/>
          <w:rPrChange w:id="4518" w:author="Phùng Nguyễn Minh Tâm" w:date="2018-12-19T17:03:00Z">
            <w:rPr>
              <w:rFonts w:ascii="Courier New" w:hAnsi="Courier New" w:cs="Courier New"/>
              <w:color w:val="000000"/>
              <w:sz w:val="24"/>
              <w:szCs w:val="24"/>
            </w:rPr>
          </w:rPrChange>
        </w:rPr>
        <w:t>Nơi cấp/</w:t>
      </w:r>
      <w:r w:rsidRPr="007C163E">
        <w:rPr>
          <w:i/>
          <w:sz w:val="24"/>
          <w:szCs w:val="24"/>
          <w:rPrChange w:id="4519" w:author="Phùng Nguyễn Minh Tâm" w:date="2018-12-19T17:03:00Z">
            <w:rPr>
              <w:rFonts w:ascii="Courier New" w:hAnsi="Courier New" w:cs="Courier New"/>
              <w:i/>
              <w:color w:val="000000"/>
              <w:sz w:val="24"/>
              <w:szCs w:val="24"/>
            </w:rPr>
          </w:rPrChange>
        </w:rPr>
        <w:t>Place of issue</w:t>
      </w:r>
      <w:r w:rsidRPr="007C163E">
        <w:rPr>
          <w:sz w:val="24"/>
          <w:szCs w:val="24"/>
          <w:rPrChange w:id="4520" w:author="Phùng Nguyễn Minh Tâm" w:date="2018-12-19T17:03:00Z">
            <w:rPr>
              <w:rFonts w:ascii="Courier New" w:hAnsi="Courier New" w:cs="Courier New"/>
              <w:color w:val="000000"/>
              <w:sz w:val="24"/>
              <w:szCs w:val="24"/>
            </w:rPr>
          </w:rPrChange>
        </w:rPr>
        <w:tab/>
      </w:r>
      <w:r w:rsidRPr="007C163E">
        <w:rPr>
          <w:sz w:val="24"/>
          <w:szCs w:val="24"/>
          <w:rPrChange w:id="4521" w:author="Phùng Nguyễn Minh Tâm" w:date="2018-12-19T17:03:00Z">
            <w:rPr>
              <w:rFonts w:ascii="Courier New" w:hAnsi="Courier New" w:cs="Courier New"/>
              <w:color w:val="000000"/>
              <w:sz w:val="24"/>
              <w:szCs w:val="24"/>
            </w:rPr>
          </w:rPrChange>
        </w:rPr>
        <w:tab/>
      </w:r>
      <w:r w:rsidRPr="007C163E">
        <w:rPr>
          <w:sz w:val="24"/>
          <w:szCs w:val="24"/>
          <w:rPrChange w:id="4522" w:author="Phùng Nguyễn Minh Tâm" w:date="2018-12-19T17:03:00Z">
            <w:rPr>
              <w:rFonts w:ascii="Courier New" w:hAnsi="Courier New" w:cs="Courier New"/>
              <w:color w:val="000000"/>
              <w:sz w:val="24"/>
              <w:szCs w:val="24"/>
            </w:rPr>
          </w:rPrChange>
        </w:rPr>
        <w:tab/>
      </w:r>
      <w:r w:rsidRPr="007C163E">
        <w:rPr>
          <w:sz w:val="24"/>
          <w:szCs w:val="24"/>
          <w:rPrChange w:id="4523" w:author="Phùng Nguyễn Minh Tâm" w:date="2018-12-19T17:03:00Z">
            <w:rPr>
              <w:rFonts w:ascii="Courier New" w:hAnsi="Courier New" w:cs="Courier New"/>
              <w:color w:val="000000"/>
              <w:sz w:val="24"/>
              <w:szCs w:val="24"/>
            </w:rPr>
          </w:rPrChange>
        </w:rPr>
        <w:tab/>
      </w:r>
    </w:p>
    <w:p w:rsidR="0017543E" w:rsidRPr="007C163E" w:rsidRDefault="0017543E" w:rsidP="0017543E">
      <w:pPr>
        <w:tabs>
          <w:tab w:val="left" w:leader="dot" w:pos="9214"/>
        </w:tabs>
        <w:spacing w:after="120"/>
        <w:jc w:val="both"/>
        <w:rPr>
          <w:sz w:val="24"/>
          <w:szCs w:val="24"/>
        </w:rPr>
      </w:pPr>
      <w:r w:rsidRPr="007C163E">
        <w:rPr>
          <w:sz w:val="24"/>
          <w:szCs w:val="24"/>
          <w:rPrChange w:id="4524" w:author="Phùng Nguyễn Minh Tâm" w:date="2018-12-19T17:03:00Z">
            <w:rPr>
              <w:rFonts w:ascii="Courier New" w:hAnsi="Courier New" w:cs="Courier New"/>
              <w:color w:val="000000"/>
              <w:sz w:val="24"/>
              <w:szCs w:val="24"/>
            </w:rPr>
          </w:rPrChange>
        </w:rPr>
        <w:t>Địa chỉ/</w:t>
      </w:r>
      <w:r w:rsidRPr="007C163E">
        <w:rPr>
          <w:i/>
          <w:sz w:val="24"/>
          <w:szCs w:val="24"/>
          <w:rPrChange w:id="4525" w:author="Phùng Nguyễn Minh Tâm" w:date="2018-12-19T17:03:00Z">
            <w:rPr>
              <w:rFonts w:ascii="Courier New" w:hAnsi="Courier New" w:cs="Courier New"/>
              <w:i/>
              <w:color w:val="000000"/>
              <w:sz w:val="24"/>
              <w:szCs w:val="24"/>
            </w:rPr>
          </w:rPrChange>
        </w:rPr>
        <w:t>Address</w:t>
      </w:r>
      <w:r w:rsidRPr="007C163E">
        <w:rPr>
          <w:sz w:val="24"/>
          <w:szCs w:val="24"/>
          <w:rPrChange w:id="4526" w:author="Phùng Nguyễn Minh Tâm" w:date="2018-12-19T17:03:00Z">
            <w:rPr>
              <w:rFonts w:ascii="Courier New" w:hAnsi="Courier New" w:cs="Courier New"/>
              <w:color w:val="000000"/>
              <w:sz w:val="24"/>
              <w:szCs w:val="24"/>
            </w:rPr>
          </w:rPrChange>
        </w:rPr>
        <w:t xml:space="preserve">: </w:t>
      </w:r>
      <w:r w:rsidRPr="007C163E">
        <w:rPr>
          <w:sz w:val="24"/>
          <w:szCs w:val="24"/>
          <w:rPrChange w:id="4527" w:author="Phùng Nguyễn Minh Tâm" w:date="2018-12-19T17:03:00Z">
            <w:rPr>
              <w:rFonts w:ascii="Courier New" w:hAnsi="Courier New" w:cs="Courier New"/>
              <w:color w:val="000000"/>
              <w:sz w:val="24"/>
              <w:szCs w:val="24"/>
            </w:rPr>
          </w:rPrChange>
        </w:rPr>
        <w:tab/>
      </w:r>
    </w:p>
    <w:p w:rsidR="0017543E" w:rsidRPr="007C163E" w:rsidRDefault="0017543E" w:rsidP="0017543E">
      <w:pPr>
        <w:tabs>
          <w:tab w:val="left" w:leader="dot" w:pos="3686"/>
          <w:tab w:val="left" w:leader="dot" w:pos="5954"/>
          <w:tab w:val="left" w:leader="dot" w:pos="9072"/>
        </w:tabs>
        <w:rPr>
          <w:sz w:val="24"/>
          <w:szCs w:val="24"/>
        </w:rPr>
      </w:pPr>
      <w:r w:rsidRPr="007C163E">
        <w:rPr>
          <w:sz w:val="24"/>
          <w:szCs w:val="24"/>
          <w:rPrChange w:id="4528" w:author="Phùng Nguyễn Minh Tâm" w:date="2018-12-19T17:03:00Z">
            <w:rPr>
              <w:rFonts w:ascii="Courier New" w:hAnsi="Courier New" w:cs="Courier New"/>
              <w:color w:val="000000"/>
              <w:sz w:val="24"/>
              <w:szCs w:val="24"/>
            </w:rPr>
          </w:rPrChange>
        </w:rPr>
        <w:t>Thông tin thiết bị gồm/</w:t>
      </w:r>
      <w:r w:rsidRPr="007C163E">
        <w:rPr>
          <w:i/>
          <w:rPrChange w:id="4529" w:author="Phùng Nguyễn Minh Tâm" w:date="2018-12-19T17:03:00Z">
            <w:rPr>
              <w:rFonts w:ascii="Courier New" w:hAnsi="Courier New" w:cs="Courier New"/>
              <w:i/>
              <w:color w:val="000000"/>
              <w:sz w:val="24"/>
              <w:szCs w:val="24"/>
            </w:rPr>
          </w:rPrChange>
        </w:rPr>
        <w:t xml:space="preserve"> </w:t>
      </w:r>
      <w:r w:rsidRPr="007C163E">
        <w:rPr>
          <w:i/>
          <w:sz w:val="24"/>
          <w:szCs w:val="24"/>
          <w:rPrChange w:id="4530" w:author="Phùng Nguyễn Minh Tâm" w:date="2018-12-19T17:03:00Z">
            <w:rPr>
              <w:rFonts w:ascii="Courier New" w:hAnsi="Courier New" w:cs="Courier New"/>
              <w:i/>
              <w:color w:val="000000"/>
              <w:sz w:val="24"/>
              <w:szCs w:val="24"/>
            </w:rPr>
          </w:rPrChange>
        </w:rPr>
        <w:t>Device’s information</w:t>
      </w:r>
      <w:r w:rsidRPr="007C163E">
        <w:rPr>
          <w:sz w:val="24"/>
          <w:szCs w:val="24"/>
          <w:rPrChange w:id="4531" w:author="Phùng Nguyễn Minh Tâm" w:date="2018-12-19T17:03:00Z">
            <w:rPr>
              <w:rFonts w:ascii="Courier New" w:hAnsi="Courier New" w:cs="Courier New"/>
              <w:color w:val="000000"/>
              <w:sz w:val="24"/>
              <w:szCs w:val="24"/>
            </w:rPr>
          </w:rPrChange>
        </w:rPr>
        <w:t>:</w:t>
      </w:r>
    </w:p>
    <w:tbl>
      <w:tblPr>
        <w:tblStyle w:val="TableGrid"/>
        <w:tblW w:w="0" w:type="auto"/>
        <w:tblLook w:val="04A0" w:firstRow="1" w:lastRow="0" w:firstColumn="1" w:lastColumn="0" w:noHBand="0" w:noVBand="1"/>
      </w:tblPr>
      <w:tblGrid>
        <w:gridCol w:w="1938"/>
        <w:gridCol w:w="2139"/>
        <w:gridCol w:w="2824"/>
        <w:gridCol w:w="2529"/>
      </w:tblGrid>
      <w:tr w:rsidR="007C163E" w:rsidRPr="007C163E" w:rsidTr="003653CE">
        <w:tc>
          <w:tcPr>
            <w:tcW w:w="1938"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7C163E">
              <w:rPr>
                <w:b/>
                <w:sz w:val="24"/>
                <w:rPrChange w:id="4532" w:author="Phùng Nguyễn Minh Tâm" w:date="2018-12-19T17:03:00Z">
                  <w:rPr>
                    <w:rFonts w:ascii="Courier New" w:hAnsi="Courier New" w:cs="Courier New"/>
                    <w:b/>
                    <w:color w:val="000000"/>
                    <w:sz w:val="24"/>
                    <w:szCs w:val="24"/>
                  </w:rPr>
                </w:rPrChange>
              </w:rPr>
              <w:t xml:space="preserve">STT                            </w:t>
            </w:r>
            <w:r w:rsidRPr="007C163E">
              <w:rPr>
                <w:i/>
                <w:sz w:val="24"/>
                <w:rPrChange w:id="4533" w:author="Phùng Nguyễn Minh Tâm" w:date="2018-12-19T17:03:00Z">
                  <w:rPr>
                    <w:rFonts w:ascii="Courier New" w:hAnsi="Courier New" w:cs="Courier New"/>
                    <w:i/>
                    <w:color w:val="000000"/>
                    <w:sz w:val="24"/>
                    <w:szCs w:val="24"/>
                  </w:rPr>
                </w:rPrChange>
              </w:rPr>
              <w:t>No.</w:t>
            </w:r>
          </w:p>
        </w:tc>
        <w:tc>
          <w:tcPr>
            <w:tcW w:w="213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sz w:val="24"/>
              </w:rPr>
            </w:pPr>
            <w:r w:rsidRPr="007C163E">
              <w:rPr>
                <w:b/>
                <w:sz w:val="24"/>
                <w:rPrChange w:id="4534" w:author="Phùng Nguyễn Minh Tâm" w:date="2018-12-19T17:03:00Z">
                  <w:rPr>
                    <w:rFonts w:ascii="Courier New" w:hAnsi="Courier New" w:cs="Courier New"/>
                    <w:b/>
                    <w:color w:val="000000"/>
                    <w:sz w:val="24"/>
                    <w:szCs w:val="24"/>
                  </w:rPr>
                </w:rPrChange>
              </w:rPr>
              <w:t>Số serial</w:t>
            </w:r>
            <w:r w:rsidRPr="007C163E">
              <w:rPr>
                <w:sz w:val="24"/>
                <w:rPrChange w:id="4535" w:author="Phùng Nguyễn Minh Tâm" w:date="2018-12-19T17:03:00Z">
                  <w:rPr>
                    <w:rFonts w:ascii="Courier New" w:hAnsi="Courier New" w:cs="Courier New"/>
                    <w:color w:val="000000"/>
                    <w:sz w:val="24"/>
                    <w:szCs w:val="24"/>
                  </w:rPr>
                </w:rPrChange>
              </w:rPr>
              <w:t xml:space="preserve">               </w:t>
            </w:r>
            <w:r w:rsidRPr="007C163E">
              <w:rPr>
                <w:i/>
                <w:sz w:val="24"/>
                <w:rPrChange w:id="4536" w:author="Phùng Nguyễn Minh Tâm" w:date="2018-12-19T17:03:00Z">
                  <w:rPr>
                    <w:rFonts w:ascii="Courier New" w:hAnsi="Courier New" w:cs="Courier New"/>
                    <w:i/>
                    <w:color w:val="000000"/>
                    <w:sz w:val="24"/>
                    <w:szCs w:val="24"/>
                  </w:rPr>
                </w:rPrChange>
              </w:rPr>
              <w:t>Serial No.</w:t>
            </w:r>
          </w:p>
        </w:tc>
        <w:tc>
          <w:tcPr>
            <w:tcW w:w="2824"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7C163E">
              <w:rPr>
                <w:b/>
                <w:sz w:val="24"/>
                <w:rPrChange w:id="4537" w:author="Phùng Nguyễn Minh Tâm" w:date="2018-12-19T17:03:00Z">
                  <w:rPr>
                    <w:rFonts w:ascii="Courier New" w:hAnsi="Courier New" w:cs="Courier New"/>
                    <w:b/>
                    <w:color w:val="000000"/>
                    <w:sz w:val="24"/>
                    <w:szCs w:val="24"/>
                  </w:rPr>
                </w:rPrChange>
              </w:rPr>
              <w:t xml:space="preserve">Tên đăng nhập                  </w:t>
            </w:r>
            <w:r w:rsidRPr="007C163E">
              <w:rPr>
                <w:i/>
                <w:sz w:val="24"/>
                <w:rPrChange w:id="4538" w:author="Phùng Nguyễn Minh Tâm" w:date="2018-12-19T17:03:00Z">
                  <w:rPr>
                    <w:rFonts w:ascii="Courier New" w:hAnsi="Courier New" w:cs="Courier New"/>
                    <w:i/>
                    <w:color w:val="000000"/>
                    <w:sz w:val="24"/>
                    <w:szCs w:val="24"/>
                  </w:rPr>
                </w:rPrChange>
              </w:rPr>
              <w:t>Username</w:t>
            </w:r>
          </w:p>
        </w:tc>
        <w:tc>
          <w:tcPr>
            <w:tcW w:w="252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center"/>
              <w:rPr>
                <w:b/>
                <w:sz w:val="24"/>
              </w:rPr>
            </w:pPr>
            <w:r w:rsidRPr="007C163E">
              <w:rPr>
                <w:b/>
                <w:sz w:val="24"/>
                <w:rPrChange w:id="4539" w:author="Phùng Nguyễn Minh Tâm" w:date="2018-12-19T17:03:00Z">
                  <w:rPr>
                    <w:rFonts w:ascii="Courier New" w:hAnsi="Courier New" w:cs="Courier New"/>
                    <w:b/>
                    <w:color w:val="000000"/>
                    <w:sz w:val="24"/>
                    <w:szCs w:val="24"/>
                  </w:rPr>
                </w:rPrChange>
              </w:rPr>
              <w:t xml:space="preserve">Dịch vụ đăng ký           </w:t>
            </w:r>
            <w:r w:rsidRPr="007C163E">
              <w:rPr>
                <w:i/>
                <w:sz w:val="24"/>
                <w:rPrChange w:id="4540" w:author="Phùng Nguyễn Minh Tâm" w:date="2018-12-19T17:03:00Z">
                  <w:rPr>
                    <w:rFonts w:ascii="Courier New" w:hAnsi="Courier New" w:cs="Courier New"/>
                    <w:i/>
                    <w:color w:val="000000"/>
                    <w:sz w:val="24"/>
                    <w:szCs w:val="24"/>
                  </w:rPr>
                </w:rPrChange>
              </w:rPr>
              <w:t>Registered services</w:t>
            </w:r>
          </w:p>
        </w:tc>
      </w:tr>
      <w:tr w:rsidR="007C163E" w:rsidRPr="007C163E" w:rsidTr="003653CE">
        <w:tc>
          <w:tcPr>
            <w:tcW w:w="1938"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13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824"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c>
          <w:tcPr>
            <w:tcW w:w="2529" w:type="dxa"/>
          </w:tcPr>
          <w:p w:rsidR="0017543E" w:rsidRPr="007C163E" w:rsidRDefault="0017543E" w:rsidP="003653CE">
            <w:pPr>
              <w:tabs>
                <w:tab w:val="left" w:leader="dot" w:pos="2880"/>
                <w:tab w:val="left" w:leader="dot" w:pos="3120"/>
                <w:tab w:val="left" w:leader="dot" w:pos="4080"/>
                <w:tab w:val="left" w:leader="dot" w:pos="5040"/>
                <w:tab w:val="left" w:leader="dot" w:pos="6120"/>
                <w:tab w:val="left" w:leader="dot" w:pos="8880"/>
              </w:tabs>
              <w:spacing w:before="120" w:after="120"/>
              <w:jc w:val="both"/>
            </w:pPr>
          </w:p>
        </w:tc>
      </w:tr>
    </w:tbl>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spacing w:before="120" w:after="120"/>
        <w:jc w:val="both"/>
        <w:rPr>
          <w:sz w:val="24"/>
          <w:szCs w:val="24"/>
        </w:rPr>
      </w:pPr>
      <w:r w:rsidRPr="007C163E">
        <w:rPr>
          <w:sz w:val="24"/>
          <w:szCs w:val="24"/>
          <w:rPrChange w:id="4541" w:author="Phùng Nguyễn Minh Tâm" w:date="2018-12-19T17:03:00Z">
            <w:rPr>
              <w:rFonts w:ascii="Courier New" w:hAnsi="Courier New" w:cs="Courier New"/>
              <w:color w:val="000000"/>
              <w:sz w:val="24"/>
              <w:szCs w:val="24"/>
            </w:rPr>
          </w:rPrChange>
        </w:rPr>
        <w:t xml:space="preserve">Bên nhận đã kiểm tra tình trạng thiết bị như sau/ </w:t>
      </w:r>
      <w:r w:rsidR="00286109" w:rsidRPr="007C163E">
        <w:rPr>
          <w:i/>
          <w:sz w:val="24"/>
          <w:szCs w:val="24"/>
          <w:rPrChange w:id="4542" w:author="Phùng Nguyễn Minh Tâm" w:date="2018-12-19T17:03:00Z">
            <w:rPr>
              <w:rFonts w:ascii="Courier New" w:hAnsi="Courier New" w:cs="Courier New"/>
              <w:i/>
              <w:color w:val="000000"/>
              <w:sz w:val="24"/>
              <w:szCs w:val="24"/>
            </w:rPr>
          </w:rPrChange>
        </w:rPr>
        <w:t xml:space="preserve">Receiver Party </w:t>
      </w:r>
      <w:proofErr w:type="gramStart"/>
      <w:r w:rsidR="00286109" w:rsidRPr="007C163E">
        <w:rPr>
          <w:i/>
          <w:sz w:val="24"/>
          <w:szCs w:val="24"/>
          <w:rPrChange w:id="4543" w:author="Phùng Nguyễn Minh Tâm" w:date="2018-12-19T17:03:00Z">
            <w:rPr>
              <w:rFonts w:ascii="Courier New" w:hAnsi="Courier New" w:cs="Courier New"/>
              <w:i/>
              <w:color w:val="000000"/>
              <w:sz w:val="24"/>
              <w:szCs w:val="24"/>
            </w:rPr>
          </w:rPrChange>
        </w:rPr>
        <w:t>has</w:t>
      </w:r>
      <w:proofErr w:type="gramEnd"/>
      <w:r w:rsidR="00286109" w:rsidRPr="007C163E">
        <w:rPr>
          <w:i/>
          <w:sz w:val="24"/>
          <w:szCs w:val="24"/>
          <w:rPrChange w:id="4544" w:author="Phùng Nguyễn Minh Tâm" w:date="2018-12-19T17:03:00Z">
            <w:rPr>
              <w:rFonts w:ascii="Courier New" w:hAnsi="Courier New" w:cs="Courier New"/>
              <w:i/>
              <w:color w:val="000000"/>
              <w:sz w:val="24"/>
              <w:szCs w:val="24"/>
            </w:rPr>
          </w:rPrChange>
        </w:rPr>
        <w:t xml:space="preserve"> checked status of device as follow</w:t>
      </w:r>
      <w:r w:rsidRPr="007C163E">
        <w:rPr>
          <w:sz w:val="24"/>
          <w:szCs w:val="24"/>
          <w:rPrChange w:id="4545" w:author="Phùng Nguyễn Minh Tâm" w:date="2018-12-19T17:03:00Z">
            <w:rPr>
              <w:rFonts w:ascii="Courier New" w:hAnsi="Courier New" w:cs="Courier New"/>
              <w:color w:val="000000"/>
              <w:sz w:val="24"/>
              <w:szCs w:val="24"/>
            </w:rPr>
          </w:rPrChange>
        </w:rPr>
        <w:t>:</w:t>
      </w:r>
    </w:p>
    <w:p w:rsidR="0017543E" w:rsidRPr="007C163E" w:rsidRDefault="0017543E" w:rsidP="0017543E">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pPr>
      <w:r w:rsidRPr="007C163E">
        <w:rPr>
          <w:rPrChange w:id="4546" w:author="Phùng Nguyễn Minh Tâm" w:date="2018-12-19T17:03:00Z">
            <w:rPr>
              <w:rFonts w:ascii="Courier New" w:hAnsi="Courier New" w:cs="Courier New"/>
              <w:color w:val="000000"/>
            </w:rPr>
          </w:rPrChange>
        </w:rPr>
        <w:t xml:space="preserve">Màn hình hiển thị rõ ràng số OTP khi bấm nút và tự động mất đi sau khoảng thời gian 60 giây/ </w:t>
      </w:r>
      <w:proofErr w:type="gramStart"/>
      <w:r w:rsidR="00286109" w:rsidRPr="007C163E">
        <w:rPr>
          <w:i/>
          <w:rPrChange w:id="4547" w:author="Phùng Nguyễn Minh Tâm" w:date="2018-12-19T17:03:00Z">
            <w:rPr>
              <w:rFonts w:ascii="Courier New" w:hAnsi="Courier New" w:cs="Courier New"/>
              <w:i/>
              <w:color w:val="000000"/>
            </w:rPr>
          </w:rPrChange>
        </w:rPr>
        <w:t>The</w:t>
      </w:r>
      <w:proofErr w:type="gramEnd"/>
      <w:r w:rsidR="00286109" w:rsidRPr="007C163E">
        <w:rPr>
          <w:i/>
          <w:rPrChange w:id="4548" w:author="Phùng Nguyễn Minh Tâm" w:date="2018-12-19T17:03:00Z">
            <w:rPr>
              <w:rFonts w:ascii="Courier New" w:hAnsi="Courier New" w:cs="Courier New"/>
              <w:i/>
              <w:color w:val="000000"/>
            </w:rPr>
          </w:rPrChange>
        </w:rPr>
        <w:t xml:space="preserve"> screen clearly displays the OTP number when pressing and automatically disappears after 60 seconds</w:t>
      </w:r>
      <w:r w:rsidRPr="007C163E">
        <w:rPr>
          <w:rPrChange w:id="4549" w:author="Phùng Nguyễn Minh Tâm" w:date="2018-12-19T17:03:00Z">
            <w:rPr>
              <w:rFonts w:ascii="Courier New" w:hAnsi="Courier New" w:cs="Courier New"/>
              <w:color w:val="000000"/>
            </w:rPr>
          </w:rPrChange>
        </w:rPr>
        <w:t>.</w:t>
      </w:r>
    </w:p>
    <w:p w:rsidR="0017543E" w:rsidRPr="007C163E" w:rsidRDefault="0017543E" w:rsidP="0017543E">
      <w:pPr>
        <w:pStyle w:val="ListParagraph"/>
        <w:numPr>
          <w:ilvl w:val="0"/>
          <w:numId w:val="59"/>
        </w:numPr>
        <w:tabs>
          <w:tab w:val="left" w:leader="dot" w:pos="2040"/>
          <w:tab w:val="left" w:leader="dot" w:pos="3120"/>
          <w:tab w:val="left" w:leader="dot" w:pos="4080"/>
          <w:tab w:val="left" w:leader="dot" w:pos="5040"/>
          <w:tab w:val="left" w:leader="dot" w:pos="6120"/>
          <w:tab w:val="left" w:leader="dot" w:pos="8880"/>
        </w:tabs>
        <w:spacing w:before="120" w:after="120"/>
        <w:ind w:left="0" w:firstLine="0"/>
        <w:jc w:val="both"/>
        <w:rPr>
          <w:i/>
        </w:rPr>
      </w:pPr>
      <w:r w:rsidRPr="007C163E">
        <w:rPr>
          <w:rPrChange w:id="4550" w:author="Phùng Nguyễn Minh Tâm" w:date="2018-12-19T17:03:00Z">
            <w:rPr>
              <w:rFonts w:ascii="Courier New" w:hAnsi="Courier New" w:cs="Courier New"/>
              <w:color w:val="000000"/>
            </w:rPr>
          </w:rPrChange>
        </w:rPr>
        <w:t xml:space="preserve">Số serial ở mặt sau của thiết bị rõ ràng, không bị mờ/ </w:t>
      </w:r>
      <w:r w:rsidR="00286109" w:rsidRPr="007C163E">
        <w:rPr>
          <w:i/>
          <w:rPrChange w:id="4551" w:author="Phùng Nguyễn Minh Tâm" w:date="2018-12-19T17:03:00Z">
            <w:rPr>
              <w:rFonts w:ascii="Courier New" w:hAnsi="Courier New" w:cs="Courier New"/>
              <w:i/>
              <w:color w:val="000000"/>
            </w:rPr>
          </w:rPrChange>
        </w:rPr>
        <w:t>The serial number at the back of the device is clear, not blurred</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spacing w:before="120" w:after="120"/>
        <w:jc w:val="both"/>
        <w:rPr>
          <w:i/>
          <w:sz w:val="24"/>
          <w:szCs w:val="24"/>
        </w:rPr>
      </w:pPr>
      <w:r w:rsidRPr="007C163E">
        <w:rPr>
          <w:sz w:val="24"/>
          <w:szCs w:val="24"/>
          <w:rPrChange w:id="4552" w:author="Phùng Nguyễn Minh Tâm" w:date="2018-12-19T17:03:00Z">
            <w:rPr>
              <w:rFonts w:ascii="Courier New" w:hAnsi="Courier New" w:cs="Courier New"/>
              <w:color w:val="000000"/>
              <w:sz w:val="24"/>
              <w:szCs w:val="24"/>
            </w:rPr>
          </w:rPrChange>
        </w:rPr>
        <w:softHyphen/>
        <w:t>Sau khi hoàn tất việc nhận và kiểm tra tình trạng thiết bị: Bên nhận hoàn toàn chịu trách nhiệm về chi phí sửa chữa hoặc thay mới thiết bị đối với các trường hợp rủi ro (hỏng hóc, mất, thất lạc,…) xảy ra với Thiết bị bảo mật/</w:t>
      </w:r>
      <w:r w:rsidR="00286109" w:rsidRPr="007C163E">
        <w:rPr>
          <w:i/>
          <w:sz w:val="24"/>
          <w:szCs w:val="24"/>
          <w:rPrChange w:id="4553" w:author="Phùng Nguyễn Minh Tâm" w:date="2018-12-19T17:03:00Z">
            <w:rPr>
              <w:rFonts w:ascii="Courier New" w:hAnsi="Courier New" w:cs="Courier New"/>
              <w:i/>
              <w:color w:val="000000"/>
              <w:sz w:val="24"/>
              <w:szCs w:val="24"/>
            </w:rPr>
          </w:rPrChange>
        </w:rPr>
        <w:t xml:space="preserve"> After completion of receiving and checking the device status: The receiver is fully responsible for the cost of repairing or replacement of device for the risks (failure, loss, misplacement, ...) occuring with the Security Device</w:t>
      </w:r>
      <w:r w:rsidRPr="007C163E">
        <w:rPr>
          <w:i/>
          <w:sz w:val="24"/>
          <w:szCs w:val="24"/>
          <w:rPrChange w:id="4554" w:author="Phùng Nguyễn Minh Tâm" w:date="2018-12-19T17:03:00Z">
            <w:rPr>
              <w:rFonts w:ascii="Courier New" w:hAnsi="Courier New" w:cs="Courier New"/>
              <w:i/>
              <w:color w:val="000000"/>
              <w:sz w:val="24"/>
              <w:szCs w:val="24"/>
            </w:rPr>
          </w:rPrChange>
        </w:rPr>
        <w:t xml:space="preserve">. </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both"/>
        <w:rPr>
          <w:i/>
          <w:sz w:val="24"/>
          <w:szCs w:val="24"/>
        </w:rPr>
      </w:pPr>
      <w:r w:rsidRPr="007C163E">
        <w:rPr>
          <w:sz w:val="24"/>
          <w:szCs w:val="24"/>
          <w:rPrChange w:id="4555" w:author="Phùng Nguyễn Minh Tâm" w:date="2018-12-19T17:03:00Z">
            <w:rPr>
              <w:rFonts w:ascii="Courier New" w:hAnsi="Courier New" w:cs="Courier New"/>
              <w:color w:val="000000"/>
              <w:sz w:val="24"/>
              <w:szCs w:val="24"/>
            </w:rPr>
          </w:rPrChange>
        </w:rPr>
        <w:t>Biên bản được lập thành hai (02) bản có nội dung và giá trị như nhau. Bên giao giữ một (01) bản, bên nhận giữ một (01) bản/</w:t>
      </w:r>
      <w:r w:rsidR="00286109" w:rsidRPr="007C163E">
        <w:rPr>
          <w:i/>
          <w:sz w:val="24"/>
          <w:szCs w:val="24"/>
          <w:rPrChange w:id="4556" w:author="Phùng Nguyễn Minh Tâm" w:date="2018-12-19T17:03:00Z">
            <w:rPr>
              <w:rFonts w:ascii="Courier New" w:hAnsi="Courier New" w:cs="Courier New"/>
              <w:i/>
              <w:color w:val="000000"/>
              <w:sz w:val="24"/>
              <w:szCs w:val="24"/>
            </w:rPr>
          </w:rPrChange>
        </w:rPr>
        <w:t xml:space="preserve"> This Minutes </w:t>
      </w:r>
      <w:proofErr w:type="gramStart"/>
      <w:r w:rsidR="00286109" w:rsidRPr="007C163E">
        <w:rPr>
          <w:i/>
          <w:sz w:val="24"/>
          <w:szCs w:val="24"/>
          <w:rPrChange w:id="4557" w:author="Phùng Nguyễn Minh Tâm" w:date="2018-12-19T17:03:00Z">
            <w:rPr>
              <w:rFonts w:ascii="Courier New" w:hAnsi="Courier New" w:cs="Courier New"/>
              <w:i/>
              <w:color w:val="000000"/>
              <w:sz w:val="24"/>
              <w:szCs w:val="24"/>
            </w:rPr>
          </w:rPrChange>
        </w:rPr>
        <w:t>is</w:t>
      </w:r>
      <w:proofErr w:type="gramEnd"/>
      <w:r w:rsidR="00286109" w:rsidRPr="007C163E">
        <w:rPr>
          <w:i/>
          <w:sz w:val="24"/>
          <w:szCs w:val="24"/>
          <w:rPrChange w:id="4558" w:author="Phùng Nguyễn Minh Tâm" w:date="2018-12-19T17:03:00Z">
            <w:rPr>
              <w:rFonts w:ascii="Courier New" w:hAnsi="Courier New" w:cs="Courier New"/>
              <w:i/>
              <w:color w:val="000000"/>
              <w:sz w:val="24"/>
              <w:szCs w:val="24"/>
            </w:rPr>
          </w:rPrChange>
        </w:rPr>
        <w:t xml:space="preserve"> made in two (02) copies with the same content and validity. Handover Party keeps one (01) </w:t>
      </w:r>
      <w:proofErr w:type="gramStart"/>
      <w:r w:rsidR="00286109" w:rsidRPr="007C163E">
        <w:rPr>
          <w:i/>
          <w:sz w:val="24"/>
          <w:szCs w:val="24"/>
          <w:rPrChange w:id="4559" w:author="Phùng Nguyễn Minh Tâm" w:date="2018-12-19T17:03:00Z">
            <w:rPr>
              <w:rFonts w:ascii="Courier New" w:hAnsi="Courier New" w:cs="Courier New"/>
              <w:i/>
              <w:color w:val="000000"/>
              <w:sz w:val="24"/>
              <w:szCs w:val="24"/>
            </w:rPr>
          </w:rPrChange>
        </w:rPr>
        <w:t>copy,</w:t>
      </w:r>
      <w:proofErr w:type="gramEnd"/>
      <w:r w:rsidR="00286109" w:rsidRPr="007C163E">
        <w:rPr>
          <w:i/>
          <w:sz w:val="24"/>
          <w:szCs w:val="24"/>
          <w:rPrChange w:id="4560" w:author="Phùng Nguyễn Minh Tâm" w:date="2018-12-19T17:03:00Z">
            <w:rPr>
              <w:rFonts w:ascii="Courier New" w:hAnsi="Courier New" w:cs="Courier New"/>
              <w:i/>
              <w:color w:val="000000"/>
              <w:sz w:val="24"/>
              <w:szCs w:val="24"/>
            </w:rPr>
          </w:rPrChange>
        </w:rPr>
        <w:t xml:space="preserve"> Receiver Party keeps one (01) copy</w:t>
      </w:r>
      <w:r w:rsidRPr="007C163E">
        <w:rPr>
          <w:i/>
          <w:sz w:val="24"/>
          <w:szCs w:val="24"/>
          <w:rPrChange w:id="4561" w:author="Phùng Nguyễn Minh Tâm" w:date="2018-12-19T17:03:00Z">
            <w:rPr>
              <w:rFonts w:ascii="Courier New" w:hAnsi="Courier New" w:cs="Courier New"/>
              <w:i/>
              <w:color w:val="000000"/>
              <w:sz w:val="24"/>
              <w:szCs w:val="24"/>
            </w:rPr>
          </w:rPrChange>
        </w:rPr>
        <w:t>.</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both"/>
        <w:rPr>
          <w:i/>
          <w:sz w:val="24"/>
          <w:szCs w:val="24"/>
        </w:rPr>
      </w:pPr>
    </w:p>
    <w:tbl>
      <w:tblPr>
        <w:tblW w:w="9673" w:type="dxa"/>
        <w:tblCellMar>
          <w:left w:w="115" w:type="dxa"/>
          <w:right w:w="115" w:type="dxa"/>
        </w:tblCellMar>
        <w:tblLook w:val="01E0" w:firstRow="1" w:lastRow="1" w:firstColumn="1" w:lastColumn="1" w:noHBand="0" w:noVBand="0"/>
      </w:tblPr>
      <w:tblGrid>
        <w:gridCol w:w="4068"/>
        <w:gridCol w:w="2802"/>
        <w:gridCol w:w="2803"/>
      </w:tblGrid>
      <w:tr w:rsidR="007C163E" w:rsidRPr="007C163E" w:rsidTr="003653CE">
        <w:trPr>
          <w:trHeight w:val="435"/>
        </w:trPr>
        <w:tc>
          <w:tcPr>
            <w:tcW w:w="4068" w:type="dxa"/>
            <w:vMerge w:val="restart"/>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7C163E">
              <w:rPr>
                <w:b/>
                <w:sz w:val="24"/>
                <w:szCs w:val="24"/>
                <w:rPrChange w:id="4562" w:author="Phùng Nguyễn Minh Tâm" w:date="2018-12-19T17:03:00Z">
                  <w:rPr>
                    <w:rFonts w:ascii="Courier New" w:hAnsi="Courier New" w:cs="Courier New"/>
                    <w:b/>
                    <w:color w:val="000000"/>
                    <w:sz w:val="24"/>
                    <w:szCs w:val="24"/>
                  </w:rPr>
                </w:rPrChange>
              </w:rPr>
              <w:t>ĐẠI DIỆN BÊN NHẬN</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7C163E">
              <w:rPr>
                <w:i/>
                <w:sz w:val="24"/>
                <w:szCs w:val="24"/>
                <w:rPrChange w:id="4563" w:author="Phùng Nguyễn Minh Tâm" w:date="2018-12-19T17:03:00Z">
                  <w:rPr>
                    <w:rFonts w:ascii="Courier New" w:hAnsi="Courier New" w:cs="Courier New"/>
                    <w:i/>
                    <w:color w:val="000000"/>
                    <w:sz w:val="24"/>
                    <w:szCs w:val="24"/>
                  </w:rPr>
                </w:rPrChange>
              </w:rPr>
              <w:t>For and on behalf of Receiver Party</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sidRPr="007C163E">
              <w:rPr>
                <w:sz w:val="24"/>
                <w:szCs w:val="24"/>
                <w:rPrChange w:id="4564" w:author="Phùng Nguyễn Minh Tâm" w:date="2018-12-19T17:03:00Z">
                  <w:rPr>
                    <w:rFonts w:ascii="Courier New" w:hAnsi="Courier New" w:cs="Courier New"/>
                    <w:color w:val="000000"/>
                    <w:sz w:val="24"/>
                    <w:szCs w:val="24"/>
                  </w:rPr>
                </w:rPrChange>
              </w:rPr>
              <w:t>(Ký, ghi rõ họ tên/</w:t>
            </w:r>
            <w:r w:rsidR="00286109" w:rsidRPr="007C163E">
              <w:rPr>
                <w:i/>
                <w:sz w:val="24"/>
                <w:szCs w:val="24"/>
                <w:rPrChange w:id="4565" w:author="Phùng Nguyễn Minh Tâm" w:date="2018-12-19T17:03:00Z">
                  <w:rPr>
                    <w:rFonts w:ascii="Courier New" w:hAnsi="Courier New" w:cs="Courier New"/>
                    <w:i/>
                    <w:color w:val="000000"/>
                    <w:sz w:val="24"/>
                    <w:szCs w:val="24"/>
                  </w:rPr>
                </w:rPrChange>
              </w:rPr>
              <w:t xml:space="preserve"> Signature and fullname</w:t>
            </w:r>
            <w:r w:rsidRPr="007C163E">
              <w:rPr>
                <w:sz w:val="24"/>
                <w:szCs w:val="24"/>
                <w:rPrChange w:id="4566" w:author="Phùng Nguyễn Minh Tâm" w:date="2018-12-19T17:03:00Z">
                  <w:rPr>
                    <w:rFonts w:ascii="Courier New" w:hAnsi="Courier New" w:cs="Courier New"/>
                    <w:color w:val="000000"/>
                    <w:sz w:val="24"/>
                    <w:szCs w:val="24"/>
                  </w:rPr>
                </w:rPrChange>
              </w:rPr>
              <w:t>)</w:t>
            </w:r>
          </w:p>
        </w:tc>
        <w:tc>
          <w:tcPr>
            <w:tcW w:w="5605" w:type="dxa"/>
            <w:gridSpan w:val="2"/>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r w:rsidRPr="007C163E">
              <w:rPr>
                <w:b/>
                <w:sz w:val="24"/>
                <w:szCs w:val="24"/>
                <w:rPrChange w:id="4567" w:author="Phùng Nguyễn Minh Tâm" w:date="2018-12-19T17:03:00Z">
                  <w:rPr>
                    <w:rFonts w:ascii="Courier New" w:hAnsi="Courier New" w:cs="Courier New"/>
                    <w:b/>
                    <w:color w:val="000000"/>
                    <w:sz w:val="24"/>
                    <w:szCs w:val="24"/>
                  </w:rPr>
                </w:rPrChange>
              </w:rPr>
              <w:t>ĐẠI DIỆN BÊN GIAO</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7C163E">
              <w:rPr>
                <w:i/>
                <w:sz w:val="24"/>
                <w:szCs w:val="24"/>
                <w:rPrChange w:id="4568" w:author="Phùng Nguyễn Minh Tâm" w:date="2018-12-19T17:03:00Z">
                  <w:rPr>
                    <w:rFonts w:ascii="Courier New" w:hAnsi="Courier New" w:cs="Courier New"/>
                    <w:i/>
                    <w:color w:val="000000"/>
                    <w:sz w:val="24"/>
                    <w:szCs w:val="24"/>
                  </w:rPr>
                </w:rPrChange>
              </w:rPr>
              <w:t>For and on behalf of Handover Party</w:t>
            </w:r>
          </w:p>
        </w:tc>
      </w:tr>
      <w:tr w:rsidR="0017543E" w:rsidRPr="007C163E" w:rsidTr="003653CE">
        <w:trPr>
          <w:trHeight w:val="434"/>
        </w:trPr>
        <w:tc>
          <w:tcPr>
            <w:tcW w:w="4068" w:type="dxa"/>
            <w:vMerge/>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c>
          <w:tcPr>
            <w:tcW w:w="2802" w:type="dxa"/>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7C163E">
              <w:rPr>
                <w:sz w:val="24"/>
                <w:szCs w:val="24"/>
                <w:rPrChange w:id="4569" w:author="Phùng Nguyễn Minh Tâm" w:date="2018-12-19T17:03:00Z">
                  <w:rPr>
                    <w:rFonts w:ascii="Courier New" w:hAnsi="Courier New" w:cs="Courier New"/>
                    <w:color w:val="000000"/>
                    <w:sz w:val="24"/>
                    <w:szCs w:val="24"/>
                  </w:rPr>
                </w:rPrChange>
              </w:rPr>
              <w:t>Giao dịch viên/</w:t>
            </w:r>
            <w:r w:rsidRPr="007C163E">
              <w:rPr>
                <w:i/>
                <w:sz w:val="24"/>
                <w:szCs w:val="24"/>
                <w:rPrChange w:id="4570" w:author="Phùng Nguyễn Minh Tâm" w:date="2018-12-19T17:03:00Z">
                  <w:rPr>
                    <w:rFonts w:ascii="Courier New" w:hAnsi="Courier New" w:cs="Courier New"/>
                    <w:i/>
                    <w:color w:val="000000"/>
                    <w:sz w:val="24"/>
                    <w:szCs w:val="24"/>
                  </w:rPr>
                </w:rPrChange>
              </w:rPr>
              <w:t>Teller</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sz w:val="24"/>
                <w:szCs w:val="24"/>
              </w:rPr>
            </w:pPr>
            <w:r w:rsidRPr="007C163E">
              <w:rPr>
                <w:i/>
                <w:sz w:val="24"/>
                <w:szCs w:val="24"/>
                <w:rPrChange w:id="4571" w:author="Phùng Nguyễn Minh Tâm" w:date="2018-12-19T17:03:00Z">
                  <w:rPr>
                    <w:rFonts w:ascii="Courier New" w:hAnsi="Courier New" w:cs="Courier New"/>
                    <w:i/>
                    <w:color w:val="000000"/>
                    <w:sz w:val="24"/>
                    <w:szCs w:val="24"/>
                  </w:rPr>
                </w:rPrChange>
              </w:rPr>
              <w:t xml:space="preserve">(Ký, ghi rõ họ tên/ </w:t>
            </w:r>
            <w:r w:rsidR="00286109" w:rsidRPr="007C163E">
              <w:rPr>
                <w:i/>
                <w:sz w:val="24"/>
                <w:szCs w:val="24"/>
                <w:rPrChange w:id="4572" w:author="Phùng Nguyễn Minh Tâm" w:date="2018-12-19T17:03:00Z">
                  <w:rPr>
                    <w:rFonts w:ascii="Courier New" w:hAnsi="Courier New" w:cs="Courier New"/>
                    <w:i/>
                    <w:color w:val="000000"/>
                    <w:sz w:val="24"/>
                    <w:szCs w:val="24"/>
                  </w:rPr>
                </w:rPrChange>
              </w:rPr>
              <w:t>Signature and fullname</w:t>
            </w:r>
            <w:r w:rsidRPr="007C163E">
              <w:rPr>
                <w:i/>
                <w:sz w:val="24"/>
                <w:szCs w:val="24"/>
                <w:rPrChange w:id="4573" w:author="Phùng Nguyễn Minh Tâm" w:date="2018-12-19T17:03:00Z">
                  <w:rPr>
                    <w:rFonts w:ascii="Courier New" w:hAnsi="Courier New" w:cs="Courier New"/>
                    <w:i/>
                    <w:color w:val="000000"/>
                    <w:sz w:val="24"/>
                    <w:szCs w:val="24"/>
                  </w:rPr>
                </w:rPrChange>
              </w:rPr>
              <w:t>)</w:t>
            </w:r>
          </w:p>
        </w:tc>
        <w:tc>
          <w:tcPr>
            <w:tcW w:w="2803" w:type="dxa"/>
          </w:tcPr>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7C163E">
              <w:rPr>
                <w:sz w:val="24"/>
                <w:szCs w:val="24"/>
                <w:rPrChange w:id="4574" w:author="Phùng Nguyễn Minh Tâm" w:date="2018-12-19T17:03:00Z">
                  <w:rPr>
                    <w:rFonts w:ascii="Courier New" w:hAnsi="Courier New" w:cs="Courier New"/>
                    <w:color w:val="000000"/>
                    <w:sz w:val="24"/>
                    <w:szCs w:val="24"/>
                  </w:rPr>
                </w:rPrChange>
              </w:rPr>
              <w:t>Kiểm soát viên/</w:t>
            </w:r>
            <w:r w:rsidRPr="007C163E">
              <w:rPr>
                <w:i/>
                <w:sz w:val="24"/>
                <w:szCs w:val="24"/>
                <w:rPrChange w:id="4575" w:author="Phùng Nguyễn Minh Tâm" w:date="2018-12-19T17:03:00Z">
                  <w:rPr>
                    <w:rFonts w:ascii="Courier New" w:hAnsi="Courier New" w:cs="Courier New"/>
                    <w:i/>
                    <w:color w:val="000000"/>
                    <w:sz w:val="24"/>
                    <w:szCs w:val="24"/>
                  </w:rPr>
                </w:rPrChange>
              </w:rPr>
              <w:t>Supervisor</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7C163E">
              <w:rPr>
                <w:i/>
                <w:sz w:val="24"/>
                <w:szCs w:val="24"/>
                <w:rPrChange w:id="4576" w:author="Phùng Nguyễn Minh Tâm" w:date="2018-12-19T17:03:00Z">
                  <w:rPr>
                    <w:rFonts w:ascii="Courier New" w:hAnsi="Courier New" w:cs="Courier New"/>
                    <w:i/>
                    <w:color w:val="000000"/>
                    <w:sz w:val="24"/>
                    <w:szCs w:val="24"/>
                  </w:rPr>
                </w:rPrChange>
              </w:rPr>
              <w:t xml:space="preserve">(Ký, ghi rõ họ tên/ </w:t>
            </w:r>
            <w:r w:rsidR="00286109" w:rsidRPr="007C163E">
              <w:rPr>
                <w:i/>
                <w:sz w:val="24"/>
                <w:szCs w:val="24"/>
                <w:rPrChange w:id="4577" w:author="Phùng Nguyễn Minh Tâm" w:date="2018-12-19T17:03:00Z">
                  <w:rPr>
                    <w:rFonts w:ascii="Courier New" w:hAnsi="Courier New" w:cs="Courier New"/>
                    <w:i/>
                    <w:color w:val="000000"/>
                    <w:sz w:val="24"/>
                    <w:szCs w:val="24"/>
                  </w:rPr>
                </w:rPrChange>
              </w:rPr>
              <w:t>Signature and fullname</w:t>
            </w:r>
            <w:r w:rsidRPr="007C163E">
              <w:rPr>
                <w:i/>
                <w:sz w:val="24"/>
                <w:szCs w:val="24"/>
                <w:rPrChange w:id="4578" w:author="Phùng Nguyễn Minh Tâm" w:date="2018-12-19T17:03:00Z">
                  <w:rPr>
                    <w:rFonts w:ascii="Courier New" w:hAnsi="Courier New" w:cs="Courier New"/>
                    <w:i/>
                    <w:color w:val="000000"/>
                    <w:sz w:val="24"/>
                    <w:szCs w:val="24"/>
                  </w:rPr>
                </w:rPrChange>
              </w:rPr>
              <w:t>)</w:t>
            </w:r>
          </w:p>
          <w:p w:rsidR="0017543E" w:rsidRPr="007C163E" w:rsidRDefault="0017543E" w:rsidP="003653CE">
            <w:pPr>
              <w:tabs>
                <w:tab w:val="left" w:leader="dot" w:pos="2040"/>
                <w:tab w:val="left" w:leader="dot" w:pos="3120"/>
                <w:tab w:val="left" w:leader="dot" w:pos="4080"/>
                <w:tab w:val="left" w:leader="dot" w:pos="5040"/>
                <w:tab w:val="left" w:leader="dot" w:pos="6120"/>
                <w:tab w:val="left" w:leader="dot" w:pos="8880"/>
              </w:tabs>
              <w:jc w:val="center"/>
              <w:rPr>
                <w:sz w:val="24"/>
                <w:szCs w:val="24"/>
              </w:rPr>
            </w:pPr>
          </w:p>
        </w:tc>
      </w:tr>
    </w:tbl>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center"/>
        <w:rPr>
          <w:b/>
          <w:sz w:val="24"/>
          <w:szCs w:val="24"/>
        </w:rPr>
      </w:pPr>
    </w:p>
    <w:p w:rsidR="0017543E" w:rsidRPr="007C163E" w:rsidRDefault="0017543E" w:rsidP="0017543E">
      <w:pPr>
        <w:spacing w:line="276" w:lineRule="auto"/>
        <w:jc w:val="center"/>
        <w:rPr>
          <w:b/>
          <w:sz w:val="24"/>
          <w:szCs w:val="24"/>
        </w:rPr>
      </w:pPr>
      <w:r w:rsidRPr="007C163E">
        <w:rPr>
          <w:b/>
          <w:sz w:val="24"/>
          <w:szCs w:val="24"/>
          <w:rPrChange w:id="4579" w:author="Phùng Nguyễn Minh Tâm" w:date="2018-12-19T17:03:00Z">
            <w:rPr>
              <w:rFonts w:ascii="Courier New" w:hAnsi="Courier New" w:cs="Courier New"/>
              <w:b/>
              <w:color w:val="000000"/>
              <w:sz w:val="24"/>
              <w:szCs w:val="24"/>
            </w:rPr>
          </w:rPrChange>
        </w:rPr>
        <w:br w:type="page"/>
      </w:r>
      <w:r w:rsidRPr="007C163E">
        <w:rPr>
          <w:b/>
          <w:sz w:val="24"/>
          <w:szCs w:val="24"/>
          <w:rPrChange w:id="4580" w:author="Phùng Nguyễn Minh Tâm" w:date="2018-12-19T17:03:00Z">
            <w:rPr>
              <w:rFonts w:ascii="Courier New" w:hAnsi="Courier New" w:cs="Courier New"/>
              <w:b/>
              <w:color w:val="000000"/>
              <w:sz w:val="24"/>
              <w:szCs w:val="24"/>
            </w:rPr>
          </w:rPrChange>
        </w:rPr>
        <w:lastRenderedPageBreak/>
        <w:t>CHÚ Ý KHI SỬ DỤNG THIẾT BỊ</w:t>
      </w:r>
    </w:p>
    <w:p w:rsidR="0017543E" w:rsidRPr="007C163E" w:rsidRDefault="0017543E" w:rsidP="0017543E">
      <w:pPr>
        <w:tabs>
          <w:tab w:val="left" w:leader="dot" w:pos="2040"/>
          <w:tab w:val="left" w:leader="dot" w:pos="3120"/>
          <w:tab w:val="left" w:leader="dot" w:pos="4080"/>
          <w:tab w:val="left" w:leader="dot" w:pos="5040"/>
          <w:tab w:val="left" w:leader="dot" w:pos="6120"/>
          <w:tab w:val="left" w:leader="dot" w:pos="8880"/>
        </w:tabs>
        <w:jc w:val="center"/>
        <w:rPr>
          <w:i/>
          <w:sz w:val="24"/>
          <w:szCs w:val="24"/>
        </w:rPr>
      </w:pPr>
      <w:r w:rsidRPr="007C163E">
        <w:rPr>
          <w:i/>
          <w:sz w:val="24"/>
          <w:szCs w:val="24"/>
          <w:rPrChange w:id="4581" w:author="Phùng Nguyễn Minh Tâm" w:date="2018-12-19T17:03:00Z">
            <w:rPr>
              <w:rFonts w:ascii="Courier New" w:hAnsi="Courier New" w:cs="Courier New"/>
              <w:i/>
              <w:color w:val="000000"/>
              <w:sz w:val="24"/>
              <w:szCs w:val="24"/>
            </w:rPr>
          </w:rPrChange>
        </w:rPr>
        <w:t>Notice of use of Authentication Device</w:t>
      </w:r>
    </w:p>
    <w:p w:rsidR="0017543E" w:rsidRPr="007C163E" w:rsidRDefault="0017543E" w:rsidP="00530803">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7C163E">
        <w:rPr>
          <w:sz w:val="24"/>
          <w:szCs w:val="24"/>
          <w:rPrChange w:id="4582" w:author="Phùng Nguyễn Minh Tâm" w:date="2018-12-19T17:03:00Z">
            <w:rPr>
              <w:rFonts w:ascii="Courier New" w:hAnsi="Courier New" w:cs="Courier New"/>
              <w:color w:val="000000"/>
              <w:sz w:val="24"/>
              <w:szCs w:val="24"/>
            </w:rPr>
          </w:rPrChange>
        </w:rPr>
        <w:t xml:space="preserve">Tránh các </w:t>
      </w:r>
      <w:proofErr w:type="gramStart"/>
      <w:r w:rsidRPr="007C163E">
        <w:rPr>
          <w:sz w:val="24"/>
          <w:szCs w:val="24"/>
          <w:rPrChange w:id="4583" w:author="Phùng Nguyễn Minh Tâm" w:date="2018-12-19T17:03:00Z">
            <w:rPr>
              <w:rFonts w:ascii="Courier New" w:hAnsi="Courier New" w:cs="Courier New"/>
              <w:color w:val="000000"/>
              <w:sz w:val="24"/>
              <w:szCs w:val="24"/>
            </w:rPr>
          </w:rPrChange>
        </w:rPr>
        <w:t>va</w:t>
      </w:r>
      <w:proofErr w:type="gramEnd"/>
      <w:r w:rsidRPr="007C163E">
        <w:rPr>
          <w:sz w:val="24"/>
          <w:szCs w:val="24"/>
          <w:rPrChange w:id="4584" w:author="Phùng Nguyễn Minh Tâm" w:date="2018-12-19T17:03:00Z">
            <w:rPr>
              <w:rFonts w:ascii="Courier New" w:hAnsi="Courier New" w:cs="Courier New"/>
              <w:color w:val="000000"/>
              <w:sz w:val="24"/>
              <w:szCs w:val="24"/>
            </w:rPr>
          </w:rPrChange>
        </w:rPr>
        <w:t xml:space="preserve"> đập vật lý như làm rơi, va quệt, </w:t>
      </w:r>
      <w:r w:rsidR="00530803" w:rsidRPr="007C163E">
        <w:rPr>
          <w:sz w:val="24"/>
          <w:szCs w:val="24"/>
          <w:rPrChange w:id="4585" w:author="Phùng Nguyễn Minh Tâm" w:date="2018-12-19T17:03:00Z">
            <w:rPr>
              <w:rFonts w:ascii="Courier New" w:hAnsi="Courier New" w:cs="Courier New"/>
              <w:color w:val="FF0000"/>
              <w:sz w:val="24"/>
              <w:szCs w:val="24"/>
            </w:rPr>
          </w:rPrChange>
        </w:rPr>
        <w:t>tiếp xúc với nước</w:t>
      </w:r>
      <w:r w:rsidRPr="007C163E">
        <w:rPr>
          <w:sz w:val="24"/>
          <w:szCs w:val="24"/>
          <w:rPrChange w:id="4586" w:author="Phùng Nguyễn Minh Tâm" w:date="2018-12-19T17:03:00Z">
            <w:rPr>
              <w:rFonts w:ascii="Courier New" w:hAnsi="Courier New" w:cs="Courier New"/>
              <w:color w:val="000000"/>
              <w:sz w:val="24"/>
              <w:szCs w:val="24"/>
            </w:rPr>
          </w:rPrChange>
        </w:rPr>
        <w:t xml:space="preserve">…/ </w:t>
      </w:r>
      <w:r w:rsidR="00286109" w:rsidRPr="007C163E">
        <w:rPr>
          <w:i/>
          <w:sz w:val="24"/>
          <w:szCs w:val="24"/>
          <w:rPrChange w:id="4587" w:author="Phùng Nguyễn Minh Tâm" w:date="2018-12-19T17:03:00Z">
            <w:rPr>
              <w:rFonts w:ascii="Courier New" w:hAnsi="Courier New" w:cs="Courier New"/>
              <w:i/>
              <w:color w:val="000000"/>
              <w:sz w:val="24"/>
              <w:szCs w:val="24"/>
            </w:rPr>
          </w:rPrChange>
        </w:rPr>
        <w:t>Avoid physical collisions such as dropping, splashing, soaking, etc.</w:t>
      </w:r>
    </w:p>
    <w:p w:rsidR="0017543E" w:rsidRPr="007C163E" w:rsidRDefault="0017543E" w:rsidP="0017543E">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i/>
          <w:sz w:val="24"/>
          <w:szCs w:val="24"/>
        </w:rPr>
      </w:pPr>
      <w:r w:rsidRPr="007C163E">
        <w:rPr>
          <w:sz w:val="24"/>
          <w:szCs w:val="24"/>
          <w:rPrChange w:id="4588" w:author="Phùng Nguyễn Minh Tâm" w:date="2018-12-19T17:03:00Z">
            <w:rPr>
              <w:rFonts w:ascii="Courier New" w:hAnsi="Courier New" w:cs="Courier New"/>
              <w:color w:val="000000"/>
              <w:sz w:val="24"/>
              <w:szCs w:val="24"/>
            </w:rPr>
          </w:rPrChange>
        </w:rPr>
        <w:t xml:space="preserve">Không được phép mở hay tự tiện thay pin trong trường hợp Thiết bị bảo mật hết pin, hỏng, không hiển thị dãy số bảo mật trên màn hình. Trong trường hợp thiết bị bảo mật không sử dụng được, đề nghị khách hàng liên hệ với Agribank chi nhánh nơi đăng ký sử dụng dịch vụ để được tư vấn và giúp đỡ/ </w:t>
      </w:r>
      <w:r w:rsidR="00286109" w:rsidRPr="007C163E">
        <w:rPr>
          <w:i/>
          <w:sz w:val="24"/>
          <w:szCs w:val="24"/>
          <w:rPrChange w:id="4589" w:author="Phùng Nguyễn Minh Tâm" w:date="2018-12-19T17:03:00Z">
            <w:rPr>
              <w:rFonts w:ascii="Courier New" w:hAnsi="Courier New" w:cs="Courier New"/>
              <w:i/>
              <w:color w:val="000000"/>
              <w:sz w:val="24"/>
              <w:szCs w:val="24"/>
            </w:rPr>
          </w:rPrChange>
        </w:rPr>
        <w:t>Must not open or replace the battery in case the security device is out of battery, not showing the security number on the screen. In case the security device stops working, please contact Agribank’s branch where you registered service to get advice and support</w:t>
      </w:r>
      <w:r w:rsidRPr="007C163E">
        <w:rPr>
          <w:i/>
          <w:sz w:val="24"/>
          <w:szCs w:val="24"/>
          <w:rPrChange w:id="4590" w:author="Phùng Nguyễn Minh Tâm" w:date="2018-12-19T17:03:00Z">
            <w:rPr>
              <w:rFonts w:ascii="Courier New" w:hAnsi="Courier New" w:cs="Courier New"/>
              <w:i/>
              <w:color w:val="000000"/>
              <w:sz w:val="24"/>
              <w:szCs w:val="24"/>
            </w:rPr>
          </w:rPrChange>
        </w:rPr>
        <w:t>.</w:t>
      </w:r>
    </w:p>
    <w:p w:rsidR="0017543E" w:rsidRPr="007C163E" w:rsidRDefault="0017543E" w:rsidP="0017543E">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7C163E">
        <w:rPr>
          <w:sz w:val="24"/>
          <w:szCs w:val="24"/>
          <w:rPrChange w:id="4591" w:author="Phùng Nguyễn Minh Tâm" w:date="2018-12-19T17:03:00Z">
            <w:rPr>
              <w:rFonts w:ascii="Courier New" w:hAnsi="Courier New" w:cs="Courier New"/>
              <w:color w:val="000000"/>
              <w:sz w:val="24"/>
              <w:szCs w:val="24"/>
            </w:rPr>
          </w:rPrChange>
        </w:rPr>
        <w:t xml:space="preserve">Không tẩy xóa hay thay đổi số seri phía sau sản phẩm/ </w:t>
      </w:r>
      <w:proofErr w:type="gramStart"/>
      <w:r w:rsidR="00286109" w:rsidRPr="007C163E">
        <w:rPr>
          <w:i/>
          <w:sz w:val="24"/>
          <w:szCs w:val="24"/>
          <w:rPrChange w:id="4592" w:author="Phùng Nguyễn Minh Tâm" w:date="2018-12-19T17:03:00Z">
            <w:rPr>
              <w:rFonts w:ascii="Courier New" w:hAnsi="Courier New" w:cs="Courier New"/>
              <w:i/>
              <w:color w:val="000000"/>
              <w:sz w:val="24"/>
              <w:szCs w:val="24"/>
            </w:rPr>
          </w:rPrChange>
        </w:rPr>
        <w:t>Do</w:t>
      </w:r>
      <w:proofErr w:type="gramEnd"/>
      <w:r w:rsidR="00286109" w:rsidRPr="007C163E">
        <w:rPr>
          <w:i/>
          <w:sz w:val="24"/>
          <w:szCs w:val="24"/>
          <w:rPrChange w:id="4593" w:author="Phùng Nguyễn Minh Tâm" w:date="2018-12-19T17:03:00Z">
            <w:rPr>
              <w:rFonts w:ascii="Courier New" w:hAnsi="Courier New" w:cs="Courier New"/>
              <w:i/>
              <w:color w:val="000000"/>
              <w:sz w:val="24"/>
              <w:szCs w:val="24"/>
            </w:rPr>
          </w:rPrChange>
        </w:rPr>
        <w:t xml:space="preserve"> not erase or change the serial number at the back of the device</w:t>
      </w:r>
      <w:r w:rsidRPr="007C163E">
        <w:rPr>
          <w:i/>
          <w:sz w:val="24"/>
          <w:szCs w:val="24"/>
          <w:rPrChange w:id="4594" w:author="Phùng Nguyễn Minh Tâm" w:date="2018-12-19T17:03:00Z">
            <w:rPr>
              <w:rFonts w:ascii="Courier New" w:hAnsi="Courier New" w:cs="Courier New"/>
              <w:i/>
              <w:color w:val="000000"/>
              <w:sz w:val="24"/>
              <w:szCs w:val="24"/>
            </w:rPr>
          </w:rPrChange>
        </w:rPr>
        <w:t>.</w:t>
      </w:r>
    </w:p>
    <w:p w:rsidR="0017543E" w:rsidRPr="007C163E" w:rsidRDefault="0017543E" w:rsidP="0017543E">
      <w:pPr>
        <w:numPr>
          <w:ilvl w:val="0"/>
          <w:numId w:val="60"/>
        </w:numPr>
        <w:tabs>
          <w:tab w:val="left" w:leader="dot" w:pos="2040"/>
          <w:tab w:val="left" w:leader="dot" w:pos="3120"/>
          <w:tab w:val="left" w:leader="dot" w:pos="4080"/>
          <w:tab w:val="left" w:leader="dot" w:pos="5040"/>
          <w:tab w:val="left" w:leader="dot" w:pos="6120"/>
          <w:tab w:val="left" w:leader="dot" w:pos="8880"/>
        </w:tabs>
        <w:spacing w:before="120" w:after="120"/>
        <w:ind w:left="0" w:firstLine="720"/>
        <w:jc w:val="both"/>
        <w:rPr>
          <w:sz w:val="24"/>
          <w:szCs w:val="24"/>
        </w:rPr>
      </w:pPr>
      <w:r w:rsidRPr="007C163E">
        <w:rPr>
          <w:sz w:val="24"/>
          <w:szCs w:val="24"/>
          <w:rPrChange w:id="4595" w:author="Phùng Nguyễn Minh Tâm" w:date="2018-12-19T17:03:00Z">
            <w:rPr>
              <w:rFonts w:ascii="Courier New" w:hAnsi="Courier New" w:cs="Courier New"/>
              <w:color w:val="000000"/>
              <w:sz w:val="24"/>
              <w:szCs w:val="24"/>
            </w:rPr>
          </w:rPrChange>
        </w:rPr>
        <w:t xml:space="preserve">Tránh để Thiết bị bảo mật trong môi trường có ảnh hưởng điện từ cao/ </w:t>
      </w:r>
      <w:r w:rsidR="00286109" w:rsidRPr="007C163E">
        <w:rPr>
          <w:i/>
          <w:sz w:val="24"/>
          <w:szCs w:val="24"/>
          <w:rPrChange w:id="4596" w:author="Phùng Nguyễn Minh Tâm" w:date="2018-12-19T17:03:00Z">
            <w:rPr>
              <w:rFonts w:ascii="Courier New" w:hAnsi="Courier New" w:cs="Courier New"/>
              <w:i/>
              <w:color w:val="000000"/>
              <w:sz w:val="24"/>
              <w:szCs w:val="24"/>
            </w:rPr>
          </w:rPrChange>
        </w:rPr>
        <w:t>Avoid keeping the security device in high electromagnetic environment</w:t>
      </w:r>
      <w:r w:rsidRPr="007C163E">
        <w:rPr>
          <w:i/>
          <w:sz w:val="24"/>
          <w:szCs w:val="24"/>
          <w:rPrChange w:id="4597" w:author="Phùng Nguyễn Minh Tâm" w:date="2018-12-19T17:03:00Z">
            <w:rPr>
              <w:rFonts w:ascii="Courier New" w:hAnsi="Courier New" w:cs="Courier New"/>
              <w:i/>
              <w:color w:val="000000"/>
              <w:sz w:val="24"/>
              <w:szCs w:val="24"/>
            </w:rPr>
          </w:rPrChange>
        </w:rPr>
        <w:t>.</w:t>
      </w:r>
    </w:p>
    <w:p w:rsidR="0017543E" w:rsidRPr="007C163E" w:rsidRDefault="0017543E" w:rsidP="0017543E">
      <w:pPr>
        <w:spacing w:after="200" w:line="276" w:lineRule="auto"/>
      </w:pPr>
    </w:p>
    <w:p w:rsidR="0017543E" w:rsidRPr="007C163E" w:rsidRDefault="0017543E" w:rsidP="00054578">
      <w:pPr>
        <w:ind w:right="615"/>
        <w:rPr>
          <w:rFonts w:eastAsia="Courier New"/>
          <w:b/>
          <w:szCs w:val="24"/>
        </w:rPr>
        <w:sectPr w:rsidR="0017543E" w:rsidRPr="007C163E" w:rsidSect="00665E64">
          <w:pgSz w:w="11907" w:h="16840" w:code="9"/>
          <w:pgMar w:top="1134" w:right="992" w:bottom="1134" w:left="1701" w:header="720" w:footer="720" w:gutter="0"/>
          <w:cols w:space="720"/>
          <w:docGrid w:linePitch="360"/>
        </w:sectPr>
      </w:pPr>
    </w:p>
    <w:p w:rsidR="00D50476" w:rsidRPr="007C163E" w:rsidRDefault="00D50476" w:rsidP="00D50476">
      <w:pPr>
        <w:tabs>
          <w:tab w:val="left" w:leader="dot" w:pos="3686"/>
          <w:tab w:val="left" w:leader="dot" w:pos="5954"/>
          <w:tab w:val="left" w:leader="dot" w:pos="9072"/>
        </w:tabs>
        <w:rPr>
          <w:bCs/>
          <w:iCs/>
          <w:sz w:val="26"/>
          <w:szCs w:val="28"/>
        </w:rPr>
      </w:pPr>
    </w:p>
    <w:p w:rsidR="00D50476" w:rsidRPr="007C163E" w:rsidDel="00635B33" w:rsidRDefault="00D50476" w:rsidP="00D50476">
      <w:pPr>
        <w:tabs>
          <w:tab w:val="left" w:leader="dot" w:pos="3686"/>
          <w:tab w:val="left" w:leader="dot" w:pos="5954"/>
          <w:tab w:val="left" w:leader="dot" w:pos="9072"/>
        </w:tabs>
        <w:rPr>
          <w:del w:id="4598"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599"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600"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601"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602"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603"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604" w:author="Phùng Nguyễn Minh Tâm" w:date="2018-12-18T08:46:00Z"/>
          <w:bCs/>
          <w:iCs/>
          <w:sz w:val="26"/>
          <w:szCs w:val="28"/>
        </w:rPr>
      </w:pPr>
    </w:p>
    <w:p w:rsidR="00D50476" w:rsidRPr="007C163E" w:rsidDel="00635B33" w:rsidRDefault="00D50476" w:rsidP="00D50476">
      <w:pPr>
        <w:tabs>
          <w:tab w:val="left" w:leader="dot" w:pos="3686"/>
          <w:tab w:val="left" w:leader="dot" w:pos="5954"/>
          <w:tab w:val="left" w:leader="dot" w:pos="9072"/>
        </w:tabs>
        <w:rPr>
          <w:del w:id="4605" w:author="Phùng Nguyễn Minh Tâm" w:date="2018-12-18T08:46:00Z"/>
        </w:rPr>
      </w:pPr>
    </w:p>
    <w:p w:rsidR="00D50476" w:rsidRPr="007C163E" w:rsidDel="00635B33" w:rsidRDefault="00D50476" w:rsidP="00D50476">
      <w:pPr>
        <w:rPr>
          <w:del w:id="4606" w:author="Phùng Nguyễn Minh Tâm" w:date="2018-12-18T08:46:00Z"/>
        </w:rPr>
      </w:pPr>
    </w:p>
    <w:p w:rsidR="00D50476" w:rsidRPr="007C163E" w:rsidDel="00635B33" w:rsidRDefault="00D50476" w:rsidP="00017F5E">
      <w:pPr>
        <w:ind w:left="574" w:right="615"/>
        <w:jc w:val="right"/>
        <w:rPr>
          <w:del w:id="4607" w:author="Phùng Nguyễn Minh Tâm" w:date="2018-12-18T08:46:00Z"/>
          <w:rFonts w:eastAsia="Courier New"/>
          <w:b/>
          <w:szCs w:val="24"/>
        </w:rPr>
        <w:sectPr w:rsidR="00D50476" w:rsidRPr="007C163E" w:rsidDel="00635B33" w:rsidSect="00665E64">
          <w:pgSz w:w="11907" w:h="16840" w:code="9"/>
          <w:pgMar w:top="1134" w:right="992" w:bottom="1134" w:left="1701" w:header="720" w:footer="720" w:gutter="0"/>
          <w:cols w:space="720"/>
          <w:docGrid w:linePitch="360"/>
        </w:sectPr>
      </w:pPr>
    </w:p>
    <w:p w:rsidR="00D50476" w:rsidRPr="007C163E" w:rsidRDefault="00D50476" w:rsidP="00D50476">
      <w:pPr>
        <w:ind w:left="574" w:right="615"/>
        <w:jc w:val="right"/>
        <w:rPr>
          <w:rFonts w:eastAsia="Courier New"/>
          <w:b/>
          <w:szCs w:val="24"/>
        </w:rPr>
      </w:pPr>
      <w:r w:rsidRPr="007C163E">
        <w:rPr>
          <w:rFonts w:eastAsia="Courier New"/>
          <w:b/>
          <w:szCs w:val="24"/>
          <w:rPrChange w:id="4608" w:author="Phùng Nguyễn Minh Tâm" w:date="2018-12-19T17:03:00Z">
            <w:rPr>
              <w:rFonts w:ascii="Courier New" w:eastAsia="Courier New" w:hAnsi="Courier New" w:cs="Courier New"/>
              <w:b/>
              <w:color w:val="000000"/>
              <w:sz w:val="24"/>
              <w:szCs w:val="24"/>
            </w:rPr>
          </w:rPrChange>
        </w:rPr>
        <w:t>Mẫu 08/NHĐT</w:t>
      </w:r>
    </w:p>
    <w:tbl>
      <w:tblPr>
        <w:tblW w:w="10056" w:type="dxa"/>
        <w:tblInd w:w="-342" w:type="dxa"/>
        <w:tblLayout w:type="fixed"/>
        <w:tblLook w:val="04A0" w:firstRow="1" w:lastRow="0" w:firstColumn="1" w:lastColumn="0" w:noHBand="0" w:noVBand="1"/>
      </w:tblPr>
      <w:tblGrid>
        <w:gridCol w:w="3510"/>
        <w:gridCol w:w="6546"/>
      </w:tblGrid>
      <w:tr w:rsidR="007C163E" w:rsidRPr="007C163E" w:rsidTr="00F9443D">
        <w:tc>
          <w:tcPr>
            <w:tcW w:w="3510" w:type="dxa"/>
            <w:shd w:val="clear" w:color="auto" w:fill="auto"/>
          </w:tcPr>
          <w:p w:rsidR="00D50476" w:rsidRPr="007C163E" w:rsidRDefault="00D50476" w:rsidP="00F9443D">
            <w:pPr>
              <w:ind w:right="615"/>
              <w:rPr>
                <w:rFonts w:eastAsia="Courier New"/>
                <w:b/>
                <w:szCs w:val="24"/>
              </w:rPr>
            </w:pPr>
            <w:r w:rsidRPr="007C163E">
              <w:rPr>
                <w:rFonts w:ascii="Arial" w:hAnsi="Arial" w:cs="Arial"/>
                <w:noProof/>
                <w:rPrChange w:id="4609">
                  <w:rPr>
                    <w:rFonts w:ascii="Arial" w:hAnsi="Arial" w:cs="Arial"/>
                    <w:noProof/>
                    <w:color w:val="000000"/>
                    <w:sz w:val="24"/>
                    <w:szCs w:val="24"/>
                  </w:rPr>
                </w:rPrChange>
              </w:rPr>
              <w:drawing>
                <wp:inline distT="0" distB="0" distL="0" distR="0" wp14:anchorId="399C135A" wp14:editId="339F3717">
                  <wp:extent cx="2110105" cy="544830"/>
                  <wp:effectExtent l="0" t="0" r="4445" b="7620"/>
                  <wp:docPr id="13" name="Picture 1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546" w:type="dxa"/>
            <w:shd w:val="clear" w:color="auto" w:fill="943634"/>
            <w:vAlign w:val="center"/>
          </w:tcPr>
          <w:p w:rsidR="00D50476" w:rsidRPr="0051383C" w:rsidRDefault="00D50476" w:rsidP="00F9443D">
            <w:pPr>
              <w:tabs>
                <w:tab w:val="left" w:pos="5832"/>
              </w:tabs>
              <w:ind w:right="318"/>
              <w:jc w:val="center"/>
              <w:rPr>
                <w:rFonts w:eastAsia="Courier New"/>
                <w:b/>
                <w:color w:val="FFFFFF" w:themeColor="background1"/>
                <w:sz w:val="28"/>
                <w:szCs w:val="28"/>
                <w:rPrChange w:id="4610" w:author="Phùng Nguyễn Minh Tâm" w:date="2018-12-21T18:58:00Z">
                  <w:rPr>
                    <w:rFonts w:eastAsia="Courier New"/>
                    <w:b/>
                    <w:color w:val="FFFFFF"/>
                    <w:sz w:val="28"/>
                    <w:szCs w:val="28"/>
                  </w:rPr>
                </w:rPrChange>
              </w:rPr>
            </w:pPr>
            <w:r w:rsidRPr="0051383C">
              <w:rPr>
                <w:rFonts w:eastAsia="Courier New"/>
                <w:b/>
                <w:color w:val="FFFFFF" w:themeColor="background1"/>
                <w:sz w:val="28"/>
                <w:szCs w:val="28"/>
                <w:rPrChange w:id="4611" w:author="Phùng Nguyễn Minh Tâm" w:date="2018-12-21T18:58:00Z">
                  <w:rPr>
                    <w:rFonts w:ascii="Courier New" w:eastAsia="Courier New" w:hAnsi="Courier New" w:cs="Courier New"/>
                    <w:b/>
                    <w:color w:val="FFFFFF"/>
                    <w:sz w:val="28"/>
                    <w:szCs w:val="28"/>
                  </w:rPr>
                </w:rPrChange>
              </w:rPr>
              <w:t>GIẤY YÊU CẦU TRA SOÁT GIAO DỊCH</w:t>
            </w:r>
          </w:p>
          <w:p w:rsidR="00D50476" w:rsidRPr="0051383C" w:rsidRDefault="00D50476" w:rsidP="00E859AE">
            <w:pPr>
              <w:tabs>
                <w:tab w:val="left" w:pos="5832"/>
              </w:tabs>
              <w:ind w:right="318"/>
              <w:jc w:val="center"/>
              <w:rPr>
                <w:rFonts w:eastAsia="Courier New"/>
                <w:b/>
                <w:i/>
                <w:color w:val="FFFFFF" w:themeColor="background1"/>
                <w:sz w:val="28"/>
                <w:szCs w:val="28"/>
                <w:rPrChange w:id="4612" w:author="Phùng Nguyễn Minh Tâm" w:date="2018-12-21T18:58:00Z">
                  <w:rPr>
                    <w:rFonts w:eastAsia="Courier New"/>
                    <w:b/>
                    <w:i/>
                    <w:color w:val="FFFFFF"/>
                    <w:sz w:val="28"/>
                    <w:szCs w:val="28"/>
                  </w:rPr>
                </w:rPrChange>
              </w:rPr>
            </w:pPr>
            <w:r w:rsidRPr="0051383C">
              <w:rPr>
                <w:rFonts w:eastAsia="Courier New"/>
                <w:b/>
                <w:i/>
                <w:color w:val="FFFFFF" w:themeColor="background1"/>
                <w:sz w:val="28"/>
                <w:szCs w:val="28"/>
                <w:rPrChange w:id="4613" w:author="Phùng Nguyễn Minh Tâm" w:date="2018-12-21T18:58:00Z">
                  <w:rPr>
                    <w:rFonts w:ascii="Courier New" w:eastAsia="Courier New" w:hAnsi="Courier New" w:cs="Courier New"/>
                    <w:b/>
                    <w:i/>
                    <w:color w:val="FFFFFF"/>
                    <w:sz w:val="28"/>
                    <w:szCs w:val="28"/>
                  </w:rPr>
                </w:rPrChange>
              </w:rPr>
              <w:t>R</w:t>
            </w:r>
            <w:r w:rsidR="00E859AE" w:rsidRPr="0051383C">
              <w:rPr>
                <w:rFonts w:eastAsia="Courier New"/>
                <w:b/>
                <w:i/>
                <w:color w:val="FFFFFF" w:themeColor="background1"/>
                <w:sz w:val="28"/>
                <w:szCs w:val="28"/>
                <w:rPrChange w:id="4614" w:author="Phùng Nguyễn Minh Tâm" w:date="2018-12-21T18:58:00Z">
                  <w:rPr>
                    <w:rFonts w:ascii="Courier New" w:eastAsia="Courier New" w:hAnsi="Courier New" w:cs="Courier New"/>
                    <w:b/>
                    <w:i/>
                    <w:color w:val="FFFFFF"/>
                    <w:sz w:val="28"/>
                    <w:szCs w:val="28"/>
                  </w:rPr>
                </w:rPrChange>
              </w:rPr>
              <w:t xml:space="preserve">equest for transaction </w:t>
            </w:r>
            <w:r w:rsidR="00F5709C" w:rsidRPr="0051383C">
              <w:rPr>
                <w:rFonts w:eastAsia="Courier New"/>
                <w:b/>
                <w:i/>
                <w:color w:val="FFFFFF" w:themeColor="background1"/>
                <w:sz w:val="28"/>
                <w:szCs w:val="28"/>
                <w:rPrChange w:id="4615" w:author="Phùng Nguyễn Minh Tâm" w:date="2018-12-21T18:58:00Z">
                  <w:rPr>
                    <w:rFonts w:ascii="Courier New" w:eastAsia="Courier New" w:hAnsi="Courier New" w:cs="Courier New"/>
                    <w:b/>
                    <w:i/>
                    <w:color w:val="FFFFFF"/>
                    <w:sz w:val="28"/>
                    <w:szCs w:val="28"/>
                  </w:rPr>
                </w:rPrChange>
              </w:rPr>
              <w:t>investigation</w:t>
            </w:r>
          </w:p>
        </w:tc>
      </w:tr>
    </w:tbl>
    <w:p w:rsidR="00D50476" w:rsidRPr="007C163E" w:rsidRDefault="00D50476" w:rsidP="00D50476">
      <w:pPr>
        <w:ind w:right="8" w:firstLine="7513"/>
        <w:jc w:val="both"/>
      </w:pPr>
      <w:r w:rsidRPr="007C163E">
        <w:rPr>
          <w:rPrChange w:id="4616" w:author="Phùng Nguyễn Minh Tâm" w:date="2018-12-19T17:03:00Z">
            <w:rPr>
              <w:rFonts w:ascii="Courier New" w:hAnsi="Courier New" w:cs="Courier New"/>
              <w:color w:val="000000"/>
              <w:sz w:val="24"/>
              <w:szCs w:val="24"/>
            </w:rPr>
          </w:rPrChange>
        </w:rPr>
        <w:t>Mã số khách hàng</w:t>
      </w:r>
    </w:p>
    <w:p w:rsidR="00D50476" w:rsidRPr="007C163E" w:rsidRDefault="00D50476" w:rsidP="00D50476">
      <w:pPr>
        <w:tabs>
          <w:tab w:val="left" w:leader="dot" w:pos="9072"/>
        </w:tabs>
        <w:ind w:firstLine="7513"/>
        <w:jc w:val="both"/>
        <w:rPr>
          <w:b/>
          <w:bCs/>
          <w:sz w:val="28"/>
          <w:szCs w:val="28"/>
        </w:rPr>
      </w:pPr>
      <w:r w:rsidRPr="007C163E">
        <w:rPr>
          <w:rPrChange w:id="4617" w:author="Phùng Nguyễn Minh Tâm" w:date="2018-12-19T17:03:00Z">
            <w:rPr>
              <w:rFonts w:ascii="Courier New" w:hAnsi="Courier New" w:cs="Courier New"/>
              <w:color w:val="000000"/>
              <w:sz w:val="24"/>
              <w:szCs w:val="24"/>
            </w:rPr>
          </w:rPrChange>
        </w:rPr>
        <w:t>CIF No.:</w:t>
      </w:r>
      <w:r w:rsidRPr="007C163E">
        <w:rPr>
          <w:rPrChange w:id="4618" w:author="Phùng Nguyễn Minh Tâm" w:date="2018-12-19T17:03:00Z">
            <w:rPr>
              <w:rFonts w:ascii="Courier New" w:hAnsi="Courier New" w:cs="Courier New"/>
              <w:color w:val="000000"/>
              <w:sz w:val="24"/>
              <w:szCs w:val="24"/>
            </w:rPr>
          </w:rPrChange>
        </w:rPr>
        <w:tab/>
      </w:r>
    </w:p>
    <w:p w:rsidR="00D50476" w:rsidRPr="007C163E" w:rsidRDefault="00D50476" w:rsidP="00F5709C">
      <w:pPr>
        <w:tabs>
          <w:tab w:val="left" w:leader="dot" w:pos="8222"/>
        </w:tabs>
        <w:ind w:firstLine="567"/>
        <w:jc w:val="both"/>
        <w:rPr>
          <w:bCs/>
          <w:sz w:val="24"/>
          <w:szCs w:val="24"/>
        </w:rPr>
      </w:pPr>
      <w:r w:rsidRPr="007C163E">
        <w:rPr>
          <w:b/>
          <w:bCs/>
          <w:sz w:val="24"/>
          <w:szCs w:val="24"/>
          <w:rPrChange w:id="4619" w:author="Phùng Nguyễn Minh Tâm" w:date="2018-12-19T17:03:00Z">
            <w:rPr>
              <w:rFonts w:ascii="Courier New" w:hAnsi="Courier New" w:cs="Courier New"/>
              <w:b/>
              <w:bCs/>
              <w:color w:val="000000"/>
              <w:sz w:val="24"/>
              <w:szCs w:val="24"/>
            </w:rPr>
          </w:rPrChange>
        </w:rPr>
        <w:t>Kính gửi: Agribank Chi nhánh/</w:t>
      </w:r>
      <w:r w:rsidRPr="007C163E">
        <w:rPr>
          <w:b/>
          <w:bCs/>
          <w:i/>
          <w:sz w:val="24"/>
          <w:szCs w:val="24"/>
          <w:rPrChange w:id="4620" w:author="Phùng Nguyễn Minh Tâm" w:date="2018-12-19T17:03:00Z">
            <w:rPr>
              <w:rFonts w:ascii="Courier New" w:hAnsi="Courier New" w:cs="Courier New"/>
              <w:b/>
              <w:bCs/>
              <w:i/>
              <w:color w:val="000000"/>
              <w:sz w:val="24"/>
              <w:szCs w:val="24"/>
            </w:rPr>
          </w:rPrChange>
        </w:rPr>
        <w:t>To Agribank</w:t>
      </w:r>
      <w:r w:rsidRPr="007C163E">
        <w:rPr>
          <w:bCs/>
          <w:sz w:val="24"/>
          <w:szCs w:val="24"/>
          <w:rPrChange w:id="4621" w:author="Phùng Nguyễn Minh Tâm" w:date="2018-12-19T17:03:00Z">
            <w:rPr>
              <w:rFonts w:ascii="Courier New" w:hAnsi="Courier New" w:cs="Courier New"/>
              <w:bCs/>
              <w:color w:val="000000"/>
              <w:sz w:val="24"/>
              <w:szCs w:val="24"/>
            </w:rPr>
          </w:rPrChange>
        </w:rPr>
        <w:tab/>
      </w:r>
      <w:r w:rsidR="00F5709C" w:rsidRPr="007C163E">
        <w:rPr>
          <w:b/>
          <w:bCs/>
          <w:i/>
          <w:sz w:val="24"/>
          <w:szCs w:val="24"/>
          <w:rPrChange w:id="4622" w:author="Phùng Nguyễn Minh Tâm" w:date="2018-12-19T17:03:00Z">
            <w:rPr>
              <w:rFonts w:ascii="Courier New" w:hAnsi="Courier New" w:cs="Courier New"/>
              <w:b/>
              <w:bCs/>
              <w:i/>
              <w:color w:val="000000"/>
              <w:sz w:val="24"/>
              <w:szCs w:val="24"/>
            </w:rPr>
          </w:rPrChange>
        </w:rPr>
        <w:t>Branch</w:t>
      </w:r>
    </w:p>
    <w:p w:rsidR="00D50476" w:rsidRPr="007C163E" w:rsidRDefault="00D50476" w:rsidP="00D50476">
      <w:pPr>
        <w:tabs>
          <w:tab w:val="left" w:pos="9356"/>
        </w:tabs>
        <w:spacing w:before="60" w:after="60"/>
        <w:ind w:right="-115"/>
        <w:rPr>
          <w:sz w:val="4"/>
          <w:szCs w:val="4"/>
        </w:rPr>
      </w:pPr>
    </w:p>
    <w:p w:rsidR="00D50476" w:rsidRPr="007C163E" w:rsidRDefault="00D50476" w:rsidP="00D50476">
      <w:pPr>
        <w:tabs>
          <w:tab w:val="left" w:leader="dot" w:pos="9072"/>
        </w:tabs>
        <w:ind w:right="-2"/>
        <w:jc w:val="both"/>
        <w:rPr>
          <w:sz w:val="24"/>
          <w:szCs w:val="24"/>
        </w:rPr>
      </w:pPr>
      <w:r w:rsidRPr="007C163E">
        <w:rPr>
          <w:sz w:val="24"/>
          <w:szCs w:val="24"/>
          <w:rPrChange w:id="4623" w:author="Phùng Nguyễn Minh Tâm" w:date="2018-12-19T17:03:00Z">
            <w:rPr>
              <w:rFonts w:ascii="Courier New" w:hAnsi="Courier New" w:cs="Courier New"/>
              <w:color w:val="000000"/>
              <w:sz w:val="24"/>
              <w:szCs w:val="24"/>
            </w:rPr>
          </w:rPrChange>
        </w:rPr>
        <w:t>Họ và tên cá nhân/tổ chức/</w:t>
      </w:r>
      <w:r w:rsidRPr="007C163E">
        <w:rPr>
          <w:i/>
          <w:sz w:val="24"/>
          <w:szCs w:val="24"/>
          <w:rPrChange w:id="4624" w:author="Phùng Nguyễn Minh Tâm" w:date="2018-12-19T17:03:00Z">
            <w:rPr>
              <w:rFonts w:ascii="Courier New" w:hAnsi="Courier New" w:cs="Courier New"/>
              <w:i/>
              <w:color w:val="000000"/>
              <w:sz w:val="24"/>
              <w:szCs w:val="24"/>
            </w:rPr>
          </w:rPrChange>
        </w:rPr>
        <w:t>Customer Name</w:t>
      </w:r>
      <w:r w:rsidRPr="007C163E">
        <w:rPr>
          <w:sz w:val="24"/>
          <w:szCs w:val="24"/>
          <w:rPrChange w:id="4625" w:author="Phùng Nguyễn Minh Tâm" w:date="2018-12-19T17:03:00Z">
            <w:rPr>
              <w:rFonts w:ascii="Courier New" w:hAnsi="Courier New" w:cs="Courier New"/>
              <w:color w:val="000000"/>
              <w:sz w:val="24"/>
              <w:szCs w:val="24"/>
            </w:rPr>
          </w:rPrChange>
        </w:rPr>
        <w:t xml:space="preserve">: </w:t>
      </w:r>
      <w:r w:rsidRPr="007C163E">
        <w:rPr>
          <w:sz w:val="24"/>
          <w:szCs w:val="24"/>
          <w:rPrChange w:id="4626"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right="-2"/>
        <w:jc w:val="both"/>
        <w:rPr>
          <w:sz w:val="24"/>
          <w:szCs w:val="24"/>
        </w:rPr>
      </w:pPr>
      <w:r w:rsidRPr="007C163E">
        <w:rPr>
          <w:sz w:val="24"/>
          <w:szCs w:val="24"/>
          <w:rPrChange w:id="4627" w:author="Phùng Nguyễn Minh Tâm" w:date="2018-12-19T17:03:00Z">
            <w:rPr>
              <w:rFonts w:ascii="Courier New" w:hAnsi="Courier New" w:cs="Courier New"/>
              <w:color w:val="000000"/>
              <w:sz w:val="24"/>
              <w:szCs w:val="24"/>
            </w:rPr>
          </w:rPrChange>
        </w:rPr>
        <w:t>Người đại diện (tổ chức)/</w:t>
      </w:r>
      <w:r w:rsidRPr="007C163E">
        <w:rPr>
          <w:i/>
          <w:sz w:val="24"/>
          <w:szCs w:val="24"/>
          <w:rPrChange w:id="4628" w:author="Phùng Nguyễn Minh Tâm" w:date="2018-12-19T17:03:00Z">
            <w:rPr>
              <w:rFonts w:ascii="Courier New" w:hAnsi="Courier New" w:cs="Courier New"/>
              <w:i/>
              <w:color w:val="000000"/>
              <w:sz w:val="24"/>
              <w:szCs w:val="24"/>
            </w:rPr>
          </w:rPrChange>
        </w:rPr>
        <w:t>Representative person (for corporate)</w:t>
      </w:r>
      <w:r w:rsidRPr="007C163E">
        <w:rPr>
          <w:sz w:val="24"/>
          <w:szCs w:val="24"/>
          <w:rPrChange w:id="4629" w:author="Phùng Nguyễn Minh Tâm" w:date="2018-12-19T17:03:00Z">
            <w:rPr>
              <w:rFonts w:ascii="Courier New" w:hAnsi="Courier New" w:cs="Courier New"/>
              <w:color w:val="000000"/>
              <w:sz w:val="24"/>
              <w:szCs w:val="24"/>
            </w:rPr>
          </w:rPrChange>
        </w:rPr>
        <w:t>:</w:t>
      </w:r>
      <w:r w:rsidRPr="007C163E">
        <w:rPr>
          <w:sz w:val="24"/>
          <w:szCs w:val="24"/>
          <w:rPrChange w:id="4630"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4820"/>
          <w:tab w:val="left" w:leader="dot" w:pos="7655"/>
          <w:tab w:val="left" w:leader="dot" w:pos="8222"/>
          <w:tab w:val="left" w:leader="dot" w:pos="9072"/>
        </w:tabs>
        <w:ind w:right="-115"/>
        <w:rPr>
          <w:sz w:val="24"/>
          <w:szCs w:val="24"/>
        </w:rPr>
      </w:pPr>
      <w:proofErr w:type="gramStart"/>
      <w:r w:rsidRPr="007C163E">
        <w:rPr>
          <w:sz w:val="24"/>
          <w:szCs w:val="24"/>
          <w:rPrChange w:id="4631" w:author="Phùng Nguyễn Minh Tâm" w:date="2018-12-19T17:03:00Z">
            <w:rPr>
              <w:rFonts w:ascii="Courier New" w:hAnsi="Courier New" w:cs="Courier New"/>
              <w:color w:val="000000"/>
              <w:sz w:val="24"/>
              <w:szCs w:val="24"/>
            </w:rPr>
          </w:rPrChange>
        </w:rPr>
        <w:t>Số CMND/Hộ chiếu/CCCD/</w:t>
      </w:r>
      <w:r w:rsidRPr="007C163E">
        <w:rPr>
          <w:i/>
          <w:sz w:val="24"/>
          <w:szCs w:val="24"/>
          <w:rPrChange w:id="4632" w:author="Phùng Nguyễn Minh Tâm" w:date="2018-12-19T17:03:00Z">
            <w:rPr>
              <w:rFonts w:ascii="Courier New" w:hAnsi="Courier New" w:cs="Courier New"/>
              <w:i/>
              <w:color w:val="000000"/>
              <w:sz w:val="24"/>
              <w:szCs w:val="24"/>
            </w:rPr>
          </w:rPrChange>
        </w:rPr>
        <w:t>ID/PP No.</w:t>
      </w:r>
      <w:proofErr w:type="gramEnd"/>
      <w:r w:rsidRPr="007C163E">
        <w:rPr>
          <w:sz w:val="24"/>
          <w:szCs w:val="24"/>
          <w:rPrChange w:id="4633" w:author="Phùng Nguyễn Minh Tâm" w:date="2018-12-19T17:03:00Z">
            <w:rPr>
              <w:rFonts w:ascii="Courier New" w:hAnsi="Courier New" w:cs="Courier New"/>
              <w:color w:val="000000"/>
              <w:sz w:val="24"/>
              <w:szCs w:val="24"/>
            </w:rPr>
          </w:rPrChange>
        </w:rPr>
        <w:t xml:space="preserve"> </w:t>
      </w:r>
      <w:r w:rsidRPr="007C163E">
        <w:rPr>
          <w:sz w:val="24"/>
          <w:szCs w:val="24"/>
          <w:rPrChange w:id="4634" w:author="Phùng Nguyễn Minh Tâm" w:date="2018-12-19T17:03:00Z">
            <w:rPr>
              <w:rFonts w:ascii="Courier New" w:hAnsi="Courier New" w:cs="Courier New"/>
              <w:color w:val="000000"/>
              <w:sz w:val="24"/>
              <w:szCs w:val="24"/>
            </w:rPr>
          </w:rPrChange>
        </w:rPr>
        <w:tab/>
        <w:t>Ngày cấp/</w:t>
      </w:r>
      <w:r w:rsidRPr="007C163E">
        <w:rPr>
          <w:i/>
          <w:sz w:val="24"/>
          <w:szCs w:val="24"/>
          <w:rPrChange w:id="4635" w:author="Phùng Nguyễn Minh Tâm" w:date="2018-12-19T17:03:00Z">
            <w:rPr>
              <w:rFonts w:ascii="Courier New" w:hAnsi="Courier New" w:cs="Courier New"/>
              <w:i/>
              <w:color w:val="000000"/>
              <w:sz w:val="24"/>
              <w:szCs w:val="24"/>
            </w:rPr>
          </w:rPrChange>
        </w:rPr>
        <w:t>Date of iss</w:t>
      </w:r>
      <w:r w:rsidR="00F5709C" w:rsidRPr="007C163E">
        <w:rPr>
          <w:i/>
          <w:sz w:val="24"/>
          <w:szCs w:val="24"/>
          <w:rPrChange w:id="4636" w:author="Phùng Nguyễn Minh Tâm" w:date="2018-12-19T17:03:00Z">
            <w:rPr>
              <w:rFonts w:ascii="Courier New" w:hAnsi="Courier New" w:cs="Courier New"/>
              <w:i/>
              <w:color w:val="000000"/>
              <w:sz w:val="24"/>
              <w:szCs w:val="24"/>
            </w:rPr>
          </w:rPrChange>
        </w:rPr>
        <w:t>u</w:t>
      </w:r>
      <w:r w:rsidRPr="007C163E">
        <w:rPr>
          <w:i/>
          <w:sz w:val="24"/>
          <w:szCs w:val="24"/>
          <w:rPrChange w:id="4637" w:author="Phùng Nguyễn Minh Tâm" w:date="2018-12-19T17:03:00Z">
            <w:rPr>
              <w:rFonts w:ascii="Courier New" w:hAnsi="Courier New" w:cs="Courier New"/>
              <w:i/>
              <w:color w:val="000000"/>
              <w:sz w:val="24"/>
              <w:szCs w:val="24"/>
            </w:rPr>
          </w:rPrChange>
        </w:rPr>
        <w:t>e</w:t>
      </w:r>
      <w:r w:rsidRPr="007C163E">
        <w:rPr>
          <w:sz w:val="24"/>
          <w:szCs w:val="24"/>
          <w:rPrChange w:id="4638" w:author="Phùng Nguyễn Minh Tâm" w:date="2018-12-19T17:03:00Z">
            <w:rPr>
              <w:rFonts w:ascii="Courier New" w:hAnsi="Courier New" w:cs="Courier New"/>
              <w:color w:val="000000"/>
              <w:sz w:val="24"/>
              <w:szCs w:val="24"/>
            </w:rPr>
          </w:rPrChange>
        </w:rPr>
        <w:t xml:space="preserve"> </w:t>
      </w:r>
      <w:r w:rsidRPr="007C163E">
        <w:rPr>
          <w:sz w:val="24"/>
          <w:szCs w:val="24"/>
          <w:rPrChange w:id="4639" w:author="Phùng Nguyễn Minh Tâm" w:date="2018-12-19T17:03:00Z">
            <w:rPr>
              <w:rFonts w:ascii="Courier New" w:hAnsi="Courier New" w:cs="Courier New"/>
              <w:color w:val="000000"/>
              <w:sz w:val="24"/>
              <w:szCs w:val="24"/>
            </w:rPr>
          </w:rPrChange>
        </w:rPr>
        <w:tab/>
        <w:t>/</w:t>
      </w:r>
      <w:r w:rsidRPr="007C163E">
        <w:rPr>
          <w:sz w:val="24"/>
          <w:szCs w:val="24"/>
          <w:rPrChange w:id="4640" w:author="Phùng Nguyễn Minh Tâm" w:date="2018-12-19T17:03:00Z">
            <w:rPr>
              <w:rFonts w:ascii="Courier New" w:hAnsi="Courier New" w:cs="Courier New"/>
              <w:color w:val="000000"/>
              <w:sz w:val="24"/>
              <w:szCs w:val="24"/>
            </w:rPr>
          </w:rPrChange>
        </w:rPr>
        <w:tab/>
        <w:t>/</w:t>
      </w:r>
      <w:r w:rsidRPr="007C163E">
        <w:rPr>
          <w:sz w:val="24"/>
          <w:szCs w:val="24"/>
          <w:rPrChange w:id="4641"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right="-2"/>
        <w:jc w:val="both"/>
        <w:rPr>
          <w:sz w:val="24"/>
          <w:szCs w:val="24"/>
        </w:rPr>
      </w:pPr>
      <w:r w:rsidRPr="007C163E">
        <w:rPr>
          <w:sz w:val="24"/>
          <w:szCs w:val="24"/>
          <w:rPrChange w:id="4642" w:author="Phùng Nguyễn Minh Tâm" w:date="2018-12-19T17:03:00Z">
            <w:rPr>
              <w:rFonts w:ascii="Courier New" w:hAnsi="Courier New" w:cs="Courier New"/>
              <w:color w:val="000000"/>
              <w:sz w:val="24"/>
              <w:szCs w:val="24"/>
            </w:rPr>
          </w:rPrChange>
        </w:rPr>
        <w:t>Nơi cấp/</w:t>
      </w:r>
      <w:r w:rsidRPr="007C163E">
        <w:rPr>
          <w:i/>
          <w:sz w:val="24"/>
          <w:szCs w:val="24"/>
          <w:rPrChange w:id="4643" w:author="Phùng Nguyễn Minh Tâm" w:date="2018-12-19T17:03:00Z">
            <w:rPr>
              <w:rFonts w:ascii="Courier New" w:hAnsi="Courier New" w:cs="Courier New"/>
              <w:i/>
              <w:color w:val="000000"/>
              <w:sz w:val="24"/>
              <w:szCs w:val="24"/>
            </w:rPr>
          </w:rPrChange>
        </w:rPr>
        <w:t>Place of issue</w:t>
      </w:r>
      <w:r w:rsidRPr="007C163E">
        <w:rPr>
          <w:sz w:val="24"/>
          <w:szCs w:val="24"/>
          <w:rPrChange w:id="4644" w:author="Phùng Nguyễn Minh Tâm" w:date="2018-12-19T17:03:00Z">
            <w:rPr>
              <w:rFonts w:ascii="Courier New" w:hAnsi="Courier New" w:cs="Courier New"/>
              <w:color w:val="000000"/>
              <w:sz w:val="24"/>
              <w:szCs w:val="24"/>
            </w:rPr>
          </w:rPrChange>
        </w:rPr>
        <w:t xml:space="preserve">: </w:t>
      </w:r>
      <w:r w:rsidRPr="007C163E">
        <w:rPr>
          <w:sz w:val="24"/>
          <w:szCs w:val="24"/>
          <w:rPrChange w:id="4645"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right="-2"/>
        <w:jc w:val="both"/>
        <w:rPr>
          <w:sz w:val="24"/>
          <w:szCs w:val="24"/>
        </w:rPr>
      </w:pPr>
      <w:r w:rsidRPr="007C163E">
        <w:rPr>
          <w:sz w:val="24"/>
          <w:szCs w:val="24"/>
          <w:rPrChange w:id="4646" w:author="Phùng Nguyễn Minh Tâm" w:date="2018-12-19T17:03:00Z">
            <w:rPr>
              <w:rFonts w:ascii="Courier New" w:hAnsi="Courier New" w:cs="Courier New"/>
              <w:color w:val="000000"/>
              <w:sz w:val="24"/>
              <w:szCs w:val="24"/>
            </w:rPr>
          </w:rPrChange>
        </w:rPr>
        <w:t>Số đăng ký kinh doanh/</w:t>
      </w:r>
      <w:r w:rsidRPr="007C163E">
        <w:rPr>
          <w:i/>
          <w:sz w:val="24"/>
          <w:szCs w:val="24"/>
          <w:rPrChange w:id="4647" w:author="Phùng Nguyễn Minh Tâm" w:date="2018-12-19T17:03:00Z">
            <w:rPr>
              <w:rFonts w:ascii="Courier New" w:hAnsi="Courier New" w:cs="Courier New"/>
              <w:i/>
              <w:color w:val="000000"/>
              <w:sz w:val="24"/>
              <w:szCs w:val="24"/>
            </w:rPr>
          </w:rPrChange>
        </w:rPr>
        <w:t>Registration business No.</w:t>
      </w:r>
      <w:r w:rsidRPr="007C163E">
        <w:rPr>
          <w:sz w:val="24"/>
          <w:szCs w:val="24"/>
          <w:rPrChange w:id="4648" w:author="Phùng Nguyễn Minh Tâm" w:date="2018-12-19T17:03:00Z">
            <w:rPr>
              <w:rFonts w:ascii="Courier New" w:hAnsi="Courier New" w:cs="Courier New"/>
              <w:color w:val="000000"/>
              <w:sz w:val="24"/>
              <w:szCs w:val="24"/>
            </w:rPr>
          </w:rPrChange>
        </w:rPr>
        <w:t xml:space="preserve">: </w:t>
      </w:r>
      <w:r w:rsidRPr="007C163E">
        <w:rPr>
          <w:sz w:val="24"/>
          <w:szCs w:val="24"/>
          <w:rPrChange w:id="4649"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2835"/>
          <w:tab w:val="left" w:leader="dot" w:pos="3402"/>
          <w:tab w:val="left" w:leader="dot" w:pos="4111"/>
          <w:tab w:val="left" w:leader="dot" w:pos="9072"/>
        </w:tabs>
        <w:ind w:right="-115"/>
        <w:rPr>
          <w:sz w:val="24"/>
          <w:szCs w:val="24"/>
        </w:rPr>
      </w:pPr>
      <w:r w:rsidRPr="007C163E">
        <w:rPr>
          <w:sz w:val="24"/>
          <w:szCs w:val="24"/>
          <w:rPrChange w:id="4650" w:author="Phùng Nguyễn Minh Tâm" w:date="2018-12-19T17:03:00Z">
            <w:rPr>
              <w:rFonts w:ascii="Courier New" w:hAnsi="Courier New" w:cs="Courier New"/>
              <w:color w:val="000000"/>
              <w:sz w:val="24"/>
              <w:szCs w:val="24"/>
            </w:rPr>
          </w:rPrChange>
        </w:rPr>
        <w:t>Ngày cấp/</w:t>
      </w:r>
      <w:r w:rsidRPr="007C163E">
        <w:rPr>
          <w:i/>
          <w:sz w:val="24"/>
          <w:szCs w:val="24"/>
          <w:rPrChange w:id="4651" w:author="Phùng Nguyễn Minh Tâm" w:date="2018-12-19T17:03:00Z">
            <w:rPr>
              <w:rFonts w:ascii="Courier New" w:hAnsi="Courier New" w:cs="Courier New"/>
              <w:i/>
              <w:color w:val="000000"/>
              <w:sz w:val="24"/>
              <w:szCs w:val="24"/>
            </w:rPr>
          </w:rPrChange>
        </w:rPr>
        <w:t>Date of iss</w:t>
      </w:r>
      <w:r w:rsidR="00462D60" w:rsidRPr="007C163E">
        <w:rPr>
          <w:i/>
          <w:sz w:val="24"/>
          <w:szCs w:val="24"/>
          <w:rPrChange w:id="4652" w:author="Phùng Nguyễn Minh Tâm" w:date="2018-12-19T17:03:00Z">
            <w:rPr>
              <w:rFonts w:ascii="Courier New" w:hAnsi="Courier New" w:cs="Courier New"/>
              <w:i/>
              <w:color w:val="000000"/>
              <w:sz w:val="24"/>
              <w:szCs w:val="24"/>
            </w:rPr>
          </w:rPrChange>
        </w:rPr>
        <w:t>u</w:t>
      </w:r>
      <w:r w:rsidRPr="007C163E">
        <w:rPr>
          <w:i/>
          <w:sz w:val="24"/>
          <w:szCs w:val="24"/>
          <w:rPrChange w:id="4653" w:author="Phùng Nguyễn Minh Tâm" w:date="2018-12-19T17:03:00Z">
            <w:rPr>
              <w:rFonts w:ascii="Courier New" w:hAnsi="Courier New" w:cs="Courier New"/>
              <w:i/>
              <w:color w:val="000000"/>
              <w:sz w:val="24"/>
              <w:szCs w:val="24"/>
            </w:rPr>
          </w:rPrChange>
        </w:rPr>
        <w:t>e</w:t>
      </w:r>
      <w:r w:rsidRPr="007C163E">
        <w:rPr>
          <w:sz w:val="24"/>
          <w:szCs w:val="24"/>
          <w:rPrChange w:id="4654" w:author="Phùng Nguyễn Minh Tâm" w:date="2018-12-19T17:03:00Z">
            <w:rPr>
              <w:rFonts w:ascii="Courier New" w:hAnsi="Courier New" w:cs="Courier New"/>
              <w:color w:val="000000"/>
              <w:sz w:val="24"/>
              <w:szCs w:val="24"/>
            </w:rPr>
          </w:rPrChange>
        </w:rPr>
        <w:t xml:space="preserve"> </w:t>
      </w:r>
      <w:r w:rsidRPr="007C163E">
        <w:rPr>
          <w:sz w:val="24"/>
          <w:szCs w:val="24"/>
          <w:rPrChange w:id="4655" w:author="Phùng Nguyễn Minh Tâm" w:date="2018-12-19T17:03:00Z">
            <w:rPr>
              <w:rFonts w:ascii="Courier New" w:hAnsi="Courier New" w:cs="Courier New"/>
              <w:color w:val="000000"/>
              <w:sz w:val="24"/>
              <w:szCs w:val="24"/>
            </w:rPr>
          </w:rPrChange>
        </w:rPr>
        <w:tab/>
        <w:t>/</w:t>
      </w:r>
      <w:r w:rsidRPr="007C163E">
        <w:rPr>
          <w:sz w:val="24"/>
          <w:szCs w:val="24"/>
          <w:rPrChange w:id="4656" w:author="Phùng Nguyễn Minh Tâm" w:date="2018-12-19T17:03:00Z">
            <w:rPr>
              <w:rFonts w:ascii="Courier New" w:hAnsi="Courier New" w:cs="Courier New"/>
              <w:color w:val="000000"/>
              <w:sz w:val="24"/>
              <w:szCs w:val="24"/>
            </w:rPr>
          </w:rPrChange>
        </w:rPr>
        <w:tab/>
        <w:t>/</w:t>
      </w:r>
      <w:r w:rsidRPr="007C163E">
        <w:rPr>
          <w:sz w:val="24"/>
          <w:szCs w:val="24"/>
          <w:rPrChange w:id="4657" w:author="Phùng Nguyễn Minh Tâm" w:date="2018-12-19T17:03:00Z">
            <w:rPr>
              <w:rFonts w:ascii="Courier New" w:hAnsi="Courier New" w:cs="Courier New"/>
              <w:color w:val="000000"/>
              <w:sz w:val="24"/>
              <w:szCs w:val="24"/>
            </w:rPr>
          </w:rPrChange>
        </w:rPr>
        <w:tab/>
        <w:t>Nơi cấp/</w:t>
      </w:r>
      <w:r w:rsidRPr="007C163E">
        <w:rPr>
          <w:i/>
          <w:sz w:val="24"/>
          <w:szCs w:val="24"/>
          <w:rPrChange w:id="4658" w:author="Phùng Nguyễn Minh Tâm" w:date="2018-12-19T17:03:00Z">
            <w:rPr>
              <w:rFonts w:ascii="Courier New" w:hAnsi="Courier New" w:cs="Courier New"/>
              <w:i/>
              <w:color w:val="000000"/>
              <w:sz w:val="24"/>
              <w:szCs w:val="24"/>
            </w:rPr>
          </w:rPrChange>
        </w:rPr>
        <w:t>Place of issue</w:t>
      </w:r>
      <w:r w:rsidRPr="007C163E">
        <w:rPr>
          <w:sz w:val="24"/>
          <w:szCs w:val="24"/>
          <w:rPrChange w:id="4659" w:author="Phùng Nguyễn Minh Tâm" w:date="2018-12-19T17:03:00Z">
            <w:rPr>
              <w:rFonts w:ascii="Courier New" w:hAnsi="Courier New" w:cs="Courier New"/>
              <w:color w:val="000000"/>
              <w:sz w:val="24"/>
              <w:szCs w:val="24"/>
            </w:rPr>
          </w:rPrChange>
        </w:rPr>
        <w:t>:</w:t>
      </w:r>
      <w:r w:rsidRPr="007C163E">
        <w:rPr>
          <w:sz w:val="24"/>
          <w:szCs w:val="24"/>
          <w:rPrChange w:id="4660"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right="-2"/>
        <w:jc w:val="both"/>
        <w:rPr>
          <w:sz w:val="24"/>
          <w:szCs w:val="24"/>
        </w:rPr>
      </w:pPr>
      <w:r w:rsidRPr="007C163E">
        <w:rPr>
          <w:sz w:val="24"/>
          <w:szCs w:val="24"/>
          <w:rPrChange w:id="4661" w:author="Phùng Nguyễn Minh Tâm" w:date="2018-12-19T17:03:00Z">
            <w:rPr>
              <w:rFonts w:ascii="Courier New" w:hAnsi="Courier New" w:cs="Courier New"/>
              <w:color w:val="000000"/>
              <w:sz w:val="24"/>
              <w:szCs w:val="24"/>
            </w:rPr>
          </w:rPrChange>
        </w:rPr>
        <w:t>Địa chỉ liên hệ/</w:t>
      </w:r>
      <w:r w:rsidRPr="007C163E">
        <w:rPr>
          <w:i/>
          <w:sz w:val="24"/>
          <w:szCs w:val="24"/>
          <w:rPrChange w:id="4662" w:author="Phùng Nguyễn Minh Tâm" w:date="2018-12-19T17:03:00Z">
            <w:rPr>
              <w:rFonts w:ascii="Courier New" w:hAnsi="Courier New" w:cs="Courier New"/>
              <w:i/>
              <w:color w:val="000000"/>
              <w:sz w:val="24"/>
              <w:szCs w:val="24"/>
            </w:rPr>
          </w:rPrChange>
        </w:rPr>
        <w:t>Contact Address</w:t>
      </w:r>
      <w:r w:rsidRPr="007C163E">
        <w:rPr>
          <w:i/>
          <w:sz w:val="24"/>
          <w:szCs w:val="24"/>
          <w:rPrChange w:id="4663" w:author="Phùng Nguyễn Minh Tâm" w:date="2018-12-19T17:03:00Z">
            <w:rPr>
              <w:rFonts w:ascii="Courier New" w:hAnsi="Courier New" w:cs="Courier New"/>
              <w:i/>
              <w:color w:val="000000"/>
              <w:sz w:val="24"/>
              <w:szCs w:val="24"/>
            </w:rPr>
          </w:rPrChange>
        </w:rPr>
        <w:tab/>
      </w:r>
    </w:p>
    <w:p w:rsidR="00D50476" w:rsidRPr="007C163E" w:rsidRDefault="00D50476" w:rsidP="00D50476">
      <w:pPr>
        <w:tabs>
          <w:tab w:val="left" w:leader="dot" w:pos="5670"/>
          <w:tab w:val="left" w:leader="dot" w:pos="9072"/>
        </w:tabs>
        <w:rPr>
          <w:sz w:val="24"/>
          <w:szCs w:val="24"/>
        </w:rPr>
      </w:pPr>
      <w:r w:rsidRPr="007C163E">
        <w:rPr>
          <w:sz w:val="24"/>
          <w:szCs w:val="24"/>
          <w:rPrChange w:id="4664" w:author="Phùng Nguyễn Minh Tâm" w:date="2018-12-19T17:03:00Z">
            <w:rPr>
              <w:rFonts w:ascii="Courier New" w:hAnsi="Courier New" w:cs="Courier New"/>
              <w:color w:val="000000"/>
              <w:sz w:val="24"/>
              <w:szCs w:val="24"/>
            </w:rPr>
          </w:rPrChange>
        </w:rPr>
        <w:t>Điện thoại liên hệ/</w:t>
      </w:r>
      <w:r w:rsidRPr="007C163E">
        <w:rPr>
          <w:i/>
          <w:sz w:val="24"/>
          <w:szCs w:val="24"/>
          <w:rPrChange w:id="4665" w:author="Phùng Nguyễn Minh Tâm" w:date="2018-12-19T17:03:00Z">
            <w:rPr>
              <w:rFonts w:ascii="Courier New" w:hAnsi="Courier New" w:cs="Courier New"/>
              <w:i/>
              <w:color w:val="000000"/>
              <w:sz w:val="24"/>
              <w:szCs w:val="24"/>
            </w:rPr>
          </w:rPrChange>
        </w:rPr>
        <w:t>Contact phone</w:t>
      </w:r>
      <w:r w:rsidRPr="007C163E">
        <w:rPr>
          <w:sz w:val="24"/>
          <w:szCs w:val="24"/>
          <w:rPrChange w:id="4666" w:author="Phùng Nguyễn Minh Tâm" w:date="2018-12-19T17:03:00Z">
            <w:rPr>
              <w:rFonts w:ascii="Courier New" w:hAnsi="Courier New" w:cs="Courier New"/>
              <w:color w:val="000000"/>
              <w:sz w:val="24"/>
              <w:szCs w:val="24"/>
            </w:rPr>
          </w:rPrChange>
        </w:rPr>
        <w:t>: CĐ/</w:t>
      </w:r>
      <w:r w:rsidRPr="007C163E">
        <w:rPr>
          <w:i/>
          <w:sz w:val="24"/>
          <w:szCs w:val="24"/>
          <w:rPrChange w:id="4667" w:author="Phùng Nguyễn Minh Tâm" w:date="2018-12-19T17:03:00Z">
            <w:rPr>
              <w:rFonts w:ascii="Courier New" w:hAnsi="Courier New" w:cs="Courier New"/>
              <w:i/>
              <w:color w:val="000000"/>
              <w:sz w:val="24"/>
              <w:szCs w:val="24"/>
            </w:rPr>
          </w:rPrChange>
        </w:rPr>
        <w:t>Tel</w:t>
      </w:r>
      <w:r w:rsidRPr="007C163E">
        <w:rPr>
          <w:sz w:val="24"/>
          <w:szCs w:val="24"/>
          <w:rPrChange w:id="4668" w:author="Phùng Nguyễn Minh Tâm" w:date="2018-12-19T17:03:00Z">
            <w:rPr>
              <w:rFonts w:ascii="Courier New" w:hAnsi="Courier New" w:cs="Courier New"/>
              <w:color w:val="000000"/>
              <w:sz w:val="24"/>
              <w:szCs w:val="24"/>
            </w:rPr>
          </w:rPrChange>
        </w:rPr>
        <w:t>:</w:t>
      </w:r>
      <w:r w:rsidRPr="007C163E">
        <w:rPr>
          <w:sz w:val="24"/>
          <w:szCs w:val="24"/>
          <w:rPrChange w:id="4669" w:author="Phùng Nguyễn Minh Tâm" w:date="2018-12-19T17:03:00Z">
            <w:rPr>
              <w:rFonts w:ascii="Courier New" w:hAnsi="Courier New" w:cs="Courier New"/>
              <w:color w:val="000000"/>
              <w:sz w:val="24"/>
              <w:szCs w:val="24"/>
            </w:rPr>
          </w:rPrChange>
        </w:rPr>
        <w:tab/>
        <w:t>DĐ/</w:t>
      </w:r>
      <w:r w:rsidRPr="007C163E">
        <w:rPr>
          <w:i/>
          <w:sz w:val="24"/>
          <w:szCs w:val="24"/>
          <w:rPrChange w:id="4670" w:author="Phùng Nguyễn Minh Tâm" w:date="2018-12-19T17:03:00Z">
            <w:rPr>
              <w:rFonts w:ascii="Courier New" w:hAnsi="Courier New" w:cs="Courier New"/>
              <w:i/>
              <w:color w:val="000000"/>
              <w:sz w:val="24"/>
              <w:szCs w:val="24"/>
            </w:rPr>
          </w:rPrChange>
        </w:rPr>
        <w:t>Mobilephone</w:t>
      </w:r>
      <w:r w:rsidRPr="007C163E">
        <w:rPr>
          <w:sz w:val="24"/>
          <w:szCs w:val="24"/>
          <w:rPrChange w:id="4671" w:author="Phùng Nguyễn Minh Tâm" w:date="2018-12-19T17:03:00Z">
            <w:rPr>
              <w:rFonts w:ascii="Courier New" w:hAnsi="Courier New" w:cs="Courier New"/>
              <w:color w:val="000000"/>
              <w:sz w:val="24"/>
              <w:szCs w:val="24"/>
            </w:rPr>
          </w:rPrChange>
        </w:rPr>
        <w:t>:</w:t>
      </w:r>
      <w:r w:rsidRPr="007C163E">
        <w:rPr>
          <w:sz w:val="24"/>
          <w:szCs w:val="24"/>
          <w:rPrChange w:id="4672" w:author="Phùng Nguyễn Minh Tâm" w:date="2018-12-19T17:03:00Z">
            <w:rPr>
              <w:rFonts w:ascii="Courier New" w:hAnsi="Courier New" w:cs="Courier New"/>
              <w:color w:val="000000"/>
              <w:sz w:val="24"/>
              <w:szCs w:val="24"/>
            </w:rPr>
          </w:rPrChange>
        </w:rPr>
        <w:tab/>
        <w:t xml:space="preserve"> </w:t>
      </w:r>
    </w:p>
    <w:p w:rsidR="00D50476" w:rsidRPr="007C163E" w:rsidRDefault="00D50476" w:rsidP="00D50476">
      <w:pPr>
        <w:tabs>
          <w:tab w:val="left" w:leader="dot" w:pos="9072"/>
        </w:tabs>
        <w:ind w:right="-2"/>
        <w:jc w:val="both"/>
        <w:rPr>
          <w:sz w:val="24"/>
          <w:szCs w:val="24"/>
        </w:rPr>
      </w:pPr>
      <w:r w:rsidRPr="007C163E">
        <w:rPr>
          <w:sz w:val="24"/>
          <w:szCs w:val="24"/>
          <w:rPrChange w:id="4673" w:author="Phùng Nguyễn Minh Tâm" w:date="2018-12-19T17:03:00Z">
            <w:rPr>
              <w:rFonts w:ascii="Courier New" w:hAnsi="Courier New" w:cs="Courier New"/>
              <w:color w:val="000000"/>
              <w:sz w:val="24"/>
              <w:szCs w:val="24"/>
            </w:rPr>
          </w:rPrChange>
        </w:rPr>
        <w:t xml:space="preserve">Hộp </w:t>
      </w:r>
      <w:proofErr w:type="gramStart"/>
      <w:r w:rsidRPr="007C163E">
        <w:rPr>
          <w:sz w:val="24"/>
          <w:szCs w:val="24"/>
          <w:rPrChange w:id="4674" w:author="Phùng Nguyễn Minh Tâm" w:date="2018-12-19T17:03:00Z">
            <w:rPr>
              <w:rFonts w:ascii="Courier New" w:hAnsi="Courier New" w:cs="Courier New"/>
              <w:color w:val="000000"/>
              <w:sz w:val="24"/>
              <w:szCs w:val="24"/>
            </w:rPr>
          </w:rPrChange>
        </w:rPr>
        <w:t>thư</w:t>
      </w:r>
      <w:proofErr w:type="gramEnd"/>
      <w:r w:rsidRPr="007C163E">
        <w:rPr>
          <w:sz w:val="24"/>
          <w:szCs w:val="24"/>
          <w:rPrChange w:id="4675" w:author="Phùng Nguyễn Minh Tâm" w:date="2018-12-19T17:03:00Z">
            <w:rPr>
              <w:rFonts w:ascii="Courier New" w:hAnsi="Courier New" w:cs="Courier New"/>
              <w:color w:val="000000"/>
              <w:sz w:val="24"/>
              <w:szCs w:val="24"/>
            </w:rPr>
          </w:rPrChange>
        </w:rPr>
        <w:t xml:space="preserve"> điện tử/</w:t>
      </w:r>
      <w:r w:rsidRPr="007C163E">
        <w:rPr>
          <w:i/>
          <w:sz w:val="24"/>
          <w:szCs w:val="24"/>
          <w:rPrChange w:id="4676" w:author="Phùng Nguyễn Minh Tâm" w:date="2018-12-19T17:03:00Z">
            <w:rPr>
              <w:rFonts w:ascii="Courier New" w:hAnsi="Courier New" w:cs="Courier New"/>
              <w:i/>
              <w:color w:val="000000"/>
              <w:sz w:val="24"/>
              <w:szCs w:val="24"/>
            </w:rPr>
          </w:rPrChange>
        </w:rPr>
        <w:t>E-mail</w:t>
      </w:r>
      <w:r w:rsidRPr="007C163E">
        <w:rPr>
          <w:sz w:val="24"/>
          <w:szCs w:val="24"/>
          <w:rPrChange w:id="4677" w:author="Phùng Nguyễn Minh Tâm" w:date="2018-12-19T17:03:00Z">
            <w:rPr>
              <w:rFonts w:ascii="Courier New" w:hAnsi="Courier New" w:cs="Courier New"/>
              <w:color w:val="000000"/>
              <w:sz w:val="24"/>
              <w:szCs w:val="24"/>
            </w:rPr>
          </w:rPrChange>
        </w:rPr>
        <w:t xml:space="preserve">: </w:t>
      </w:r>
      <w:r w:rsidRPr="007C163E">
        <w:rPr>
          <w:sz w:val="24"/>
          <w:szCs w:val="24"/>
          <w:rPrChange w:id="4678" w:author="Phùng Nguyễn Minh Tâm" w:date="2018-12-19T17:03:00Z">
            <w:rPr>
              <w:rFonts w:ascii="Courier New" w:hAnsi="Courier New" w:cs="Courier New"/>
              <w:color w:val="000000"/>
              <w:sz w:val="24"/>
              <w:szCs w:val="24"/>
            </w:rPr>
          </w:rPrChang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7C163E" w:rsidRPr="007C163E" w:rsidTr="00F9443D">
        <w:tc>
          <w:tcPr>
            <w:tcW w:w="4644" w:type="dxa"/>
          </w:tcPr>
          <w:p w:rsidR="00D50476" w:rsidRPr="007C163E" w:rsidRDefault="00D50476" w:rsidP="00D50476">
            <w:pPr>
              <w:tabs>
                <w:tab w:val="left" w:leader="dot" w:pos="3686"/>
                <w:tab w:val="left" w:leader="dot" w:pos="5954"/>
                <w:tab w:val="left" w:leader="dot" w:pos="9072"/>
              </w:tabs>
              <w:rPr>
                <w:sz w:val="24"/>
                <w:szCs w:val="24"/>
              </w:rPr>
            </w:pPr>
            <w:r w:rsidRPr="007C163E">
              <w:rPr>
                <w:sz w:val="24"/>
                <w:szCs w:val="24"/>
                <w:rPrChange w:id="4679" w:author="Phùng Nguyễn Minh Tâm" w:date="2018-12-19T17:03:00Z">
                  <w:rPr>
                    <w:rFonts w:ascii="Courier New" w:hAnsi="Courier New" w:cs="Courier New"/>
                    <w:color w:val="000000"/>
                    <w:sz w:val="24"/>
                    <w:szCs w:val="24"/>
                  </w:rPr>
                </w:rPrChange>
              </w:rPr>
              <w:t>Hỗ trợ qua điện thoại/</w:t>
            </w:r>
            <w:r w:rsidRPr="007C163E">
              <w:rPr>
                <w:i/>
                <w:sz w:val="24"/>
                <w:szCs w:val="24"/>
                <w:rPrChange w:id="4680" w:author="Phùng Nguyễn Minh Tâm" w:date="2018-12-19T17:03:00Z">
                  <w:rPr>
                    <w:rFonts w:ascii="Courier New" w:hAnsi="Courier New" w:cs="Courier New"/>
                    <w:i/>
                    <w:color w:val="000000"/>
                    <w:sz w:val="24"/>
                    <w:szCs w:val="24"/>
                  </w:rPr>
                </w:rPrChange>
              </w:rPr>
              <w:t>Via phone</w:t>
            </w:r>
            <w:r w:rsidRPr="007C163E">
              <w:rPr>
                <w:sz w:val="24"/>
                <w:szCs w:val="24"/>
                <w:rPrChange w:id="4681" w:author="Phùng Nguyễn Minh Tâm" w:date="2018-12-19T17:03:00Z">
                  <w:rPr>
                    <w:rFonts w:ascii="Courier New" w:hAnsi="Courier New" w:cs="Courier New"/>
                    <w:color w:val="000000"/>
                    <w:sz w:val="24"/>
                    <w:szCs w:val="24"/>
                  </w:rPr>
                </w:rPrChange>
              </w:rPr>
              <w:t xml:space="preserve">:  </w:t>
            </w:r>
            <w:sdt>
              <w:sdtPr>
                <w:rPr>
                  <w:iCs/>
                  <w:sz w:val="24"/>
                  <w:szCs w:val="24"/>
                </w:rPr>
                <w:id w:val="-1049307843"/>
                <w14:checkbox>
                  <w14:checked w14:val="0"/>
                  <w14:checkedState w14:val="00FE" w14:font="Wingdings"/>
                  <w14:uncheckedState w14:val="2610" w14:font="Times New Roman"/>
                </w14:checkbox>
              </w:sdtPr>
              <w:sdtEndPr/>
              <w:sdtContent>
                <w:r w:rsidR="00A64E54" w:rsidRPr="007C163E">
                  <w:rPr>
                    <w:rFonts w:ascii="MS Mincho" w:eastAsia="MS Mincho" w:hAnsi="MS Mincho" w:cs="MS Mincho"/>
                    <w:iCs/>
                    <w:sz w:val="24"/>
                    <w:szCs w:val="24"/>
                    <w:rPrChange w:id="4682" w:author="Phùng Nguyễn Minh Tâm" w:date="2018-12-19T17:03:00Z">
                      <w:rPr>
                        <w:rFonts w:ascii="MS Mincho" w:eastAsia="MS Mincho" w:hAnsi="MS Mincho" w:cs="MS Mincho"/>
                        <w:iCs/>
                        <w:color w:val="000000"/>
                        <w:sz w:val="24"/>
                        <w:szCs w:val="24"/>
                      </w:rPr>
                    </w:rPrChange>
                  </w:rPr>
                  <w:t>☐</w:t>
                </w:r>
              </w:sdtContent>
            </w:sdt>
          </w:p>
        </w:tc>
        <w:tc>
          <w:tcPr>
            <w:tcW w:w="4644" w:type="dxa"/>
            <w:shd w:val="clear" w:color="auto" w:fill="FFFFFF" w:themeFill="background1"/>
          </w:tcPr>
          <w:p w:rsidR="00D50476" w:rsidRPr="007C163E" w:rsidRDefault="00D50476" w:rsidP="00D50476">
            <w:pPr>
              <w:tabs>
                <w:tab w:val="left" w:leader="dot" w:pos="3686"/>
                <w:tab w:val="left" w:leader="dot" w:pos="5954"/>
                <w:tab w:val="left" w:leader="dot" w:pos="9072"/>
              </w:tabs>
              <w:rPr>
                <w:sz w:val="24"/>
                <w:szCs w:val="24"/>
              </w:rPr>
            </w:pPr>
            <w:r w:rsidRPr="007C163E">
              <w:rPr>
                <w:sz w:val="24"/>
                <w:szCs w:val="24"/>
                <w:rPrChange w:id="4683" w:author="Phùng Nguyễn Minh Tâm" w:date="2018-12-19T17:03:00Z">
                  <w:rPr>
                    <w:rFonts w:ascii="Courier New" w:hAnsi="Courier New" w:cs="Courier New"/>
                    <w:color w:val="000000"/>
                    <w:sz w:val="24"/>
                    <w:szCs w:val="24"/>
                  </w:rPr>
                </w:rPrChange>
              </w:rPr>
              <w:t>Hỗ trợ tại quầy/</w:t>
            </w:r>
            <w:r w:rsidRPr="007C163E">
              <w:rPr>
                <w:i/>
                <w:sz w:val="24"/>
                <w:szCs w:val="24"/>
                <w:rPrChange w:id="4684" w:author="Phùng Nguyễn Minh Tâm" w:date="2018-12-19T17:03:00Z">
                  <w:rPr>
                    <w:rFonts w:ascii="Courier New" w:hAnsi="Courier New" w:cs="Courier New"/>
                    <w:i/>
                    <w:color w:val="000000"/>
                    <w:sz w:val="24"/>
                    <w:szCs w:val="24"/>
                  </w:rPr>
                </w:rPrChange>
              </w:rPr>
              <w:t>At counter</w:t>
            </w:r>
            <w:r w:rsidRPr="007C163E">
              <w:rPr>
                <w:sz w:val="24"/>
                <w:szCs w:val="24"/>
                <w:rPrChange w:id="4685" w:author="Phùng Nguyễn Minh Tâm" w:date="2018-12-19T17:03:00Z">
                  <w:rPr>
                    <w:rFonts w:ascii="Courier New" w:hAnsi="Courier New" w:cs="Courier New"/>
                    <w:color w:val="000000"/>
                    <w:sz w:val="24"/>
                    <w:szCs w:val="24"/>
                  </w:rPr>
                </w:rPrChange>
              </w:rPr>
              <w:t xml:space="preserve">: </w:t>
            </w:r>
            <w:sdt>
              <w:sdtPr>
                <w:rPr>
                  <w:rFonts w:ascii="MS Mincho" w:eastAsia="MS Mincho" w:hAnsi="MS Mincho"/>
                  <w:iCs/>
                  <w:sz w:val="24"/>
                  <w:szCs w:val="24"/>
                </w:rPr>
                <w:id w:val="-1005896786"/>
                <w14:checkbox>
                  <w14:checked w14:val="0"/>
                  <w14:checkedState w14:val="00FE" w14:font="Wingdings"/>
                  <w14:uncheckedState w14:val="2610" w14:font="Times New Roman"/>
                </w14:checkbox>
              </w:sdtPr>
              <w:sdtEndPr/>
              <w:sdtContent>
                <w:r w:rsidR="00A64E54" w:rsidRPr="007C163E">
                  <w:rPr>
                    <w:rFonts w:ascii="MS Mincho" w:eastAsia="MS Mincho" w:hAnsi="MS Mincho" w:cs="MS Mincho"/>
                    <w:iCs/>
                    <w:sz w:val="24"/>
                    <w:szCs w:val="24"/>
                    <w:rPrChange w:id="4686" w:author="Phùng Nguyễn Minh Tâm" w:date="2018-12-19T17:03:00Z">
                      <w:rPr>
                        <w:rFonts w:ascii="MS Mincho" w:eastAsia="MS Mincho" w:hAnsi="MS Mincho" w:cs="MS Mincho"/>
                        <w:iCs/>
                        <w:color w:val="000000"/>
                        <w:sz w:val="24"/>
                        <w:szCs w:val="24"/>
                      </w:rPr>
                    </w:rPrChange>
                  </w:rPr>
                  <w:t>☐</w:t>
                </w:r>
              </w:sdtContent>
            </w:sdt>
          </w:p>
        </w:tc>
      </w:tr>
    </w:tbl>
    <w:p w:rsidR="00D50476" w:rsidRPr="007C163E" w:rsidRDefault="00D50476" w:rsidP="00D50476">
      <w:pPr>
        <w:tabs>
          <w:tab w:val="left" w:leader="dot" w:pos="3686"/>
          <w:tab w:val="left" w:leader="dot" w:pos="5954"/>
          <w:tab w:val="left" w:leader="dot" w:pos="9072"/>
        </w:tabs>
        <w:rPr>
          <w:sz w:val="4"/>
          <w:szCs w:val="4"/>
        </w:rPr>
      </w:pPr>
    </w:p>
    <w:p w:rsidR="00D50476" w:rsidRPr="007C163E" w:rsidRDefault="00D50476" w:rsidP="00D50476">
      <w:pPr>
        <w:tabs>
          <w:tab w:val="left" w:pos="274"/>
        </w:tabs>
        <w:rPr>
          <w:b/>
          <w:i/>
          <w:sz w:val="24"/>
          <w:szCs w:val="24"/>
        </w:rPr>
      </w:pPr>
      <w:r w:rsidRPr="007C163E">
        <w:rPr>
          <w:b/>
          <w:sz w:val="24"/>
          <w:szCs w:val="24"/>
          <w:rPrChange w:id="4687" w:author="Phùng Nguyễn Minh Tâm" w:date="2018-12-19T17:03:00Z">
            <w:rPr>
              <w:rFonts w:ascii="Courier New" w:hAnsi="Courier New" w:cs="Courier New"/>
              <w:b/>
              <w:color w:val="000000"/>
              <w:sz w:val="24"/>
              <w:szCs w:val="24"/>
            </w:rPr>
          </w:rPrChange>
        </w:rPr>
        <w:t>I. YÊU CẦU TRA SOÁT/</w:t>
      </w:r>
      <w:r w:rsidRPr="007C163E">
        <w:rPr>
          <w:b/>
          <w:i/>
          <w:sz w:val="24"/>
          <w:szCs w:val="24"/>
          <w:rPrChange w:id="4688" w:author="Phùng Nguyễn Minh Tâm" w:date="2018-12-19T17:03:00Z">
            <w:rPr>
              <w:rFonts w:ascii="Courier New" w:hAnsi="Courier New" w:cs="Courier New"/>
              <w:b/>
              <w:i/>
              <w:color w:val="000000"/>
              <w:sz w:val="24"/>
              <w:szCs w:val="24"/>
            </w:rPr>
          </w:rPrChange>
        </w:rPr>
        <w:t xml:space="preserve">Request for transaction </w:t>
      </w:r>
      <w:r w:rsidR="001753A2" w:rsidRPr="007C163E">
        <w:rPr>
          <w:b/>
          <w:i/>
          <w:sz w:val="24"/>
          <w:szCs w:val="24"/>
          <w:rPrChange w:id="4689" w:author="Phùng Nguyễn Minh Tâm" w:date="2018-12-19T17:03:00Z">
            <w:rPr>
              <w:rFonts w:ascii="Courier New" w:hAnsi="Courier New" w:cs="Courier New"/>
              <w:b/>
              <w:i/>
              <w:color w:val="FF0000"/>
              <w:sz w:val="24"/>
              <w:szCs w:val="24"/>
            </w:rPr>
          </w:rPrChange>
        </w:rPr>
        <w:t>investigation</w:t>
      </w:r>
    </w:p>
    <w:p w:rsidR="00D50476" w:rsidRPr="007C163E" w:rsidRDefault="00D50476" w:rsidP="00D50476">
      <w:pPr>
        <w:pStyle w:val="ListParagraph"/>
        <w:numPr>
          <w:ilvl w:val="0"/>
          <w:numId w:val="16"/>
        </w:numPr>
        <w:tabs>
          <w:tab w:val="left" w:pos="321"/>
        </w:tabs>
        <w:ind w:hanging="687"/>
        <w:rPr>
          <w:b/>
        </w:rPr>
      </w:pPr>
      <w:r w:rsidRPr="007C163E">
        <w:rPr>
          <w:b/>
          <w:rPrChange w:id="4690" w:author="Phùng Nguyễn Minh Tâm" w:date="2018-12-19T17:03:00Z">
            <w:rPr>
              <w:rFonts w:ascii="Courier New" w:hAnsi="Courier New" w:cs="Courier New"/>
              <w:b/>
              <w:color w:val="000000"/>
            </w:rPr>
          </w:rPrChange>
        </w:rPr>
        <w:t>Thông tin giao dịch/</w:t>
      </w:r>
      <w:r w:rsidRPr="007C163E">
        <w:rPr>
          <w:i/>
          <w:rPrChange w:id="4691" w:author="Phùng Nguyễn Minh Tâm" w:date="2018-12-19T17:03:00Z">
            <w:rPr>
              <w:rFonts w:ascii="Courier New" w:hAnsi="Courier New" w:cs="Courier New"/>
              <w:i/>
              <w:color w:val="000000"/>
            </w:rPr>
          </w:rPrChange>
        </w:rPr>
        <w:t>Transaction Information</w:t>
      </w:r>
    </w:p>
    <w:p w:rsidR="00D50476" w:rsidRPr="007C163E" w:rsidRDefault="00D50476" w:rsidP="00D50476">
      <w:pPr>
        <w:pStyle w:val="ListParagraph"/>
        <w:numPr>
          <w:ilvl w:val="0"/>
          <w:numId w:val="17"/>
        </w:numPr>
        <w:tabs>
          <w:tab w:val="left" w:leader="dot" w:pos="9072"/>
        </w:tabs>
        <w:ind w:left="0" w:firstLine="0"/>
      </w:pPr>
      <w:r w:rsidRPr="007C163E">
        <w:rPr>
          <w:rPrChange w:id="4692" w:author="Phùng Nguyễn Minh Tâm" w:date="2018-12-19T17:03:00Z">
            <w:rPr>
              <w:rFonts w:ascii="Courier New" w:hAnsi="Courier New" w:cs="Courier New"/>
              <w:color w:val="000000"/>
            </w:rPr>
          </w:rPrChange>
        </w:rPr>
        <w:t>Loại giao dịch/</w:t>
      </w:r>
      <w:r w:rsidRPr="007C163E">
        <w:rPr>
          <w:i/>
          <w:rPrChange w:id="4693" w:author="Phùng Nguyễn Minh Tâm" w:date="2018-12-19T17:03:00Z">
            <w:rPr>
              <w:rFonts w:ascii="Courier New" w:hAnsi="Courier New" w:cs="Courier New"/>
              <w:i/>
              <w:color w:val="000000"/>
            </w:rPr>
          </w:rPrChange>
        </w:rPr>
        <w:t>Transaction type</w:t>
      </w:r>
      <w:r w:rsidRPr="007C163E">
        <w:rPr>
          <w:rPrChange w:id="4694" w:author="Phùng Nguyễn Minh Tâm" w:date="2018-12-19T17:03:00Z">
            <w:rPr>
              <w:rFonts w:ascii="Courier New" w:hAnsi="Courier New" w:cs="Courier New"/>
              <w:color w:val="000000"/>
            </w:rPr>
          </w:rPrChange>
        </w:rPr>
        <w:t>:</w:t>
      </w:r>
      <w:r w:rsidRPr="007C163E">
        <w:rPr>
          <w:rPrChange w:id="4695" w:author="Phùng Nguyễn Minh Tâm" w:date="2018-12-19T17:03:00Z">
            <w:rPr>
              <w:rFonts w:ascii="Courier New" w:hAnsi="Courier New" w:cs="Courier New"/>
              <w:color w:val="000000"/>
            </w:rPr>
          </w:rPrChange>
        </w:rPr>
        <w:tab/>
      </w:r>
    </w:p>
    <w:p w:rsidR="00D50476" w:rsidRPr="007C163E" w:rsidRDefault="00D50476" w:rsidP="00D50476">
      <w:pPr>
        <w:pStyle w:val="ListParagraph"/>
        <w:numPr>
          <w:ilvl w:val="0"/>
          <w:numId w:val="17"/>
        </w:numPr>
        <w:tabs>
          <w:tab w:val="left" w:leader="dot" w:pos="3261"/>
          <w:tab w:val="left" w:leader="dot" w:pos="9072"/>
        </w:tabs>
        <w:ind w:left="0" w:firstLine="0"/>
      </w:pPr>
      <w:r w:rsidRPr="007C163E">
        <w:rPr>
          <w:rPrChange w:id="4696" w:author="Phùng Nguyễn Minh Tâm" w:date="2018-12-19T17:03:00Z">
            <w:rPr>
              <w:rFonts w:ascii="Courier New" w:hAnsi="Courier New" w:cs="Courier New"/>
              <w:color w:val="000000"/>
            </w:rPr>
          </w:rPrChange>
        </w:rPr>
        <w:t>Số bút toán/</w:t>
      </w:r>
      <w:r w:rsidRPr="007C163E">
        <w:rPr>
          <w:i/>
          <w:rPrChange w:id="4697" w:author="Phùng Nguyễn Minh Tâm" w:date="2018-12-19T17:03:00Z">
            <w:rPr>
              <w:rFonts w:ascii="Courier New" w:hAnsi="Courier New" w:cs="Courier New"/>
              <w:i/>
              <w:color w:val="000000"/>
            </w:rPr>
          </w:rPrChange>
        </w:rPr>
        <w:t>Seq. No.</w:t>
      </w:r>
      <w:r w:rsidRPr="007C163E">
        <w:rPr>
          <w:rPrChange w:id="4698" w:author="Phùng Nguyễn Minh Tâm" w:date="2018-12-19T17:03:00Z">
            <w:rPr>
              <w:rFonts w:ascii="Courier New" w:hAnsi="Courier New" w:cs="Courier New"/>
              <w:color w:val="000000"/>
            </w:rPr>
          </w:rPrChange>
        </w:rPr>
        <w:t>:</w:t>
      </w:r>
      <w:r w:rsidRPr="007C163E">
        <w:rPr>
          <w:rPrChange w:id="4699" w:author="Phùng Nguyễn Minh Tâm" w:date="2018-12-19T17:03:00Z">
            <w:rPr>
              <w:rFonts w:ascii="Courier New" w:hAnsi="Courier New" w:cs="Courier New"/>
              <w:color w:val="000000"/>
            </w:rPr>
          </w:rPrChange>
        </w:rPr>
        <w:tab/>
        <w:t>Số tiền giao dịch/</w:t>
      </w:r>
      <w:r w:rsidRPr="007C163E">
        <w:rPr>
          <w:i/>
          <w:rPrChange w:id="4700" w:author="Phùng Nguyễn Minh Tâm" w:date="2018-12-19T17:03:00Z">
            <w:rPr>
              <w:rFonts w:ascii="Courier New" w:hAnsi="Courier New" w:cs="Courier New"/>
              <w:i/>
              <w:color w:val="000000"/>
            </w:rPr>
          </w:rPrChange>
        </w:rPr>
        <w:t>Transaction Amount</w:t>
      </w:r>
      <w:r w:rsidRPr="007C163E">
        <w:rPr>
          <w:rPrChange w:id="4701" w:author="Phùng Nguyễn Minh Tâm" w:date="2018-12-19T17:03:00Z">
            <w:rPr>
              <w:rFonts w:ascii="Courier New" w:hAnsi="Courier New" w:cs="Courier New"/>
              <w:color w:val="000000"/>
            </w:rPr>
          </w:rPrChange>
        </w:rPr>
        <w:t>:</w:t>
      </w:r>
      <w:r w:rsidRPr="007C163E">
        <w:rPr>
          <w:rPrChange w:id="4702" w:author="Phùng Nguyễn Minh Tâm" w:date="2018-12-19T17:03:00Z">
            <w:rPr>
              <w:rFonts w:ascii="Courier New" w:hAnsi="Courier New" w:cs="Courier New"/>
              <w:color w:val="000000"/>
            </w:rPr>
          </w:rPrChange>
        </w:rPr>
        <w:tab/>
      </w:r>
    </w:p>
    <w:p w:rsidR="00D50476" w:rsidRPr="007C163E" w:rsidRDefault="00D50476" w:rsidP="00D50476">
      <w:pPr>
        <w:pStyle w:val="ListParagraph"/>
        <w:tabs>
          <w:tab w:val="left" w:leader="dot" w:pos="9072"/>
        </w:tabs>
        <w:ind w:left="0" w:firstLine="142"/>
      </w:pPr>
      <w:r w:rsidRPr="007C163E">
        <w:rPr>
          <w:rPrChange w:id="4703" w:author="Phùng Nguyễn Minh Tâm" w:date="2018-12-19T17:03:00Z">
            <w:rPr>
              <w:rFonts w:ascii="Courier New" w:hAnsi="Courier New" w:cs="Courier New"/>
              <w:color w:val="000000"/>
            </w:rPr>
          </w:rPrChange>
        </w:rPr>
        <w:t>Số tiền bằng chữ/</w:t>
      </w:r>
      <w:r w:rsidRPr="007C163E">
        <w:rPr>
          <w:i/>
          <w:rPrChange w:id="4704" w:author="Phùng Nguyễn Minh Tâm" w:date="2018-12-19T17:03:00Z">
            <w:rPr>
              <w:rFonts w:ascii="Courier New" w:hAnsi="Courier New" w:cs="Courier New"/>
              <w:i/>
              <w:color w:val="000000"/>
            </w:rPr>
          </w:rPrChange>
        </w:rPr>
        <w:t>By words</w:t>
      </w:r>
      <w:r w:rsidRPr="007C163E">
        <w:rPr>
          <w:rPrChange w:id="4705" w:author="Phùng Nguyễn Minh Tâm" w:date="2018-12-19T17:03:00Z">
            <w:rPr>
              <w:rFonts w:ascii="Courier New" w:hAnsi="Courier New" w:cs="Courier New"/>
              <w:color w:val="000000"/>
            </w:rPr>
          </w:rPrChange>
        </w:rPr>
        <w:t>:</w:t>
      </w:r>
      <w:r w:rsidRPr="007C163E">
        <w:rPr>
          <w:rPrChange w:id="4706" w:author="Phùng Nguyễn Minh Tâm" w:date="2018-12-19T17:03:00Z">
            <w:rPr>
              <w:rFonts w:ascii="Courier New" w:hAnsi="Courier New" w:cs="Courier New"/>
              <w:color w:val="000000"/>
            </w:rPr>
          </w:rPrChange>
        </w:rPr>
        <w:tab/>
      </w:r>
    </w:p>
    <w:p w:rsidR="00D50476" w:rsidRPr="007C163E" w:rsidRDefault="00D50476" w:rsidP="00D50476">
      <w:pPr>
        <w:pStyle w:val="ListParagraph"/>
        <w:numPr>
          <w:ilvl w:val="0"/>
          <w:numId w:val="17"/>
        </w:numPr>
        <w:tabs>
          <w:tab w:val="left" w:leader="dot" w:pos="1985"/>
          <w:tab w:val="left" w:leader="dot" w:pos="2552"/>
          <w:tab w:val="left" w:leader="dot" w:pos="3402"/>
          <w:tab w:val="left" w:leader="dot" w:pos="5670"/>
          <w:tab w:val="left" w:leader="dot" w:pos="7797"/>
        </w:tabs>
        <w:ind w:left="0" w:firstLine="0"/>
      </w:pPr>
      <w:r w:rsidRPr="007C163E">
        <w:rPr>
          <w:rPrChange w:id="4707" w:author="Phùng Nguyễn Minh Tâm" w:date="2018-12-19T17:03:00Z">
            <w:rPr>
              <w:rFonts w:ascii="Courier New" w:hAnsi="Courier New" w:cs="Courier New"/>
              <w:color w:val="000000"/>
            </w:rPr>
          </w:rPrChange>
        </w:rPr>
        <w:t>Thời gian giao dịch/</w:t>
      </w:r>
      <w:r w:rsidRPr="007C163E">
        <w:rPr>
          <w:i/>
          <w:rPrChange w:id="4708" w:author="Phùng Nguyễn Minh Tâm" w:date="2018-12-19T17:03:00Z">
            <w:rPr>
              <w:rFonts w:ascii="Courier New" w:hAnsi="Courier New" w:cs="Courier New"/>
              <w:i/>
              <w:color w:val="000000"/>
            </w:rPr>
          </w:rPrChange>
        </w:rPr>
        <w:t>Transaction time</w:t>
      </w:r>
      <w:r w:rsidRPr="007C163E">
        <w:rPr>
          <w:rPrChange w:id="4709" w:author="Phùng Nguyễn Minh Tâm" w:date="2018-12-19T17:03:00Z">
            <w:rPr>
              <w:rFonts w:ascii="Courier New" w:hAnsi="Courier New" w:cs="Courier New"/>
              <w:color w:val="000000"/>
            </w:rPr>
          </w:rPrChange>
        </w:rPr>
        <w:t>:</w:t>
      </w:r>
      <w:r w:rsidRPr="007C163E">
        <w:rPr>
          <w:rPrChange w:id="4710" w:author="Phùng Nguyễn Minh Tâm" w:date="2018-12-19T17:03:00Z">
            <w:rPr>
              <w:rFonts w:ascii="Courier New" w:hAnsi="Courier New" w:cs="Courier New"/>
              <w:color w:val="000000"/>
            </w:rPr>
          </w:rPrChange>
        </w:rPr>
        <w:tab/>
        <w:t>giờ /</w:t>
      </w:r>
      <w:r w:rsidRPr="007C163E">
        <w:rPr>
          <w:i/>
          <w:rPrChange w:id="4711" w:author="Phùng Nguyễn Minh Tâm" w:date="2018-12-19T17:03:00Z">
            <w:rPr>
              <w:rFonts w:ascii="Courier New" w:hAnsi="Courier New" w:cs="Courier New"/>
              <w:i/>
              <w:color w:val="000000"/>
            </w:rPr>
          </w:rPrChange>
        </w:rPr>
        <w:t>am/pm</w:t>
      </w:r>
      <w:r w:rsidRPr="007C163E">
        <w:rPr>
          <w:rPrChange w:id="4712" w:author="Phùng Nguyễn Minh Tâm" w:date="2018-12-19T17:03:00Z">
            <w:rPr>
              <w:rFonts w:ascii="Courier New" w:hAnsi="Courier New" w:cs="Courier New"/>
              <w:color w:val="000000"/>
            </w:rPr>
          </w:rPrChange>
        </w:rPr>
        <w:tab/>
        <w:t>phút/</w:t>
      </w:r>
      <w:r w:rsidRPr="007C163E">
        <w:rPr>
          <w:i/>
          <w:rPrChange w:id="4713" w:author="Phùng Nguyễn Minh Tâm" w:date="2018-12-19T17:03:00Z">
            <w:rPr>
              <w:rFonts w:ascii="Courier New" w:hAnsi="Courier New" w:cs="Courier New"/>
              <w:i/>
              <w:color w:val="000000"/>
            </w:rPr>
          </w:rPrChange>
        </w:rPr>
        <w:t>minute</w:t>
      </w:r>
      <w:r w:rsidRPr="007C163E">
        <w:rPr>
          <w:rPrChange w:id="4714" w:author="Phùng Nguyễn Minh Tâm" w:date="2018-12-19T17:03:00Z">
            <w:rPr>
              <w:rFonts w:ascii="Courier New" w:hAnsi="Courier New" w:cs="Courier New"/>
              <w:color w:val="000000"/>
            </w:rPr>
          </w:rPrChange>
        </w:rPr>
        <w:t>, ngày/</w:t>
      </w:r>
      <w:r w:rsidRPr="007C163E">
        <w:rPr>
          <w:i/>
          <w:rPrChange w:id="4715" w:author="Phùng Nguyễn Minh Tâm" w:date="2018-12-19T17:03:00Z">
            <w:rPr>
              <w:rFonts w:ascii="Courier New" w:hAnsi="Courier New" w:cs="Courier New"/>
              <w:i/>
              <w:color w:val="000000"/>
            </w:rPr>
          </w:rPrChange>
        </w:rPr>
        <w:t>on date</w:t>
      </w:r>
      <w:r w:rsidRPr="007C163E">
        <w:rPr>
          <w:rPrChange w:id="4716" w:author="Phùng Nguyễn Minh Tâm" w:date="2018-12-19T17:03:00Z">
            <w:rPr>
              <w:rFonts w:ascii="Courier New" w:hAnsi="Courier New" w:cs="Courier New"/>
              <w:color w:val="000000"/>
            </w:rPr>
          </w:rPrChange>
        </w:rPr>
        <w:tab/>
        <w:t>/</w:t>
      </w:r>
      <w:r w:rsidRPr="007C163E">
        <w:rPr>
          <w:rPrChange w:id="4717" w:author="Phùng Nguyễn Minh Tâm" w:date="2018-12-19T17:03:00Z">
            <w:rPr>
              <w:rFonts w:ascii="Courier New" w:hAnsi="Courier New" w:cs="Courier New"/>
              <w:color w:val="000000"/>
            </w:rPr>
          </w:rPrChange>
        </w:rPr>
        <w:tab/>
        <w:t>/</w:t>
      </w:r>
      <w:r w:rsidRPr="007C163E">
        <w:rPr>
          <w:rPrChange w:id="4718" w:author="Phùng Nguyễn Minh Tâm" w:date="2018-12-19T17:03:00Z">
            <w:rPr>
              <w:rFonts w:ascii="Courier New" w:hAnsi="Courier New" w:cs="Courier New"/>
              <w:color w:val="000000"/>
            </w:rPr>
          </w:rPrChange>
        </w:rPr>
        <w:tab/>
      </w:r>
    </w:p>
    <w:p w:rsidR="00D50476" w:rsidRPr="007C163E" w:rsidRDefault="00D50476" w:rsidP="00D50476">
      <w:pPr>
        <w:pStyle w:val="ListParagraph"/>
        <w:numPr>
          <w:ilvl w:val="0"/>
          <w:numId w:val="17"/>
        </w:numPr>
        <w:tabs>
          <w:tab w:val="left" w:leader="dot" w:pos="9072"/>
        </w:tabs>
        <w:ind w:left="0" w:firstLine="0"/>
      </w:pPr>
      <w:r w:rsidRPr="007C163E">
        <w:rPr>
          <w:rPrChange w:id="4719" w:author="Phùng Nguyễn Minh Tâm" w:date="2018-12-19T17:03:00Z">
            <w:rPr>
              <w:rFonts w:ascii="Courier New" w:hAnsi="Courier New" w:cs="Courier New"/>
              <w:color w:val="000000"/>
            </w:rPr>
          </w:rPrChange>
        </w:rPr>
        <w:t>Tên người/đơn vị thụ hưởng/</w:t>
      </w:r>
      <w:r w:rsidRPr="007C163E">
        <w:rPr>
          <w:i/>
          <w:rPrChange w:id="4720" w:author="Phùng Nguyễn Minh Tâm" w:date="2018-12-19T17:03:00Z">
            <w:rPr>
              <w:rFonts w:ascii="Courier New" w:hAnsi="Courier New" w:cs="Courier New"/>
              <w:i/>
              <w:color w:val="000000"/>
            </w:rPr>
          </w:rPrChange>
        </w:rPr>
        <w:t>Beneficiary</w:t>
      </w:r>
      <w:r w:rsidRPr="007C163E">
        <w:rPr>
          <w:rPrChange w:id="4721" w:author="Phùng Nguyễn Minh Tâm" w:date="2018-12-19T17:03:00Z">
            <w:rPr>
              <w:rFonts w:ascii="Courier New" w:hAnsi="Courier New" w:cs="Courier New"/>
              <w:color w:val="000000"/>
            </w:rPr>
          </w:rPrChange>
        </w:rPr>
        <w:t>:</w:t>
      </w:r>
      <w:r w:rsidRPr="007C163E">
        <w:rPr>
          <w:rPrChange w:id="4722" w:author="Phùng Nguyễn Minh Tâm" w:date="2018-12-19T17:03:00Z">
            <w:rPr>
              <w:rFonts w:ascii="Courier New" w:hAnsi="Courier New" w:cs="Courier New"/>
              <w:color w:val="000000"/>
            </w:rPr>
          </w:rPrChange>
        </w:rPr>
        <w:tab/>
      </w:r>
    </w:p>
    <w:p w:rsidR="00D50476" w:rsidRPr="007C163E" w:rsidRDefault="00D50476" w:rsidP="00D50476">
      <w:pPr>
        <w:pStyle w:val="ListParagraph"/>
        <w:numPr>
          <w:ilvl w:val="0"/>
          <w:numId w:val="17"/>
        </w:numPr>
        <w:tabs>
          <w:tab w:val="left" w:leader="dot" w:pos="4536"/>
          <w:tab w:val="left" w:leader="dot" w:pos="9072"/>
        </w:tabs>
        <w:ind w:left="0" w:firstLine="0"/>
      </w:pPr>
      <w:r w:rsidRPr="007C163E">
        <w:rPr>
          <w:rPrChange w:id="4723" w:author="Phùng Nguyễn Minh Tâm" w:date="2018-12-19T17:03:00Z">
            <w:rPr>
              <w:rFonts w:ascii="Courier New" w:hAnsi="Courier New" w:cs="Courier New"/>
              <w:color w:val="000000"/>
            </w:rPr>
          </w:rPrChange>
        </w:rPr>
        <w:t>Số tài khoản/</w:t>
      </w:r>
      <w:r w:rsidRPr="007C163E">
        <w:rPr>
          <w:i/>
          <w:rPrChange w:id="4724" w:author="Phùng Nguyễn Minh Tâm" w:date="2018-12-19T17:03:00Z">
            <w:rPr>
              <w:rFonts w:ascii="Courier New" w:hAnsi="Courier New" w:cs="Courier New"/>
              <w:i/>
              <w:color w:val="000000"/>
            </w:rPr>
          </w:rPrChange>
        </w:rPr>
        <w:t>Acct. No.</w:t>
      </w:r>
      <w:r w:rsidRPr="007C163E">
        <w:rPr>
          <w:rPrChange w:id="4725" w:author="Phùng Nguyễn Minh Tâm" w:date="2018-12-19T17:03:00Z">
            <w:rPr>
              <w:rFonts w:ascii="Courier New" w:hAnsi="Courier New" w:cs="Courier New"/>
              <w:color w:val="000000"/>
            </w:rPr>
          </w:rPrChange>
        </w:rPr>
        <w:t xml:space="preserve">: </w:t>
      </w:r>
      <w:r w:rsidRPr="007C163E">
        <w:rPr>
          <w:rPrChange w:id="4726" w:author="Phùng Nguyễn Minh Tâm" w:date="2018-12-19T17:03:00Z">
            <w:rPr>
              <w:rFonts w:ascii="Courier New" w:hAnsi="Courier New" w:cs="Courier New"/>
              <w:color w:val="000000"/>
            </w:rPr>
          </w:rPrChange>
        </w:rPr>
        <w:tab/>
        <w:t>tại Ngân hàng/</w:t>
      </w:r>
      <w:r w:rsidRPr="007C163E">
        <w:rPr>
          <w:i/>
          <w:rPrChange w:id="4727" w:author="Phùng Nguyễn Minh Tâm" w:date="2018-12-19T17:03:00Z">
            <w:rPr>
              <w:rFonts w:ascii="Courier New" w:hAnsi="Courier New" w:cs="Courier New"/>
              <w:i/>
              <w:color w:val="000000"/>
            </w:rPr>
          </w:rPrChange>
        </w:rPr>
        <w:t>at the</w:t>
      </w:r>
      <w:r w:rsidR="001753A2" w:rsidRPr="007C163E">
        <w:rPr>
          <w:i/>
          <w:rPrChange w:id="4728" w:author="Phùng Nguyễn Minh Tâm" w:date="2018-12-19T17:03:00Z">
            <w:rPr>
              <w:rFonts w:ascii="Courier New" w:hAnsi="Courier New" w:cs="Courier New"/>
              <w:i/>
              <w:color w:val="000000"/>
            </w:rPr>
          </w:rPrChange>
        </w:rPr>
        <w:t xml:space="preserve"> Bank</w:t>
      </w:r>
      <w:r w:rsidRPr="007C163E">
        <w:rPr>
          <w:rPrChange w:id="4729" w:author="Phùng Nguyễn Minh Tâm" w:date="2018-12-19T17:03:00Z">
            <w:rPr>
              <w:rFonts w:ascii="Courier New" w:hAnsi="Courier New" w:cs="Courier New"/>
              <w:color w:val="000000"/>
            </w:rPr>
          </w:rPrChange>
        </w:rPr>
        <w:tab/>
      </w:r>
    </w:p>
    <w:p w:rsidR="00D50476" w:rsidRPr="007C163E" w:rsidRDefault="00D50476" w:rsidP="00D50476">
      <w:pPr>
        <w:pStyle w:val="ListParagraph"/>
        <w:numPr>
          <w:ilvl w:val="0"/>
          <w:numId w:val="16"/>
        </w:numPr>
        <w:tabs>
          <w:tab w:val="left" w:pos="321"/>
        </w:tabs>
        <w:ind w:hanging="687"/>
        <w:rPr>
          <w:b/>
        </w:rPr>
      </w:pPr>
      <w:r w:rsidRPr="007C163E">
        <w:rPr>
          <w:b/>
          <w:rPrChange w:id="4730" w:author="Phùng Nguyễn Minh Tâm" w:date="2018-12-19T17:03:00Z">
            <w:rPr>
              <w:rFonts w:ascii="Courier New" w:hAnsi="Courier New" w:cs="Courier New"/>
              <w:b/>
              <w:color w:val="000000"/>
            </w:rPr>
          </w:rPrChange>
        </w:rPr>
        <w:t>Nội dung yêu cầu tra soát/</w:t>
      </w:r>
      <w:r w:rsidRPr="007C163E">
        <w:rPr>
          <w:i/>
          <w:rPrChange w:id="4731" w:author="Phùng Nguyễn Minh Tâm" w:date="2018-12-19T17:03:00Z">
            <w:rPr>
              <w:rFonts w:ascii="Courier New" w:hAnsi="Courier New" w:cs="Courier New"/>
              <w:i/>
              <w:color w:val="000000"/>
            </w:rPr>
          </w:rPrChange>
        </w:rPr>
        <w:t xml:space="preserve">Content of </w:t>
      </w:r>
      <w:r w:rsidR="00F57B2E" w:rsidRPr="007C163E">
        <w:rPr>
          <w:i/>
          <w:rPrChange w:id="4732" w:author="Phùng Nguyễn Minh Tâm" w:date="2018-12-19T17:03:00Z">
            <w:rPr>
              <w:rFonts w:ascii="Courier New" w:hAnsi="Courier New" w:cs="Courier New"/>
              <w:i/>
              <w:color w:val="FF0000"/>
            </w:rPr>
          </w:rPrChange>
        </w:rPr>
        <w:t xml:space="preserve">investigation </w:t>
      </w:r>
      <w:r w:rsidRPr="007C163E">
        <w:rPr>
          <w:i/>
          <w:rPrChange w:id="4733" w:author="Phùng Nguyễn Minh Tâm" w:date="2018-12-19T17:03:00Z">
            <w:rPr>
              <w:rFonts w:ascii="Courier New" w:hAnsi="Courier New" w:cs="Courier New"/>
              <w:i/>
              <w:color w:val="000000"/>
            </w:rPr>
          </w:rPrChange>
        </w:rPr>
        <w:t>request</w:t>
      </w:r>
    </w:p>
    <w:p w:rsidR="00D50476" w:rsidRPr="007C163E" w:rsidRDefault="00D50476" w:rsidP="00D50476">
      <w:pPr>
        <w:tabs>
          <w:tab w:val="left" w:leader="dot" w:pos="9072"/>
        </w:tabs>
        <w:ind w:left="33" w:right="-2"/>
        <w:jc w:val="both"/>
        <w:rPr>
          <w:sz w:val="24"/>
          <w:szCs w:val="24"/>
        </w:rPr>
      </w:pPr>
      <w:r w:rsidRPr="007C163E">
        <w:rPr>
          <w:sz w:val="24"/>
          <w:szCs w:val="24"/>
          <w:rPrChange w:id="4734"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left="33" w:right="-2"/>
        <w:jc w:val="both"/>
        <w:rPr>
          <w:sz w:val="24"/>
          <w:szCs w:val="24"/>
        </w:rPr>
      </w:pPr>
      <w:r w:rsidRPr="007C163E">
        <w:rPr>
          <w:sz w:val="24"/>
          <w:szCs w:val="24"/>
          <w:rPrChange w:id="4735"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left="33" w:right="-2"/>
        <w:jc w:val="both"/>
        <w:rPr>
          <w:sz w:val="24"/>
          <w:szCs w:val="24"/>
        </w:rPr>
      </w:pPr>
      <w:r w:rsidRPr="007C163E">
        <w:rPr>
          <w:sz w:val="24"/>
          <w:szCs w:val="24"/>
          <w:rPrChange w:id="4736"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left="33" w:right="-2"/>
        <w:jc w:val="both"/>
        <w:rPr>
          <w:sz w:val="24"/>
          <w:szCs w:val="24"/>
        </w:rPr>
      </w:pPr>
      <w:r w:rsidRPr="007C163E">
        <w:rPr>
          <w:sz w:val="24"/>
          <w:szCs w:val="24"/>
          <w:rPrChange w:id="4737"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left="33" w:right="-2"/>
        <w:jc w:val="both"/>
        <w:rPr>
          <w:sz w:val="24"/>
          <w:szCs w:val="24"/>
        </w:rPr>
      </w:pPr>
      <w:r w:rsidRPr="007C163E">
        <w:rPr>
          <w:sz w:val="24"/>
          <w:szCs w:val="24"/>
          <w:rPrChange w:id="4738"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pos="274"/>
        </w:tabs>
        <w:rPr>
          <w:b/>
          <w:i/>
          <w:sz w:val="24"/>
          <w:szCs w:val="24"/>
        </w:rPr>
      </w:pPr>
      <w:r w:rsidRPr="007C163E">
        <w:rPr>
          <w:b/>
          <w:sz w:val="24"/>
          <w:szCs w:val="24"/>
          <w:rPrChange w:id="4739" w:author="Phùng Nguyễn Minh Tâm" w:date="2018-12-19T17:03:00Z">
            <w:rPr>
              <w:rFonts w:ascii="Courier New" w:hAnsi="Courier New" w:cs="Courier New"/>
              <w:b/>
              <w:color w:val="000000"/>
              <w:sz w:val="24"/>
              <w:szCs w:val="24"/>
            </w:rPr>
          </w:rPrChange>
        </w:rPr>
        <w:t>II. PHẦN DÀNH CHO NGÂN HÀNG/</w:t>
      </w:r>
      <w:r w:rsidRPr="007C163E">
        <w:rPr>
          <w:b/>
          <w:i/>
          <w:sz w:val="24"/>
          <w:szCs w:val="24"/>
          <w:rPrChange w:id="4740" w:author="Phùng Nguyễn Minh Tâm" w:date="2018-12-19T17:03:00Z">
            <w:rPr>
              <w:rFonts w:ascii="Courier New" w:hAnsi="Courier New" w:cs="Courier New"/>
              <w:b/>
              <w:i/>
              <w:color w:val="000000"/>
              <w:sz w:val="24"/>
              <w:szCs w:val="24"/>
            </w:rPr>
          </w:rPrChange>
        </w:rPr>
        <w:t>For Bank only</w:t>
      </w:r>
    </w:p>
    <w:p w:rsidR="00D50476" w:rsidRPr="007C163E" w:rsidRDefault="00D50476" w:rsidP="004D51B4">
      <w:pPr>
        <w:pStyle w:val="ListParagraph"/>
        <w:numPr>
          <w:ilvl w:val="0"/>
          <w:numId w:val="19"/>
        </w:numPr>
        <w:tabs>
          <w:tab w:val="left" w:pos="360"/>
          <w:tab w:val="left" w:leader="dot" w:pos="3686"/>
          <w:tab w:val="left" w:leader="dot" w:pos="9356"/>
        </w:tabs>
        <w:ind w:hanging="720"/>
        <w:rPr>
          <w:b/>
        </w:rPr>
      </w:pPr>
      <w:r w:rsidRPr="007C163E">
        <w:rPr>
          <w:b/>
          <w:rPrChange w:id="4741" w:author="Phùng Nguyễn Minh Tâm" w:date="2018-12-19T17:03:00Z">
            <w:rPr>
              <w:rFonts w:ascii="Courier New" w:hAnsi="Courier New" w:cs="Courier New"/>
              <w:b/>
              <w:color w:val="000000"/>
            </w:rPr>
          </w:rPrChange>
        </w:rPr>
        <w:t>Kết quả xử lý khiếu nại/tra soát/</w:t>
      </w:r>
      <w:r w:rsidRPr="007C163E">
        <w:rPr>
          <w:b/>
          <w:i/>
          <w:rPrChange w:id="4742" w:author="Phùng Nguyễn Minh Tâm" w:date="2018-12-19T17:03:00Z">
            <w:rPr>
              <w:rFonts w:ascii="Courier New" w:hAnsi="Courier New" w:cs="Courier New"/>
              <w:b/>
              <w:i/>
              <w:color w:val="000000"/>
            </w:rPr>
          </w:rPrChange>
        </w:rPr>
        <w:t xml:space="preserve">Result of transaction </w:t>
      </w:r>
      <w:ins w:id="4743" w:author="Phùng Nguyễn Minh Tâm" w:date="2018-12-18T08:43:00Z">
        <w:r w:rsidR="0058600F" w:rsidRPr="007C163E">
          <w:rPr>
            <w:b/>
            <w:i/>
            <w:rPrChange w:id="4744" w:author="Phùng Nguyễn Minh Tâm" w:date="2018-12-19T17:03:00Z">
              <w:rPr>
                <w:rFonts w:ascii="Courier New" w:hAnsi="Courier New" w:cs="Courier New"/>
                <w:b/>
                <w:i/>
                <w:color w:val="FF0000"/>
              </w:rPr>
            </w:rPrChange>
          </w:rPr>
          <w:t>investigation</w:t>
        </w:r>
      </w:ins>
      <w:del w:id="4745" w:author="Phùng Nguyễn Minh Tâm" w:date="2018-12-18T08:43:00Z">
        <w:r w:rsidRPr="007C163E" w:rsidDel="0058600F">
          <w:rPr>
            <w:b/>
            <w:i/>
            <w:rPrChange w:id="4746" w:author="Phùng Nguyễn Minh Tâm" w:date="2018-12-19T17:03:00Z">
              <w:rPr>
                <w:rFonts w:ascii="Courier New" w:hAnsi="Courier New" w:cs="Courier New"/>
                <w:b/>
                <w:i/>
                <w:color w:val="FF0000"/>
              </w:rPr>
            </w:rPrChange>
          </w:rPr>
          <w:delText>checking</w:delText>
        </w:r>
      </w:del>
      <w:r w:rsidRPr="007C163E">
        <w:rPr>
          <w:b/>
          <w:rPrChange w:id="4747" w:author="Phùng Nguyễn Minh Tâm" w:date="2018-12-19T17:03:00Z">
            <w:rPr>
              <w:rFonts w:ascii="Courier New" w:hAnsi="Courier New" w:cs="Courier New"/>
              <w:b/>
              <w:color w:val="000000"/>
            </w:rPr>
          </w:rPrChange>
        </w:rPr>
        <w:t>:</w:t>
      </w:r>
    </w:p>
    <w:p w:rsidR="00D50476" w:rsidRPr="007C163E" w:rsidRDefault="00D50476" w:rsidP="00D50476">
      <w:pPr>
        <w:tabs>
          <w:tab w:val="left" w:leader="dot" w:pos="9072"/>
        </w:tabs>
        <w:ind w:left="33" w:right="-2"/>
        <w:jc w:val="both"/>
        <w:rPr>
          <w:sz w:val="24"/>
          <w:szCs w:val="24"/>
        </w:rPr>
      </w:pPr>
      <w:r w:rsidRPr="007C163E">
        <w:rPr>
          <w:sz w:val="24"/>
          <w:szCs w:val="24"/>
          <w:rPrChange w:id="4748"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left="33" w:right="-2"/>
        <w:jc w:val="both"/>
        <w:rPr>
          <w:sz w:val="24"/>
          <w:szCs w:val="24"/>
        </w:rPr>
      </w:pPr>
      <w:r w:rsidRPr="007C163E">
        <w:rPr>
          <w:sz w:val="24"/>
          <w:szCs w:val="24"/>
          <w:rPrChange w:id="4749" w:author="Phùng Nguyễn Minh Tâm" w:date="2018-12-19T17:03:00Z">
            <w:rPr>
              <w:rFonts w:ascii="Courier New" w:hAnsi="Courier New" w:cs="Courier New"/>
              <w:color w:val="000000"/>
              <w:sz w:val="24"/>
              <w:szCs w:val="24"/>
            </w:rPr>
          </w:rPrChange>
        </w:rPr>
        <w:tab/>
      </w:r>
    </w:p>
    <w:p w:rsidR="00D50476" w:rsidRPr="007C163E" w:rsidRDefault="00D50476" w:rsidP="00D50476">
      <w:pPr>
        <w:tabs>
          <w:tab w:val="left" w:leader="dot" w:pos="9072"/>
        </w:tabs>
        <w:ind w:left="33" w:right="-2"/>
        <w:jc w:val="both"/>
        <w:rPr>
          <w:sz w:val="24"/>
          <w:szCs w:val="24"/>
        </w:rPr>
      </w:pPr>
      <w:r w:rsidRPr="007C163E">
        <w:rPr>
          <w:sz w:val="24"/>
          <w:szCs w:val="24"/>
          <w:rPrChange w:id="4750" w:author="Phùng Nguyễn Minh Tâm" w:date="2018-12-19T17:03:00Z">
            <w:rPr>
              <w:rFonts w:ascii="Courier New" w:hAnsi="Courier New" w:cs="Courier New"/>
              <w:color w:val="000000"/>
              <w:sz w:val="24"/>
              <w:szCs w:val="24"/>
            </w:rPr>
          </w:rPrChange>
        </w:rPr>
        <w:tab/>
      </w:r>
    </w:p>
    <w:p w:rsidR="00D50476" w:rsidRPr="007C163E" w:rsidRDefault="00D50476" w:rsidP="004D51B4">
      <w:pPr>
        <w:pStyle w:val="ListParagraph"/>
        <w:numPr>
          <w:ilvl w:val="0"/>
          <w:numId w:val="19"/>
        </w:numPr>
        <w:tabs>
          <w:tab w:val="left" w:leader="dot" w:pos="9072"/>
        </w:tabs>
        <w:ind w:left="284" w:hanging="284"/>
        <w:rPr>
          <w:b/>
        </w:rPr>
      </w:pPr>
      <w:r w:rsidRPr="007C163E">
        <w:rPr>
          <w:b/>
          <w:rPrChange w:id="4751" w:author="Phùng Nguyễn Minh Tâm" w:date="2018-12-19T17:03:00Z">
            <w:rPr>
              <w:rFonts w:ascii="Courier New" w:hAnsi="Courier New" w:cs="Courier New"/>
              <w:b/>
              <w:color w:val="000000"/>
            </w:rPr>
          </w:rPrChange>
        </w:rPr>
        <w:t>Nội dung trả lời khách hàng/</w:t>
      </w:r>
      <w:r w:rsidRPr="007C163E">
        <w:rPr>
          <w:b/>
          <w:i/>
          <w:rPrChange w:id="4752" w:author="Phùng Nguyễn Minh Tâm" w:date="2018-12-19T17:03:00Z">
            <w:rPr>
              <w:rFonts w:ascii="Courier New" w:hAnsi="Courier New" w:cs="Courier New"/>
              <w:b/>
              <w:i/>
              <w:color w:val="000000"/>
            </w:rPr>
          </w:rPrChange>
        </w:rPr>
        <w:t>Content of the answer to Customer</w:t>
      </w:r>
      <w:r w:rsidRPr="007C163E">
        <w:rPr>
          <w:b/>
          <w:rPrChange w:id="4753" w:author="Phùng Nguyễn Minh Tâm" w:date="2018-12-19T17:03:00Z">
            <w:rPr>
              <w:rFonts w:ascii="Courier New" w:hAnsi="Courier New" w:cs="Courier New"/>
              <w:b/>
              <w:color w:val="000000"/>
            </w:rPr>
          </w:rPrChange>
        </w:rPr>
        <w:t>:</w:t>
      </w:r>
    </w:p>
    <w:p w:rsidR="00D50476" w:rsidRPr="007C163E" w:rsidRDefault="00D50476" w:rsidP="00D50476">
      <w:pPr>
        <w:tabs>
          <w:tab w:val="left" w:leader="dot" w:pos="9072"/>
        </w:tabs>
        <w:rPr>
          <w:sz w:val="28"/>
          <w:szCs w:val="28"/>
        </w:rPr>
      </w:pPr>
      <w:r w:rsidRPr="007C163E">
        <w:rPr>
          <w:sz w:val="28"/>
          <w:szCs w:val="28"/>
          <w:rPrChange w:id="4754" w:author="Phùng Nguyễn Minh Tâm" w:date="2018-12-19T17:03:00Z">
            <w:rPr>
              <w:rFonts w:ascii="Courier New" w:hAnsi="Courier New" w:cs="Courier New"/>
              <w:color w:val="000000"/>
              <w:sz w:val="28"/>
              <w:szCs w:val="28"/>
            </w:rPr>
          </w:rPrChange>
        </w:rPr>
        <w:tab/>
      </w:r>
    </w:p>
    <w:p w:rsidR="00D50476" w:rsidRPr="007C163E" w:rsidRDefault="00D50476" w:rsidP="00D50476">
      <w:pPr>
        <w:tabs>
          <w:tab w:val="left" w:leader="dot" w:pos="9072"/>
        </w:tabs>
        <w:rPr>
          <w:sz w:val="28"/>
          <w:szCs w:val="28"/>
        </w:rPr>
      </w:pPr>
      <w:r w:rsidRPr="007C163E">
        <w:rPr>
          <w:sz w:val="28"/>
          <w:szCs w:val="28"/>
          <w:rPrChange w:id="4755" w:author="Phùng Nguyễn Minh Tâm" w:date="2018-12-19T17:03:00Z">
            <w:rPr>
              <w:rFonts w:ascii="Courier New" w:hAnsi="Courier New" w:cs="Courier New"/>
              <w:color w:val="000000"/>
              <w:sz w:val="28"/>
              <w:szCs w:val="28"/>
            </w:rPr>
          </w:rPrChange>
        </w:rPr>
        <w:tab/>
      </w:r>
    </w:p>
    <w:p w:rsidR="00F57B2E" w:rsidRPr="007C163E" w:rsidRDefault="00F57B2E" w:rsidP="00D50476">
      <w:pPr>
        <w:tabs>
          <w:tab w:val="left" w:leader="dot" w:pos="9072"/>
        </w:tabs>
        <w:rPr>
          <w:sz w:val="28"/>
          <w:szCs w:val="28"/>
        </w:rPr>
      </w:pPr>
      <w:r w:rsidRPr="007C163E">
        <w:rPr>
          <w:sz w:val="28"/>
          <w:szCs w:val="28"/>
          <w:rPrChange w:id="4756" w:author="Phùng Nguyễn Minh Tâm" w:date="2018-12-19T17:03:00Z">
            <w:rPr>
              <w:rFonts w:ascii="Courier New" w:hAnsi="Courier New" w:cs="Courier New"/>
              <w:color w:val="000000"/>
              <w:sz w:val="28"/>
              <w:szCs w:val="28"/>
            </w:rPr>
          </w:rPrChange>
        </w:rPr>
        <w:tab/>
      </w:r>
    </w:p>
    <w:p w:rsidR="00F57B2E" w:rsidRPr="007C163E" w:rsidRDefault="00F57B2E" w:rsidP="00D50476">
      <w:pPr>
        <w:tabs>
          <w:tab w:val="left" w:leader="dot" w:pos="9072"/>
        </w:tabs>
        <w:rPr>
          <w:sz w:val="28"/>
          <w:szCs w:val="28"/>
        </w:rPr>
      </w:pPr>
      <w:r w:rsidRPr="007C163E">
        <w:rPr>
          <w:sz w:val="28"/>
          <w:szCs w:val="28"/>
          <w:rPrChange w:id="4757" w:author="Phùng Nguyễn Minh Tâm" w:date="2018-12-19T17:03:00Z">
            <w:rPr>
              <w:rFonts w:ascii="Courier New" w:hAnsi="Courier New" w:cs="Courier New"/>
              <w:color w:val="000000"/>
              <w:sz w:val="28"/>
              <w:szCs w:val="28"/>
            </w:rPr>
          </w:rPrChange>
        </w:rPr>
        <w:tab/>
      </w:r>
    </w:p>
    <w:p w:rsidR="00F57B2E" w:rsidRPr="007C163E" w:rsidRDefault="00F57B2E" w:rsidP="00D50476">
      <w:pPr>
        <w:tabs>
          <w:tab w:val="left" w:leader="dot" w:pos="9072"/>
        </w:tabs>
        <w:rPr>
          <w:sz w:val="28"/>
          <w:szCs w:val="28"/>
        </w:rPr>
      </w:pPr>
      <w:r w:rsidRPr="007C163E">
        <w:rPr>
          <w:sz w:val="28"/>
          <w:szCs w:val="28"/>
          <w:rPrChange w:id="4758" w:author="Phùng Nguyễn Minh Tâm" w:date="2018-12-19T17:03:00Z">
            <w:rPr>
              <w:rFonts w:ascii="Courier New" w:hAnsi="Courier New" w:cs="Courier New"/>
              <w:color w:val="000000"/>
              <w:sz w:val="28"/>
              <w:szCs w:val="28"/>
            </w:rPr>
          </w:rPrChange>
        </w:rPr>
        <w:tab/>
      </w:r>
    </w:p>
    <w:p w:rsidR="00D50476" w:rsidRPr="007C163E" w:rsidRDefault="00D50476" w:rsidP="00D50476">
      <w:pPr>
        <w:widowControl w:val="0"/>
        <w:tabs>
          <w:tab w:val="left" w:leader="dot" w:pos="3686"/>
          <w:tab w:val="left" w:leader="dot" w:pos="5954"/>
          <w:tab w:val="left" w:leader="dot" w:pos="9356"/>
        </w:tabs>
        <w:ind w:right="142"/>
        <w:jc w:val="both"/>
        <w:rPr>
          <w:i/>
          <w:sz w:val="24"/>
          <w:szCs w:val="24"/>
        </w:rPr>
      </w:pPr>
      <w:r w:rsidRPr="007C163E">
        <w:rPr>
          <w:sz w:val="24"/>
          <w:szCs w:val="24"/>
          <w:rPrChange w:id="4759" w:author="Phùng Nguyễn Minh Tâm" w:date="2018-12-19T17:03:00Z">
            <w:rPr>
              <w:rFonts w:ascii="Courier New" w:hAnsi="Courier New" w:cs="Courier New"/>
              <w:color w:val="000000"/>
              <w:sz w:val="24"/>
              <w:szCs w:val="24"/>
            </w:rPr>
          </w:rPrChange>
        </w:rPr>
        <w:t>Tôi/chúng tôi xin cam đoan trước pháp luật những điều viết trên đây là đúng sự thật và chịu mọi khoản phí liên quan</w:t>
      </w:r>
      <w:r w:rsidRPr="007C163E">
        <w:rPr>
          <w:i/>
          <w:sz w:val="24"/>
          <w:szCs w:val="24"/>
          <w:rPrChange w:id="4760" w:author="Phùng Nguyễn Minh Tâm" w:date="2018-12-19T17:03:00Z">
            <w:rPr>
              <w:rFonts w:ascii="Courier New" w:hAnsi="Courier New" w:cs="Courier New"/>
              <w:i/>
              <w:color w:val="000000"/>
              <w:sz w:val="24"/>
              <w:szCs w:val="24"/>
            </w:rPr>
          </w:rPrChange>
        </w:rPr>
        <w:t xml:space="preserve">/ </w:t>
      </w:r>
      <w:r w:rsidR="00F57B2E" w:rsidRPr="007C163E">
        <w:rPr>
          <w:i/>
          <w:sz w:val="24"/>
          <w:szCs w:val="24"/>
          <w:rPrChange w:id="4761" w:author="Phùng Nguyễn Minh Tâm" w:date="2018-12-19T17:03:00Z">
            <w:rPr>
              <w:rFonts w:ascii="Courier New" w:hAnsi="Courier New" w:cs="Courier New"/>
              <w:i/>
              <w:color w:val="000000"/>
              <w:sz w:val="24"/>
              <w:szCs w:val="24"/>
            </w:rPr>
          </w:rPrChange>
        </w:rPr>
        <w:t>I/we affirm before the law that the above content written are true and bear all related fees</w:t>
      </w:r>
      <w:r w:rsidRPr="007C163E">
        <w:rPr>
          <w:i/>
          <w:sz w:val="24"/>
          <w:szCs w:val="24"/>
          <w:rPrChange w:id="4762" w:author="Phùng Nguyễn Minh Tâm" w:date="2018-12-19T17:03:00Z">
            <w:rPr>
              <w:rFonts w:ascii="Courier New" w:hAnsi="Courier New" w:cs="Courier New"/>
              <w:i/>
              <w:color w:val="000000"/>
              <w:sz w:val="24"/>
              <w:szCs w:val="24"/>
            </w:rPr>
          </w:rPrChange>
        </w:rPr>
        <w:t>.</w:t>
      </w:r>
    </w:p>
    <w:p w:rsidR="00D50476" w:rsidRPr="007C163E" w:rsidRDefault="00D50476" w:rsidP="00D50476">
      <w:pPr>
        <w:tabs>
          <w:tab w:val="left" w:leader="dot" w:pos="3686"/>
          <w:tab w:val="left" w:leader="dot" w:pos="5954"/>
          <w:tab w:val="left" w:leader="dot" w:pos="9356"/>
        </w:tabs>
        <w:ind w:right="142"/>
        <w:rPr>
          <w:i/>
        </w:rPr>
      </w:pPr>
    </w:p>
    <w:tbl>
      <w:tblPr>
        <w:tblStyle w:val="TableGrid"/>
        <w:tblW w:w="946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63" w:author="Phùng Nguyễn Minh Tâm" w:date="2018-12-27T09:12: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227"/>
        <w:gridCol w:w="3118"/>
        <w:gridCol w:w="3119"/>
        <w:tblGridChange w:id="4764">
          <w:tblGrid>
            <w:gridCol w:w="3096"/>
            <w:gridCol w:w="3096"/>
            <w:gridCol w:w="3096"/>
          </w:tblGrid>
        </w:tblGridChange>
      </w:tblGrid>
      <w:tr w:rsidR="00D50476" w:rsidRPr="007C163E" w:rsidTr="00464155">
        <w:trPr>
          <w:trHeight w:val="477"/>
          <w:trPrChange w:id="4765" w:author="Phùng Nguyễn Minh Tâm" w:date="2018-12-27T09:12:00Z">
            <w:trPr>
              <w:trHeight w:val="477"/>
            </w:trPr>
          </w:trPrChange>
        </w:trPr>
        <w:tc>
          <w:tcPr>
            <w:tcW w:w="3227" w:type="dxa"/>
            <w:tcPrChange w:id="4766" w:author="Phùng Nguyễn Minh Tâm" w:date="2018-12-27T09:12:00Z">
              <w:tcPr>
                <w:tcW w:w="3096" w:type="dxa"/>
              </w:tcPr>
            </w:tcPrChange>
          </w:tcPr>
          <w:p w:rsidR="00D50476" w:rsidRPr="007C163E" w:rsidRDefault="00D50476" w:rsidP="00F9443D">
            <w:pPr>
              <w:tabs>
                <w:tab w:val="left" w:leader="dot" w:pos="3686"/>
                <w:tab w:val="left" w:leader="dot" w:pos="5954"/>
                <w:tab w:val="left" w:leader="dot" w:pos="9356"/>
              </w:tabs>
              <w:ind w:left="-142" w:right="-97"/>
              <w:jc w:val="center"/>
              <w:rPr>
                <w:i/>
              </w:rPr>
            </w:pPr>
            <w:r w:rsidRPr="007C163E">
              <w:rPr>
                <w:b/>
                <w:rPrChange w:id="4767" w:author="Phùng Nguyễn Minh Tâm" w:date="2018-12-19T17:03:00Z">
                  <w:rPr>
                    <w:rFonts w:ascii="Courier New" w:hAnsi="Courier New" w:cs="Courier New"/>
                    <w:b/>
                    <w:color w:val="000000"/>
                    <w:sz w:val="24"/>
                    <w:szCs w:val="24"/>
                  </w:rPr>
                </w:rPrChange>
              </w:rPr>
              <w:t>Chủ tài khoản/</w:t>
            </w:r>
            <w:r w:rsidR="000A7606" w:rsidRPr="007C163E">
              <w:rPr>
                <w:i/>
                <w:rPrChange w:id="4768" w:author="Phùng Nguyễn Minh Tâm" w:date="2018-12-19T17:03:00Z">
                  <w:rPr>
                    <w:rFonts w:ascii="Courier New" w:hAnsi="Courier New" w:cs="Courier New"/>
                    <w:i/>
                    <w:color w:val="000000"/>
                    <w:sz w:val="24"/>
                    <w:szCs w:val="24"/>
                  </w:rPr>
                </w:rPrChange>
              </w:rPr>
              <w:t>Account Holder</w:t>
            </w:r>
          </w:p>
          <w:p w:rsidR="00D50476" w:rsidRPr="007C163E" w:rsidRDefault="00D50476" w:rsidP="00464155">
            <w:pPr>
              <w:tabs>
                <w:tab w:val="left" w:leader="dot" w:pos="3686"/>
                <w:tab w:val="left" w:leader="dot" w:pos="5954"/>
                <w:tab w:val="left" w:leader="dot" w:pos="9356"/>
              </w:tabs>
              <w:ind w:left="-142" w:right="-97"/>
              <w:jc w:val="center"/>
              <w:pPrChange w:id="4769" w:author="Phùng Nguyễn Minh Tâm" w:date="2018-12-27T09:12:00Z">
                <w:pPr>
                  <w:tabs>
                    <w:tab w:val="left" w:leader="dot" w:pos="3686"/>
                    <w:tab w:val="left" w:leader="dot" w:pos="5954"/>
                    <w:tab w:val="left" w:leader="dot" w:pos="9356"/>
                  </w:tabs>
                  <w:ind w:left="-142" w:right="-97"/>
                  <w:jc w:val="center"/>
                </w:pPr>
              </w:pPrChange>
            </w:pPr>
            <w:r w:rsidRPr="007C163E">
              <w:rPr>
                <w:rPrChange w:id="4770" w:author="Phùng Nguyễn Minh Tâm" w:date="2018-12-19T17:03:00Z">
                  <w:rPr>
                    <w:rFonts w:ascii="Courier New" w:hAnsi="Courier New" w:cs="Courier New"/>
                    <w:color w:val="000000"/>
                    <w:sz w:val="24"/>
                    <w:szCs w:val="24"/>
                  </w:rPr>
                </w:rPrChange>
              </w:rPr>
              <w:t>(Ký</w:t>
            </w:r>
            <w:ins w:id="4771" w:author="Phùng Nguyễn Minh Tâm" w:date="2018-12-27T09:11:00Z">
              <w:r w:rsidR="00464155">
                <w:t>,</w:t>
              </w:r>
            </w:ins>
            <w:r w:rsidRPr="007C163E">
              <w:rPr>
                <w:rPrChange w:id="4772" w:author="Phùng Nguyễn Minh Tâm" w:date="2018-12-19T17:03:00Z">
                  <w:rPr>
                    <w:rFonts w:ascii="Courier New" w:hAnsi="Courier New" w:cs="Courier New"/>
                    <w:color w:val="000000"/>
                    <w:sz w:val="24"/>
                    <w:szCs w:val="24"/>
                  </w:rPr>
                </w:rPrChange>
              </w:rPr>
              <w:t xml:space="preserve"> </w:t>
            </w:r>
            <w:del w:id="4773" w:author="Phùng Nguyễn Minh Tâm" w:date="2018-12-27T09:11:00Z">
              <w:r w:rsidRPr="007C163E" w:rsidDel="00464155">
                <w:rPr>
                  <w:rPrChange w:id="4774" w:author="Phùng Nguyễn Minh Tâm" w:date="2018-12-19T17:03:00Z">
                    <w:rPr>
                      <w:rFonts w:ascii="Courier New" w:hAnsi="Courier New" w:cs="Courier New"/>
                      <w:color w:val="000000"/>
                      <w:sz w:val="24"/>
                      <w:szCs w:val="24"/>
                    </w:rPr>
                  </w:rPrChange>
                </w:rPr>
                <w:delText xml:space="preserve">và </w:delText>
              </w:r>
            </w:del>
            <w:r w:rsidRPr="007C163E">
              <w:rPr>
                <w:rPrChange w:id="4775" w:author="Phùng Nguyễn Minh Tâm" w:date="2018-12-19T17:03:00Z">
                  <w:rPr>
                    <w:rFonts w:ascii="Courier New" w:hAnsi="Courier New" w:cs="Courier New"/>
                    <w:color w:val="000000"/>
                    <w:sz w:val="24"/>
                    <w:szCs w:val="24"/>
                  </w:rPr>
                </w:rPrChange>
              </w:rPr>
              <w:t>ghi rõ họ tên</w:t>
            </w:r>
            <w:ins w:id="4776" w:author="Phùng Nguyễn Minh Tâm" w:date="2018-12-27T09:11:00Z">
              <w:r w:rsidR="00464155">
                <w:t xml:space="preserve"> và đóng dấu </w:t>
              </w:r>
            </w:ins>
            <w:ins w:id="4777" w:author="Phùng Nguyễn Minh Tâm" w:date="2018-12-27T09:12:00Z">
              <w:r w:rsidR="00464155">
                <w:t xml:space="preserve">- </w:t>
              </w:r>
            </w:ins>
            <w:ins w:id="4778" w:author="Phùng Nguyễn Minh Tâm" w:date="2018-12-27T09:11:00Z">
              <w:r w:rsidR="00464155">
                <w:t>nếu có</w:t>
              </w:r>
            </w:ins>
            <w:r w:rsidRPr="007C163E">
              <w:rPr>
                <w:rPrChange w:id="4779" w:author="Phùng Nguyễn Minh Tâm" w:date="2018-12-19T17:03:00Z">
                  <w:rPr>
                    <w:rFonts w:ascii="Courier New" w:hAnsi="Courier New" w:cs="Courier New"/>
                    <w:color w:val="000000"/>
                    <w:sz w:val="24"/>
                    <w:szCs w:val="24"/>
                  </w:rPr>
                </w:rPrChange>
              </w:rPr>
              <w:t>/</w:t>
            </w:r>
            <w:r w:rsidR="000A7606" w:rsidRPr="007C163E">
              <w:rPr>
                <w:i/>
                <w:rPrChange w:id="4780" w:author="Phùng Nguyễn Minh Tâm" w:date="2018-12-19T17:03:00Z">
                  <w:rPr>
                    <w:rFonts w:ascii="Courier New" w:hAnsi="Courier New" w:cs="Courier New"/>
                    <w:i/>
                    <w:color w:val="000000"/>
                    <w:sz w:val="24"/>
                    <w:szCs w:val="24"/>
                  </w:rPr>
                </w:rPrChange>
              </w:rPr>
              <w:t>Signature</w:t>
            </w:r>
            <w:ins w:id="4781" w:author="Phùng Nguyễn Minh Tâm" w:date="2018-12-27T09:11:00Z">
              <w:r w:rsidR="00464155">
                <w:rPr>
                  <w:i/>
                </w:rPr>
                <w:t>,</w:t>
              </w:r>
            </w:ins>
            <w:del w:id="4782" w:author="Phùng Nguyễn Minh Tâm" w:date="2018-12-27T09:11:00Z">
              <w:r w:rsidR="000A7606" w:rsidRPr="007C163E" w:rsidDel="00464155">
                <w:rPr>
                  <w:i/>
                  <w:rPrChange w:id="4783" w:author="Phùng Nguyễn Minh Tâm" w:date="2018-12-19T17:03:00Z">
                    <w:rPr>
                      <w:rFonts w:ascii="Courier New" w:hAnsi="Courier New" w:cs="Courier New"/>
                      <w:i/>
                      <w:color w:val="000000"/>
                      <w:sz w:val="24"/>
                      <w:szCs w:val="24"/>
                    </w:rPr>
                  </w:rPrChange>
                </w:rPr>
                <w:delText xml:space="preserve"> and</w:delText>
              </w:r>
            </w:del>
            <w:r w:rsidRPr="007C163E">
              <w:rPr>
                <w:i/>
                <w:rPrChange w:id="4784" w:author="Phùng Nguyễn Minh Tâm" w:date="2018-12-19T17:03:00Z">
                  <w:rPr>
                    <w:rFonts w:ascii="Courier New" w:hAnsi="Courier New" w:cs="Courier New"/>
                    <w:i/>
                    <w:color w:val="000000"/>
                    <w:sz w:val="24"/>
                    <w:szCs w:val="24"/>
                  </w:rPr>
                </w:rPrChange>
              </w:rPr>
              <w:t xml:space="preserve"> fullname</w:t>
            </w:r>
            <w:ins w:id="4785" w:author="Phùng Nguyễn Minh Tâm" w:date="2018-12-27T09:11:00Z">
              <w:r w:rsidR="00464155">
                <w:rPr>
                  <w:i/>
                </w:rPr>
                <w:t xml:space="preserve"> and stamp-if any</w:t>
              </w:r>
            </w:ins>
            <w:r w:rsidRPr="007C163E">
              <w:rPr>
                <w:rPrChange w:id="4786" w:author="Phùng Nguyễn Minh Tâm" w:date="2018-12-19T17:03:00Z">
                  <w:rPr>
                    <w:rFonts w:ascii="Courier New" w:hAnsi="Courier New" w:cs="Courier New"/>
                    <w:color w:val="000000"/>
                    <w:sz w:val="24"/>
                    <w:szCs w:val="24"/>
                  </w:rPr>
                </w:rPrChange>
              </w:rPr>
              <w:t>)</w:t>
            </w:r>
          </w:p>
        </w:tc>
        <w:tc>
          <w:tcPr>
            <w:tcW w:w="3118" w:type="dxa"/>
            <w:tcPrChange w:id="4787" w:author="Phùng Nguyễn Minh Tâm" w:date="2018-12-27T09:12:00Z">
              <w:tcPr>
                <w:tcW w:w="3096" w:type="dxa"/>
              </w:tcPr>
            </w:tcPrChange>
          </w:tcPr>
          <w:p w:rsidR="00D50476" w:rsidRPr="007C163E" w:rsidRDefault="00D50476" w:rsidP="00F9443D">
            <w:pPr>
              <w:tabs>
                <w:tab w:val="left" w:leader="dot" w:pos="3686"/>
                <w:tab w:val="left" w:leader="dot" w:pos="5954"/>
                <w:tab w:val="left" w:leader="dot" w:pos="9356"/>
              </w:tabs>
              <w:ind w:left="-142" w:right="-97"/>
              <w:jc w:val="center"/>
              <w:rPr>
                <w:i/>
              </w:rPr>
            </w:pPr>
            <w:r w:rsidRPr="007C163E">
              <w:rPr>
                <w:b/>
                <w:rPrChange w:id="4788" w:author="Phùng Nguyễn Minh Tâm" w:date="2018-12-19T17:03:00Z">
                  <w:rPr>
                    <w:rFonts w:ascii="Courier New" w:hAnsi="Courier New" w:cs="Courier New"/>
                    <w:b/>
                    <w:color w:val="000000"/>
                    <w:sz w:val="24"/>
                    <w:szCs w:val="24"/>
                  </w:rPr>
                </w:rPrChange>
              </w:rPr>
              <w:t>Giao dịch viên/</w:t>
            </w:r>
            <w:r w:rsidRPr="007C163E">
              <w:rPr>
                <w:i/>
                <w:rPrChange w:id="4789" w:author="Phùng Nguyễn Minh Tâm" w:date="2018-12-19T17:03:00Z">
                  <w:rPr>
                    <w:rFonts w:ascii="Courier New" w:hAnsi="Courier New" w:cs="Courier New"/>
                    <w:i/>
                    <w:color w:val="000000"/>
                    <w:sz w:val="24"/>
                    <w:szCs w:val="24"/>
                  </w:rPr>
                </w:rPrChange>
              </w:rPr>
              <w:t>Teller</w:t>
            </w:r>
          </w:p>
          <w:p w:rsidR="00D50476" w:rsidRPr="007C163E" w:rsidRDefault="00D50476" w:rsidP="00F9443D">
            <w:pPr>
              <w:tabs>
                <w:tab w:val="left" w:leader="dot" w:pos="3686"/>
                <w:tab w:val="left" w:leader="dot" w:pos="5954"/>
                <w:tab w:val="left" w:leader="dot" w:pos="9356"/>
              </w:tabs>
              <w:ind w:left="-142" w:right="-97"/>
              <w:jc w:val="center"/>
            </w:pPr>
            <w:r w:rsidRPr="007C163E">
              <w:rPr>
                <w:rPrChange w:id="4790" w:author="Phùng Nguyễn Minh Tâm" w:date="2018-12-19T17:03:00Z">
                  <w:rPr>
                    <w:rFonts w:ascii="Courier New" w:hAnsi="Courier New" w:cs="Courier New"/>
                    <w:color w:val="000000"/>
                    <w:sz w:val="24"/>
                    <w:szCs w:val="24"/>
                  </w:rPr>
                </w:rPrChange>
              </w:rPr>
              <w:t>(Ký và ghi rõ họ tên/</w:t>
            </w:r>
            <w:r w:rsidR="000A7606" w:rsidRPr="007C163E">
              <w:rPr>
                <w:i/>
                <w:rPrChange w:id="4791" w:author="Phùng Nguyễn Minh Tâm" w:date="2018-12-19T17:03:00Z">
                  <w:rPr>
                    <w:rFonts w:ascii="Courier New" w:hAnsi="Courier New" w:cs="Courier New"/>
                    <w:i/>
                    <w:color w:val="000000"/>
                    <w:sz w:val="24"/>
                    <w:szCs w:val="24"/>
                  </w:rPr>
                </w:rPrChange>
              </w:rPr>
              <w:t xml:space="preserve"> Signature and </w:t>
            </w:r>
            <w:r w:rsidRPr="007C163E">
              <w:rPr>
                <w:i/>
                <w:rPrChange w:id="4792" w:author="Phùng Nguyễn Minh Tâm" w:date="2018-12-19T17:03:00Z">
                  <w:rPr>
                    <w:rFonts w:ascii="Courier New" w:hAnsi="Courier New" w:cs="Courier New"/>
                    <w:i/>
                    <w:color w:val="000000"/>
                    <w:sz w:val="24"/>
                    <w:szCs w:val="24"/>
                  </w:rPr>
                </w:rPrChange>
              </w:rPr>
              <w:t>fullname</w:t>
            </w:r>
            <w:r w:rsidRPr="007C163E">
              <w:rPr>
                <w:rPrChange w:id="4793" w:author="Phùng Nguyễn Minh Tâm" w:date="2018-12-19T17:03:00Z">
                  <w:rPr>
                    <w:rFonts w:ascii="Courier New" w:hAnsi="Courier New" w:cs="Courier New"/>
                    <w:color w:val="000000"/>
                    <w:sz w:val="24"/>
                    <w:szCs w:val="24"/>
                  </w:rPr>
                </w:rPrChange>
              </w:rPr>
              <w:t>)</w:t>
            </w:r>
          </w:p>
        </w:tc>
        <w:tc>
          <w:tcPr>
            <w:tcW w:w="3119" w:type="dxa"/>
            <w:tcPrChange w:id="4794" w:author="Phùng Nguyễn Minh Tâm" w:date="2018-12-27T09:12:00Z">
              <w:tcPr>
                <w:tcW w:w="3096" w:type="dxa"/>
              </w:tcPr>
            </w:tcPrChange>
          </w:tcPr>
          <w:p w:rsidR="00D50476" w:rsidRPr="007C163E" w:rsidRDefault="00D50476" w:rsidP="00F9443D">
            <w:pPr>
              <w:tabs>
                <w:tab w:val="left" w:leader="dot" w:pos="3686"/>
                <w:tab w:val="left" w:leader="dot" w:pos="5954"/>
                <w:tab w:val="left" w:leader="dot" w:pos="9356"/>
              </w:tabs>
              <w:ind w:left="-142" w:right="-97"/>
              <w:jc w:val="center"/>
              <w:rPr>
                <w:i/>
              </w:rPr>
            </w:pPr>
            <w:r w:rsidRPr="007C163E">
              <w:rPr>
                <w:b/>
                <w:rPrChange w:id="4795" w:author="Phùng Nguyễn Minh Tâm" w:date="2018-12-19T17:03:00Z">
                  <w:rPr>
                    <w:rFonts w:ascii="Courier New" w:hAnsi="Courier New" w:cs="Courier New"/>
                    <w:b/>
                    <w:color w:val="000000"/>
                    <w:sz w:val="24"/>
                    <w:szCs w:val="24"/>
                  </w:rPr>
                </w:rPrChange>
              </w:rPr>
              <w:t>Kiểm soát viên/</w:t>
            </w:r>
            <w:r w:rsidRPr="007C163E">
              <w:rPr>
                <w:i/>
                <w:rPrChange w:id="4796" w:author="Phùng Nguyễn Minh Tâm" w:date="2018-12-19T17:03:00Z">
                  <w:rPr>
                    <w:rFonts w:ascii="Courier New" w:hAnsi="Courier New" w:cs="Courier New"/>
                    <w:i/>
                    <w:color w:val="000000"/>
                    <w:sz w:val="24"/>
                    <w:szCs w:val="24"/>
                  </w:rPr>
                </w:rPrChange>
              </w:rPr>
              <w:t>Supervisor</w:t>
            </w:r>
          </w:p>
          <w:p w:rsidR="00D50476" w:rsidRPr="007C163E" w:rsidRDefault="00D50476" w:rsidP="00F9443D">
            <w:pPr>
              <w:tabs>
                <w:tab w:val="left" w:leader="dot" w:pos="3686"/>
                <w:tab w:val="left" w:leader="dot" w:pos="5954"/>
                <w:tab w:val="left" w:leader="dot" w:pos="9356"/>
              </w:tabs>
              <w:ind w:left="-142" w:right="-97"/>
              <w:jc w:val="center"/>
            </w:pPr>
            <w:r w:rsidRPr="007C163E">
              <w:rPr>
                <w:rPrChange w:id="4797" w:author="Phùng Nguyễn Minh Tâm" w:date="2018-12-19T17:03:00Z">
                  <w:rPr>
                    <w:rFonts w:ascii="Courier New" w:hAnsi="Courier New" w:cs="Courier New"/>
                    <w:color w:val="000000"/>
                    <w:sz w:val="24"/>
                    <w:szCs w:val="24"/>
                  </w:rPr>
                </w:rPrChange>
              </w:rPr>
              <w:t>(Ký và ghi rõ họ tên/</w:t>
            </w:r>
            <w:r w:rsidR="000A7606" w:rsidRPr="007C163E">
              <w:rPr>
                <w:i/>
                <w:rPrChange w:id="4798" w:author="Phùng Nguyễn Minh Tâm" w:date="2018-12-19T17:03:00Z">
                  <w:rPr>
                    <w:rFonts w:ascii="Courier New" w:hAnsi="Courier New" w:cs="Courier New"/>
                    <w:i/>
                    <w:color w:val="000000"/>
                    <w:sz w:val="24"/>
                    <w:szCs w:val="24"/>
                  </w:rPr>
                </w:rPrChange>
              </w:rPr>
              <w:t xml:space="preserve"> Signature and </w:t>
            </w:r>
            <w:r w:rsidRPr="007C163E">
              <w:rPr>
                <w:i/>
                <w:rPrChange w:id="4799" w:author="Phùng Nguyễn Minh Tâm" w:date="2018-12-19T17:03:00Z">
                  <w:rPr>
                    <w:rFonts w:ascii="Courier New" w:hAnsi="Courier New" w:cs="Courier New"/>
                    <w:i/>
                    <w:color w:val="000000"/>
                    <w:sz w:val="24"/>
                    <w:szCs w:val="24"/>
                  </w:rPr>
                </w:rPrChange>
              </w:rPr>
              <w:t>fullname</w:t>
            </w:r>
            <w:r w:rsidRPr="007C163E">
              <w:rPr>
                <w:rPrChange w:id="4800" w:author="Phùng Nguyễn Minh Tâm" w:date="2018-12-19T17:03:00Z">
                  <w:rPr>
                    <w:rFonts w:ascii="Courier New" w:hAnsi="Courier New" w:cs="Courier New"/>
                    <w:color w:val="000000"/>
                    <w:sz w:val="24"/>
                    <w:szCs w:val="24"/>
                  </w:rPr>
                </w:rPrChange>
              </w:rPr>
              <w:t>)</w:t>
            </w:r>
          </w:p>
        </w:tc>
      </w:tr>
    </w:tbl>
    <w:p w:rsidR="006D75CA" w:rsidRPr="007C163E" w:rsidRDefault="006D75CA" w:rsidP="00D50476">
      <w:pPr>
        <w:ind w:right="615"/>
      </w:pPr>
    </w:p>
    <w:sectPr w:rsidR="006D75CA" w:rsidRPr="007C163E" w:rsidSect="00D50476">
      <w:headerReference w:type="default" r:id="rId26"/>
      <w:footerReference w:type="default" r:id="rId27"/>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E01" w:rsidRDefault="00107E01" w:rsidP="006D75CA">
      <w:r>
        <w:separator/>
      </w:r>
    </w:p>
  </w:endnote>
  <w:endnote w:type="continuationSeparator" w:id="0">
    <w:p w:rsidR="00107E01" w:rsidRDefault="00107E01"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 w:name="+mn-e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420692"/>
      <w:docPartObj>
        <w:docPartGallery w:val="Page Numbers (Bottom of Page)"/>
        <w:docPartUnique/>
      </w:docPartObj>
    </w:sdtPr>
    <w:sdtEndPr>
      <w:rPr>
        <w:noProof/>
      </w:rPr>
    </w:sdtEndPr>
    <w:sdtContent>
      <w:p w:rsidR="002B3898" w:rsidDel="0058600F" w:rsidRDefault="002B3898">
        <w:pPr>
          <w:pStyle w:val="Footer"/>
          <w:jc w:val="right"/>
          <w:rPr>
            <w:del w:id="3945" w:author="Phùng Nguyễn Minh Tâm" w:date="2018-12-18T08:41:00Z"/>
          </w:rPr>
        </w:pPr>
        <w:del w:id="3946" w:author="Phùng Nguyễn Minh Tâm" w:date="2018-12-18T08:41:00Z">
          <w:r w:rsidDel="0058600F">
            <w:fldChar w:fldCharType="begin"/>
          </w:r>
          <w:r w:rsidDel="0058600F">
            <w:delInstrText xml:space="preserve"> PAGE   \* MERGEFORMAT </w:delInstrText>
          </w:r>
          <w:r w:rsidDel="0058600F">
            <w:fldChar w:fldCharType="separate"/>
          </w:r>
          <w:r w:rsidDel="0058600F">
            <w:rPr>
              <w:noProof/>
            </w:rPr>
            <w:delText>5</w:delText>
          </w:r>
          <w:r w:rsidDel="0058600F">
            <w:rPr>
              <w:noProof/>
            </w:rPr>
            <w:fldChar w:fldCharType="end"/>
          </w:r>
        </w:del>
      </w:p>
    </w:sdtContent>
  </w:sdt>
  <w:p w:rsidR="002B3898" w:rsidRDefault="002B3898">
    <w:pPr>
      <w:pStyle w:val="Footer"/>
      <w:jc w:val="right"/>
      <w:pPrChange w:id="3947" w:author="Phùng Nguyễn Minh Tâm" w:date="2018-12-18T08:41:00Z">
        <w:pPr>
          <w:pStyle w:val="Footer"/>
        </w:pPr>
      </w:pPrChang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373850"/>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2D7D99">
          <w:rPr>
            <w:noProof/>
          </w:rPr>
          <w:t>7</w:t>
        </w:r>
        <w:r>
          <w:rPr>
            <w:noProof/>
          </w:rPr>
          <w:fldChar w:fldCharType="end"/>
        </w:r>
      </w:p>
    </w:sdtContent>
  </w:sdt>
  <w:p w:rsidR="002B3898" w:rsidRDefault="002B38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794580"/>
      <w:docPartObj>
        <w:docPartGallery w:val="Page Numbers (Bottom of Page)"/>
        <w:docPartUnique/>
      </w:docPartObj>
    </w:sdtPr>
    <w:sdtEndPr>
      <w:rPr>
        <w:noProof/>
      </w:rPr>
    </w:sdtEndPr>
    <w:sdtContent>
      <w:p w:rsidR="002B3898" w:rsidRDefault="002B3898">
        <w:pPr>
          <w:pStyle w:val="Footer"/>
          <w:jc w:val="right"/>
        </w:pPr>
        <w:del w:id="1306" w:author="Phùng Nguyễn Minh Tâm" w:date="2018-12-18T10:47:00Z">
          <w:r w:rsidDel="00A05B89">
            <w:fldChar w:fldCharType="begin"/>
          </w:r>
          <w:r w:rsidDel="00A05B89">
            <w:delInstrText xml:space="preserve"> PAGE   \* MERGEFORMAT </w:delInstrText>
          </w:r>
          <w:r w:rsidDel="00A05B89">
            <w:fldChar w:fldCharType="separate"/>
          </w:r>
          <w:r w:rsidDel="00A05B89">
            <w:rPr>
              <w:noProof/>
            </w:rPr>
            <w:delText>8</w:delText>
          </w:r>
          <w:r w:rsidDel="00A05B89">
            <w:rPr>
              <w:noProof/>
            </w:rPr>
            <w:fldChar w:fldCharType="end"/>
          </w:r>
        </w:del>
      </w:p>
    </w:sdtContent>
  </w:sdt>
  <w:p w:rsidR="002B3898" w:rsidRDefault="002B38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070215"/>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2D7D99">
          <w:rPr>
            <w:noProof/>
          </w:rPr>
          <w:t>14</w:t>
        </w:r>
        <w:r>
          <w:rPr>
            <w:noProof/>
          </w:rPr>
          <w:fldChar w:fldCharType="end"/>
        </w:r>
      </w:p>
    </w:sdtContent>
  </w:sdt>
  <w:p w:rsidR="002B3898" w:rsidRDefault="002B389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728969"/>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D96B73">
          <w:rPr>
            <w:noProof/>
          </w:rPr>
          <w:t>1</w:t>
        </w:r>
        <w:r>
          <w:rPr>
            <w:noProof/>
          </w:rPr>
          <w:fldChar w:fldCharType="end"/>
        </w:r>
      </w:p>
    </w:sdtContent>
  </w:sdt>
  <w:p w:rsidR="002B3898" w:rsidRDefault="002B389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426521"/>
      <w:docPartObj>
        <w:docPartGallery w:val="Page Numbers (Bottom of Page)"/>
        <w:docPartUnique/>
      </w:docPartObj>
    </w:sdtPr>
    <w:sdtEndPr>
      <w:rPr>
        <w:noProof/>
      </w:rPr>
    </w:sdtEndPr>
    <w:sdtContent>
      <w:p w:rsidR="002B3898" w:rsidRDefault="002B3898">
        <w:pPr>
          <w:pStyle w:val="Footer"/>
          <w:jc w:val="right"/>
        </w:pPr>
        <w:del w:id="2325" w:author="Phùng Nguyễn Minh Tâm" w:date="2018-12-18T10:49:00Z">
          <w:r w:rsidDel="000F77AA">
            <w:fldChar w:fldCharType="begin"/>
          </w:r>
          <w:r w:rsidDel="000F77AA">
            <w:delInstrText xml:space="preserve"> PAGE   \* MERGEFORMAT </w:delInstrText>
          </w:r>
          <w:r w:rsidDel="000F77AA">
            <w:fldChar w:fldCharType="separate"/>
          </w:r>
          <w:r w:rsidDel="000F77AA">
            <w:rPr>
              <w:noProof/>
            </w:rPr>
            <w:delText>21</w:delText>
          </w:r>
          <w:r w:rsidDel="000F77AA">
            <w:rPr>
              <w:noProof/>
            </w:rPr>
            <w:fldChar w:fldCharType="end"/>
          </w:r>
        </w:del>
      </w:p>
    </w:sdtContent>
  </w:sdt>
  <w:p w:rsidR="002B3898" w:rsidRDefault="002B389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339" w:author="Phùng Nguyễn Minh Tâm" w:date="2018-12-18T10:50:00Z"/>
  <w:sdt>
    <w:sdtPr>
      <w:id w:val="-1041592833"/>
      <w:docPartObj>
        <w:docPartGallery w:val="Page Numbers (Bottom of Page)"/>
        <w:docPartUnique/>
      </w:docPartObj>
    </w:sdtPr>
    <w:sdtEndPr>
      <w:rPr>
        <w:noProof/>
      </w:rPr>
    </w:sdtEndPr>
    <w:sdtContent>
      <w:customXmlInsRangeEnd w:id="2339"/>
      <w:p w:rsidR="002B3898" w:rsidRDefault="002B3898">
        <w:pPr>
          <w:pStyle w:val="Footer"/>
          <w:jc w:val="right"/>
          <w:rPr>
            <w:ins w:id="2340" w:author="Phùng Nguyễn Minh Tâm" w:date="2018-12-18T10:50:00Z"/>
          </w:rPr>
        </w:pPr>
        <w:ins w:id="2341" w:author="Phùng Nguyễn Minh Tâm" w:date="2018-12-18T10:50:00Z">
          <w:r>
            <w:fldChar w:fldCharType="begin"/>
          </w:r>
          <w:r>
            <w:instrText xml:space="preserve"> PAGE   \* MERGEFORMAT </w:instrText>
          </w:r>
          <w:r>
            <w:fldChar w:fldCharType="separate"/>
          </w:r>
        </w:ins>
        <w:r w:rsidR="002D7D99">
          <w:rPr>
            <w:noProof/>
          </w:rPr>
          <w:t>1</w:t>
        </w:r>
        <w:ins w:id="2342" w:author="Phùng Nguyễn Minh Tâm" w:date="2018-12-18T10:50:00Z">
          <w:r>
            <w:rPr>
              <w:noProof/>
            </w:rPr>
            <w:fldChar w:fldCharType="end"/>
          </w:r>
        </w:ins>
      </w:p>
      <w:customXmlInsRangeStart w:id="2343" w:author="Phùng Nguyễn Minh Tâm" w:date="2018-12-18T10:50:00Z"/>
    </w:sdtContent>
  </w:sdt>
  <w:customXmlInsRangeEnd w:id="2343"/>
  <w:p w:rsidR="002B3898" w:rsidRDefault="002B389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406697"/>
      <w:docPartObj>
        <w:docPartGallery w:val="Page Numbers (Bottom of Page)"/>
        <w:docPartUnique/>
      </w:docPartObj>
    </w:sdtPr>
    <w:sdtEndPr>
      <w:rPr>
        <w:noProof/>
      </w:rPr>
    </w:sdtEndPr>
    <w:sdtContent>
      <w:p w:rsidR="002B3898" w:rsidRDefault="002B3898">
        <w:pPr>
          <w:pStyle w:val="Footer"/>
          <w:jc w:val="right"/>
        </w:pPr>
        <w:r>
          <w:fldChar w:fldCharType="begin"/>
        </w:r>
        <w:r>
          <w:instrText xml:space="preserve"> PAGE   \* MERGEFORMAT </w:instrText>
        </w:r>
        <w:r>
          <w:fldChar w:fldCharType="separate"/>
        </w:r>
        <w:r w:rsidR="002D7D99">
          <w:rPr>
            <w:noProof/>
          </w:rPr>
          <w:t>4</w:t>
        </w:r>
        <w:r>
          <w:rPr>
            <w:noProof/>
          </w:rPr>
          <w:fldChar w:fldCharType="end"/>
        </w:r>
      </w:p>
    </w:sdtContent>
  </w:sdt>
  <w:p w:rsidR="002B3898" w:rsidRDefault="002B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E01" w:rsidRDefault="00107E01" w:rsidP="006D75CA">
      <w:r>
        <w:separator/>
      </w:r>
    </w:p>
  </w:footnote>
  <w:footnote w:type="continuationSeparator" w:id="0">
    <w:p w:rsidR="00107E01" w:rsidRDefault="00107E01" w:rsidP="006D75CA">
      <w:r>
        <w:continuationSeparator/>
      </w:r>
    </w:p>
  </w:footnote>
  <w:footnote w:id="1">
    <w:p w:rsidR="002B3898" w:rsidRPr="0037196B" w:rsidRDefault="002B3898" w:rsidP="00A53985">
      <w:pPr>
        <w:pStyle w:val="FootnoteText"/>
        <w:rPr>
          <w:i/>
        </w:rPr>
      </w:pPr>
      <w:r w:rsidRPr="009E42C8">
        <w:rPr>
          <w:rStyle w:val="FootnoteReference"/>
        </w:rPr>
        <w:footnoteRef/>
      </w:r>
      <w:r>
        <w:t xml:space="preserve"> Nếu nộp thuế điện tử/</w:t>
      </w:r>
      <w:r>
        <w:rPr>
          <w:i/>
        </w:rPr>
        <w:t>If Customer registers eTax payment</w:t>
      </w:r>
    </w:p>
  </w:footnote>
  <w:footnote w:id="2">
    <w:p w:rsidR="002B3898" w:rsidRPr="0037196B" w:rsidRDefault="002B3898">
      <w:pPr>
        <w:pStyle w:val="FootnoteText"/>
        <w:rPr>
          <w:i/>
        </w:rPr>
      </w:pPr>
      <w:r w:rsidRPr="009E42C8">
        <w:rPr>
          <w:rStyle w:val="FootnoteReference"/>
        </w:rPr>
        <w:footnoteRef/>
      </w:r>
      <w:r w:rsidRPr="009E42C8">
        <w:t xml:space="preserve"> Mặc định cung cấp khi đăng ký dịch vụ Internet Banking</w:t>
      </w:r>
      <w:r>
        <w:t>/</w:t>
      </w:r>
      <w:r>
        <w:rPr>
          <w:i/>
        </w:rPr>
        <w:t>Default provided when registering Internet Banking</w:t>
      </w:r>
    </w:p>
  </w:footnote>
  <w:footnote w:id="3">
    <w:p w:rsidR="002B3898" w:rsidRPr="0037196B" w:rsidRDefault="002B3898" w:rsidP="003D68B2">
      <w:pPr>
        <w:pStyle w:val="FootnoteText"/>
        <w:rPr>
          <w:i/>
        </w:rPr>
      </w:pPr>
      <w:r w:rsidRPr="009E42C8">
        <w:rPr>
          <w:rStyle w:val="FootnoteReference"/>
        </w:rPr>
        <w:footnoteRef/>
      </w:r>
      <w:r w:rsidRPr="009E42C8">
        <w:t xml:space="preserve"> Mặc định cung cấp khi đăng ký dịch vụ Internet Banking</w:t>
      </w:r>
      <w:r>
        <w:t>/</w:t>
      </w:r>
      <w:r>
        <w:rPr>
          <w:i/>
        </w:rPr>
        <w:t>Default provided when registering Internet Banking</w:t>
      </w:r>
    </w:p>
  </w:footnote>
  <w:footnote w:id="4">
    <w:p w:rsidR="002B3898" w:rsidRPr="00E26943" w:rsidRDefault="002B3898">
      <w:pPr>
        <w:pStyle w:val="FootnoteText"/>
        <w:rPr>
          <w:i/>
        </w:rPr>
      </w:pPr>
      <w:r>
        <w:rPr>
          <w:rStyle w:val="FootnoteReference"/>
        </w:rPr>
        <w:footnoteRef/>
      </w:r>
      <w:r>
        <w:t xml:space="preserve"> </w:t>
      </w:r>
      <w:r w:rsidRPr="00E26943">
        <w:t xml:space="preserve">Trường hợp khách hàng muốn đăng ký thêm người dùng, khách hàng vui lòng sử dụng Phụ lục 02/ </w:t>
      </w:r>
      <w:r w:rsidRPr="00E26943">
        <w:rPr>
          <w:i/>
        </w:rPr>
        <w:t>To register for more users, please use Annex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Default="002B389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5C1201" w:rsidRDefault="002B3898" w:rsidP="00665E64">
    <w:pPr>
      <w:spacing w:line="312" w:lineRule="auto"/>
      <w:ind w:right="567"/>
      <w:jc w:val="right"/>
      <w:rPr>
        <w:b/>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98" w:rsidRPr="00BC14A7" w:rsidRDefault="002B3898"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proofState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5693"/>
    <w:rsid w:val="0075748C"/>
    <w:rsid w:val="007576F8"/>
    <w:rsid w:val="007623BF"/>
    <w:rsid w:val="007641DF"/>
    <w:rsid w:val="00764867"/>
    <w:rsid w:val="00767C7E"/>
    <w:rsid w:val="007713BD"/>
    <w:rsid w:val="00775269"/>
    <w:rsid w:val="007768DC"/>
    <w:rsid w:val="00785CBB"/>
    <w:rsid w:val="0079087D"/>
    <w:rsid w:val="00791255"/>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2F29"/>
    <w:rsid w:val="00973FF4"/>
    <w:rsid w:val="00975338"/>
    <w:rsid w:val="00980897"/>
    <w:rsid w:val="009821E9"/>
    <w:rsid w:val="0098332A"/>
    <w:rsid w:val="00985AD8"/>
    <w:rsid w:val="00990F36"/>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D0C90"/>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5DA5"/>
    <w:rsid w:val="00B8349E"/>
    <w:rsid w:val="00B836FD"/>
    <w:rsid w:val="00B83C64"/>
    <w:rsid w:val="00B87BC8"/>
    <w:rsid w:val="00B90A2D"/>
    <w:rsid w:val="00B94521"/>
    <w:rsid w:val="00B94A65"/>
    <w:rsid w:val="00B94F1B"/>
    <w:rsid w:val="00B9684D"/>
    <w:rsid w:val="00BA0089"/>
    <w:rsid w:val="00BA255C"/>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317D"/>
    <w:rsid w:val="00C735C0"/>
    <w:rsid w:val="00C80FBA"/>
    <w:rsid w:val="00C905A8"/>
    <w:rsid w:val="00C9124E"/>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10.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5F435-BC47-4E5F-ADE6-E022DAB4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20544</Words>
  <Characters>117103</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137373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Phùng Nguyễn Minh Tâm</cp:lastModifiedBy>
  <cp:revision>8</cp:revision>
  <cp:lastPrinted>2018-12-21T11:27:00Z</cp:lastPrinted>
  <dcterms:created xsi:type="dcterms:W3CDTF">2018-12-21T12:01:00Z</dcterms:created>
  <dcterms:modified xsi:type="dcterms:W3CDTF">2018-12-27T02:17:00Z</dcterms:modified>
</cp:coreProperties>
</file>